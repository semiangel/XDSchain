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6B43A8D6" w:rsidR="004D72B5" w:rsidRPr="00E063FE" w:rsidRDefault="0028793C" w:rsidP="00972203">
      <w:pPr>
        <w:pStyle w:val="Abstract"/>
        <w:rPr>
          <w:i/>
          <w:iCs/>
        </w:rPr>
      </w:pPr>
      <w:r>
        <w:rPr>
          <w:i/>
          <w:iCs/>
          <w:noProof/>
        </w:rPr>
        <mc:AlternateContent>
          <mc:Choice Requires="wpi">
            <w:drawing>
              <wp:anchor distT="0" distB="0" distL="114300" distR="114300" simplePos="0" relativeHeight="251658752"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3AA5A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">
                <v:imagedata r:id="rId10" o:title=""/>
              </v:shape>
            </w:pict>
          </mc:Fallback>
        </mc:AlternateContent>
      </w:r>
      <w:r w:rsidR="00EB4234" w:rsidRPr="00EB4234">
        <w:t xml:space="preserve"> </w:t>
      </w:r>
      <w:r w:rsidR="00EB4234" w:rsidRPr="00EB4234">
        <w:rPr>
          <w:i/>
          <w:iCs/>
          <w:noProof/>
        </w:rPr>
        <w:t xml:space="preserve">Healthcare information sharing and interoperability between healthcare organizations are important factors to healthcare quality and safety since a patient may require medical services and consultations from different healthcare providers. Many challenges inhibit successful data sharing such as data integrity, security, and privacy. Integrating Healthcare Enterprise (IHE) provides Cross-Enterprise Document Sharing (XDS.b) profile that allows the adopted organizations to share health documents between institutions. No specific security implementations were endorsed, which allows latest security technologies to be applied. Healthcare domain has become a major target in emerging cyber-security threats. These threats increase difficulty to maintain secure health information sharing network. These cyberthreats can compromise integrity and availability of data and effect patient’s life. Blockchain technology can be used to solve health information sharing issues. A novel method using Blockchain technology to ensure health information integrity and availability is implemented, demonstrated and </w:t>
      </w:r>
      <w:r w:rsidR="00EB4234" w:rsidRPr="00A80552">
        <w:rPr>
          <w:i/>
          <w:iCs/>
          <w:noProof/>
          <w:highlight w:val="yellow"/>
        </w:rPr>
        <w:t>freely available(?),</w:t>
      </w:r>
      <w:r w:rsidR="00EB4234" w:rsidRPr="00EB4234">
        <w:rPr>
          <w:i/>
          <w:iCs/>
          <w:noProof/>
        </w:rPr>
        <w:t xml:space="preserve">  allowing health document sharing through decentralized network while addressing cyber-security issues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2A11EAB3" w14:textId="5E8F81ED" w:rsidR="00442CD0" w:rsidRPr="00E57096" w:rsidRDefault="00A80552" w:rsidP="00E9316E">
      <w:pPr>
        <w:pStyle w:val="BodyText"/>
        <w:tabs>
          <w:tab w:val="left" w:pos="4680"/>
        </w:tabs>
        <w:jc w:val="thaiDistribute"/>
        <w:rPr>
          <w:lang w:val="en-US"/>
        </w:rPr>
      </w:pPr>
      <w:r w:rsidRPr="00A80552">
        <w:rPr>
          <w:lang w:val="en-US"/>
        </w:rPr>
        <w:t xml:space="preserve">The increasing demand for better quality and secure healthcare services and operation efficiency play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each other. It is even more difficult for individual patients to integrate and share their health information with different providers. These interoperation problems cause a huge decrease in efficiency in healthcare operations and result in a lower quality of healthcare service [1–8]. Therefore, there are many initiatives [9–14]  that start to standardize healthcare </w:t>
      </w:r>
      <w:r w:rsidRPr="00A80552">
        <w:rPr>
          <w:lang w:val="en-US"/>
        </w:rPr>
        <w:t>information technology with the goal to allow healthcare organizations to be able to exchange patients’ information with one another. By applying Blockchain technology to the Cross-Enterprise Document Sharing (</w:t>
      </w:r>
      <w:proofErr w:type="spellStart"/>
      <w:r w:rsidRPr="00A80552">
        <w:rPr>
          <w:lang w:val="en-US"/>
        </w:rPr>
        <w:t>XDS.b</w:t>
      </w:r>
      <w:proofErr w:type="spellEnd"/>
      <w:r w:rsidRPr="00A80552">
        <w:rPr>
          <w:lang w:val="en-US"/>
        </w:rPr>
        <w:t xml:space="preserve">) Profile created by Integrating Healthcare Enterprise (IHE), the concept can help healthcare organizations achieve both secure health information sharing and interoperability between organizations. Decentralization from Blockchain passively allows the distribution of data via Blockchain-specific protocol to the network without the need for a centralized mediator. Transparency and cryptographic nature of Blockchain characteristics establish an environment that allows each stakeholder to share health information with each other without requiring trust between each party as no one can have absolute authority over shared data and preventing tampering existing data. Combining Blockchain with </w:t>
      </w:r>
      <w:proofErr w:type="spellStart"/>
      <w:r w:rsidRPr="00A80552">
        <w:rPr>
          <w:lang w:val="en-US"/>
        </w:rPr>
        <w:t>XDS.b</w:t>
      </w:r>
      <w:proofErr w:type="spellEnd"/>
      <w:r w:rsidRPr="00A80552">
        <w:rPr>
          <w:lang w:val="en-US"/>
        </w:rPr>
        <w:t xml:space="preserve"> will significantly reduce data sharing risks even the sharing party </w:t>
      </w:r>
      <w:r w:rsidR="00E04B81">
        <w:rPr>
          <w:lang w:val="en-US"/>
        </w:rPr>
        <w:t>does</w:t>
      </w:r>
      <w:r w:rsidRPr="00A80552">
        <w:rPr>
          <w:lang w:val="en-US"/>
        </w:rPr>
        <w:t xml:space="preserve"> not</w:t>
      </w:r>
      <w:r w:rsidR="00E9316E">
        <w:rPr>
          <w:lang w:val="en-US"/>
        </w:rPr>
        <w:t xml:space="preserve"> deploy</w:t>
      </w:r>
      <w:r w:rsidRPr="00A80552">
        <w:rPr>
          <w:lang w:val="en-US"/>
        </w:rPr>
        <w:t xml:space="preserve"> the highest level of security standards and practices. Concurrently, decentralization of data also opens opportunities for the development of a patient-centric application which may further allow each individual to integrate, share, and keep track of their own healthcare information at its best</w:t>
      </w:r>
      <w:r>
        <w:rPr>
          <w:lang w:val="en-US"/>
        </w:rPr>
        <w:t>.</w:t>
      </w:r>
    </w:p>
    <w:p w14:paraId="1C95098C" w14:textId="4AF30D25" w:rsidR="00BA6D7F" w:rsidRDefault="00CD7786" w:rsidP="00442CD0">
      <w:pPr>
        <w:pStyle w:val="BodyText"/>
        <w:tabs>
          <w:tab w:val="left" w:pos="4680"/>
        </w:tabs>
        <w:rPr>
          <w:rFonts w:cstheme="minorBidi"/>
          <w:szCs w:val="25"/>
          <w:lang w:val="en-US" w:bidi="th-TH"/>
        </w:rPr>
      </w:pPr>
      <w:r w:rsidRPr="00CD7786">
        <w:rPr>
          <w:rFonts w:cs="Angsana New"/>
          <w:szCs w:val="25"/>
          <w:lang w:val="en-US" w:bidi="th-TH"/>
        </w:rPr>
        <w:t xml:space="preserve">Besides the issue regarding health information sharing between different enterprises, emerging cyber-security threats have been threatening healthcare domain.  Hospitals have been hit by ransomwares interrupting medical operations and severely disrupt healthcare services.. The number of patient records breached has been on an increase every year from 2012 to 2020 [15–19]. Security experts estimated the number of ransomware attacks on healthcare institute to be close to 1,000 per day in 2015, which is 35% more than the previous year. The number even rose to 4,000 attacks on certain days according to a report published by Symantec in 2016.  The case when Czech hospital hit by cyberattack while in the midst of a COVID-19 outbreak [20] shows that failing on secure integrity and availability of healthcare information cause a major disruptive factor on continuity of medical operations. Assumed that organization policy and employee security awareness about cyber-security were addressed, there are several techniques proposed to mitigate the problem. One of major solution being propose is utilization of Blockchain technology on healthcare information or its infrastructure. Cryptographical components and consensus mechanism of Blockchain will give immutable characteristic and secure integrity of the information, while decentralization of published data help secures its availability [21–24]. </w:t>
      </w:r>
      <w:r w:rsidR="008125C8">
        <w:rPr>
          <w:rFonts w:cstheme="minorBidi"/>
          <w:szCs w:val="25"/>
          <w:lang w:val="en-US" w:bidi="th-TH"/>
        </w:rPr>
        <w:t xml:space="preserve"> </w:t>
      </w:r>
    </w:p>
    <w:p w14:paraId="50A2188A" w14:textId="5ADAC308"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w:t>
      </w:r>
      <w:r w:rsidRPr="006C07A5">
        <w:rPr>
          <w:lang w:val="en-US"/>
        </w:rPr>
        <w:lastRenderedPageBreak/>
        <w:t>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r w:rsidR="00D13F81">
        <w:rPr>
          <w:lang w:val="en-US"/>
        </w:rPr>
        <w:t>s</w:t>
      </w:r>
      <w:r w:rsidRPr="006C07A5">
        <w:rPr>
          <w:lang w:val="en-US"/>
        </w:rPr>
        <w:t xml:space="preserve"> within the network, and any conflicts are resolved automatically using established rules.</w:t>
      </w:r>
      <w:r>
        <w:rPr>
          <w:lang w:val="en-US"/>
        </w:rPr>
        <w:t xml:space="preserve"> This </w:t>
      </w:r>
      <w:r w:rsidR="005D0AE9">
        <w:rPr>
          <w:lang w:val="en-US"/>
        </w:rPr>
        <w:t>gives</w:t>
      </w:r>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r w:rsidR="00B26CBC">
        <w:rPr>
          <w:lang w:val="en-US"/>
        </w:rPr>
        <w:t>s</w:t>
      </w:r>
      <w:r>
        <w:rPr>
          <w:lang w:val="en-US"/>
        </w:rPr>
        <w:t xml:space="preserve"> each member to passively share information with each other. </w:t>
      </w:r>
      <w:r w:rsidR="00392A63">
        <w:rPr>
          <w:rFonts w:cstheme="minorBidi"/>
          <w:szCs w:val="25"/>
          <w:lang w:val="en-US" w:bidi="th-TH"/>
        </w:rPr>
        <w:t>S</w:t>
      </w:r>
      <w:r>
        <w:rPr>
          <w:rFonts w:cstheme="minorBidi"/>
          <w:szCs w:val="25"/>
          <w:lang w:val="en-US" w:bidi="th-TH"/>
        </w:rPr>
        <w:t>ince the introduction of the first Blockchain based cryptocurrency named ‘Bitcoin’, there are many Blockchain platform</w:t>
      </w:r>
      <w:r w:rsidR="00152DBD">
        <w:rPr>
          <w:rFonts w:cstheme="minorBidi"/>
          <w:szCs w:val="25"/>
          <w:lang w:val="en-US" w:bidi="th-TH"/>
        </w:rPr>
        <w:t>s</w:t>
      </w:r>
      <w:r>
        <w:rPr>
          <w:rFonts w:cstheme="minorBidi"/>
          <w:szCs w:val="25"/>
          <w:lang w:val="en-US" w:bidi="th-TH"/>
        </w:rPr>
        <w:t xml:space="preserve"> and service provider</w:t>
      </w:r>
      <w:r w:rsidR="009C584A">
        <w:rPr>
          <w:rFonts w:cstheme="minorBidi"/>
          <w:szCs w:val="25"/>
          <w:lang w:val="en-US" w:bidi="th-TH"/>
        </w:rPr>
        <w:t>s</w:t>
      </w:r>
      <w:r>
        <w:rPr>
          <w:rFonts w:cstheme="minorBidi"/>
          <w:szCs w:val="25"/>
          <w:lang w:val="en-US" w:bidi="th-TH"/>
        </w:rPr>
        <w:t xml:space="preserve"> entered the industry. One of major platform adopt by many kinds of application</w:t>
      </w:r>
      <w:r w:rsidR="009C224E">
        <w:rPr>
          <w:rFonts w:cstheme="minorBidi"/>
          <w:szCs w:val="25"/>
          <w:lang w:val="en-US" w:bidi="th-TH"/>
        </w:rPr>
        <w:t>s</w:t>
      </w:r>
      <w:r>
        <w:rPr>
          <w:rFonts w:cstheme="minorBidi"/>
          <w:szCs w:val="25"/>
          <w:lang w:val="en-US" w:bidi="th-TH"/>
        </w:rPr>
        <w:t xml:space="preserve"> is Ethereum. </w:t>
      </w:r>
      <w:r w:rsidR="00A51BB7">
        <w:rPr>
          <w:rFonts w:cstheme="minorBidi"/>
          <w:szCs w:val="25"/>
          <w:lang w:val="en-US" w:bidi="th-TH"/>
        </w:rPr>
        <w:t xml:space="preserve">It </w:t>
      </w:r>
      <w:r>
        <w:rPr>
          <w:rFonts w:cstheme="minorBidi"/>
          <w:szCs w:val="25"/>
          <w:lang w:val="en-US" w:bidi="th-TH"/>
        </w:rPr>
        <w:t xml:space="preserve">was the first major platform that introduce usage of Blockchain </w:t>
      </w:r>
      <w:r w:rsidR="006B1FE7">
        <w:rPr>
          <w:rFonts w:cstheme="minorBidi"/>
          <w:szCs w:val="25"/>
          <w:lang w:val="en-US" w:bidi="th-TH"/>
        </w:rPr>
        <w:t>for various</w:t>
      </w:r>
      <w:r>
        <w:rPr>
          <w:rFonts w:cstheme="minorBidi"/>
          <w:szCs w:val="25"/>
          <w:lang w:val="en-US" w:bidi="th-TH"/>
        </w:rPr>
        <w:t xml:space="preserve"> field</w:t>
      </w:r>
      <w:r w:rsidR="005909FD">
        <w:rPr>
          <w:rFonts w:cstheme="minorBidi"/>
          <w:szCs w:val="25"/>
          <w:lang w:val="en-US" w:bidi="th-TH"/>
        </w:rPr>
        <w:t>s</w:t>
      </w:r>
      <w:r>
        <w:rPr>
          <w:rFonts w:cstheme="minorBidi"/>
          <w:szCs w:val="25"/>
          <w:lang w:val="en-US" w:bidi="th-TH"/>
        </w:rPr>
        <w:t xml:space="preserve"> of </w:t>
      </w:r>
      <w:r w:rsidRPr="005909FD">
        <w:rPr>
          <w:rFonts w:cstheme="minorBidi"/>
          <w:szCs w:val="25"/>
          <w:lang w:val="en-US" w:bidi="th-TH"/>
        </w:rPr>
        <w:t>application</w:t>
      </w:r>
      <w:r w:rsidR="00A51BB7">
        <w:rPr>
          <w:rFonts w:cstheme="minorBidi"/>
          <w:szCs w:val="25"/>
          <w:lang w:val="en-US" w:bidi="th-TH"/>
        </w:rPr>
        <w:t>s</w:t>
      </w:r>
      <w:r>
        <w:rPr>
          <w:rFonts w:cstheme="minorBidi"/>
          <w:szCs w:val="25"/>
          <w:lang w:val="en-US" w:bidi="th-TH"/>
        </w:rPr>
        <w:t xml:space="preserve"> other than cryptocurrency with its ‘</w:t>
      </w:r>
      <w:r w:rsidR="00E37858">
        <w:rPr>
          <w:rFonts w:cstheme="minorBidi"/>
          <w:szCs w:val="25"/>
          <w:lang w:val="en-US" w:bidi="th-TH"/>
        </w:rPr>
        <w:t>Smart-contract</w:t>
      </w:r>
      <w:r>
        <w:rPr>
          <w:rFonts w:cstheme="minorBidi"/>
          <w:szCs w:val="25"/>
          <w:lang w:val="en-US" w:bidi="th-TH"/>
        </w:rPr>
        <w:t xml:space="preserve">’. </w:t>
      </w:r>
      <w:r w:rsidR="00A51BB7">
        <w:rPr>
          <w:rFonts w:cstheme="minorBidi"/>
          <w:szCs w:val="25"/>
          <w:lang w:val="en-US" w:bidi="th-TH"/>
        </w:rPr>
        <w:t>It</w:t>
      </w:r>
      <w:r>
        <w:rPr>
          <w:rFonts w:cstheme="minorBidi"/>
          <w:szCs w:val="25"/>
          <w:lang w:val="en-US" w:bidi="th-TH"/>
        </w:rPr>
        <w:t xml:space="preserve"> allow</w:t>
      </w:r>
      <w:r w:rsidR="009C584A">
        <w:rPr>
          <w:rFonts w:cstheme="minorBidi"/>
          <w:szCs w:val="25"/>
          <w:lang w:val="en-US" w:bidi="th-TH"/>
        </w:rPr>
        <w:t>s</w:t>
      </w:r>
      <w:r>
        <w:rPr>
          <w:rFonts w:cstheme="minorBidi"/>
          <w:szCs w:val="25"/>
          <w:lang w:val="en-US" w:bidi="th-TH"/>
        </w:rPr>
        <w:t xml:space="preserve"> developer</w:t>
      </w:r>
      <w:r w:rsidR="009C584A">
        <w:rPr>
          <w:rFonts w:cstheme="minorBidi"/>
          <w:szCs w:val="25"/>
          <w:lang w:val="en-US" w:bidi="th-TH"/>
        </w:rPr>
        <w:t>s</w:t>
      </w:r>
      <w:r>
        <w:rPr>
          <w:rFonts w:cstheme="minorBidi"/>
          <w:szCs w:val="25"/>
          <w:lang w:val="en-US" w:bidi="th-TH"/>
        </w:rPr>
        <w:t xml:space="preserve"> to publish logic model</w:t>
      </w:r>
      <w:r w:rsidR="009C584A">
        <w:rPr>
          <w:rFonts w:cstheme="minorBidi"/>
          <w:szCs w:val="25"/>
          <w:lang w:val="en-US" w:bidi="th-TH"/>
        </w:rPr>
        <w:t>s</w:t>
      </w:r>
      <w:r>
        <w:rPr>
          <w:rFonts w:cstheme="minorBidi"/>
          <w:szCs w:val="25"/>
          <w:lang w:val="en-US" w:bidi="th-TH"/>
        </w:rPr>
        <w:t xml:space="preserve"> or computational algorithm</w:t>
      </w:r>
      <w:r w:rsidR="009C584A">
        <w:rPr>
          <w:rFonts w:cstheme="minorBidi"/>
          <w:szCs w:val="25"/>
          <w:lang w:val="en-US" w:bidi="th-TH"/>
        </w:rPr>
        <w:t>s</w:t>
      </w:r>
      <w:r>
        <w:rPr>
          <w:rFonts w:cstheme="minorBidi"/>
          <w:szCs w:val="25"/>
          <w:lang w:val="en-US" w:bidi="th-TH"/>
        </w:rPr>
        <w:t xml:space="preserve"> into Blockchain which enable</w:t>
      </w:r>
      <w:r w:rsidR="009C584A">
        <w:rPr>
          <w:rFonts w:cstheme="minorBidi"/>
          <w:szCs w:val="25"/>
          <w:lang w:val="en-US" w:bidi="th-TH"/>
        </w:rPr>
        <w:t>s</w:t>
      </w:r>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[26,27]</w:t>
      </w:r>
      <w:r>
        <w:rPr>
          <w:rFonts w:cstheme="minorBidi"/>
          <w:szCs w:val="25"/>
          <w:cs/>
          <w:lang w:val="en-US" w:bidi="th-TH"/>
        </w:rPr>
        <w:fldChar w:fldCharType="end"/>
      </w:r>
      <w:r>
        <w:rPr>
          <w:rFonts w:cstheme="minorBidi"/>
          <w:szCs w:val="25"/>
          <w:lang w:val="en-US" w:bidi="th-TH"/>
        </w:rPr>
        <w:t xml:space="preserve">. </w:t>
      </w:r>
    </w:p>
    <w:p w14:paraId="24D0DE35" w14:textId="0A85C01F"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r w:rsidR="00416CE0">
        <w:rPr>
          <w:lang w:val="en-US"/>
        </w:rPr>
        <w:t>proposed by Mayo Clinic and “</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w:t>
      </w:r>
      <w:r w:rsidR="006937D7">
        <w:rPr>
          <w:lang w:val="en-US"/>
        </w:rPr>
        <w:t>s have</w:t>
      </w:r>
      <w:r w:rsidR="00510F1B">
        <w:rPr>
          <w:lang w:val="en-US"/>
        </w:rPr>
        <w:t xml:space="preserve">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r w:rsidR="00030330">
        <w:rPr>
          <w:lang w:val="en-US"/>
        </w:rPr>
        <w:t>,</w:t>
      </w:r>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r w:rsidR="00E37858">
        <w:rPr>
          <w:rFonts w:cstheme="minorBidi"/>
          <w:szCs w:val="25"/>
          <w:lang w:val="en-US" w:bidi="th-TH"/>
        </w:rPr>
        <w:t>Smart-contract</w:t>
      </w:r>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051B96C5" w:rsidR="00606D7F" w:rsidRPr="008C6257" w:rsidRDefault="00FB51F7" w:rsidP="00791F24">
      <w:pPr>
        <w:pStyle w:val="BodyText"/>
        <w:rPr>
          <w:rFonts w:cstheme="minorBidi"/>
          <w:szCs w:val="25"/>
          <w:lang w:val="en-US" w:bidi="th-TH"/>
        </w:rPr>
      </w:pPr>
      <w:r>
        <w:rPr>
          <w:rFonts w:cstheme="minorBidi"/>
          <w:szCs w:val="25"/>
          <w:lang w:val="en-US" w:bidi="th-TH"/>
        </w:rPr>
        <w:t>The next section provides</w:t>
      </w:r>
      <w:r w:rsidR="00EA50E2">
        <w:rPr>
          <w:rFonts w:cstheme="minorBidi"/>
          <w:szCs w:val="25"/>
          <w:lang w:val="en-US" w:bidi="th-TH"/>
        </w:rPr>
        <w:t xml:space="preserve"> information about </w:t>
      </w:r>
      <w:r w:rsidR="008729CD">
        <w:rPr>
          <w:rFonts w:cstheme="minorBidi"/>
          <w:szCs w:val="25"/>
          <w:lang w:val="en-US" w:bidi="th-TH"/>
        </w:rPr>
        <w:t>relevant</w:t>
      </w:r>
      <w:r w:rsidR="00606D7F">
        <w:rPr>
          <w:rFonts w:cstheme="minorBidi"/>
          <w:szCs w:val="25"/>
          <w:lang w:val="en-US" w:bidi="th-TH"/>
        </w:rPr>
        <w:t xml:space="preserve"> work</w:t>
      </w:r>
      <w:r w:rsidR="002A148D">
        <w:rPr>
          <w:rFonts w:cstheme="minorBidi"/>
          <w:szCs w:val="25"/>
          <w:lang w:val="en-US" w:bidi="th-TH"/>
        </w:rPr>
        <w:t>s</w:t>
      </w:r>
      <w:r w:rsidR="00606D7F">
        <w:rPr>
          <w:rFonts w:cstheme="minorBidi"/>
          <w:szCs w:val="25"/>
          <w:lang w:val="en-US" w:bidi="th-TH"/>
        </w:rPr>
        <w:t xml:space="preserve"> that inspire our design</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r w:rsidR="002A148D">
        <w:rPr>
          <w:rFonts w:cstheme="minorBidi"/>
          <w:szCs w:val="25"/>
          <w:lang w:val="en-US" w:bidi="th-TH"/>
        </w:rPr>
        <w:t>,</w:t>
      </w:r>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w:t>
      </w:r>
      <w:r w:rsidR="00B15EE2">
        <w:rPr>
          <w:rFonts w:cstheme="minorBidi"/>
          <w:szCs w:val="25"/>
          <w:lang w:val="en-US" w:bidi="th-TH"/>
        </w:rPr>
        <w:t>que</w:t>
      </w:r>
      <w:r w:rsidR="004A7987">
        <w:rPr>
          <w:rFonts w:cstheme="minorBidi"/>
          <w:szCs w:val="25"/>
          <w:lang w:val="en-US" w:bidi="th-TH"/>
        </w:rPr>
        <w:t>s</w:t>
      </w:r>
      <w:r w:rsidR="00306C9A">
        <w:rPr>
          <w:rFonts w:cstheme="minorBidi"/>
          <w:szCs w:val="25"/>
          <w:lang w:val="en-US" w:bidi="th-TH"/>
        </w:rPr>
        <w:t xml:space="preserve"> </w:t>
      </w:r>
      <w:r w:rsidR="00BC3C84">
        <w:rPr>
          <w:rFonts w:cstheme="minorBidi"/>
          <w:szCs w:val="25"/>
          <w:lang w:val="en-US" w:bidi="th-TH"/>
        </w:rPr>
        <w:t>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r w:rsidR="0021595C">
        <w:rPr>
          <w:rFonts w:cstheme="minorBidi"/>
          <w:szCs w:val="25"/>
          <w:lang w:val="en-US" w:bidi="th-TH"/>
        </w:rPr>
        <w:t xml:space="preserve"> we</w:t>
      </w:r>
      <w:r w:rsidR="007230F9">
        <w:rPr>
          <w:rFonts w:cstheme="minorBidi"/>
          <w:szCs w:val="25"/>
          <w:lang w:val="en-US" w:bidi="th-TH"/>
        </w:rPr>
        <w:t xml:space="preserve"> </w:t>
      </w:r>
      <w:r w:rsidR="000864FC">
        <w:rPr>
          <w:rFonts w:cstheme="minorBidi"/>
          <w:szCs w:val="25"/>
          <w:lang w:val="en-US" w:bidi="th-TH"/>
        </w:rPr>
        <w:t>conclude</w:t>
      </w:r>
      <w:r w:rsidR="007230F9">
        <w:rPr>
          <w:rFonts w:cstheme="minorBidi"/>
          <w:szCs w:val="25"/>
          <w:lang w:val="en-US" w:bidi="th-TH"/>
        </w:rPr>
        <w:t xml:space="preserve"> the </w:t>
      </w:r>
      <w:r w:rsidR="000864FC">
        <w:rPr>
          <w:rFonts w:cstheme="minorBidi"/>
          <w:szCs w:val="25"/>
          <w:lang w:val="en-US" w:bidi="th-TH"/>
        </w:rPr>
        <w:t xml:space="preserve">proposed </w:t>
      </w:r>
      <w:r w:rsidR="007230F9">
        <w:rPr>
          <w:rFonts w:cstheme="minorBidi"/>
          <w:szCs w:val="25"/>
          <w:lang w:val="en-US" w:bidi="th-TH"/>
        </w:rPr>
        <w:t xml:space="preserve">concept in </w:t>
      </w:r>
      <w:r w:rsidR="00D21A46">
        <w:rPr>
          <w:rFonts w:cstheme="minorBidi"/>
          <w:szCs w:val="25"/>
          <w:lang w:val="en-US" w:bidi="th-TH"/>
        </w:rPr>
        <w:t>in section VI</w:t>
      </w:r>
      <w:r w:rsidR="007230F9">
        <w:rPr>
          <w:rFonts w:cstheme="minorBidi"/>
          <w:szCs w:val="25"/>
          <w:lang w:val="en-US" w:bidi="th-TH"/>
        </w:rPr>
        <w:t xml:space="preserve"> and end with discussion </w:t>
      </w:r>
      <w:r w:rsidR="002A69F3">
        <w:rPr>
          <w:rFonts w:cstheme="minorBidi"/>
          <w:szCs w:val="25"/>
          <w:lang w:val="en-US" w:bidi="th-TH"/>
        </w:rPr>
        <w:t xml:space="preserve">of </w:t>
      </w:r>
      <w:r w:rsidR="007230F9">
        <w:rPr>
          <w:rFonts w:cstheme="minorBidi"/>
          <w:szCs w:val="25"/>
          <w:lang w:val="en-US" w:bidi="th-TH"/>
        </w:rPr>
        <w:t>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27DC523"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r w:rsidR="006C1B51">
        <w:rPr>
          <w:rFonts w:cstheme="minorBidi"/>
          <w:szCs w:val="25"/>
          <w:lang w:bidi="th-TH"/>
        </w:rPr>
        <w:t>s</w:t>
      </w:r>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 xml:space="preserve">hey proposed several concept ideas about </w:t>
      </w:r>
      <w:r w:rsidR="00F06690">
        <w:rPr>
          <w:rFonts w:cstheme="minorBidi"/>
          <w:szCs w:val="25"/>
          <w:lang w:bidi="th-TH"/>
        </w:rPr>
        <w:t>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5B2A70FB" w:rsidR="0084491D" w:rsidRDefault="0023645E" w:rsidP="0084491D">
      <w:pPr>
        <w:pStyle w:val="Heading2"/>
      </w:pPr>
      <w:r>
        <w:t>“MedRec” prototype for electronic health records and medical research data</w:t>
      </w:r>
      <w:r w:rsidR="00224898">
        <w:t xml:space="preserve"> </w:t>
      </w:r>
    </w:p>
    <w:p w14:paraId="7E94AEC8" w14:textId="08326362"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r w:rsidR="00D63428">
        <w:t xml:space="preserve">[24] </w:t>
      </w:r>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r w:rsidR="00E37858">
        <w:t>smart-contract</w:t>
      </w:r>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help</w:t>
      </w:r>
      <w:r w:rsidR="00E37CEE">
        <w:t>s</w:t>
      </w:r>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r w:rsidR="004D555A">
        <w:t>s</w:t>
      </w:r>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7A635C">
        <w:t>.</w:t>
      </w:r>
      <w:r w:rsidR="00FB46B6">
        <w:t xml:space="preserve"> </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7A635C">
        <w:t>.</w:t>
      </w:r>
      <w:r w:rsidR="00FF09F4">
        <w:t xml:space="preserve"> </w:t>
      </w:r>
      <w:r w:rsidR="007A635C">
        <w:t>T</w:t>
      </w:r>
      <w:r w:rsidR="00AE394E">
        <w:t>hey utilize</w:t>
      </w:r>
      <w:r w:rsidR="007A635C">
        <w:t>d</w:t>
      </w:r>
      <w:r w:rsidR="00AE394E">
        <w:t xml:space="preserve"> some cryptographical characteristics of Blockchain</w:t>
      </w:r>
      <w:r w:rsidR="009E2B42">
        <w:t xml:space="preserve"> to provide accessible “bread crumb trail” which allow</w:t>
      </w:r>
      <w:r w:rsidR="00FB46B6">
        <w:t>s</w:t>
      </w:r>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r w:rsidR="00E37858">
        <w:t>smart-contract</w:t>
      </w:r>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r w:rsidR="00F2187C">
        <w:t>s</w:t>
      </w:r>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52F86245" w:rsidR="00131450" w:rsidRDefault="00131450" w:rsidP="00C975F5">
      <w:pPr>
        <w:jc w:val="both"/>
      </w:pPr>
      <w:r w:rsidRPr="00BA4BDE">
        <w:t xml:space="preserve">      Modern medical operation has large amount of healthcare information flow within the system. Throughout the age, many medical </w:t>
      </w:r>
      <w:r w:rsidR="001509B0">
        <w:t xml:space="preserve">service </w:t>
      </w:r>
      <w:r w:rsidRPr="00BA4BDE">
        <w:t>provider</w:t>
      </w:r>
      <w:r w:rsidR="001509B0">
        <w:t>s</w:t>
      </w:r>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r w:rsidR="00183AB6">
        <w:t>s</w:t>
      </w:r>
      <w:r w:rsidR="008E4614">
        <w:t xml:space="preserve"> a</w:t>
      </w:r>
      <w:r w:rsidRPr="00BA4BDE">
        <w:t xml:space="preserve"> new challenge for healthcare enterprise to further enhance their medical service efficiency by sharing health information with other systems within healthcare industry domain</w:t>
      </w:r>
    </w:p>
    <w:p w14:paraId="1B336C6F" w14:textId="500E4EE8" w:rsidR="00341727" w:rsidRDefault="00C975F5" w:rsidP="00C975F5">
      <w:pPr>
        <w:jc w:val="both"/>
        <w:rPr>
          <w:rFonts w:cstheme="minorBidi"/>
          <w:szCs w:val="25"/>
          <w:lang w:bidi="th-TH"/>
        </w:rPr>
      </w:pPr>
      <w:r>
        <w:lastRenderedPageBreak/>
        <w:t xml:space="preserve">      </w:t>
      </w:r>
      <w:r w:rsidRPr="004906FE">
        <w:t xml:space="preserve">IHE is an initiative by healthcare professionals and industry to improve the way </w:t>
      </w:r>
      <w:r>
        <w:t>health information</w:t>
      </w:r>
      <w:r w:rsidRPr="004906FE">
        <w:t xml:space="preserve"> systems in healthcare</w:t>
      </w:r>
      <w:r w:rsidR="008E4614">
        <w:t xml:space="preserve"> integrate and</w:t>
      </w:r>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r w:rsidR="0064778D">
        <w:t xml:space="preserve">integrate and </w:t>
      </w:r>
      <w:r w:rsidRPr="004906FE">
        <w:t xml:space="preserve">communicate with one another better, are easier to implement, and enable </w:t>
      </w:r>
      <w:r w:rsidR="0064778D">
        <w:t>health</w:t>
      </w:r>
      <w:r w:rsidRPr="004906FE">
        <w:t>care providers to use information more effectively. This help</w:t>
      </w:r>
      <w:r>
        <w:t>s</w:t>
      </w:r>
      <w:r w:rsidRPr="004906FE">
        <w:t xml:space="preserve"> </w:t>
      </w:r>
      <w:r w:rsidRPr="005909FD">
        <w:t xml:space="preserve">enable seamless 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2096"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1"/>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0"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0"/>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2096;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1"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1"/>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6B5B8E8D"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r w:rsidR="00275B51">
        <w:rPr>
          <w:rFonts w:cstheme="minorBidi"/>
          <w:szCs w:val="25"/>
          <w:lang w:bidi="th-TH"/>
        </w:rPr>
        <w:t xml:space="preserve"> </w:t>
      </w:r>
      <w:r w:rsidR="00275B51" w:rsidRPr="009472BB">
        <w:rPr>
          <w:rFonts w:cstheme="minorBidi"/>
          <w:szCs w:val="25"/>
          <w:highlight w:val="yellow"/>
          <w:lang w:bidi="th-TH"/>
          <w:rPrChange w:id="2" w:author="Pat Mongkolwat" w:date="2021-03-18T16:30:00Z">
            <w:rPr>
              <w:rFonts w:cstheme="minorBidi"/>
              <w:szCs w:val="25"/>
              <w:lang w:bidi="th-TH"/>
            </w:rPr>
          </w:rPrChange>
        </w:rPr>
        <w:t>(Figure 1. Not should if you need to show this?)</w:t>
      </w:r>
      <w:r w:rsidRPr="009472BB">
        <w:rPr>
          <w:rFonts w:cstheme="minorBidi"/>
          <w:szCs w:val="25"/>
          <w:highlight w:val="yellow"/>
          <w:lang w:bidi="th-TH"/>
          <w:rPrChange w:id="3" w:author="Pat Mongkolwat" w:date="2021-03-18T16:30:00Z">
            <w:rPr>
              <w:rFonts w:cstheme="minorBidi"/>
              <w:szCs w:val="25"/>
              <w:lang w:bidi="th-TH"/>
            </w:rPr>
          </w:rPrChange>
        </w:rPr>
        <w:t>.</w:t>
      </w:r>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r w:rsidR="0042523C">
        <w:t>s</w:t>
      </w:r>
      <w:r w:rsidR="00160F61" w:rsidRPr="00BA4BDE">
        <w:t xml:space="preserve"> stored in the system of other </w:t>
      </w:r>
      <w:r w:rsidR="0042523C">
        <w:t>institutions</w:t>
      </w:r>
      <w:r w:rsidR="0042523C" w:rsidRPr="00BA4BDE">
        <w:t xml:space="preserve"> </w:t>
      </w:r>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r w:rsidR="00463E07">
        <w:t>s</w:t>
      </w:r>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r w:rsidR="00463E07">
        <w:t>s</w:t>
      </w:r>
      <w:r w:rsidR="00160F61" w:rsidRPr="00BA4BDE">
        <w:t xml:space="preserve"> sure that all the systems within the network can communicate with each other in the same way. This allow</w:t>
      </w:r>
      <w:r w:rsidR="005C0F45">
        <w:t>s</w:t>
      </w:r>
      <w:r w:rsidR="00160F61" w:rsidRPr="00BA4BDE">
        <w:t xml:space="preserve"> document consumer and user in the network to share health document</w:t>
      </w:r>
      <w:r w:rsidR="005C0F45">
        <w:t>s</w:t>
      </w:r>
      <w:r w:rsidR="00160F61" w:rsidRPr="00BA4BDE">
        <w:t xml:space="preserve"> with each other and put it to use as needed efficiently.</w:t>
      </w:r>
      <w:r w:rsidR="0076086D">
        <w:t xml:space="preserve"> </w:t>
      </w:r>
    </w:p>
    <w:p w14:paraId="037C1873" w14:textId="0DF5D2D3"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r w:rsidR="005C0F45">
        <w:rPr>
          <w:rFonts w:cstheme="minorBidi"/>
          <w:szCs w:val="25"/>
          <w:lang w:bidi="th-TH"/>
        </w:rPr>
        <w:t>s</w:t>
      </w:r>
      <w:r>
        <w:rPr>
          <w:rFonts w:cstheme="minorBidi"/>
          <w:szCs w:val="25"/>
          <w:lang w:bidi="th-TH"/>
        </w:rPr>
        <w:t xml:space="preserve"> machine or software which take</w:t>
      </w:r>
      <w:r w:rsidR="0013079C">
        <w:rPr>
          <w:rFonts w:cstheme="minorBidi"/>
          <w:szCs w:val="25"/>
          <w:lang w:bidi="th-TH"/>
        </w:rPr>
        <w:t>s</w:t>
      </w:r>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r w:rsidR="00EA0623">
        <w:rPr>
          <w:rFonts w:cstheme="minorBidi"/>
          <w:szCs w:val="25"/>
          <w:lang w:bidi="th-TH"/>
        </w:rPr>
        <w:t>s’ EMR</w:t>
      </w:r>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r w:rsidR="00B953E9">
        <w:rPr>
          <w:rFonts w:cstheme="minorBidi"/>
          <w:szCs w:val="25"/>
          <w:lang w:bidi="th-TH"/>
        </w:rPr>
        <w:t>s</w:t>
      </w:r>
      <w:r>
        <w:rPr>
          <w:rFonts w:cstheme="minorBidi"/>
          <w:szCs w:val="25"/>
          <w:lang w:bidi="th-TH"/>
        </w:rPr>
        <w:t xml:space="preserve"> and </w:t>
      </w:r>
      <w:r w:rsidR="00B953E9">
        <w:rPr>
          <w:rFonts w:cstheme="minorBidi"/>
          <w:szCs w:val="25"/>
          <w:lang w:bidi="th-TH"/>
        </w:rPr>
        <w:t xml:space="preserve">their </w:t>
      </w:r>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r w:rsidR="00B953E9">
        <w:rPr>
          <w:rFonts w:cstheme="minorBidi"/>
          <w:szCs w:val="25"/>
          <w:lang w:bidi="th-TH"/>
        </w:rPr>
        <w:t>s</w:t>
      </w:r>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Document Consumer Actor quer</w:t>
      </w:r>
      <w:r w:rsidR="00331755">
        <w:rPr>
          <w:rFonts w:cstheme="minorBidi"/>
          <w:szCs w:val="25"/>
          <w:lang w:bidi="th-TH"/>
        </w:rPr>
        <w:t>ies</w:t>
      </w:r>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r w:rsidR="003801B3">
        <w:rPr>
          <w:rFonts w:cstheme="minorBidi"/>
          <w:szCs w:val="25"/>
          <w:lang w:bidi="th-TH"/>
        </w:rPr>
        <w:t>s</w:t>
      </w:r>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r w:rsidR="00C348D1">
        <w:rPr>
          <w:rFonts w:cstheme="minorBidi"/>
          <w:szCs w:val="25"/>
          <w:lang w:bidi="th-TH"/>
        </w:rPr>
        <w:t>s</w:t>
      </w:r>
      <w:r w:rsidR="00294530">
        <w:rPr>
          <w:rFonts w:cstheme="minorBidi"/>
          <w:szCs w:val="25"/>
          <w:lang w:bidi="th-TH"/>
        </w:rPr>
        <w:t xml:space="preserve"> as repository which will immediately generate </w:t>
      </w:r>
      <w:r w:rsidR="00C348D1">
        <w:rPr>
          <w:rFonts w:cstheme="minorBidi"/>
          <w:szCs w:val="25"/>
          <w:lang w:bidi="th-TH"/>
        </w:rPr>
        <w:t xml:space="preserve">a </w:t>
      </w:r>
      <w:r w:rsidR="00294530">
        <w:rPr>
          <w:rFonts w:cstheme="minorBidi"/>
          <w:szCs w:val="25"/>
          <w:lang w:bidi="th-TH"/>
        </w:rPr>
        <w:t>health document at the time of request as the document only represent</w:t>
      </w:r>
      <w:r w:rsidR="000A5743">
        <w:rPr>
          <w:rFonts w:cstheme="minorBidi"/>
          <w:szCs w:val="25"/>
          <w:lang w:bidi="th-TH"/>
        </w:rPr>
        <w:t>s</w:t>
      </w:r>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r w:rsidR="000A5743">
        <w:rPr>
          <w:rFonts w:cstheme="minorBidi"/>
          <w:szCs w:val="25"/>
          <w:lang w:bidi="th-TH"/>
        </w:rPr>
        <w:t>s</w:t>
      </w:r>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r w:rsidR="00256F77">
        <w:rPr>
          <w:rFonts w:cstheme="minorBidi"/>
          <w:szCs w:val="25"/>
          <w:lang w:bidi="th-TH"/>
        </w:rPr>
        <w:t>s</w:t>
      </w:r>
      <w:r w:rsidR="002E7F0D">
        <w:rPr>
          <w:rFonts w:cstheme="minorBidi"/>
          <w:szCs w:val="25"/>
          <w:lang w:bidi="th-TH"/>
        </w:rPr>
        <w:t xml:space="preserve"> all enterprise</w:t>
      </w:r>
      <w:r w:rsidR="00526E35">
        <w:rPr>
          <w:rFonts w:cstheme="minorBidi"/>
          <w:szCs w:val="25"/>
          <w:lang w:bidi="th-TH"/>
        </w:rPr>
        <w:t>s</w:t>
      </w:r>
      <w:r w:rsidR="002E7F0D">
        <w:rPr>
          <w:rFonts w:cstheme="minorBidi"/>
          <w:szCs w:val="25"/>
          <w:lang w:bidi="th-TH"/>
        </w:rPr>
        <w:t xml:space="preserve"> in the domain must use the same </w:t>
      </w:r>
      <w:r w:rsidR="002E7F0D">
        <w:rPr>
          <w:rFonts w:cstheme="minorBidi"/>
          <w:szCs w:val="25"/>
          <w:lang w:bidi="th-TH"/>
        </w:rPr>
        <w:lastRenderedPageBreak/>
        <w:t>identification to identify the same patient.</w:t>
      </w:r>
      <w:r w:rsidR="00292F74">
        <w:rPr>
          <w:rFonts w:cstheme="minorBidi"/>
          <w:szCs w:val="25"/>
          <w:lang w:bidi="th-TH"/>
        </w:rPr>
        <w:t xml:space="preserve"> With these XDS Actor and transaction deployed, it ensures that all enterprise within XDS Affinity Domain can achieve</w:t>
      </w:r>
      <w:r w:rsidR="003E065B">
        <w:rPr>
          <w:rFonts w:cstheme="minorBidi"/>
          <w:szCs w:val="25"/>
          <w:lang w:bidi="th-TH"/>
        </w:rPr>
        <w:t xml:space="preserve"> and share</w:t>
      </w:r>
      <w:r w:rsidR="00292F74">
        <w:rPr>
          <w:rFonts w:cstheme="minorBidi"/>
          <w:szCs w:val="25"/>
          <w:lang w:bidi="th-TH"/>
        </w:rPr>
        <w:t xml:space="preserve"> health document</w:t>
      </w:r>
      <w:r w:rsidR="003E065B">
        <w:rPr>
          <w:rFonts w:cstheme="minorBidi"/>
          <w:szCs w:val="25"/>
          <w:lang w:bidi="th-TH"/>
        </w:rPr>
        <w:t>s</w:t>
      </w:r>
      <w:r w:rsidR="00292F74">
        <w:rPr>
          <w:rFonts w:cstheme="minorBidi"/>
          <w:szCs w:val="25"/>
          <w:lang w:bidi="th-TH"/>
        </w:rPr>
        <w:t xml:space="preserve"> with each other.</w:t>
      </w:r>
    </w:p>
    <w:p w14:paraId="7CFB451E" w14:textId="3915A6F2" w:rsidR="00C54F4D" w:rsidRPr="005B520E" w:rsidRDefault="00C54F4D" w:rsidP="00C54F4D">
      <w:pPr>
        <w:pStyle w:val="Heading2"/>
        <w:jc w:val="both"/>
      </w:pPr>
      <w:r>
        <w:t>Blockchain Technology</w:t>
      </w:r>
    </w:p>
    <w:p w14:paraId="33DA0020" w14:textId="52453F38"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r w:rsidR="001F1D32">
        <w:rPr>
          <w:rFonts w:cstheme="minorBidi"/>
          <w:szCs w:val="25"/>
          <w:lang w:val="en-US" w:bidi="th-TH"/>
        </w:rPr>
        <w:t>ques</w:t>
      </w:r>
      <w:r>
        <w:rPr>
          <w:rFonts w:cstheme="minorBidi"/>
          <w:szCs w:val="25"/>
          <w:lang w:val="en-US" w:bidi="th-TH"/>
        </w:rPr>
        <w:t xml:space="preserve"> </w:t>
      </w:r>
      <w:r w:rsidR="00192A3F">
        <w:rPr>
          <w:rFonts w:cstheme="minorBidi"/>
          <w:szCs w:val="25"/>
          <w:lang w:val="en-US" w:bidi="th-TH"/>
        </w:rPr>
        <w:t>include</w:t>
      </w:r>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r w:rsidR="008126B5">
        <w:rPr>
          <w:rFonts w:cstheme="minorBidi"/>
          <w:szCs w:val="25"/>
          <w:lang w:val="en-US" w:bidi="th-TH"/>
        </w:rPr>
        <w:t xml:space="preserve">calls a </w:t>
      </w:r>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r w:rsidR="00975E48">
        <w:rPr>
          <w:rFonts w:cstheme="minorBidi"/>
          <w:szCs w:val="25"/>
          <w:lang w:val="en-US" w:bidi="th-TH"/>
        </w:rPr>
        <w:t>s</w:t>
      </w:r>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516DDEEB"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r w:rsidR="00192A3F">
        <w:rPr>
          <w:rFonts w:cstheme="minorBidi"/>
          <w:szCs w:val="25"/>
          <w:lang w:val="en-US" w:bidi="th-TH"/>
        </w:rPr>
        <w:t>consensuses</w:t>
      </w:r>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r w:rsidR="005447AD">
        <w:rPr>
          <w:rFonts w:cstheme="minorBidi"/>
          <w:szCs w:val="25"/>
          <w:lang w:val="en-US" w:bidi="th-TH"/>
        </w:rPr>
        <w:t>s</w:t>
      </w:r>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r w:rsidR="005447AD">
        <w:rPr>
          <w:rFonts w:cstheme="minorBidi"/>
          <w:szCs w:val="25"/>
          <w:lang w:val="en-US" w:bidi="th-TH"/>
        </w:rPr>
        <w:t xml:space="preserve">the </w:t>
      </w:r>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r w:rsidR="005447AD">
        <w:rPr>
          <w:rFonts w:cstheme="minorBidi"/>
          <w:szCs w:val="25"/>
          <w:lang w:val="en-US" w:bidi="th-TH"/>
        </w:rPr>
        <w:t>s</w:t>
      </w:r>
      <w:r w:rsidR="0097683C">
        <w:rPr>
          <w:rFonts w:cstheme="minorBidi"/>
          <w:szCs w:val="25"/>
          <w:lang w:val="en-US" w:bidi="th-TH"/>
        </w:rPr>
        <w:t xml:space="preserve"> each node to spend huge amount of computational resource, give</w:t>
      </w:r>
      <w:r w:rsidR="005447AD">
        <w:rPr>
          <w:rFonts w:cstheme="minorBidi"/>
          <w:szCs w:val="25"/>
          <w:lang w:val="en-US" w:bidi="th-TH"/>
        </w:rPr>
        <w:t>n</w:t>
      </w:r>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r w:rsidR="006F673A">
        <w:rPr>
          <w:rFonts w:cstheme="minorBidi"/>
          <w:szCs w:val="25"/>
          <w:lang w:val="en-US" w:bidi="th-TH"/>
        </w:rPr>
        <w:t>s</w:t>
      </w:r>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r w:rsidR="006F673A">
        <w:rPr>
          <w:rFonts w:cstheme="minorBidi"/>
          <w:szCs w:val="25"/>
          <w:lang w:val="en-US" w:bidi="th-TH"/>
        </w:rPr>
        <w:t>s</w:t>
      </w:r>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w:t>
      </w:r>
      <w:r w:rsidR="00E633CE">
        <w:rPr>
          <w:rFonts w:cstheme="minorBidi"/>
          <w:szCs w:val="25"/>
          <w:lang w:val="en-US" w:bidi="th-TH"/>
        </w:rPr>
        <w:t xml:space="preserve">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r w:rsidR="00495EFE">
        <w:rPr>
          <w:rFonts w:cstheme="minorBidi"/>
          <w:szCs w:val="25"/>
          <w:lang w:val="en-US" w:bidi="th-TH"/>
        </w:rPr>
        <w:t>s</w:t>
      </w:r>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r w:rsidR="00495EFE">
        <w:rPr>
          <w:rFonts w:cstheme="minorBidi"/>
          <w:szCs w:val="25"/>
          <w:lang w:val="en-US" w:bidi="th-TH"/>
        </w:rPr>
        <w:t>s</w:t>
      </w:r>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0397A16E" w:rsidR="00C54F4D" w:rsidRPr="005B520E" w:rsidRDefault="00C54F4D" w:rsidP="00C54F4D">
      <w:pPr>
        <w:pStyle w:val="Heading2"/>
        <w:jc w:val="both"/>
      </w:pPr>
      <w:r>
        <w:t>Ethereum</w:t>
      </w:r>
      <w:r w:rsidR="000F3406">
        <w:t xml:space="preserve"> and </w:t>
      </w:r>
      <w:r w:rsidR="00170082">
        <w:t>S</w:t>
      </w:r>
      <w:r w:rsidR="00E37858">
        <w:t>mart-</w:t>
      </w:r>
      <w:r w:rsidR="00170082">
        <w:t>C</w:t>
      </w:r>
      <w:r w:rsidR="00E37858">
        <w:t>ontract</w:t>
      </w:r>
    </w:p>
    <w:p w14:paraId="486CE868" w14:textId="40D652B6" w:rsidR="00C54F4D" w:rsidRPr="00170082" w:rsidRDefault="00854E0A" w:rsidP="00C54F4D">
      <w:pPr>
        <w:pStyle w:val="BodyText"/>
      </w:pPr>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r w:rsidR="00E37858">
        <w:rPr>
          <w:lang w:val="en-US"/>
        </w:rPr>
        <w:t>-</w:t>
      </w:r>
      <w:r w:rsidRPr="00854E0A">
        <w:rPr>
          <w:lang w:val="en-US"/>
        </w:rPr>
        <w:t>contract”</w:t>
      </w:r>
      <w:r>
        <w:rPr>
          <w:lang w:val="en-US"/>
        </w:rPr>
        <w:t xml:space="preserve"> </w:t>
      </w:r>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r w:rsidR="00C73CFF">
        <w:rPr>
          <w:noProof/>
          <w:lang w:val="en-US"/>
        </w:rPr>
        <w:t>,</w:t>
      </w:r>
      <w:r w:rsidR="007F2EDF" w:rsidRPr="007F2EDF">
        <w:rPr>
          <w:noProof/>
          <w:lang w:val="en-US"/>
        </w:rPr>
        <w:t>22]</w:t>
      </w:r>
      <w:r w:rsidR="007F2EDF">
        <w:rPr>
          <w:lang w:val="en-US"/>
        </w:rPr>
        <w:fldChar w:fldCharType="end"/>
      </w:r>
      <w:r w:rsidR="0060401F">
        <w:rPr>
          <w:lang w:val="en-US"/>
        </w:rPr>
        <w:t xml:space="preserve">. </w:t>
      </w:r>
      <w:r w:rsidRPr="00854E0A">
        <w:t>Smart-contract allows developers to integrate their small-size computation algorithms or snippet of logic into Blockchain. This gives Blockchain characteristics</w:t>
      </w:r>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r w:rsidR="00170082" w:rsidRPr="00854E0A">
        <w:t>JavaScript</w:t>
      </w:r>
      <w:r w:rsidRPr="00854E0A">
        <w:t>-like language called ‘Solidity’</w:t>
      </w:r>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F43B3E">
        <w:rPr>
          <w:lang w:val="en-US"/>
        </w:rPr>
        <w:t>s</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r w:rsidR="00F43B3E">
        <w:rPr>
          <w:lang w:val="en-US"/>
        </w:rPr>
        <w:t xml:space="preserve">shares </w:t>
      </w:r>
      <w:r w:rsidR="0016700F">
        <w:rPr>
          <w:lang w:val="en-US"/>
        </w:rPr>
        <w:t>amongst Ethereum network which allow</w:t>
      </w:r>
      <w:r w:rsidR="00F43B3E">
        <w:rPr>
          <w:lang w:val="en-US"/>
        </w:rPr>
        <w:t>s</w:t>
      </w:r>
      <w:r w:rsidR="0016700F">
        <w:rPr>
          <w:lang w:val="en-US"/>
        </w:rPr>
        <w:t xml:space="preserve"> machines with different environment</w:t>
      </w:r>
      <w:r w:rsidR="00F43B3E">
        <w:rPr>
          <w:lang w:val="en-US"/>
        </w:rPr>
        <w:t>s</w:t>
      </w:r>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r w:rsidR="00F43B3E">
        <w:rPr>
          <w:lang w:val="en-US"/>
        </w:rPr>
        <w:t>s</w:t>
      </w:r>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Ethereum community keep</w:t>
      </w:r>
      <w:r w:rsidR="00C30630">
        <w:rPr>
          <w:lang w:val="en-US"/>
        </w:rPr>
        <w:t>s on</w:t>
      </w:r>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792FE0A9"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w:t>
      </w:r>
      <w:r w:rsidR="00BC76E5">
        <w:rPr>
          <w:noProof/>
        </w:rPr>
        <w:lastRenderedPageBreak/>
        <mc:AlternateContent>
          <mc:Choice Requires="wpg">
            <w:drawing>
              <wp:anchor distT="0" distB="0" distL="114300" distR="114300" simplePos="0" relativeHeight="251658240" behindDoc="0" locked="0" layoutInCell="1" allowOverlap="1" wp14:anchorId="68AB7AC8" wp14:editId="3C547F21">
                <wp:simplePos x="0" y="0"/>
                <wp:positionH relativeFrom="column">
                  <wp:posOffset>617828</wp:posOffset>
                </wp:positionH>
                <wp:positionV relativeFrom="paragraph">
                  <wp:posOffset>-2816</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4"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4"/>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3"/>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48.65pt;margin-top:-.2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5"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5"/>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4" o:title=""/>
                </v:shape>
                <w10:wrap type="topAndBottom"/>
              </v:group>
            </w:pict>
          </mc:Fallback>
        </mc:AlternateContent>
      </w:r>
      <w:r w:rsidR="00CC39E0" w:rsidRPr="002D6233">
        <w:rPr>
          <w:color w:val="000000" w:themeColor="text1"/>
          <w:lang w:val="en-US"/>
        </w:rPr>
        <w:t>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r w:rsidR="00E37858">
        <w:rPr>
          <w:color w:val="000000" w:themeColor="text1"/>
          <w:lang w:val="en-US"/>
        </w:rPr>
        <w:t>Smart-contract</w:t>
      </w:r>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09C0F34E"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ser at Hospital A need</w:t>
      </w:r>
      <w:r w:rsidR="003C5208">
        <w:rPr>
          <w:lang w:val="en-US"/>
        </w:rPr>
        <w:t>s</w:t>
      </w:r>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r w:rsidR="000410E8" w:rsidRPr="000410E8">
        <w:rPr>
          <w:lang w:val="en-US"/>
        </w:rPr>
        <w:t>Mr.Bob</w:t>
      </w:r>
      <w:proofErr w:type="spell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r w:rsidR="00E37858">
        <w:rPr>
          <w:lang w:val="en-US"/>
        </w:rPr>
        <w:t>smart-contract</w:t>
      </w:r>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user at Hospital A. In this case, it may return more than one registry</w:t>
      </w:r>
      <w:r w:rsidR="00F54D51">
        <w:rPr>
          <w:lang w:val="en-US"/>
        </w:rPr>
        <w:t xml:space="preserve"> set</w:t>
      </w:r>
      <w:r w:rsidR="000410E8" w:rsidRPr="000410E8">
        <w:rPr>
          <w:lang w:val="en-US"/>
        </w:rPr>
        <w:t xml:space="preserve"> that associated with </w:t>
      </w:r>
      <w:proofErr w:type="spellStart"/>
      <w:r w:rsidR="000410E8" w:rsidRPr="000410E8">
        <w:rPr>
          <w:lang w:val="en-US"/>
        </w:rPr>
        <w:t>Mr.Bob</w:t>
      </w:r>
      <w:proofErr w:type="spellEnd"/>
      <w:r w:rsidR="000410E8" w:rsidRPr="000410E8">
        <w:rPr>
          <w:lang w:val="en-US"/>
        </w:rPr>
        <w:t>. User at Hospital A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 xml:space="preserve">Hospital </w:t>
      </w:r>
      <w:r w:rsidR="00634BA5">
        <w:rPr>
          <w:lang w:val="en-US"/>
        </w:rPr>
        <w:t>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w:t>
      </w:r>
      <w:r w:rsidR="00634BA5">
        <w:rPr>
          <w:lang w:val="en-US"/>
        </w:rPr>
        <w:t xml:space="preserve"> </w:t>
      </w:r>
      <w:r w:rsidR="000410E8" w:rsidRPr="000410E8">
        <w:rPr>
          <w:lang w:val="en-US"/>
        </w:rPr>
        <w:t xml:space="preserve">A to access </w:t>
      </w:r>
      <w:r w:rsidR="00C3310B">
        <w:rPr>
          <w:lang w:val="en-US"/>
        </w:rPr>
        <w:t>content of the document</w:t>
      </w:r>
      <w:r w:rsidR="000410E8" w:rsidRPr="000410E8">
        <w:rPr>
          <w:lang w:val="en-US"/>
        </w:rPr>
        <w:t xml:space="preserve">. </w:t>
      </w:r>
    </w:p>
    <w:p w14:paraId="089CAD67" w14:textId="7BB3B2D1"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r w:rsidR="00646052">
        <w:rPr>
          <w:rFonts w:cstheme="minorBidi"/>
          <w:szCs w:val="25"/>
          <w:lang w:val="en-US" w:bidi="th-TH"/>
        </w:rPr>
        <w:t>s</w:t>
      </w:r>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r w:rsidR="00437363">
        <w:rPr>
          <w:rFonts w:cstheme="minorBidi"/>
          <w:szCs w:val="25"/>
          <w:lang w:val="en-US" w:bidi="th-TH"/>
        </w:rPr>
        <w:t>W</w:t>
      </w:r>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r w:rsidR="00B5615C">
        <w:rPr>
          <w:rFonts w:cstheme="minorBidi"/>
          <w:szCs w:val="25"/>
          <w:lang w:val="en-US" w:bidi="th-TH"/>
        </w:rPr>
        <w:t>s</w:t>
      </w:r>
      <w:r w:rsidR="00323839">
        <w:rPr>
          <w:rFonts w:cstheme="minorBidi"/>
          <w:szCs w:val="25"/>
          <w:lang w:val="en-US" w:bidi="th-TH"/>
        </w:rPr>
        <w:t xml:space="preserve"> its purpose as central hub for health document exchange between different enterprises. This make</w:t>
      </w:r>
      <w:r w:rsidR="00B5615C">
        <w:rPr>
          <w:rFonts w:cstheme="minorBidi"/>
          <w:szCs w:val="25"/>
          <w:lang w:val="en-US" w:bidi="th-TH"/>
        </w:rPr>
        <w:t>s</w:t>
      </w:r>
      <w:r w:rsidR="00323839">
        <w:rPr>
          <w:rFonts w:cstheme="minorBidi"/>
          <w:szCs w:val="25"/>
          <w:lang w:val="en-US" w:bidi="th-TH"/>
        </w:rPr>
        <w:t xml:space="preserve"> the profile best compatible with Blockchain technology as it will secure availability of health information exchange</w:t>
      </w:r>
      <w:r w:rsidR="00B9125E">
        <w:rPr>
          <w:rFonts w:cstheme="minorBidi"/>
          <w:szCs w:val="25"/>
          <w:lang w:val="en-US" w:bidi="th-TH"/>
        </w:rPr>
        <w:t>.</w:t>
      </w:r>
      <w:r w:rsidR="00323839">
        <w:rPr>
          <w:rFonts w:cstheme="minorBidi"/>
          <w:szCs w:val="25"/>
          <w:lang w:val="en-US" w:bidi="th-TH"/>
        </w:rPr>
        <w:t xml:space="preserve"> </w:t>
      </w:r>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commentRangeStart w:id="6"/>
      <w:commentRangeEnd w:id="6"/>
      <w:r w:rsidR="00BE1FFB" w:rsidRPr="00026536">
        <w:rPr>
          <w:rStyle w:val="CommentReference"/>
          <w:spacing w:val="0"/>
          <w:lang w:val="en-US" w:eastAsia="en-US"/>
        </w:rPr>
        <w:commentReference w:id="6"/>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r>
                                  <w:rPr>
                                    <w:color w:val="000000" w:themeColor="text1"/>
                                  </w:rPr>
                                  <w:t>Mr.Bob</w:t>
                                </w:r>
                                <w:proofErr w:type="spell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r>
                                  <w:rPr>
                                    <w:color w:val="000000" w:themeColor="text1"/>
                                  </w:rPr>
                                  <w:t>Mr.Bob</w:t>
                                </w:r>
                                <w:proofErr w:type="spell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r>
                            <w:rPr>
                              <w:color w:val="000000" w:themeColor="text1"/>
                            </w:rPr>
                            <w:t>Mr.Bob</w:t>
                          </w:r>
                          <w:proofErr w:type="spell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r>
                            <w:rPr>
                              <w:color w:val="000000" w:themeColor="text1"/>
                            </w:rPr>
                            <w:t>Mr.Bob</w:t>
                          </w:r>
                          <w:proofErr w:type="spell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7"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7"/>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51CF15CE" w:rsidR="009D6270" w:rsidRDefault="001A0257" w:rsidP="009D6270">
      <w:pPr>
        <w:ind w:firstLine="284"/>
        <w:jc w:val="both"/>
      </w:pPr>
      <w:r w:rsidRPr="001A0257">
        <w:t>In our scenario, we declare that participant</w:t>
      </w:r>
      <w:r w:rsidR="008D3627">
        <w:t>s</w:t>
      </w:r>
      <w:r w:rsidR="00272E32">
        <w:t xml:space="preserve"> of the network</w:t>
      </w:r>
      <w:r w:rsidRPr="001A0257">
        <w:t xml:space="preserve"> </w:t>
      </w:r>
      <w:r w:rsidR="003D1AD5">
        <w:t>are</w:t>
      </w:r>
      <w:r w:rsidR="003D1AD5" w:rsidRPr="001A0257">
        <w:t xml:space="preserve"> </w:t>
      </w:r>
      <w:r w:rsidRPr="001A0257">
        <w:t>members of XDS Affinity Domain which assume</w:t>
      </w:r>
      <w:r w:rsidR="003D1AD5">
        <w:t>s</w:t>
      </w:r>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xml:space="preserve">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E83C0E" w:rsidRDefault="002C7A7B" w:rsidP="00585EB5">
      <w:pPr>
        <w:pStyle w:val="BodyText"/>
        <w:rPr>
          <w:color w:val="FF0000"/>
        </w:rPr>
      </w:pPr>
      <w:r>
        <w:rPr>
          <w:lang w:val="en-US"/>
        </w:rPr>
        <w:t>The main components of Blockchain comprise of the backbone engine which allow</w:t>
      </w:r>
      <w:r w:rsidR="0062380A">
        <w:rPr>
          <w:lang w:val="en-US"/>
        </w:rPr>
        <w:t>s</w:t>
      </w:r>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r w:rsidR="00C457DF">
        <w:rPr>
          <w:rFonts w:cstheme="minorBidi"/>
          <w:szCs w:val="25"/>
          <w:lang w:val="en-US" w:bidi="th-TH"/>
        </w:rPr>
        <w:t>s</w:t>
      </w:r>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8"/>
      <w:commentRangeStart w:id="9"/>
      <w:r w:rsidR="00085632" w:rsidRPr="00026536">
        <w:rPr>
          <w:rFonts w:cstheme="minorBidi"/>
          <w:szCs w:val="25"/>
          <w:lang w:val="en-US" w:bidi="th-TH"/>
        </w:rPr>
        <w:t>That mean</w:t>
      </w:r>
      <w:r w:rsidR="00A83697" w:rsidRPr="00071322">
        <w:rPr>
          <w:rFonts w:cstheme="minorBidi"/>
          <w:szCs w:val="25"/>
          <w:lang w:val="en-US" w:bidi="th-TH"/>
        </w:rPr>
        <w:t>s</w:t>
      </w:r>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8"/>
      <w:r w:rsidR="00A83697" w:rsidRPr="00026536">
        <w:rPr>
          <w:rStyle w:val="CommentReference"/>
          <w:spacing w:val="0"/>
          <w:lang w:val="en-US" w:eastAsia="en-US"/>
        </w:rPr>
        <w:commentReference w:id="8"/>
      </w:r>
      <w:commentRangeEnd w:id="9"/>
      <w:r w:rsidR="00247ECC">
        <w:rPr>
          <w:rStyle w:val="CommentReference"/>
          <w:spacing w:val="0"/>
          <w:lang w:val="en-US" w:eastAsia="en-US"/>
        </w:rPr>
        <w:commentReference w:id="9"/>
      </w:r>
      <w:r w:rsidRPr="00026536">
        <w:rPr>
          <w:lang w:val="en-US"/>
        </w:rPr>
        <w:t xml:space="preserve"> </w:t>
      </w:r>
      <w:r w:rsidR="00825FF1" w:rsidRPr="008550B6">
        <w:t xml:space="preserve">Additionally, with the extend usage of </w:t>
      </w:r>
      <w:proofErr w:type="spellStart"/>
      <w:r w:rsidR="00825FF1" w:rsidRPr="008550B6">
        <w:t>XDS.b</w:t>
      </w:r>
      <w:proofErr w:type="spellEnd"/>
      <w:r w:rsidR="00825FF1" w:rsidRPr="008550B6">
        <w:t xml:space="preserve">, the more </w:t>
      </w:r>
      <w:r w:rsidR="00825FF1" w:rsidRPr="008550B6">
        <w:lastRenderedPageBreak/>
        <w:t>times document got shared with node members mean the more alternative data backup for the source of the document. Even the source got compromised, they still have the document available to those network members who shared the document before the incident happened.</w:t>
      </w:r>
    </w:p>
    <w:p w14:paraId="6C93B04A" w14:textId="36E4958C"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r w:rsidR="007365DF">
        <w:rPr>
          <w:lang w:val="en-US"/>
        </w:rPr>
        <w:t>s</w:t>
      </w:r>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r w:rsidR="007365DF">
        <w:rPr>
          <w:lang w:val="en-US"/>
        </w:rPr>
        <w:t>s</w:t>
      </w:r>
      <w:r w:rsidR="00616EBA">
        <w:rPr>
          <w:lang w:val="en-US"/>
        </w:rPr>
        <w:t xml:space="preserve"> that consume excessive </w:t>
      </w:r>
      <w:r w:rsidR="00813E81">
        <w:rPr>
          <w:lang w:val="en-US"/>
        </w:rPr>
        <w:t>amount</w:t>
      </w:r>
      <w:r w:rsidR="00616EBA">
        <w:rPr>
          <w:lang w:val="en-US"/>
        </w:rPr>
        <w:t xml:space="preserve"> of computational resource</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r w:rsidR="00813E81">
        <w:rPr>
          <w:lang w:val="en-US"/>
        </w:rPr>
        <w:t>i.e.,</w:t>
      </w:r>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r w:rsidR="00435BC9">
        <w:rPr>
          <w:rFonts w:cstheme="minorBidi"/>
          <w:szCs w:val="25"/>
          <w:lang w:val="en-US" w:bidi="th-TH"/>
        </w:rPr>
        <w:t>s</w:t>
      </w:r>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r w:rsidR="00A222FA">
        <w:rPr>
          <w:rFonts w:cstheme="minorBidi"/>
          <w:szCs w:val="25"/>
          <w:lang w:val="en-US" w:bidi="th-TH"/>
        </w:rPr>
        <w:t>s</w:t>
      </w:r>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r w:rsidR="00BA69C6">
        <w:t>s</w:t>
      </w:r>
      <w:r w:rsidR="00032362">
        <w:t xml:space="preserve"> into the network. </w:t>
      </w:r>
      <w:r w:rsidR="008631F8" w:rsidRPr="001A0257">
        <w:t>Blockchain participant node</w:t>
      </w:r>
      <w:r w:rsidR="00BA69C6">
        <w:t>s</w:t>
      </w:r>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r w:rsidR="00BA69C6">
        <w:t>s</w:t>
      </w:r>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w:t>
      </w:r>
      <w:r w:rsidR="00430938">
        <w:t>s</w:t>
      </w:r>
      <w:r w:rsidR="00341276">
        <w:t xml:space="preserve"> the network to have health document sharing available even some amount of its member</w:t>
      </w:r>
      <w:r w:rsidR="00430938">
        <w:t>s</w:t>
      </w:r>
      <w:r w:rsidR="00341276">
        <w:t xml:space="preserve"> became victim </w:t>
      </w:r>
      <w:r w:rsidR="00D837EE">
        <w:t>to</w:t>
      </w:r>
      <w:r w:rsidR="00341276">
        <w:t xml:space="preserve"> cyber incident</w:t>
      </w:r>
      <w:r w:rsidR="00430938">
        <w:t>s</w:t>
      </w:r>
      <w:r w:rsidR="00341276">
        <w:t>.</w:t>
      </w:r>
    </w:p>
    <w:p w14:paraId="47CFF863" w14:textId="1DB8CC1B" w:rsidR="005B0B4C" w:rsidRDefault="005B0B4C" w:rsidP="005B0B4C">
      <w:pPr>
        <w:pStyle w:val="Heading2"/>
      </w:pPr>
      <w:r>
        <w:t>Integrati</w:t>
      </w:r>
      <w:r w:rsidR="00BB2B04">
        <w:t>ng Blockchain with XDS.b</w:t>
      </w:r>
    </w:p>
    <w:p w14:paraId="51046932" w14:textId="3BFED2F3" w:rsidR="009B4F07" w:rsidRDefault="00721681" w:rsidP="009B4F07">
      <w:pPr>
        <w:ind w:firstLine="284"/>
        <w:jc w:val="both"/>
      </w:pPr>
      <w:r>
        <w:t>In IHE ITI Technical Framework, they specified that XDS Document Registry actor who act as hub that registered all essential information about all health document</w:t>
      </w:r>
      <w:r w:rsidR="002B17C1">
        <w:t>s</w:t>
      </w:r>
      <w:r>
        <w:t xml:space="preserve"> generated and kept by XDS Affinity Domain</w:t>
      </w:r>
      <w:r w:rsidR="00CA6C6C">
        <w:t>, should be a database that allow</w:t>
      </w:r>
      <w:r w:rsidR="002B17C1">
        <w:t>s</w:t>
      </w:r>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r w:rsidR="00F03D13">
        <w:t>s</w:t>
      </w:r>
      <w:r w:rsidR="007D339D">
        <w:t xml:space="preserve"> each Blockchain node will keep, operate, and maintain copy of Blockchain ledger that contain</w:t>
      </w:r>
      <w:r w:rsidR="00555F31">
        <w:t>s</w:t>
      </w:r>
      <w:r w:rsidR="007D339D">
        <w:t xml:space="preserve"> entire health document registry entry. Following guideline provided by IHE ITI Technical Framework, all </w:t>
      </w:r>
      <w:r w:rsidR="00813E81">
        <w:t>nodes</w:t>
      </w:r>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r w:rsidR="00E37858">
        <w:t>Smart-contract</w:t>
      </w:r>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r w:rsidR="00C166B9">
        <w:t>In summary</w:t>
      </w:r>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r w:rsidR="00810047">
        <w:t>s</w:t>
      </w:r>
      <w:r w:rsidR="00CC6F8F">
        <w:t xml:space="preserve"> different healthcare enterprise</w:t>
      </w:r>
      <w:r w:rsidR="00810047">
        <w:t>s</w:t>
      </w:r>
      <w:r w:rsidR="00CC6F8F">
        <w:t xml:space="preserve"> to share their document</w:t>
      </w:r>
      <w:r w:rsidR="00810047">
        <w:t>s</w:t>
      </w:r>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39EF7D43" w:rsidR="00BE1773" w:rsidRDefault="008D7730" w:rsidP="00BE1773">
      <w:pPr>
        <w:pStyle w:val="Heading2"/>
      </w:pPr>
      <w:r>
        <w:t xml:space="preserve">XDS Blockchain and </w:t>
      </w:r>
      <w:r w:rsidR="00E37858">
        <w:t>Smart-contract</w:t>
      </w:r>
      <w:r w:rsidR="009D6270">
        <w:t xml:space="preserve"> Design</w:t>
      </w:r>
    </w:p>
    <w:p w14:paraId="1837584C" w14:textId="12FC4B6B"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r w:rsidR="00E37858">
        <w:t>Smart-contract</w:t>
      </w:r>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r w:rsidR="00E37858">
        <w:lastRenderedPageBreak/>
        <w:t>Smart-contract</w:t>
      </w:r>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188C6853" w:rsidR="00AB3F8F" w:rsidRDefault="00AB3F8F" w:rsidP="00BE1773">
      <w:pPr>
        <w:ind w:firstLine="284"/>
        <w:jc w:val="both"/>
      </w:pPr>
      <w:r>
        <w:t>In original XDS Framework, the sole purpose of the framework is to allow health document sharing between different enterprise</w:t>
      </w:r>
      <w:r w:rsidR="00F152D7">
        <w:t>s</w:t>
      </w:r>
      <w:r>
        <w:t xml:space="preserve">. In this work we also propose utilization of Blockchain technology to further help in mitigation </w:t>
      </w:r>
      <w:r w:rsidRPr="00026536">
        <w:t xml:space="preserve">against data-corruption incident like ransomware or wipe-ware. </w:t>
      </w:r>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r w:rsidR="00944A39" w:rsidRPr="00944A39">
        <w:t>an alternative investment</w:t>
      </w:r>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r w:rsidR="0080336E" w:rsidRPr="0080336E">
        <w:t>as to provide an alternative pathway to access the document.</w:t>
      </w:r>
      <w:r w:rsidR="00292520">
        <w:t xml:space="preserve"> </w:t>
      </w:r>
      <w:r w:rsidR="008B50BF" w:rsidRPr="008B50BF">
        <w:t>By doing so, even the original repository affected by data-corruption incident and lost data of the original document, there still have alternative pathways</w:t>
      </w:r>
      <w:r w:rsidR="00614C05" w:rsidRPr="00E83C0E">
        <w:rPr>
          <w:color w:val="FF0000"/>
        </w:rPr>
        <w:t xml:space="preserve"> </w:t>
      </w:r>
      <w:r w:rsidR="00614C05" w:rsidRPr="00026536">
        <w:t>to access copy of the document available.</w:t>
      </w:r>
      <w:r w:rsidR="00C404F1" w:rsidRPr="00026536">
        <w:t xml:space="preserve"> </w:t>
      </w:r>
      <w:r w:rsidR="005F2B5C">
        <w:t>Consider healthcare</w:t>
      </w:r>
      <w:r w:rsidR="004D6DB3">
        <w:t xml:space="preserve"> operation which require</w:t>
      </w:r>
      <w:r w:rsidR="00AF4627">
        <w:t>s</w:t>
      </w:r>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10"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10"/>
      <w:r w:rsidRPr="001D3241">
        <w:rPr>
          <w:color w:val="auto"/>
        </w:rPr>
        <w:t xml:space="preserve"> Augmentation from original framework</w:t>
      </w:r>
    </w:p>
    <w:p w14:paraId="0298F4BB" w14:textId="3F0D8BBB"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0D0B07A8" w:rsidR="00971371" w:rsidRPr="008A1D9D" w:rsidRDefault="005061B7" w:rsidP="00136090">
      <w:pPr>
        <w:pStyle w:val="BodyText"/>
        <w:rPr>
          <w:bCs/>
        </w:rPr>
      </w:pPr>
      <w:r w:rsidRPr="005061B7">
        <w:rPr>
          <w:bCs/>
        </w:rPr>
        <w:t> For an adaptation of IHE XDS in this work, we assumed that XDS Domain focuses only on exchanging stable health documents and XDS affinity domain members are using a shared patient identifier. This means if following</w:t>
      </w:r>
      <w:r w:rsidR="00BB425B" w:rsidRPr="008A1D9D">
        <w:rPr>
          <w:bCs/>
          <w:lang w:val="en-US"/>
        </w:rPr>
        <w:t xml:space="preserve"> </w:t>
      </w:r>
      <w:r w:rsidR="00BB425B" w:rsidRPr="008A1D9D">
        <w:rPr>
          <w:bCs/>
          <w:lang w:val="en-US"/>
        </w:rPr>
        <w:fldChar w:fldCharType="begin"/>
      </w:r>
      <w:r w:rsidR="00BB425B" w:rsidRPr="008A1D9D">
        <w:rPr>
          <w:bCs/>
          <w:lang w:val="en-US"/>
        </w:rPr>
        <w:instrText xml:space="preserve"> REF _Ref50953823 \h </w:instrText>
      </w:r>
      <w:r w:rsidR="00BB425B" w:rsidRPr="008A1D9D">
        <w:rPr>
          <w:bCs/>
          <w:lang w:val="en-US"/>
        </w:rPr>
      </w:r>
      <w:r w:rsidR="00BB425B" w:rsidRPr="008A1D9D">
        <w:rPr>
          <w:bCs/>
          <w:lang w:val="en-US"/>
        </w:rPr>
        <w:fldChar w:fldCharType="separate"/>
      </w:r>
      <w:r w:rsidR="00BB425B" w:rsidRPr="000E219F">
        <w:t xml:space="preserve">Figure </w:t>
      </w:r>
      <w:r w:rsidR="00BB425B" w:rsidRPr="000E219F">
        <w:rPr>
          <w:noProof/>
        </w:rPr>
        <w:t>1</w:t>
      </w:r>
      <w:r w:rsidR="00BB425B" w:rsidRPr="008A1D9D">
        <w:rPr>
          <w:bCs/>
          <w:lang w:val="en-US"/>
        </w:rPr>
        <w:fldChar w:fldCharType="end"/>
      </w:r>
      <w:r w:rsidR="00BB425B" w:rsidRPr="008A1D9D">
        <w:rPr>
          <w:bCs/>
          <w:lang w:val="en-US"/>
        </w:rPr>
        <w:t xml:space="preserve">, </w:t>
      </w:r>
      <w:r w:rsidRPr="005061B7">
        <w:rPr>
          <w:bCs/>
        </w:rPr>
        <w:t>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in IHE ITI Framework at least possible. This should allow a simpler adoption process for those organizations with IHE XDS already implemented.</w:t>
      </w:r>
      <w:r w:rsidR="006E5D50" w:rsidRPr="008A1D9D">
        <w:rPr>
          <w:bCs/>
          <w:lang w:val="en-US"/>
        </w:rPr>
        <w:t xml:space="preserve"> </w:t>
      </w:r>
    </w:p>
    <w:p w14:paraId="435DD632" w14:textId="037E5CA5" w:rsidR="00971371" w:rsidRPr="00FE40BA" w:rsidRDefault="00971371" w:rsidP="008A1D9D">
      <w:pPr>
        <w:pStyle w:val="Heading2"/>
      </w:pPr>
      <w:r w:rsidRPr="008A1D9D">
        <w:t>Acquiring IHE ITI transaction samples</w:t>
      </w:r>
    </w:p>
    <w:p w14:paraId="07390AEF" w14:textId="7B316F66" w:rsidR="006F6D3D" w:rsidRPr="000E219F" w:rsidRDefault="008550B6" w:rsidP="00136090">
      <w:pPr>
        <w:pStyle w:val="BodyText"/>
        <w:rPr>
          <w:bCs/>
        </w:rPr>
      </w:pPr>
      <w:r>
        <w:rPr>
          <w:noProof/>
        </w:rPr>
        <mc:AlternateContent>
          <mc:Choice Requires="wpg">
            <w:drawing>
              <wp:anchor distT="0" distB="0" distL="114300" distR="114300" simplePos="0" relativeHeight="251656704" behindDoc="0" locked="0" layoutInCell="1" allowOverlap="1" wp14:anchorId="5A0F0521" wp14:editId="763510FA">
                <wp:simplePos x="0" y="0"/>
                <wp:positionH relativeFrom="column">
                  <wp:posOffset>1190625</wp:posOffset>
                </wp:positionH>
                <wp:positionV relativeFrom="paragraph">
                  <wp:posOffset>480060</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11"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11"/>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93.75pt;margin-top:37.8pt;width:332.25pt;height:175.5pt;z-index:251656704;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12"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12"/>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r w:rsidR="00947108" w:rsidRPr="00947108">
        <w:rPr>
          <w:bCs/>
        </w:rPr>
        <w:t xml:space="preserve">As to test if this implementation can operate with XDS Actors in a common XDS system, we use transaction samples provided by the IHE ITI framework with modified </w:t>
      </w:r>
      <w:r w:rsidR="00947108" w:rsidRPr="00947108">
        <w:rPr>
          <w:bCs/>
        </w:rPr>
        <w:lastRenderedPageBreak/>
        <w:t>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r w:rsidR="00ED25F1" w:rsidRPr="008A1D9D">
        <w:rPr>
          <w:bCs/>
          <w:lang w:val="en-US"/>
        </w:rPr>
        <w:t xml:space="preserve"> </w:t>
      </w:r>
    </w:p>
    <w:p w14:paraId="56FF3EAA" w14:textId="2A0119A8" w:rsidR="006A3198" w:rsidRPr="008A1D9D" w:rsidRDefault="006A3198" w:rsidP="00ED0149">
      <w:pPr>
        <w:pStyle w:val="Heading2"/>
      </w:pPr>
      <w:r w:rsidRPr="008A1D9D">
        <w:t>XDS Document META-data attributes analysis</w:t>
      </w:r>
    </w:p>
    <w:p w14:paraId="0741FB6E" w14:textId="6158FE4B" w:rsidR="00F07FE0" w:rsidRPr="008A1D9D" w:rsidRDefault="00624E35" w:rsidP="008A1D9D">
      <w:pPr>
        <w:ind w:firstLine="270"/>
        <w:jc w:val="both"/>
      </w:pPr>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p>
    <w:p w14:paraId="35099A5C" w14:textId="5AE5FEC2" w:rsidR="00CF0D25" w:rsidRPr="000E219F" w:rsidRDefault="00CF6161" w:rsidP="00ED0149">
      <w:pPr>
        <w:pStyle w:val="Heading2"/>
      </w:pPr>
      <w:r w:rsidRPr="008A1D9D">
        <w:t>XDS Document Registry Blockhain process flow</w:t>
      </w:r>
    </w:p>
    <w:p w14:paraId="4A86D264" w14:textId="7FB7B854" w:rsidR="002916E2" w:rsidRPr="00FE40BA" w:rsidRDefault="009D31B6" w:rsidP="008A1D9D">
      <w:pPr>
        <w:ind w:firstLine="284"/>
        <w:jc w:val="both"/>
      </w:pPr>
      <w:r w:rsidRPr="009D31B6">
        <w:t>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 </w:t>
      </w:r>
    </w:p>
    <w:p w14:paraId="3265294C" w14:textId="59F6480E" w:rsidR="009303D9" w:rsidRPr="008A1D9D" w:rsidRDefault="0045794A" w:rsidP="00ED0149">
      <w:pPr>
        <w:pStyle w:val="Heading2"/>
      </w:pPr>
      <w:r w:rsidRPr="00A57DDC">
        <w:t>Define Blockchain</w:t>
      </w:r>
      <w:r w:rsidR="009D15D3" w:rsidRPr="008A1D9D">
        <w:t xml:space="preserve"> </w:t>
      </w:r>
      <w:r w:rsidRPr="00A57DDC">
        <w:t>environment</w:t>
      </w:r>
      <w:r w:rsidR="00EB07AC">
        <w:t xml:space="preserve"> requirement</w:t>
      </w:r>
    </w:p>
    <w:p w14:paraId="1018A3D8" w14:textId="3837A562" w:rsidR="00872998" w:rsidRPr="008A1D9D" w:rsidRDefault="00872998" w:rsidP="008A1D9D">
      <w:pPr>
        <w:ind w:firstLine="270"/>
        <w:jc w:val="thaiDistribute"/>
        <w:rPr>
          <w:rFonts w:cs="Angsana New"/>
          <w:szCs w:val="25"/>
          <w:lang w:bidi="th-TH"/>
        </w:rPr>
      </w:pPr>
      <w:r>
        <w:rPr>
          <w:rFonts w:cs="Angsana New"/>
          <w:szCs w:val="25"/>
          <w:lang w:bidi="th-TH"/>
        </w:rPr>
        <w:t>According to our use case scenario, each Blockchain node will be maint</w:t>
      </w:r>
      <w:r w:rsidR="008E2A5C">
        <w:rPr>
          <w:rFonts w:cs="Angsana New"/>
          <w:szCs w:val="25"/>
          <w:lang w:bidi="th-TH"/>
        </w:rPr>
        <w:t>ain</w:t>
      </w:r>
      <w:r>
        <w:rPr>
          <w:rFonts w:cs="Angsana New"/>
          <w:szCs w:val="25"/>
          <w:lang w:bidi="th-TH"/>
        </w:rPr>
        <w:t xml:space="preserve"> by hospital or healthcare institution.</w:t>
      </w:r>
      <w:r w:rsidR="00F42A47">
        <w:rPr>
          <w:rFonts w:cs="Angsana New"/>
          <w:szCs w:val="25"/>
          <w:lang w:bidi="th-TH"/>
        </w:rPr>
        <w:t xml:space="preserve"> Each </w:t>
      </w:r>
      <w:r w:rsidR="008E2A5C">
        <w:rPr>
          <w:rFonts w:cs="Angsana New"/>
          <w:szCs w:val="25"/>
          <w:lang w:bidi="th-TH"/>
        </w:rPr>
        <w:t>maintainer</w:t>
      </w:r>
      <w:r w:rsidR="00F42A47">
        <w:rPr>
          <w:rFonts w:cs="Angsana New"/>
          <w:szCs w:val="25"/>
          <w:lang w:bidi="th-TH"/>
        </w:rPr>
        <w:t xml:space="preserve"> may have more than one Blockchain node active</w:t>
      </w:r>
      <w:r w:rsidR="008E2A5C">
        <w:rPr>
          <w:rFonts w:cs="Angsana New"/>
          <w:szCs w:val="25"/>
          <w:lang w:bidi="th-TH"/>
        </w:rPr>
        <w:t xml:space="preserve"> depend on their usage of XDS Document Registry Actor</w:t>
      </w:r>
      <w:r w:rsidR="00443909">
        <w:rPr>
          <w:rFonts w:cs="Angsana New"/>
          <w:szCs w:val="25"/>
          <w:lang w:bidi="th-TH"/>
        </w:rPr>
        <w:t xml:space="preserve"> on actual situation</w:t>
      </w:r>
      <w:r w:rsidR="008E2A5C">
        <w:rPr>
          <w:rFonts w:cs="Angsana New"/>
          <w:szCs w:val="25"/>
          <w:lang w:bidi="th-TH"/>
        </w:rPr>
        <w:t xml:space="preserve">. </w:t>
      </w:r>
      <w:r w:rsidR="00FB5E89">
        <w:rPr>
          <w:rFonts w:cs="Angsana New"/>
          <w:szCs w:val="25"/>
          <w:lang w:bidi="th-TH"/>
        </w:rPr>
        <w:t>For</w:t>
      </w:r>
      <w:r w:rsidR="008E2A5C">
        <w:rPr>
          <w:rFonts w:cs="Angsana New"/>
          <w:szCs w:val="25"/>
          <w:lang w:bidi="th-TH"/>
        </w:rPr>
        <w:t xml:space="preserve"> this implementation, we declare that each Blockchain node represent one of hospital </w:t>
      </w:r>
      <w:r w:rsidR="008E2A5C">
        <w:rPr>
          <w:rFonts w:cs="Angsana New"/>
          <w:szCs w:val="25"/>
          <w:lang w:bidi="th-TH"/>
        </w:rPr>
        <w:t>or healthcare institution participate as XDS Affinity Domain members</w:t>
      </w:r>
      <w:r w:rsidR="00112B36">
        <w:rPr>
          <w:rFonts w:cs="Angsana New"/>
          <w:szCs w:val="25"/>
          <w:lang w:bidi="th-TH"/>
        </w:rPr>
        <w:t xml:space="preserve"> due to limited computational resource</w:t>
      </w:r>
      <w:r w:rsidR="00F20625">
        <w:rPr>
          <w:rFonts w:cs="Angsana New"/>
          <w:szCs w:val="25"/>
          <w:lang w:bidi="th-TH"/>
        </w:rPr>
        <w:t xml:space="preserve"> for demonstration</w:t>
      </w:r>
      <w:r w:rsidR="008E2A5C">
        <w:rPr>
          <w:rFonts w:cs="Angsana New"/>
          <w:szCs w:val="25"/>
          <w:lang w:bidi="th-TH"/>
        </w:rPr>
        <w:t>.</w:t>
      </w:r>
      <w:r w:rsidR="0078134D">
        <w:rPr>
          <w:rFonts w:cs="Angsana New"/>
          <w:szCs w:val="25"/>
          <w:lang w:bidi="th-TH"/>
        </w:rPr>
        <w:t xml:space="preserve"> </w:t>
      </w:r>
      <w:r w:rsidR="009D15D3">
        <w:rPr>
          <w:rFonts w:cs="Angsana New"/>
          <w:szCs w:val="25"/>
          <w:lang w:bidi="th-TH"/>
        </w:rPr>
        <w:t>Following the design in chapter IV</w:t>
      </w:r>
      <w:r w:rsidR="0078134D">
        <w:rPr>
          <w:rFonts w:cs="Angsana New"/>
          <w:szCs w:val="25"/>
          <w:lang w:bidi="th-TH"/>
        </w:rPr>
        <w:t>, it is better to use consensus which require small number of node and require as low as possible resource to maintain.</w:t>
      </w:r>
    </w:p>
    <w:p w14:paraId="2D8C04EC" w14:textId="2411C15A" w:rsidR="006E61AB" w:rsidRPr="000E219F" w:rsidRDefault="006E61AB">
      <w:pPr>
        <w:pStyle w:val="Heading2"/>
      </w:pPr>
      <w:bookmarkStart w:id="13" w:name="_Ref66075460"/>
      <w:r w:rsidRPr="000E219F">
        <w:t>Blockchain setup</w:t>
      </w:r>
      <w:bookmarkEnd w:id="13"/>
    </w:p>
    <w:p w14:paraId="0976AB4B" w14:textId="66C331E0" w:rsidR="009303D9" w:rsidRPr="008550B6" w:rsidRDefault="00136090" w:rsidP="00E7596C">
      <w:pPr>
        <w:pStyle w:val="BodyText"/>
      </w:pPr>
      <w:r w:rsidRPr="000E219F">
        <w:rPr>
          <w:lang w:val="en-US"/>
        </w:rPr>
        <w:t xml:space="preserve">To </w:t>
      </w:r>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r w:rsidR="00A11ED4">
        <w:rPr>
          <w:lang w:val="en-US"/>
        </w:rPr>
        <w:t xml:space="preserve"> </w:t>
      </w:r>
      <w:r w:rsidR="00026536">
        <w:rPr>
          <w:lang w:val="en-US"/>
        </w:rPr>
        <w:fldChar w:fldCharType="begin" w:fldLock="1"/>
      </w:r>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r w:rsidR="00026536">
        <w:rPr>
          <w:lang w:val="en-US"/>
        </w:rPr>
        <w:fldChar w:fldCharType="end"/>
      </w:r>
      <w:r w:rsidRPr="000E219F">
        <w:rPr>
          <w:lang w:val="en-US"/>
        </w:rPr>
        <w:t xml:space="preserve">. </w:t>
      </w:r>
      <w:r w:rsidR="00307ED5" w:rsidRPr="00307ED5">
        <w:t>To interface our program to Ethereum smart contract, we can use Ethereum API tools which is Web3</w:t>
      </w:r>
      <w:r w:rsidRPr="000E219F">
        <w:rPr>
          <w:lang w:val="en-US"/>
        </w:rPr>
        <w:t xml:space="preserve"> </w:t>
      </w:r>
      <w:r w:rsidR="00071322">
        <w:rPr>
          <w:lang w:val="en-US"/>
        </w:rPr>
        <w:fldChar w:fldCharType="begin" w:fldLock="1"/>
      </w:r>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r w:rsidR="00071322">
        <w:rPr>
          <w:lang w:val="en-US"/>
        </w:rPr>
        <w:fldChar w:fldCharType="end"/>
      </w:r>
      <w:r w:rsidRPr="000E219F">
        <w:rPr>
          <w:lang w:val="en-US"/>
        </w:rPr>
        <w:t xml:space="preserve"> </w:t>
      </w:r>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p>
    <w:p w14:paraId="1B0BFA92" w14:textId="1B1C63D4" w:rsidR="00932FAD" w:rsidRPr="000E219F" w:rsidRDefault="004670D2" w:rsidP="00E7596C">
      <w:pPr>
        <w:pStyle w:val="Heading2"/>
      </w:pPr>
      <w:r w:rsidRPr="000E219F">
        <w:t>Choosing consensus and Blockchain components</w:t>
      </w:r>
    </w:p>
    <w:p w14:paraId="2B2E83A6" w14:textId="377A221E" w:rsidR="003C4183" w:rsidRDefault="003C4183">
      <w:pPr>
        <w:ind w:firstLine="284"/>
        <w:jc w:val="both"/>
      </w:pPr>
      <w:r w:rsidRPr="00FE40BA">
        <w:t>Consider scenario and Blockchain environment, so we choose to use Practical-Byzantine False Tolerance</w:t>
      </w:r>
      <w:r w:rsidRPr="0055495B">
        <w:t xml:space="preserve"> (PBFT)</w:t>
      </w:r>
      <w:r w:rsidRPr="00F9283C">
        <w:t xml:space="preserve"> as consensus for Blockchain.</w:t>
      </w:r>
      <w:r w:rsidRPr="003D24B2">
        <w:t xml:space="preserve"> PBFT suit best with permissioned Blockchain with known members. The consensus can maintain Blockchain with small number of validator node.</w:t>
      </w:r>
      <w:r w:rsidRPr="003F4C1D">
        <w:t xml:space="preserve"> Fortunately, there is Ethereum forked named “Quorum” which allow usage </w:t>
      </w:r>
      <w:r w:rsidRPr="008550B6">
        <w:t>of consensus other than Proof of Work and Proof of Stake. In Quorum, PBFT was modified to suitable with Ethereum and being called “Istanbul-Byzantine False Tolerance (IBFT)”</w:t>
      </w:r>
      <w:r w:rsidR="00502628" w:rsidRPr="008550B6">
        <w:t>. Quorum provided “7 nodes example” which act as simulator for actual Quorum network with 7 active validator nodes that can be used for demonstration of proposed concept.</w:t>
      </w:r>
    </w:p>
    <w:p w14:paraId="19BEA2C5" w14:textId="77777777" w:rsidR="001D00CA" w:rsidRPr="00A01EB6" w:rsidRDefault="001D00CA" w:rsidP="001D00CA">
      <w:pPr>
        <w:pStyle w:val="Heading2"/>
      </w:pPr>
      <w:r w:rsidRPr="00A01EB6">
        <w:t>Utilize Quorum</w:t>
      </w:r>
    </w:p>
    <w:p w14:paraId="637BA6E6" w14:textId="6205D66F" w:rsidR="001D00CA" w:rsidRPr="008550B6" w:rsidRDefault="00EC47C9" w:rsidP="00026536">
      <w:pPr>
        <w:pStyle w:val="BodyText"/>
        <w:rPr>
          <w:rFonts w:cs="Angsana New"/>
          <w:szCs w:val="25"/>
          <w:lang w:bidi="th-TH"/>
        </w:rPr>
      </w:pPr>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r w:rsidR="001D00CA" w:rsidRPr="00A01EB6">
        <w:rPr>
          <w:rFonts w:cs="Angsana New"/>
          <w:szCs w:val="25"/>
          <w:lang w:val="en-US" w:bidi="th-TH"/>
        </w:rPr>
        <w:t xml:space="preserve">. </w:t>
      </w:r>
    </w:p>
    <w:p w14:paraId="20B7D471" w14:textId="390E7E79" w:rsidR="00136090" w:rsidRPr="000E219F" w:rsidRDefault="00502628" w:rsidP="00136090">
      <w:pPr>
        <w:pStyle w:val="Heading2"/>
      </w:pPr>
      <w:r w:rsidRPr="008550B6">
        <w:t>Define</w:t>
      </w:r>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8550B6" w:rsidRDefault="004E29BD" w:rsidP="00961E28">
      <w:pPr>
        <w:pStyle w:val="Heading2"/>
      </w:pPr>
      <w:r w:rsidRPr="008550B6">
        <w:t>Utiliz</w:t>
      </w:r>
      <w:r w:rsidR="00B07FA9" w:rsidRPr="008550B6">
        <w:t>e</w:t>
      </w:r>
      <w:r w:rsidRPr="008550B6">
        <w:t xml:space="preserve"> Javascript with NodeJS</w:t>
      </w:r>
    </w:p>
    <w:p w14:paraId="31E4F32F" w14:textId="235FAF1B" w:rsidR="004E29BD" w:rsidRPr="008550B6" w:rsidRDefault="008E0799" w:rsidP="008550B6">
      <w:pPr>
        <w:ind w:firstLine="284"/>
        <w:jc w:val="both"/>
      </w:pPr>
      <w:r w:rsidRPr="008550B6">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w:t>
      </w:r>
      <w:r w:rsidRPr="008550B6">
        <w:lastRenderedPageBreak/>
        <w:t xml:space="preserve">limited amount of time so, it requires our system implementation to be able to handle multitask properly. With asynchronous nature and compatibility with website integration, </w:t>
      </w:r>
      <w:proofErr w:type="spellStart"/>
      <w:r w:rsidRPr="008550B6">
        <w:t>Javascript</w:t>
      </w:r>
      <w:proofErr w:type="spellEnd"/>
      <w:r w:rsidRPr="008550B6">
        <w:t xml:space="preserve"> is one of the best choices for our implementation of this work.</w:t>
      </w:r>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r w:rsidR="00D4594D">
        <w:t xml:space="preserve"> further</w:t>
      </w:r>
      <w:r w:rsidR="00622152" w:rsidRPr="00622152">
        <w:t>.</w:t>
      </w:r>
    </w:p>
    <w:p w14:paraId="5AE298F7" w14:textId="64A85126" w:rsidR="008F024B" w:rsidRPr="008550B6" w:rsidRDefault="008F024B" w:rsidP="00961E28">
      <w:pPr>
        <w:pStyle w:val="Heading2"/>
      </w:pPr>
      <w:r w:rsidRPr="008550B6">
        <w:t>Utiliz</w:t>
      </w:r>
      <w:r w:rsidR="00A966C2" w:rsidRPr="008550B6">
        <w:t xml:space="preserve">e </w:t>
      </w:r>
      <w:r w:rsidRPr="008550B6">
        <w:t>Web3</w:t>
      </w:r>
      <w:r w:rsidR="00042D14">
        <w:t>JS</w:t>
      </w:r>
    </w:p>
    <w:p w14:paraId="4632B861" w14:textId="5D3530A6" w:rsidR="000615FA" w:rsidRPr="008550B6" w:rsidRDefault="00210637" w:rsidP="008550B6">
      <w:pPr>
        <w:ind w:firstLine="284"/>
        <w:jc w:val="both"/>
        <w:rPr>
          <w:rFonts w:cstheme="minorBidi"/>
          <w:szCs w:val="25"/>
          <w:lang w:bidi="th-TH"/>
        </w:rPr>
      </w:pPr>
      <w:r w:rsidRPr="008550B6">
        <w:rPr>
          <w:rFonts w:cstheme="minorBidi"/>
          <w:szCs w:val="25"/>
          <w:lang w:bidi="th-TH"/>
        </w:rPr>
        <w:t xml:space="preserve">As mentioned in F, Web3 also provided a programming API for </w:t>
      </w:r>
      <w:proofErr w:type="spellStart"/>
      <w:r w:rsidRPr="008550B6">
        <w:rPr>
          <w:rFonts w:cstheme="minorBidi"/>
          <w:szCs w:val="25"/>
          <w:lang w:bidi="th-TH"/>
        </w:rPr>
        <w:t>Javascript</w:t>
      </w:r>
      <w:proofErr w:type="spellEnd"/>
      <w:r w:rsidRPr="008550B6">
        <w:rPr>
          <w:rFonts w:cstheme="minorBidi"/>
          <w:szCs w:val="25"/>
          <w:lang w:bidi="th-TH"/>
        </w:rPr>
        <w:t xml:space="preserve"> called "Web3JS" which allows the </w:t>
      </w:r>
      <w:proofErr w:type="spellStart"/>
      <w:r w:rsidRPr="008550B6">
        <w:rPr>
          <w:rFonts w:cstheme="minorBidi"/>
          <w:szCs w:val="25"/>
          <w:lang w:bidi="th-TH"/>
        </w:rPr>
        <w:t>Javascript</w:t>
      </w:r>
      <w:proofErr w:type="spellEnd"/>
      <w:r w:rsidRPr="008550B6">
        <w:rPr>
          <w:rFonts w:cstheme="minorBidi"/>
          <w:szCs w:val="25"/>
          <w:lang w:bidi="th-TH"/>
        </w:rPr>
        <w:t xml:space="preserve"> program to interact with Ethereum based </w:t>
      </w:r>
      <w:r w:rsidR="00336087" w:rsidRPr="008550B6">
        <w:rPr>
          <w:rFonts w:cstheme="minorBidi"/>
          <w:szCs w:val="25"/>
          <w:lang w:bidi="th-TH"/>
        </w:rPr>
        <w:br/>
      </w:r>
      <w:r w:rsidRPr="008550B6">
        <w:rPr>
          <w:rFonts w:cstheme="minorBidi"/>
          <w:szCs w:val="25"/>
          <w:lang w:bidi="th-TH"/>
        </w:rPr>
        <w:t>smart-contract. The API can be accessed using the node module provided via Node</w:t>
      </w:r>
      <w:r w:rsidR="00E407F4">
        <w:rPr>
          <w:rFonts w:cstheme="minorBidi"/>
          <w:szCs w:val="25"/>
          <w:lang w:bidi="th-TH"/>
        </w:rPr>
        <w:t>.js</w:t>
      </w:r>
      <w:r w:rsidRPr="008550B6">
        <w:rPr>
          <w:rFonts w:cstheme="minorBidi"/>
          <w:szCs w:val="25"/>
          <w:lang w:bidi="th-TH"/>
        </w:rPr>
        <w:t>.</w:t>
      </w:r>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67C06AA1" w14:textId="131994CF" w:rsidR="00961E28" w:rsidRDefault="00E37858" w:rsidP="00961E28">
      <w:pPr>
        <w:pStyle w:val="BodyText"/>
        <w:rPr>
          <w:lang w:val="en-US"/>
        </w:rPr>
      </w:pPr>
      <w:r>
        <w:rPr>
          <w:lang w:val="en-US"/>
        </w:rPr>
        <w:t>Smart-contract</w:t>
      </w:r>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r>
        <w:rPr>
          <w:lang w:val="en-US"/>
        </w:rPr>
        <w:t>smart-contract</w:t>
      </w:r>
      <w:r w:rsidR="004A1602" w:rsidRPr="000E219F">
        <w:rPr>
          <w:lang w:val="en-US"/>
        </w:rPr>
        <w:t xml:space="preserve"> transaction</w:t>
      </w:r>
      <w:r w:rsidR="00922308" w:rsidRPr="000E219F">
        <w:rPr>
          <w:lang w:val="en-US"/>
        </w:rPr>
        <w:t>s</w:t>
      </w:r>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r w:rsidR="002A1A83">
        <w:rPr>
          <w:rFonts w:cstheme="minorBidi"/>
          <w:szCs w:val="25"/>
          <w:lang w:val="en-US" w:bidi="th-TH"/>
        </w:rPr>
        <w:t>for example,</w:t>
      </w:r>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r w:rsidR="00410B2F" w:rsidRPr="000E219F">
        <w:rPr>
          <w:lang w:val="en-US"/>
        </w:rPr>
        <w:t>s</w:t>
      </w:r>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r>
        <w:rPr>
          <w:lang w:val="en-US"/>
        </w:rPr>
        <w:t>smart-contract</w:t>
      </w:r>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r w:rsidR="00CB3147" w:rsidRPr="000E219F">
        <w:rPr>
          <w:lang w:val="en-US"/>
        </w:rPr>
        <w:t>s</w:t>
      </w:r>
      <w:r w:rsidR="00961E28" w:rsidRPr="000E219F">
        <w:rPr>
          <w:lang w:val="en-US"/>
        </w:rPr>
        <w:t xml:space="preserve"> document registry to store within Ethereum Blockchain. These composed to function as Document Registry Smart Contract.</w:t>
      </w:r>
    </w:p>
    <w:p w14:paraId="72B7C404" w14:textId="77777777" w:rsidR="004A4973" w:rsidRPr="008550B6" w:rsidRDefault="004A4973" w:rsidP="004A4973">
      <w:pPr>
        <w:pStyle w:val="Heading2"/>
      </w:pPr>
      <w:r w:rsidRPr="008550B6">
        <w:t xml:space="preserve">Implementing Document Search function over smart-contract </w:t>
      </w:r>
    </w:p>
    <w:p w14:paraId="021EE561" w14:textId="653CDEC3" w:rsidR="00963EC9" w:rsidRPr="008550B6" w:rsidRDefault="00963EC9" w:rsidP="00963EC9">
      <w:pPr>
        <w:pStyle w:val="BodyText"/>
        <w:rPr>
          <w:lang w:val="en-US"/>
        </w:rPr>
      </w:pPr>
      <w:r w:rsidRPr="008550B6">
        <w:t>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w:t>
      </w:r>
      <w:r w:rsidR="00E53E08">
        <w:rPr>
          <w:lang w:val="en-US"/>
        </w:rPr>
        <w:t xml:space="preserve"> (SQL)</w:t>
      </w:r>
      <w:r w:rsidRPr="008550B6">
        <w:t xml:space="preserve"> database. However, for Blockchain, the structure of stored data are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w:t>
      </w:r>
      <w:r w:rsidR="00960735">
        <w:rPr>
          <w:lang w:val="en-US"/>
        </w:rPr>
        <w:t xml:space="preserve">reviewing </w:t>
      </w:r>
      <w:r w:rsidRPr="008550B6">
        <w:t>the stored value before comparing it with the specified value used for search. When all of the values called from the smart-contract are matched with the value specified for search, the value called will be marked as a search result which will</w:t>
      </w:r>
      <w:r w:rsidR="00960735">
        <w:rPr>
          <w:lang w:val="en-US"/>
        </w:rPr>
        <w:t xml:space="preserve"> be</w:t>
      </w:r>
      <w:r w:rsidRPr="008550B6">
        <w:t xml:space="preserve"> return</w:t>
      </w:r>
      <w:r w:rsidR="00960735">
        <w:rPr>
          <w:lang w:val="en-US"/>
        </w:rPr>
        <w:t>ed</w:t>
      </w:r>
      <w:r w:rsidRPr="008550B6">
        <w:t xml:space="preserve"> to XDS Document Consumer Actor via ITI-18 format</w:t>
      </w:r>
      <w:r w:rsidR="00C916AC" w:rsidRPr="008550B6">
        <w:rPr>
          <w:lang w:val="en-US"/>
        </w:rPr>
        <w:t>.</w:t>
      </w:r>
    </w:p>
    <w:p w14:paraId="07A8D31D" w14:textId="77777777" w:rsidR="004A4973" w:rsidRDefault="004A4973" w:rsidP="00961E28">
      <w:pPr>
        <w:pStyle w:val="BodyText"/>
        <w:rPr>
          <w:lang w:val="en-US"/>
        </w:rPr>
      </w:pPr>
    </w:p>
    <w:p w14:paraId="590DC190" w14:textId="1F6B27B7" w:rsidR="00AA1C98" w:rsidRPr="008550B6" w:rsidRDefault="00AA1C98" w:rsidP="001343C8">
      <w:pPr>
        <w:pStyle w:val="Heading2"/>
      </w:pPr>
      <w:r w:rsidRPr="008550B6">
        <w:t>Interprete XML messages with xml2js module</w:t>
      </w:r>
    </w:p>
    <w:p w14:paraId="6CDF6B8C" w14:textId="0EBF260F" w:rsidR="00AA1C98" w:rsidRPr="008550B6" w:rsidRDefault="00AA1C98" w:rsidP="008550B6">
      <w:pPr>
        <w:ind w:firstLine="270"/>
        <w:jc w:val="both"/>
      </w:pPr>
      <w:r>
        <w:t>All actor</w:t>
      </w:r>
      <w:r w:rsidR="00492CFF">
        <w:t>s</w:t>
      </w:r>
      <w:r>
        <w:t xml:space="preserve"> within IHE XDS Profile communicate with each other using XML message transaction. As we </w:t>
      </w:r>
      <w:r w:rsidR="000A5340">
        <w:t>utilize</w:t>
      </w:r>
      <w:r>
        <w:t xml:space="preserve"> </w:t>
      </w:r>
      <w:proofErr w:type="spellStart"/>
      <w:r>
        <w:t>Javascript</w:t>
      </w:r>
      <w:proofErr w:type="spellEnd"/>
      <w:r>
        <w:t xml:space="preserve"> as main programming language for the implementation</w:t>
      </w:r>
      <w:r w:rsidR="000A5340">
        <w:t xml:space="preserve">, these XML messages need to be interpreted into programming object to allow simpler handling method </w:t>
      </w:r>
      <w:r w:rsidR="000A5340">
        <w:t xml:space="preserve">within the program. </w:t>
      </w:r>
      <w:proofErr w:type="spellStart"/>
      <w:r w:rsidR="00B42D1F">
        <w:t>Javascript</w:t>
      </w:r>
      <w:proofErr w:type="spellEnd"/>
      <w:r w:rsidR="00B42D1F">
        <w:t xml:space="preserve"> Object Notation (JSON) is a lightweight data-interchange format of programming object which was invented to serve the purpose. </w:t>
      </w:r>
      <w:r w:rsidR="00B42D1F" w:rsidRPr="00B42D1F">
        <w:t>It is easy for humans to read and write</w:t>
      </w:r>
      <w:r w:rsidR="00B42D1F">
        <w:t xml:space="preserve"> and</w:t>
      </w:r>
      <w:r w:rsidR="00B42D1F" w:rsidRPr="00B42D1F">
        <w:t xml:space="preserve"> easy for machines to parse </w:t>
      </w:r>
      <w:r w:rsidR="00B42D1F">
        <w:t>or</w:t>
      </w:r>
      <w:r w:rsidR="00B42D1F" w:rsidRPr="00B42D1F">
        <w:t xml:space="preserve"> generate.</w:t>
      </w:r>
      <w:r w:rsidR="00D02E46">
        <w:t xml:space="preserve"> That mean, </w:t>
      </w:r>
      <w:r w:rsidR="001B6F08">
        <w:t>all XML message transactions sent to XDS Document Registry actor program will be converted into JSON. For this implementation, we utilize NodeJS “xml2js” module for the task.</w:t>
      </w:r>
    </w:p>
    <w:p w14:paraId="26735283" w14:textId="3664EE11" w:rsidR="001343C8" w:rsidRPr="008550B6" w:rsidRDefault="001343C8" w:rsidP="001343C8">
      <w:pPr>
        <w:pStyle w:val="Heading2"/>
      </w:pPr>
      <w:r w:rsidRPr="008550B6">
        <w:t>Implementing IHE ITI-42 transactions interpreter</w:t>
      </w:r>
    </w:p>
    <w:p w14:paraId="74958099" w14:textId="0C44ABA7" w:rsidR="001343C8" w:rsidRPr="008550B6" w:rsidRDefault="001343C8" w:rsidP="008550B6">
      <w:pPr>
        <w:ind w:firstLine="284"/>
        <w:jc w:val="both"/>
      </w:pPr>
      <w:r w:rsidRPr="008550B6">
        <w:t>IHE ITI-42 is XML for</w:t>
      </w:r>
      <w:r w:rsidR="00AC526F" w:rsidRPr="008550B6">
        <w:t>mat transaction used for registering META-data attributes of new document</w:t>
      </w:r>
      <w:r w:rsidR="00E445C8" w:rsidRPr="008550B6">
        <w:t xml:space="preserve"> storing in XDS Document Repository actor into XDS Document Registry actor</w:t>
      </w:r>
      <w:r w:rsidRPr="008550B6">
        <w:t>.</w:t>
      </w:r>
      <w:r w:rsidR="000A75E4" w:rsidRPr="008550B6">
        <w:t xml:space="preserve"> The transaction specified with header “</w:t>
      </w:r>
      <w:proofErr w:type="spellStart"/>
      <w:r w:rsidR="000A75E4" w:rsidRPr="008550B6">
        <w:t>RegisterDocumentSet</w:t>
      </w:r>
      <w:proofErr w:type="spellEnd"/>
      <w:r w:rsidR="000A75E4" w:rsidRPr="008550B6">
        <w:t xml:space="preserve">-b” and compose of </w:t>
      </w:r>
      <w:r w:rsidR="00513E29" w:rsidRPr="008550B6">
        <w:t xml:space="preserve">META-data attributes of corresponding document. The content of the attributes </w:t>
      </w:r>
      <w:r w:rsidR="004E10FB" w:rsidRPr="008550B6">
        <w:t>varies</w:t>
      </w:r>
      <w:r w:rsidR="00513E29" w:rsidRPr="008550B6">
        <w:t xml:space="preserve"> upon type of document and the event represent by the document. </w:t>
      </w:r>
      <w:r w:rsidR="004E10FB" w:rsidRPr="008550B6">
        <w:t xml:space="preserve">For this </w:t>
      </w:r>
      <w:r w:rsidR="00374DA5" w:rsidRPr="008550B6">
        <w:t xml:space="preserve">implementation, XDS Document Registry actor will open TCP connection to receive the transaction on specified port. After ITI-42 transaction is received, the actor then converts XML message into JSON using xml2js. After that, </w:t>
      </w:r>
      <w:r w:rsidR="006035DE" w:rsidRPr="008550B6">
        <w:t xml:space="preserve">the program </w:t>
      </w:r>
      <w:r w:rsidR="00475F42" w:rsidRPr="008550B6">
        <w:t>extracts</w:t>
      </w:r>
      <w:r w:rsidR="006035DE" w:rsidRPr="008550B6">
        <w:t xml:space="preserve"> META-data attribu</w:t>
      </w:r>
      <w:r w:rsidR="00420E92" w:rsidRPr="008550B6">
        <w:t>tes and prepare it for smart-contract.</w:t>
      </w:r>
    </w:p>
    <w:p w14:paraId="441D8773" w14:textId="77777777" w:rsidR="00D913D1" w:rsidRPr="00EA4BDB" w:rsidRDefault="00D913D1" w:rsidP="00D913D1">
      <w:pPr>
        <w:pStyle w:val="Heading2"/>
        <w:rPr>
          <w:ins w:id="14" w:author="Petnathean Julled" w:date="2021-03-24T01:32:00Z"/>
        </w:rPr>
      </w:pPr>
      <w:ins w:id="15" w:author="Petnathean Julled" w:date="2021-03-24T01:32:00Z">
        <w:r w:rsidRPr="00EA4BDB">
          <w:t>XDS Document Registry actor</w:t>
        </w:r>
      </w:ins>
    </w:p>
    <w:p w14:paraId="3BE20E1C" w14:textId="1EFB23BB" w:rsidR="00D913D1" w:rsidRDefault="00D913D1" w:rsidP="00D913D1">
      <w:pPr>
        <w:ind w:firstLine="270"/>
        <w:jc w:val="both"/>
        <w:rPr>
          <w:ins w:id="16" w:author="Petnathean Julled" w:date="2021-03-24T01:32:00Z"/>
        </w:rPr>
      </w:pPr>
      <w:ins w:id="17" w:author="Petnathean Julled" w:date="2021-03-24T01:32:00Z">
        <w:r w:rsidRPr="00EA4BDB">
          <w:t>When ITI-42 was interpreted into JSON, the actor then passes the object into smart-contract. For the implementation, smart-contract was designed to store string value and will return the stored value when called by Geth client. The prepared JSON must be converted into string before entering smart-contract. This is due to limit of Ethereum smart-contract which can cover limit number of programming variable so, we simplify our program to avoid that limit by storing whole JSON in string form as single variable. However, because of Ethereum Blockchain require certain amount of gas to execute smart-contract, the length of the variable may cause error in the process if there was not enough gas supplied. That mean, we need to increase limit amount of gas for executing smart-contract from default value. Although, this change is not affecting this implementation for concept demonstration but, it may affect the network where its member prefers to use actual cryptocurrency like Ether to maintain Blockchain. This may accelerate depletion of currency circulating in the network and severe maintainability of the chain. By these smart-contract design, XDS Document Registry actor can keep META-data attributes of each document by store it as JSON string variable inside Blockchain using one smart-contract per document. At the same time, the actor can perform search operation by sequentially call upon each published smart-contract one-by-one until the result was found or until the last in the case which no matching result. Publishing of smart-contract require gas to execute while calling smart-contract not consuming Blockchain resource.</w:t>
        </w:r>
      </w:ins>
    </w:p>
    <w:p w14:paraId="613491D8" w14:textId="77777777" w:rsidR="00D913D1" w:rsidRPr="00EA4BDB" w:rsidRDefault="00D913D1" w:rsidP="00D913D1">
      <w:pPr>
        <w:pStyle w:val="Heading2"/>
        <w:rPr>
          <w:ins w:id="18" w:author="Petnathean Julled" w:date="2021-03-24T01:32:00Z"/>
        </w:rPr>
      </w:pPr>
      <w:ins w:id="19" w:author="Petnathean Julled" w:date="2021-03-24T01:32:00Z">
        <w:r w:rsidRPr="00EA4BDB">
          <w:t xml:space="preserve">Implementing IHE ITI-18 transactions interpreter </w:t>
        </w:r>
      </w:ins>
    </w:p>
    <w:p w14:paraId="239689E3" w14:textId="3194C41C" w:rsidR="00D913D1" w:rsidRPr="00D913D1" w:rsidRDefault="00D913D1" w:rsidP="00D913D1">
      <w:pPr>
        <w:pStyle w:val="BodyText"/>
        <w:rPr>
          <w:ins w:id="20" w:author="Petnathean Julled" w:date="2021-03-24T01:32:00Z"/>
          <w:lang w:val="en-US"/>
          <w:rPrChange w:id="21" w:author="Petnathean Julled" w:date="2021-03-24T01:33:00Z">
            <w:rPr>
              <w:ins w:id="22" w:author="Petnathean Julled" w:date="2021-03-24T01:32:00Z"/>
            </w:rPr>
          </w:rPrChange>
        </w:rPr>
        <w:pPrChange w:id="23" w:author="Petnathean Julled" w:date="2021-03-24T01:33:00Z">
          <w:pPr>
            <w:ind w:firstLine="270"/>
            <w:jc w:val="both"/>
          </w:pPr>
        </w:pPrChange>
      </w:pPr>
      <w:ins w:id="24" w:author="Petnathean Julled" w:date="2021-03-24T01:32:00Z">
        <w:r w:rsidRPr="00EA4BDB">
          <w:rPr>
            <w:lang w:val="en-US"/>
          </w:rPr>
          <w:t>Similar with IHE ITI-42 transaction handling, XDS Document Registry actor also wait for ITI-18 on TCP channel. The received transaction will be converted into JSON. The transaction specified with header “</w:t>
        </w:r>
        <w:proofErr w:type="spellStart"/>
        <w:r w:rsidRPr="00EA4BDB">
          <w:rPr>
            <w:lang w:val="en-US"/>
          </w:rPr>
          <w:t>QueryResponse</w:t>
        </w:r>
        <w:proofErr w:type="spellEnd"/>
        <w:r w:rsidRPr="00EA4BDB">
          <w:rPr>
            <w:lang w:val="en-US"/>
          </w:rPr>
          <w:t xml:space="preserve">” and compose of META-data attributes value input by Document Consumer. These values will be </w:t>
        </w:r>
        <w:r w:rsidRPr="00EA4BDB">
          <w:rPr>
            <w:lang w:val="en-US"/>
          </w:rPr>
          <w:lastRenderedPageBreak/>
          <w:t>used in search operation which will seek for the smart-contract with matching META-data attribute values. After the result was found, the actor then proceeds to create response XML message following the format provided by IHE ITI Framework.</w:t>
        </w:r>
      </w:ins>
    </w:p>
    <w:p w14:paraId="49D5866B" w14:textId="550C9EEC" w:rsidR="002B6ED1" w:rsidRPr="008550B6" w:rsidDel="00D913D1" w:rsidRDefault="00475F42" w:rsidP="002B6ED1">
      <w:pPr>
        <w:pStyle w:val="Heading2"/>
        <w:rPr>
          <w:del w:id="25" w:author="Petnathean Julled" w:date="2021-03-24T01:32:00Z"/>
        </w:rPr>
      </w:pPr>
      <w:del w:id="26" w:author="Petnathean Julled" w:date="2021-03-24T01:32:00Z">
        <w:r w:rsidRPr="008550B6" w:rsidDel="00D913D1">
          <w:delText>XDS Document Registry actor</w:delText>
        </w:r>
        <w:r w:rsidR="002B6ED1" w:rsidRPr="008550B6" w:rsidDel="00D913D1">
          <w:delText xml:space="preserve">Implementing IHE ITI-18 transactions interpreter </w:delText>
        </w:r>
      </w:del>
    </w:p>
    <w:p w14:paraId="6AF165A6" w14:textId="6855F178" w:rsidR="002B6ED1" w:rsidRPr="008550B6" w:rsidDel="00D913D1" w:rsidRDefault="00E70318" w:rsidP="00961E28">
      <w:pPr>
        <w:pStyle w:val="BodyText"/>
        <w:rPr>
          <w:del w:id="27" w:author="Petnathean Julled" w:date="2021-03-24T01:32:00Z"/>
          <w:lang w:val="en-US"/>
        </w:rPr>
      </w:pPr>
      <w:del w:id="28" w:author="Petnathean Julled" w:date="2021-03-24T01:32:00Z">
        <w:r w:rsidRPr="008550B6" w:rsidDel="00D913D1">
          <w:rPr>
            <w:lang w:val="en-US"/>
          </w:rPr>
          <w:delText>Similar with IHE ITI-42 transaction handling, XDS Document Registry actor also wait for ITI-18 on TCP channel. The received transaction will be converted into JSON. The transaction specified with header “QueryResponse”</w:delText>
        </w:r>
        <w:r w:rsidR="00450D58" w:rsidRPr="008550B6" w:rsidDel="00D913D1">
          <w:rPr>
            <w:lang w:val="en-US"/>
          </w:rPr>
          <w:delText xml:space="preserve"> and compose of META-data attributes value input by Document Consumer.</w:delText>
        </w:r>
        <w:r w:rsidR="00E83F37" w:rsidRPr="008550B6" w:rsidDel="00D913D1">
          <w:rPr>
            <w:lang w:val="en-US"/>
          </w:rPr>
          <w:delText xml:space="preserve"> These values will be used in search operation which will seek for the smart-contract with matching META-data attribute values.</w:delText>
        </w:r>
        <w:r w:rsidR="005F3C27" w:rsidRPr="008550B6" w:rsidDel="00D913D1">
          <w:rPr>
            <w:lang w:val="en-US"/>
          </w:rPr>
          <w:delText xml:space="preserve"> </w:delText>
        </w:r>
        <w:r w:rsidR="000A26BE" w:rsidRPr="008550B6" w:rsidDel="00D913D1">
          <w:rPr>
            <w:lang w:val="en-US"/>
          </w:rPr>
          <w:delText xml:space="preserve">After the result was found, the actor then </w:delText>
        </w:r>
        <w:r w:rsidR="00BD3E3C" w:rsidRPr="008550B6" w:rsidDel="00D913D1">
          <w:rPr>
            <w:lang w:val="en-US"/>
          </w:rPr>
          <w:delText>proceeds</w:delText>
        </w:r>
        <w:r w:rsidR="000A26BE" w:rsidRPr="008550B6" w:rsidDel="00D913D1">
          <w:rPr>
            <w:lang w:val="en-US"/>
          </w:rPr>
          <w:delText xml:space="preserve"> to create </w:delText>
        </w:r>
        <w:r w:rsidR="005F3C27" w:rsidRPr="008550B6" w:rsidDel="00D913D1">
          <w:rPr>
            <w:lang w:val="en-US"/>
          </w:rPr>
          <w:delText>response XML message</w:delText>
        </w:r>
        <w:r w:rsidR="006476B7" w:rsidRPr="008550B6" w:rsidDel="00D913D1">
          <w:rPr>
            <w:lang w:val="en-US"/>
          </w:rPr>
          <w:delText xml:space="preserve"> </w:delText>
        </w:r>
        <w:r w:rsidR="000A26BE" w:rsidRPr="008550B6" w:rsidDel="00D913D1">
          <w:rPr>
            <w:lang w:val="en-US"/>
          </w:rPr>
          <w:delText>following</w:delText>
        </w:r>
        <w:r w:rsidR="00A766E3" w:rsidRPr="008550B6" w:rsidDel="00D913D1">
          <w:rPr>
            <w:lang w:val="en-US"/>
          </w:rPr>
          <w:delText xml:space="preserve"> the format provided by</w:delText>
        </w:r>
        <w:r w:rsidR="000A26BE" w:rsidRPr="008550B6" w:rsidDel="00D913D1">
          <w:rPr>
            <w:lang w:val="en-US"/>
          </w:rPr>
          <w:delText xml:space="preserve"> IHE ITI Framework.</w:delText>
        </w:r>
      </w:del>
    </w:p>
    <w:p w14:paraId="359E7A0B" w14:textId="77777777" w:rsidR="00D913D1" w:rsidRPr="00EA4BDB" w:rsidRDefault="00D913D1" w:rsidP="00D913D1">
      <w:pPr>
        <w:pStyle w:val="Heading2"/>
        <w:rPr>
          <w:ins w:id="29" w:author="Petnathean Julled" w:date="2021-03-24T01:33:00Z"/>
        </w:rPr>
      </w:pPr>
      <w:ins w:id="30" w:author="Petnathean Julled" w:date="2021-03-24T01:33:00Z">
        <w:r w:rsidRPr="00EA4BDB">
          <w:t>XDS Document Consumer actor</w:t>
        </w:r>
      </w:ins>
    </w:p>
    <w:p w14:paraId="1BBCD0A4" w14:textId="77777777" w:rsidR="00D913D1" w:rsidRPr="00EA4BDB" w:rsidRDefault="00D913D1" w:rsidP="00D913D1">
      <w:pPr>
        <w:ind w:firstLine="360"/>
        <w:jc w:val="both"/>
        <w:rPr>
          <w:ins w:id="31" w:author="Petnathean Julled" w:date="2021-03-24T01:33:00Z"/>
        </w:rPr>
      </w:pPr>
      <w:ins w:id="32" w:author="Petnathean Julled" w:date="2021-03-24T01:33:00Z">
        <w:r>
          <w:t>Following IHE XDS Profile, XDS Document Consumer actor is where the user specifies search keyword values of META-data attributes for system to query for matching document exist within XDS Affinity Domain. For this implementation, we design that user interface will take a form of command line program that can be run via Windows command prompt or Linux terminal. The program will prompt the user to specify search type, including META-attributes value, and specify the value. The actor then accepts these values to create XML message following ITI-18 format before sending it to local or accessible XDS Document Registry actor to query for matching document and start search operation.</w:t>
        </w:r>
      </w:ins>
    </w:p>
    <w:p w14:paraId="55BC3556" w14:textId="298F496A" w:rsidR="00270605" w:rsidRPr="008550B6" w:rsidDel="00D913D1" w:rsidRDefault="002B6ED1" w:rsidP="002B6ED1">
      <w:pPr>
        <w:pStyle w:val="Heading2"/>
        <w:rPr>
          <w:del w:id="33" w:author="Petnathean Julled" w:date="2021-03-24T01:33:00Z"/>
        </w:rPr>
      </w:pPr>
      <w:del w:id="34" w:author="Petnathean Julled" w:date="2021-03-24T01:33:00Z">
        <w:r w:rsidRPr="008550B6" w:rsidDel="00D913D1">
          <w:delText xml:space="preserve">XDS Document </w:delText>
        </w:r>
        <w:r w:rsidR="00270605" w:rsidRPr="008550B6" w:rsidDel="00D913D1">
          <w:delText xml:space="preserve">Consumer </w:delText>
        </w:r>
        <w:r w:rsidR="001756B0" w:rsidRPr="008550B6" w:rsidDel="00D913D1">
          <w:delText>a</w:delText>
        </w:r>
        <w:r w:rsidR="00270605" w:rsidRPr="008550B6" w:rsidDel="00D913D1">
          <w:delText>ctor</w:delText>
        </w:r>
      </w:del>
    </w:p>
    <w:p w14:paraId="3B7F75D6" w14:textId="7171CBA5" w:rsidR="00BD3E3C" w:rsidRPr="008550B6" w:rsidDel="00D913D1" w:rsidRDefault="001756B0" w:rsidP="008550B6">
      <w:pPr>
        <w:ind w:firstLine="360"/>
        <w:jc w:val="both"/>
        <w:rPr>
          <w:del w:id="35" w:author="Petnathean Julled" w:date="2021-03-24T01:33:00Z"/>
        </w:rPr>
      </w:pPr>
      <w:del w:id="36" w:author="Petnathean Julled" w:date="2021-03-24T01:33:00Z">
        <w:r w:rsidDel="00D913D1">
          <w:delText xml:space="preserve">Following IHE XDS Profile, XDS Document Consumer actor is where the user </w:delText>
        </w:r>
        <w:r w:rsidR="00FC16A1" w:rsidDel="00D913D1">
          <w:delText>specifies</w:delText>
        </w:r>
        <w:r w:rsidDel="00D913D1">
          <w:delText xml:space="preserve"> search keyword values of META-data attributes for system to query for matching document exist within XDS Affinity Domain</w:delText>
        </w:r>
        <w:r w:rsidR="002B2486" w:rsidDel="00D913D1">
          <w:delText>.</w:delText>
        </w:r>
        <w:r w:rsidR="000109EF" w:rsidDel="00D913D1">
          <w:delText xml:space="preserve"> For this implementation, we design that user interface will take a form of command line program that can be run via Windows command prompt or Linux terminal.</w:delText>
        </w:r>
        <w:r w:rsidR="009710DB" w:rsidDel="00D913D1">
          <w:delText xml:space="preserve"> The program will prompt the user to specify search type, including META-attributes value, and specify the value. The actor then </w:delText>
        </w:r>
        <w:r w:rsidR="00110FFD" w:rsidDel="00D913D1">
          <w:delText>accepts</w:delText>
        </w:r>
        <w:r w:rsidR="009710DB" w:rsidDel="00D913D1">
          <w:delText xml:space="preserve"> these values to create XML message following ITI-18 format before sending it to local or accessible XDS Document Registry actor to </w:delText>
        </w:r>
        <w:r w:rsidR="00A701E8" w:rsidDel="00D913D1">
          <w:delText xml:space="preserve">query for matching document and </w:delText>
        </w:r>
        <w:r w:rsidR="009710DB" w:rsidDel="00D913D1">
          <w:delText>start search operation.</w:delText>
        </w:r>
      </w:del>
    </w:p>
    <w:p w14:paraId="03E831A4" w14:textId="19A1426F" w:rsidR="00A65301" w:rsidRPr="008550B6" w:rsidRDefault="009B34CE" w:rsidP="00A65301">
      <w:pPr>
        <w:pStyle w:val="Heading2"/>
      </w:pPr>
      <w:r w:rsidRPr="008550B6">
        <w:t>Performance Evaluation</w:t>
      </w:r>
      <w:r w:rsidR="00A65301" w:rsidRPr="008550B6">
        <w:t xml:space="preserve"> </w:t>
      </w:r>
    </w:p>
    <w:p w14:paraId="565AC5C4" w14:textId="2B8D6730" w:rsidR="00270605" w:rsidRPr="008550B6" w:rsidRDefault="00B74CE8" w:rsidP="008550B6">
      <w:pPr>
        <w:ind w:firstLine="360"/>
        <w:jc w:val="both"/>
      </w:pPr>
      <w:r>
        <w:t>In this implementation, we evaluate the result concept demonstration by measuring performance of each major process</w:t>
      </w:r>
      <w:r w:rsidR="00110FFD">
        <w:t>. This will reflect compatibility of the concept to healthcare operation environment which require continuous and huge amount of process at short amount of time.</w:t>
      </w:r>
    </w:p>
    <w:p w14:paraId="1E4A2246" w14:textId="77777777" w:rsidR="002B6ED1" w:rsidRPr="008550B6" w:rsidRDefault="002B6ED1" w:rsidP="00961E28">
      <w:pPr>
        <w:pStyle w:val="BodyText"/>
        <w:rPr>
          <w:color w:val="FF0000"/>
          <w:lang w:val="en-US"/>
        </w:rPr>
      </w:pPr>
    </w:p>
    <w:p w14:paraId="259E66B2" w14:textId="77777777" w:rsidR="00D913D1" w:rsidRPr="00EA4BDB" w:rsidRDefault="00D913D1" w:rsidP="00D913D1">
      <w:pPr>
        <w:pStyle w:val="Heading1"/>
        <w:rPr>
          <w:ins w:id="37" w:author="Petnathean Julled" w:date="2021-03-24T01:33:00Z"/>
        </w:rPr>
      </w:pPr>
      <w:commentRangeStart w:id="38"/>
      <w:commentRangeStart w:id="39"/>
      <w:ins w:id="40" w:author="Petnathean Julled" w:date="2021-03-24T01:33:00Z">
        <w:r w:rsidRPr="00EA4BDB">
          <w:t>Conclusion</w:t>
        </w:r>
        <w:commentRangeEnd w:id="38"/>
        <w:r w:rsidRPr="00EA4BDB">
          <w:rPr>
            <w:rStyle w:val="CommentReference"/>
            <w:smallCaps w:val="0"/>
            <w:noProof w:val="0"/>
          </w:rPr>
          <w:commentReference w:id="38"/>
        </w:r>
        <w:commentRangeEnd w:id="39"/>
        <w:r w:rsidRPr="00EA4BDB">
          <w:rPr>
            <w:rStyle w:val="CommentReference"/>
            <w:smallCaps w:val="0"/>
            <w:noProof w:val="0"/>
          </w:rPr>
          <w:commentReference w:id="39"/>
        </w:r>
      </w:ins>
    </w:p>
    <w:p w14:paraId="48D66FB7" w14:textId="77777777" w:rsidR="00D913D1" w:rsidRPr="00144B42" w:rsidRDefault="00D913D1" w:rsidP="00D913D1">
      <w:pPr>
        <w:pStyle w:val="Heading2"/>
        <w:rPr>
          <w:ins w:id="41" w:author="Petnathean Julled" w:date="2021-03-24T01:33:00Z"/>
        </w:rPr>
      </w:pPr>
      <w:ins w:id="42" w:author="Petnathean Julled" w:date="2021-03-24T01:33:00Z">
        <w:r w:rsidRPr="00144B42">
          <w:t xml:space="preserve">Performance Evaluation </w:t>
        </w:r>
        <w:r>
          <w:t>Result</w:t>
        </w:r>
      </w:ins>
    </w:p>
    <w:p w14:paraId="65888A08" w14:textId="77777777" w:rsidR="00D913D1" w:rsidRDefault="00D913D1" w:rsidP="00D913D1">
      <w:pPr>
        <w:ind w:firstLine="360"/>
        <w:jc w:val="both"/>
        <w:rPr>
          <w:ins w:id="43" w:author="Petnathean Julled" w:date="2021-03-24T01:33:00Z"/>
        </w:rPr>
      </w:pPr>
      <w:ins w:id="44" w:author="Petnathean Julled" w:date="2021-03-24T01:33:00Z">
        <w:r>
          <w:t>In this implementation, we evaluate the result concept demonstration by measuring performance of each major process. This will reflect compatibility of the concept to healthcare operation environment which require continuous and huge amount of process at short amount of time.</w:t>
        </w:r>
      </w:ins>
    </w:p>
    <w:p w14:paraId="42244AD8" w14:textId="77777777" w:rsidR="00D913D1" w:rsidRPr="00144B42" w:rsidRDefault="00D913D1" w:rsidP="00D913D1">
      <w:pPr>
        <w:pStyle w:val="Heading2"/>
        <w:rPr>
          <w:ins w:id="45" w:author="Petnathean Julled" w:date="2021-03-24T01:33:00Z"/>
        </w:rPr>
      </w:pPr>
      <w:ins w:id="46" w:author="Petnathean Julled" w:date="2021-03-24T01:33:00Z">
        <w:r>
          <w:t>Implementation Source Code</w:t>
        </w:r>
      </w:ins>
    </w:p>
    <w:p w14:paraId="05581691" w14:textId="77777777" w:rsidR="00D913D1" w:rsidRDefault="00D913D1" w:rsidP="00D913D1">
      <w:pPr>
        <w:ind w:firstLine="360"/>
        <w:jc w:val="both"/>
        <w:rPr>
          <w:ins w:id="47" w:author="Petnathean Julled" w:date="2021-03-24T01:33:00Z"/>
        </w:rPr>
      </w:pPr>
      <w:ins w:id="48" w:author="Petnathean Julled" w:date="2021-03-24T01:33:00Z">
        <w:r>
          <w:t>We are providing source code of the implementation at (</w:t>
        </w:r>
        <w:r>
          <w:fldChar w:fldCharType="begin"/>
        </w:r>
        <w:r>
          <w:instrText xml:space="preserve"> HYPERLINK "</w:instrText>
        </w:r>
        <w:r w:rsidRPr="00EA4BDB">
          <w:instrText>https://github.com/semiangel/XDSchain.git</w:instrText>
        </w:r>
        <w:r>
          <w:instrText xml:space="preserve">" </w:instrText>
        </w:r>
        <w:r>
          <w:fldChar w:fldCharType="separate"/>
        </w:r>
        <w:r w:rsidRPr="00EA4BDB">
          <w:rPr>
            <w:rStyle w:val="Hyperlink"/>
          </w:rPr>
          <w:t>https://github.com/semiangel/XDSchain.git</w:t>
        </w:r>
        <w:r>
          <w:fldChar w:fldCharType="end"/>
        </w:r>
        <w:r>
          <w:t xml:space="preserve">). However, must be noted that this implementation relies on virtual </w:t>
        </w:r>
        <w:r>
          <w:br/>
          <w:t>nodes provided by Quorum “7 Nodes Example”. Any implementation on additional physical node or separated virtual machine may require additional adjustment on network connection between nodes.</w:t>
        </w:r>
      </w:ins>
    </w:p>
    <w:p w14:paraId="108E2922" w14:textId="18CA57FE" w:rsidR="002A70B2" w:rsidDel="00D913D1" w:rsidRDefault="002A70B2" w:rsidP="00C32204">
      <w:pPr>
        <w:pStyle w:val="Heading1"/>
        <w:rPr>
          <w:del w:id="49" w:author="Petnathean Julled" w:date="2021-03-24T01:33:00Z"/>
        </w:rPr>
      </w:pPr>
      <w:commentRangeStart w:id="50"/>
      <w:del w:id="51" w:author="Petnathean Julled" w:date="2021-03-24T01:33:00Z">
        <w:r w:rsidDel="00D913D1">
          <w:delText>C</w:delText>
        </w:r>
        <w:r w:rsidR="003B0E7A" w:rsidDel="00D913D1">
          <w:delText>onclusion</w:delText>
        </w:r>
        <w:commentRangeEnd w:id="50"/>
        <w:r w:rsidR="00CB3147" w:rsidDel="00D913D1">
          <w:rPr>
            <w:rStyle w:val="CommentReference"/>
            <w:smallCaps w:val="0"/>
            <w:noProof w:val="0"/>
          </w:rPr>
          <w:commentReference w:id="50"/>
        </w:r>
      </w:del>
    </w:p>
    <w:p w14:paraId="4AC61D3A" w14:textId="17220E60" w:rsidR="00C32204" w:rsidRDefault="00C32204" w:rsidP="00C32204">
      <w:pPr>
        <w:pStyle w:val="Heading1"/>
      </w:pPr>
      <w:r>
        <w:t>discussion</w:t>
      </w:r>
    </w:p>
    <w:p w14:paraId="273A7768" w14:textId="78D18607" w:rsidR="0040443F"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r w:rsidR="00E5727D" w:rsidRPr="008550B6">
        <w:rPr>
          <w:lang w:val="en-US"/>
        </w:rPr>
        <w:t>health information sharing amongst healthcare industry</w:t>
      </w:r>
      <w:commentRangeStart w:id="52"/>
      <w:commentRangeStart w:id="53"/>
      <w:r w:rsidRPr="00E5727D">
        <w:rPr>
          <w:lang w:val="en-US"/>
        </w:rPr>
        <w:t xml:space="preserve"> </w:t>
      </w:r>
      <w:commentRangeEnd w:id="52"/>
      <w:r w:rsidR="007741A6" w:rsidRPr="00026536">
        <w:rPr>
          <w:rStyle w:val="CommentReference"/>
          <w:spacing w:val="0"/>
          <w:lang w:val="en-US" w:eastAsia="en-US"/>
        </w:rPr>
        <w:commentReference w:id="52"/>
      </w:r>
      <w:commentRangeEnd w:id="53"/>
      <w:r w:rsidR="00E5727D">
        <w:rPr>
          <w:rStyle w:val="CommentReference"/>
          <w:spacing w:val="0"/>
          <w:lang w:val="en-US" w:eastAsia="en-US"/>
        </w:rPr>
        <w:commentReference w:id="53"/>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F26E86">
      <w:pPr>
        <w:pStyle w:val="Heading1"/>
        <w:tabs>
          <w:tab w:val="clear" w:pos="216"/>
          <w:tab w:val="left" w:pos="0"/>
        </w:tabs>
        <w:jc w:val="left"/>
      </w:pPr>
      <w:r>
        <w:t>References</w:t>
      </w:r>
    </w:p>
    <w:p w14:paraId="0202123E" w14:textId="35834832" w:rsidR="00071322" w:rsidRPr="00071322" w:rsidRDefault="00A578E5" w:rsidP="00F26E86">
      <w:pPr>
        <w:widowControl w:val="0"/>
        <w:tabs>
          <w:tab w:val="left" w:pos="0"/>
        </w:tabs>
        <w:autoSpaceDE w:val="0"/>
        <w:autoSpaceDN w:val="0"/>
        <w:adjustRightInd w:val="0"/>
        <w:ind w:left="360" w:hanging="360"/>
        <w:jc w:val="left"/>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 xml:space="preserve">D. H. Interoperability, “Digital Healthcare Interoperability,” no. </w:t>
      </w:r>
      <w:r w:rsidR="00071322" w:rsidRPr="00071322">
        <w:rPr>
          <w:noProof/>
          <w:sz w:val="16"/>
          <w:szCs w:val="24"/>
        </w:rPr>
        <w:t>October, 2016.</w:t>
      </w:r>
    </w:p>
    <w:p w14:paraId="248275A5"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lastRenderedPageBreak/>
        <w:t>[27]</w:t>
      </w:r>
      <w:r w:rsidRPr="00071322">
        <w:rPr>
          <w:noProof/>
          <w:sz w:val="16"/>
          <w:szCs w:val="24"/>
        </w:rPr>
        <w:tab/>
        <w:t>V. Buterin, “A NEXT GENERATION SMART CONTRACT &amp; DECENTRALIZED APPLICATION PLATFORM.”</w:t>
      </w:r>
    </w:p>
    <w:p w14:paraId="4131A7DE"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F26E86">
      <w:pPr>
        <w:widowControl w:val="0"/>
        <w:tabs>
          <w:tab w:val="left" w:pos="0"/>
        </w:tabs>
        <w:autoSpaceDE w:val="0"/>
        <w:autoSpaceDN w:val="0"/>
        <w:adjustRightInd w:val="0"/>
        <w:ind w:left="360" w:hanging="360"/>
        <w:jc w:val="left"/>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F26E86">
      <w:pPr>
        <w:pStyle w:val="references"/>
        <w:numPr>
          <w:ilvl w:val="0"/>
          <w:numId w:val="0"/>
        </w:numPr>
        <w:tabs>
          <w:tab w:val="left" w:pos="0"/>
        </w:tabs>
        <w:spacing w:line="240" w:lineRule="auto"/>
        <w:ind w:left="360" w:hanging="360"/>
        <w:jc w:val="left"/>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0E9D2E6A"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8"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9"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38" w:author="Pat Mongkolwat" w:date="2020-11-15T15:05:00Z" w:initials="PM">
    <w:p w14:paraId="1F6660D7" w14:textId="77777777" w:rsidR="00D913D1" w:rsidRDefault="00D913D1" w:rsidP="00D913D1">
      <w:pPr>
        <w:pStyle w:val="CommentText"/>
      </w:pPr>
      <w:r>
        <w:rPr>
          <w:rStyle w:val="CommentReference"/>
        </w:rPr>
        <w:annotationRef/>
      </w:r>
      <w:r>
        <w:t>You should provide the Git location and instructions to install your work.</w:t>
      </w:r>
    </w:p>
  </w:comment>
  <w:comment w:id="39" w:author="Petnathean Julled" w:date="2021-03-24T01:12:00Z" w:initials="PJ">
    <w:p w14:paraId="359DD95E" w14:textId="77777777" w:rsidR="00D913D1" w:rsidRDefault="00D913D1" w:rsidP="00D913D1">
      <w:pPr>
        <w:pStyle w:val="CommentText"/>
      </w:pPr>
      <w:r>
        <w:rPr>
          <w:rStyle w:val="CommentReference"/>
        </w:rPr>
        <w:annotationRef/>
      </w:r>
      <w:r>
        <w:t>I indent to provide Git Repository.</w:t>
      </w:r>
    </w:p>
  </w:comment>
  <w:comment w:id="50"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52" w:author="Pat Mongkolwat" w:date="2020-11-15T15:06:00Z" w:initials="PM">
    <w:p w14:paraId="512995BE" w14:textId="123EDEFF" w:rsidR="008E0799" w:rsidRDefault="008E0799">
      <w:pPr>
        <w:pStyle w:val="CommentText"/>
      </w:pPr>
      <w:r>
        <w:rPr>
          <w:rStyle w:val="CommentReference"/>
        </w:rPr>
        <w:annotationRef/>
      </w:r>
      <w:r>
        <w:t>What?</w:t>
      </w:r>
    </w:p>
  </w:comment>
  <w:comment w:id="53" w:author="Petnathean Julled"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BE3CB4" w15:done="0"/>
  <w15:commentEx w15:paraId="0C752D9B" w15:done="0"/>
  <w15:commentEx w15:paraId="3F542B4C" w15:paraIdParent="0C752D9B" w15:done="0"/>
  <w15:commentEx w15:paraId="1F6660D7" w15:done="0"/>
  <w15:commentEx w15:paraId="359DD95E" w15:paraIdParent="1F6660D7"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D5F" w16cex:dateUtc="2020-11-15T07:44:00Z"/>
  <w16cex:commentExtensible w16cex:durableId="235BBE80" w16cex:dateUtc="2020-11-15T07:49:00Z"/>
  <w16cex:commentExtensible w16cex:durableId="23F02C0E" w16cex:dateUtc="2021-03-07T21:52:00Z"/>
  <w16cex:commentExtensible w16cex:durableId="2405156B" w16cex:dateUtc="2020-11-15T08:05:00Z"/>
  <w16cex:commentExtensible w16cex:durableId="24051084" w16cex:dateUtc="2021-03-23T18:12: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BE3CB4" w16cid:durableId="235BBD5F"/>
  <w16cid:commentId w16cid:paraId="0C752D9B" w16cid:durableId="235BBE80"/>
  <w16cid:commentId w16cid:paraId="3F542B4C" w16cid:durableId="23F02C0E"/>
  <w16cid:commentId w16cid:paraId="1F6660D7" w16cid:durableId="2405156B"/>
  <w16cid:commentId w16cid:paraId="359DD95E" w16cid:durableId="24051084"/>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259D8" w14:textId="77777777" w:rsidR="006B42ED" w:rsidRDefault="006B42ED" w:rsidP="001A3B3D">
      <w:r>
        <w:separator/>
      </w:r>
    </w:p>
  </w:endnote>
  <w:endnote w:type="continuationSeparator" w:id="0">
    <w:p w14:paraId="6FEF6A2A" w14:textId="77777777" w:rsidR="006B42ED" w:rsidRDefault="006B42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D8BAC" w14:textId="77777777" w:rsidR="006B42ED" w:rsidRDefault="006B42ED" w:rsidP="001A3B3D">
      <w:r>
        <w:separator/>
      </w:r>
    </w:p>
  </w:footnote>
  <w:footnote w:type="continuationSeparator" w:id="0">
    <w:p w14:paraId="15EF9467" w14:textId="77777777" w:rsidR="006B42ED" w:rsidRDefault="006B42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rson w15:author="Petnathean Julled">
    <w15:presenceInfo w15:providerId="Windows Live" w15:userId="0e2ce6bcdf915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269F"/>
    <w:rsid w:val="00003C52"/>
    <w:rsid w:val="00003D44"/>
    <w:rsid w:val="00004443"/>
    <w:rsid w:val="00006F34"/>
    <w:rsid w:val="000109EF"/>
    <w:rsid w:val="000119A7"/>
    <w:rsid w:val="0001316A"/>
    <w:rsid w:val="0001422F"/>
    <w:rsid w:val="000144F2"/>
    <w:rsid w:val="00016CC8"/>
    <w:rsid w:val="00016E6F"/>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64FC"/>
    <w:rsid w:val="0008758A"/>
    <w:rsid w:val="00087639"/>
    <w:rsid w:val="00091E4D"/>
    <w:rsid w:val="00091F67"/>
    <w:rsid w:val="000945DC"/>
    <w:rsid w:val="00097BC2"/>
    <w:rsid w:val="000A146C"/>
    <w:rsid w:val="000A26BE"/>
    <w:rsid w:val="000A2D04"/>
    <w:rsid w:val="000A3548"/>
    <w:rsid w:val="000A50F9"/>
    <w:rsid w:val="000A5340"/>
    <w:rsid w:val="000A5743"/>
    <w:rsid w:val="000A6808"/>
    <w:rsid w:val="000A75E4"/>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0FFD"/>
    <w:rsid w:val="00112B36"/>
    <w:rsid w:val="00112CA9"/>
    <w:rsid w:val="001204E8"/>
    <w:rsid w:val="001222C0"/>
    <w:rsid w:val="00123456"/>
    <w:rsid w:val="00125442"/>
    <w:rsid w:val="0012627F"/>
    <w:rsid w:val="0012764E"/>
    <w:rsid w:val="00127BFE"/>
    <w:rsid w:val="0013079C"/>
    <w:rsid w:val="00131450"/>
    <w:rsid w:val="00132738"/>
    <w:rsid w:val="00132B8B"/>
    <w:rsid w:val="001343C8"/>
    <w:rsid w:val="00136090"/>
    <w:rsid w:val="0013631E"/>
    <w:rsid w:val="0014015E"/>
    <w:rsid w:val="00140B9B"/>
    <w:rsid w:val="00141455"/>
    <w:rsid w:val="00141B23"/>
    <w:rsid w:val="00143AA5"/>
    <w:rsid w:val="00145007"/>
    <w:rsid w:val="001458BE"/>
    <w:rsid w:val="001509B0"/>
    <w:rsid w:val="00152380"/>
    <w:rsid w:val="00152DBD"/>
    <w:rsid w:val="00156106"/>
    <w:rsid w:val="00157033"/>
    <w:rsid w:val="00160F61"/>
    <w:rsid w:val="001614CE"/>
    <w:rsid w:val="00161520"/>
    <w:rsid w:val="0016198E"/>
    <w:rsid w:val="001653E4"/>
    <w:rsid w:val="0016700F"/>
    <w:rsid w:val="0016754C"/>
    <w:rsid w:val="00170082"/>
    <w:rsid w:val="0017315B"/>
    <w:rsid w:val="001756B0"/>
    <w:rsid w:val="00183AB6"/>
    <w:rsid w:val="001868BF"/>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2C6"/>
    <w:rsid w:val="001B079E"/>
    <w:rsid w:val="001B1B2E"/>
    <w:rsid w:val="001B500B"/>
    <w:rsid w:val="001B62BA"/>
    <w:rsid w:val="001B67DC"/>
    <w:rsid w:val="001B6B77"/>
    <w:rsid w:val="001B6F08"/>
    <w:rsid w:val="001B7AC4"/>
    <w:rsid w:val="001C084F"/>
    <w:rsid w:val="001C16CD"/>
    <w:rsid w:val="001C6775"/>
    <w:rsid w:val="001C7410"/>
    <w:rsid w:val="001D00CA"/>
    <w:rsid w:val="001D1FCE"/>
    <w:rsid w:val="001D3241"/>
    <w:rsid w:val="001D5618"/>
    <w:rsid w:val="001D6252"/>
    <w:rsid w:val="001E2BF1"/>
    <w:rsid w:val="001E2F1B"/>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2F8C"/>
    <w:rsid w:val="002141CC"/>
    <w:rsid w:val="002145B3"/>
    <w:rsid w:val="00214D6E"/>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1A83"/>
    <w:rsid w:val="002A3023"/>
    <w:rsid w:val="002A3708"/>
    <w:rsid w:val="002A4811"/>
    <w:rsid w:val="002A5C3C"/>
    <w:rsid w:val="002A69F3"/>
    <w:rsid w:val="002A70B2"/>
    <w:rsid w:val="002A7358"/>
    <w:rsid w:val="002B0990"/>
    <w:rsid w:val="002B17C1"/>
    <w:rsid w:val="002B2486"/>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24F6"/>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171A6"/>
    <w:rsid w:val="003200E6"/>
    <w:rsid w:val="00321856"/>
    <w:rsid w:val="00323801"/>
    <w:rsid w:val="00323839"/>
    <w:rsid w:val="003238A1"/>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193"/>
    <w:rsid w:val="00354762"/>
    <w:rsid w:val="00354FCF"/>
    <w:rsid w:val="0035791C"/>
    <w:rsid w:val="00360548"/>
    <w:rsid w:val="0036107E"/>
    <w:rsid w:val="00362919"/>
    <w:rsid w:val="00365522"/>
    <w:rsid w:val="00365D76"/>
    <w:rsid w:val="003668C8"/>
    <w:rsid w:val="003668EE"/>
    <w:rsid w:val="00366D5E"/>
    <w:rsid w:val="00370C72"/>
    <w:rsid w:val="00371EC5"/>
    <w:rsid w:val="00374DA5"/>
    <w:rsid w:val="00377B8A"/>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24B2"/>
    <w:rsid w:val="003D2C8E"/>
    <w:rsid w:val="003D4830"/>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157C"/>
    <w:rsid w:val="0040443F"/>
    <w:rsid w:val="00405954"/>
    <w:rsid w:val="00410B2F"/>
    <w:rsid w:val="0041542F"/>
    <w:rsid w:val="00415FB4"/>
    <w:rsid w:val="00416CE0"/>
    <w:rsid w:val="00420716"/>
    <w:rsid w:val="00420E92"/>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0D58"/>
    <w:rsid w:val="00453C10"/>
    <w:rsid w:val="00454531"/>
    <w:rsid w:val="00454B43"/>
    <w:rsid w:val="0045794A"/>
    <w:rsid w:val="004600F8"/>
    <w:rsid w:val="0046031D"/>
    <w:rsid w:val="0046043C"/>
    <w:rsid w:val="00463E07"/>
    <w:rsid w:val="004670D2"/>
    <w:rsid w:val="00470198"/>
    <w:rsid w:val="00471B41"/>
    <w:rsid w:val="004720C8"/>
    <w:rsid w:val="00473AC9"/>
    <w:rsid w:val="00473BB5"/>
    <w:rsid w:val="00473D83"/>
    <w:rsid w:val="00475F42"/>
    <w:rsid w:val="004779B0"/>
    <w:rsid w:val="004815C2"/>
    <w:rsid w:val="00482CF5"/>
    <w:rsid w:val="0048517F"/>
    <w:rsid w:val="004906FE"/>
    <w:rsid w:val="00491017"/>
    <w:rsid w:val="00492CFF"/>
    <w:rsid w:val="00494EAC"/>
    <w:rsid w:val="0049526F"/>
    <w:rsid w:val="00495EFE"/>
    <w:rsid w:val="0049757A"/>
    <w:rsid w:val="004A1602"/>
    <w:rsid w:val="004A450A"/>
    <w:rsid w:val="004A4973"/>
    <w:rsid w:val="004A70F4"/>
    <w:rsid w:val="004A7987"/>
    <w:rsid w:val="004A7EF0"/>
    <w:rsid w:val="004B1D28"/>
    <w:rsid w:val="004B393C"/>
    <w:rsid w:val="004B3B29"/>
    <w:rsid w:val="004C19C1"/>
    <w:rsid w:val="004C3BAC"/>
    <w:rsid w:val="004C48D7"/>
    <w:rsid w:val="004C4A92"/>
    <w:rsid w:val="004C67F6"/>
    <w:rsid w:val="004C6854"/>
    <w:rsid w:val="004C7765"/>
    <w:rsid w:val="004D1066"/>
    <w:rsid w:val="004D555A"/>
    <w:rsid w:val="004D6DB3"/>
    <w:rsid w:val="004D72B5"/>
    <w:rsid w:val="004D7BFE"/>
    <w:rsid w:val="004E10FB"/>
    <w:rsid w:val="004E124F"/>
    <w:rsid w:val="004E1B4A"/>
    <w:rsid w:val="004E29BD"/>
    <w:rsid w:val="004E33F7"/>
    <w:rsid w:val="004E49E2"/>
    <w:rsid w:val="004E5CFA"/>
    <w:rsid w:val="004E6164"/>
    <w:rsid w:val="004E651F"/>
    <w:rsid w:val="004F07D1"/>
    <w:rsid w:val="004F0B26"/>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3E29"/>
    <w:rsid w:val="00514384"/>
    <w:rsid w:val="00514B60"/>
    <w:rsid w:val="0051718A"/>
    <w:rsid w:val="00520473"/>
    <w:rsid w:val="00520D38"/>
    <w:rsid w:val="00521BC4"/>
    <w:rsid w:val="00524C2C"/>
    <w:rsid w:val="005261C9"/>
    <w:rsid w:val="00526367"/>
    <w:rsid w:val="00526E35"/>
    <w:rsid w:val="0053287C"/>
    <w:rsid w:val="00532881"/>
    <w:rsid w:val="00532A94"/>
    <w:rsid w:val="005342F4"/>
    <w:rsid w:val="0053480D"/>
    <w:rsid w:val="00534BCE"/>
    <w:rsid w:val="00537681"/>
    <w:rsid w:val="005376CA"/>
    <w:rsid w:val="00540E73"/>
    <w:rsid w:val="00540EC1"/>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41E9"/>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6A0D"/>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3C27"/>
    <w:rsid w:val="005F4575"/>
    <w:rsid w:val="005F6466"/>
    <w:rsid w:val="0060008D"/>
    <w:rsid w:val="00601116"/>
    <w:rsid w:val="00602CBB"/>
    <w:rsid w:val="006035DE"/>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4BA5"/>
    <w:rsid w:val="00637B90"/>
    <w:rsid w:val="0064311C"/>
    <w:rsid w:val="006432BA"/>
    <w:rsid w:val="0064555D"/>
    <w:rsid w:val="00645853"/>
    <w:rsid w:val="00645D22"/>
    <w:rsid w:val="00646052"/>
    <w:rsid w:val="006476B7"/>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039B"/>
    <w:rsid w:val="00681318"/>
    <w:rsid w:val="00682593"/>
    <w:rsid w:val="00682D2B"/>
    <w:rsid w:val="006835AC"/>
    <w:rsid w:val="00684CDE"/>
    <w:rsid w:val="00691E6B"/>
    <w:rsid w:val="006925CE"/>
    <w:rsid w:val="006937D7"/>
    <w:rsid w:val="006954E7"/>
    <w:rsid w:val="00695A3B"/>
    <w:rsid w:val="00695F91"/>
    <w:rsid w:val="00697591"/>
    <w:rsid w:val="006A0C1B"/>
    <w:rsid w:val="006A3198"/>
    <w:rsid w:val="006A4889"/>
    <w:rsid w:val="006A7E6F"/>
    <w:rsid w:val="006B02DA"/>
    <w:rsid w:val="006B0C3C"/>
    <w:rsid w:val="006B1FE7"/>
    <w:rsid w:val="006B3203"/>
    <w:rsid w:val="006B39F6"/>
    <w:rsid w:val="006B42ED"/>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138D"/>
    <w:rsid w:val="00712E68"/>
    <w:rsid w:val="007145FC"/>
    <w:rsid w:val="00715BEA"/>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F78"/>
    <w:rsid w:val="00762FEE"/>
    <w:rsid w:val="0076380A"/>
    <w:rsid w:val="007658CA"/>
    <w:rsid w:val="007666AD"/>
    <w:rsid w:val="007705EF"/>
    <w:rsid w:val="00772F54"/>
    <w:rsid w:val="007741A6"/>
    <w:rsid w:val="00775AD0"/>
    <w:rsid w:val="00776D91"/>
    <w:rsid w:val="007809CA"/>
    <w:rsid w:val="0078134D"/>
    <w:rsid w:val="007845A3"/>
    <w:rsid w:val="00785656"/>
    <w:rsid w:val="00787D20"/>
    <w:rsid w:val="00787F49"/>
    <w:rsid w:val="00791F24"/>
    <w:rsid w:val="00794804"/>
    <w:rsid w:val="00794B3A"/>
    <w:rsid w:val="00794C01"/>
    <w:rsid w:val="007A10A9"/>
    <w:rsid w:val="007A2D5C"/>
    <w:rsid w:val="007A3C71"/>
    <w:rsid w:val="007A635C"/>
    <w:rsid w:val="007B33F1"/>
    <w:rsid w:val="007B363C"/>
    <w:rsid w:val="007B4AF8"/>
    <w:rsid w:val="007B6DDA"/>
    <w:rsid w:val="007C0308"/>
    <w:rsid w:val="007C1DCF"/>
    <w:rsid w:val="007C2FF2"/>
    <w:rsid w:val="007C42D1"/>
    <w:rsid w:val="007C5BEE"/>
    <w:rsid w:val="007D07A8"/>
    <w:rsid w:val="007D19E3"/>
    <w:rsid w:val="007D3257"/>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3913"/>
    <w:rsid w:val="00825606"/>
    <w:rsid w:val="00825FF1"/>
    <w:rsid w:val="008347FC"/>
    <w:rsid w:val="0083484F"/>
    <w:rsid w:val="0083493C"/>
    <w:rsid w:val="00836367"/>
    <w:rsid w:val="008422B8"/>
    <w:rsid w:val="00842735"/>
    <w:rsid w:val="00844789"/>
    <w:rsid w:val="0084491D"/>
    <w:rsid w:val="00850234"/>
    <w:rsid w:val="00853D18"/>
    <w:rsid w:val="008547DA"/>
    <w:rsid w:val="00854E0A"/>
    <w:rsid w:val="008550B6"/>
    <w:rsid w:val="008556C3"/>
    <w:rsid w:val="008560F7"/>
    <w:rsid w:val="0085662B"/>
    <w:rsid w:val="0085774D"/>
    <w:rsid w:val="00862092"/>
    <w:rsid w:val="008627FA"/>
    <w:rsid w:val="008631F8"/>
    <w:rsid w:val="0086378E"/>
    <w:rsid w:val="00872998"/>
    <w:rsid w:val="008729CD"/>
    <w:rsid w:val="00873603"/>
    <w:rsid w:val="0087664F"/>
    <w:rsid w:val="00876D7A"/>
    <w:rsid w:val="0087779C"/>
    <w:rsid w:val="00880AEA"/>
    <w:rsid w:val="0088358F"/>
    <w:rsid w:val="00886346"/>
    <w:rsid w:val="00887B40"/>
    <w:rsid w:val="00893C7D"/>
    <w:rsid w:val="00894F7C"/>
    <w:rsid w:val="0089557C"/>
    <w:rsid w:val="008A1D9D"/>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5ABA"/>
    <w:rsid w:val="009177CF"/>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472BB"/>
    <w:rsid w:val="00953956"/>
    <w:rsid w:val="0095592E"/>
    <w:rsid w:val="00960735"/>
    <w:rsid w:val="00961E28"/>
    <w:rsid w:val="009631EF"/>
    <w:rsid w:val="00963C9C"/>
    <w:rsid w:val="00963EC9"/>
    <w:rsid w:val="009647F3"/>
    <w:rsid w:val="00964932"/>
    <w:rsid w:val="00970823"/>
    <w:rsid w:val="009710DB"/>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1BB7"/>
    <w:rsid w:val="00A5380C"/>
    <w:rsid w:val="00A54292"/>
    <w:rsid w:val="00A55075"/>
    <w:rsid w:val="00A57262"/>
    <w:rsid w:val="00A578E5"/>
    <w:rsid w:val="00A57DDC"/>
    <w:rsid w:val="00A63815"/>
    <w:rsid w:val="00A64A62"/>
    <w:rsid w:val="00A65301"/>
    <w:rsid w:val="00A6680A"/>
    <w:rsid w:val="00A66C53"/>
    <w:rsid w:val="00A701E8"/>
    <w:rsid w:val="00A7587F"/>
    <w:rsid w:val="00A766E3"/>
    <w:rsid w:val="00A80552"/>
    <w:rsid w:val="00A81231"/>
    <w:rsid w:val="00A81E19"/>
    <w:rsid w:val="00A83697"/>
    <w:rsid w:val="00A83DEA"/>
    <w:rsid w:val="00A84270"/>
    <w:rsid w:val="00A86D54"/>
    <w:rsid w:val="00A87212"/>
    <w:rsid w:val="00A87D1C"/>
    <w:rsid w:val="00A9105F"/>
    <w:rsid w:val="00A9143B"/>
    <w:rsid w:val="00A95D30"/>
    <w:rsid w:val="00A966C2"/>
    <w:rsid w:val="00A96CFB"/>
    <w:rsid w:val="00A9715C"/>
    <w:rsid w:val="00AA1C98"/>
    <w:rsid w:val="00AA4FF9"/>
    <w:rsid w:val="00AB09F9"/>
    <w:rsid w:val="00AB0B81"/>
    <w:rsid w:val="00AB106B"/>
    <w:rsid w:val="00AB1124"/>
    <w:rsid w:val="00AB3F8F"/>
    <w:rsid w:val="00AC0AA0"/>
    <w:rsid w:val="00AC1532"/>
    <w:rsid w:val="00AC3FE1"/>
    <w:rsid w:val="00AC43BC"/>
    <w:rsid w:val="00AC526F"/>
    <w:rsid w:val="00AD143D"/>
    <w:rsid w:val="00AD523D"/>
    <w:rsid w:val="00AD6D78"/>
    <w:rsid w:val="00AD711B"/>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30E9"/>
    <w:rsid w:val="00B04112"/>
    <w:rsid w:val="00B04D58"/>
    <w:rsid w:val="00B051B1"/>
    <w:rsid w:val="00B07FA9"/>
    <w:rsid w:val="00B11A60"/>
    <w:rsid w:val="00B15EE2"/>
    <w:rsid w:val="00B210A8"/>
    <w:rsid w:val="00B220A8"/>
    <w:rsid w:val="00B22613"/>
    <w:rsid w:val="00B22B51"/>
    <w:rsid w:val="00B25636"/>
    <w:rsid w:val="00B26CBC"/>
    <w:rsid w:val="00B302D8"/>
    <w:rsid w:val="00B34F56"/>
    <w:rsid w:val="00B3698D"/>
    <w:rsid w:val="00B410C5"/>
    <w:rsid w:val="00B41B8A"/>
    <w:rsid w:val="00B42D1F"/>
    <w:rsid w:val="00B4310D"/>
    <w:rsid w:val="00B4386D"/>
    <w:rsid w:val="00B43C90"/>
    <w:rsid w:val="00B43DF2"/>
    <w:rsid w:val="00B43EC6"/>
    <w:rsid w:val="00B44A76"/>
    <w:rsid w:val="00B51D63"/>
    <w:rsid w:val="00B54FBF"/>
    <w:rsid w:val="00B55A1F"/>
    <w:rsid w:val="00B5615C"/>
    <w:rsid w:val="00B625EE"/>
    <w:rsid w:val="00B6439B"/>
    <w:rsid w:val="00B64A7A"/>
    <w:rsid w:val="00B6606A"/>
    <w:rsid w:val="00B70CBF"/>
    <w:rsid w:val="00B74CE8"/>
    <w:rsid w:val="00B768D1"/>
    <w:rsid w:val="00B769D2"/>
    <w:rsid w:val="00B770CB"/>
    <w:rsid w:val="00B82102"/>
    <w:rsid w:val="00B824D2"/>
    <w:rsid w:val="00B83C14"/>
    <w:rsid w:val="00B87F8F"/>
    <w:rsid w:val="00B9125E"/>
    <w:rsid w:val="00B922FA"/>
    <w:rsid w:val="00B953E9"/>
    <w:rsid w:val="00B958BD"/>
    <w:rsid w:val="00B97293"/>
    <w:rsid w:val="00B97594"/>
    <w:rsid w:val="00BA1025"/>
    <w:rsid w:val="00BA4BDE"/>
    <w:rsid w:val="00BA5BFD"/>
    <w:rsid w:val="00BA69C6"/>
    <w:rsid w:val="00BA6D7F"/>
    <w:rsid w:val="00BA7030"/>
    <w:rsid w:val="00BB0912"/>
    <w:rsid w:val="00BB1CB6"/>
    <w:rsid w:val="00BB1E84"/>
    <w:rsid w:val="00BB2B04"/>
    <w:rsid w:val="00BB425B"/>
    <w:rsid w:val="00BC3420"/>
    <w:rsid w:val="00BC3B77"/>
    <w:rsid w:val="00BC3C84"/>
    <w:rsid w:val="00BC3FBF"/>
    <w:rsid w:val="00BC76E5"/>
    <w:rsid w:val="00BC7CE6"/>
    <w:rsid w:val="00BD02A9"/>
    <w:rsid w:val="00BD1D73"/>
    <w:rsid w:val="00BD3542"/>
    <w:rsid w:val="00BD3E3C"/>
    <w:rsid w:val="00BD541C"/>
    <w:rsid w:val="00BD670B"/>
    <w:rsid w:val="00BD74E5"/>
    <w:rsid w:val="00BD76FA"/>
    <w:rsid w:val="00BE1773"/>
    <w:rsid w:val="00BE1F98"/>
    <w:rsid w:val="00BE1FFB"/>
    <w:rsid w:val="00BE6E86"/>
    <w:rsid w:val="00BE7D3C"/>
    <w:rsid w:val="00BF17E5"/>
    <w:rsid w:val="00BF473E"/>
    <w:rsid w:val="00BF5900"/>
    <w:rsid w:val="00BF5B97"/>
    <w:rsid w:val="00BF5FF6"/>
    <w:rsid w:val="00BF72DA"/>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6686"/>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677D2"/>
    <w:rsid w:val="00C7370B"/>
    <w:rsid w:val="00C73CFF"/>
    <w:rsid w:val="00C76061"/>
    <w:rsid w:val="00C80645"/>
    <w:rsid w:val="00C916AC"/>
    <w:rsid w:val="00C919A4"/>
    <w:rsid w:val="00C91FFC"/>
    <w:rsid w:val="00C93505"/>
    <w:rsid w:val="00C9354C"/>
    <w:rsid w:val="00C97009"/>
    <w:rsid w:val="00C97231"/>
    <w:rsid w:val="00C975F5"/>
    <w:rsid w:val="00C976C5"/>
    <w:rsid w:val="00CA11A1"/>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86"/>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2E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13D1"/>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18BB"/>
    <w:rsid w:val="00DF23CB"/>
    <w:rsid w:val="00DF519F"/>
    <w:rsid w:val="00DF7C53"/>
    <w:rsid w:val="00DF7D2A"/>
    <w:rsid w:val="00DF7EC9"/>
    <w:rsid w:val="00E01E9E"/>
    <w:rsid w:val="00E04B81"/>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7F4"/>
    <w:rsid w:val="00E416C0"/>
    <w:rsid w:val="00E440F8"/>
    <w:rsid w:val="00E445C8"/>
    <w:rsid w:val="00E53E08"/>
    <w:rsid w:val="00E54B59"/>
    <w:rsid w:val="00E5554B"/>
    <w:rsid w:val="00E57096"/>
    <w:rsid w:val="00E5727D"/>
    <w:rsid w:val="00E60B84"/>
    <w:rsid w:val="00E61E12"/>
    <w:rsid w:val="00E633CE"/>
    <w:rsid w:val="00E65113"/>
    <w:rsid w:val="00E6750F"/>
    <w:rsid w:val="00E70318"/>
    <w:rsid w:val="00E70347"/>
    <w:rsid w:val="00E7596C"/>
    <w:rsid w:val="00E7727E"/>
    <w:rsid w:val="00E81267"/>
    <w:rsid w:val="00E827F8"/>
    <w:rsid w:val="00E83C0E"/>
    <w:rsid w:val="00E83F37"/>
    <w:rsid w:val="00E847D3"/>
    <w:rsid w:val="00E84E0F"/>
    <w:rsid w:val="00E856A3"/>
    <w:rsid w:val="00E878F2"/>
    <w:rsid w:val="00E90755"/>
    <w:rsid w:val="00E9142E"/>
    <w:rsid w:val="00E9316E"/>
    <w:rsid w:val="00E957C7"/>
    <w:rsid w:val="00E96590"/>
    <w:rsid w:val="00EA0623"/>
    <w:rsid w:val="00EA3ABA"/>
    <w:rsid w:val="00EA3D50"/>
    <w:rsid w:val="00EA3F49"/>
    <w:rsid w:val="00EA50E2"/>
    <w:rsid w:val="00EA5A05"/>
    <w:rsid w:val="00EA6834"/>
    <w:rsid w:val="00EA7181"/>
    <w:rsid w:val="00EA76AD"/>
    <w:rsid w:val="00EB07AC"/>
    <w:rsid w:val="00EB2B75"/>
    <w:rsid w:val="00EB4202"/>
    <w:rsid w:val="00EB4234"/>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6E86"/>
    <w:rsid w:val="00F271DE"/>
    <w:rsid w:val="00F3191C"/>
    <w:rsid w:val="00F36DB2"/>
    <w:rsid w:val="00F36F48"/>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7752D"/>
    <w:rsid w:val="00F80B8E"/>
    <w:rsid w:val="00F81E9A"/>
    <w:rsid w:val="00F827F1"/>
    <w:rsid w:val="00F836E6"/>
    <w:rsid w:val="00F847A6"/>
    <w:rsid w:val="00F84920"/>
    <w:rsid w:val="00F9133C"/>
    <w:rsid w:val="00F9283C"/>
    <w:rsid w:val="00F93A2B"/>
    <w:rsid w:val="00F9441B"/>
    <w:rsid w:val="00F96E2A"/>
    <w:rsid w:val="00F96F8B"/>
    <w:rsid w:val="00F9746E"/>
    <w:rsid w:val="00FA4C32"/>
    <w:rsid w:val="00FA55BD"/>
    <w:rsid w:val="00FA6902"/>
    <w:rsid w:val="00FA7DFF"/>
    <w:rsid w:val="00FB2A8C"/>
    <w:rsid w:val="00FB46B6"/>
    <w:rsid w:val="00FB51F7"/>
    <w:rsid w:val="00FB5E89"/>
    <w:rsid w:val="00FC16A1"/>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 w:type="character" w:styleId="Hyperlink">
    <w:name w:val="Hyperlink"/>
    <w:basedOn w:val="DefaultParagraphFont"/>
    <w:unhideWhenUsed/>
    <w:rsid w:val="00D91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38993891">
      <w:bodyDiv w:val="1"/>
      <w:marLeft w:val="0"/>
      <w:marRight w:val="0"/>
      <w:marTop w:val="0"/>
      <w:marBottom w:val="0"/>
      <w:divBdr>
        <w:top w:val="none" w:sz="0" w:space="0" w:color="auto"/>
        <w:left w:val="none" w:sz="0" w:space="0" w:color="auto"/>
        <w:bottom w:val="none" w:sz="0" w:space="0" w:color="auto"/>
        <w:right w:val="none" w:sz="0" w:space="0" w:color="auto"/>
      </w:divBdr>
      <w:divsChild>
        <w:div w:id="2079091382">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11</Pages>
  <Words>13812</Words>
  <Characters>78732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Petnathean Julled</cp:lastModifiedBy>
  <cp:revision>93</cp:revision>
  <cp:lastPrinted>2020-08-09T07:53:00Z</cp:lastPrinted>
  <dcterms:created xsi:type="dcterms:W3CDTF">2021-03-07T23:15:00Z</dcterms:created>
  <dcterms:modified xsi:type="dcterms:W3CDTF">2021-03-23T18:33:00Z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