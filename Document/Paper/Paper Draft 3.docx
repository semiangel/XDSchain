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ins w:id="0" w:author="Pat Mongkolwat" w:date="2020-07-07T16:09:00Z">
        <w:r w:rsidR="001B62BA">
          <w:rPr>
            <w:kern w:val="48"/>
          </w:rPr>
          <w:t>.b</w:t>
        </w:r>
      </w:ins>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proofErr w:type="gramStart"/>
      <w:r w:rsidR="007262FA">
        <w:rPr>
          <w:rFonts w:cs="Angsana New"/>
          <w:i/>
          <w:iCs/>
          <w:szCs w:val="22"/>
          <w:lang w:bidi="th-TH"/>
        </w:rPr>
        <w:t>security</w:t>
      </w:r>
      <w:proofErr w:type="gramEnd"/>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w:t>
      </w:r>
      <w:proofErr w:type="spellStart"/>
      <w:r w:rsidR="007E5B8A">
        <w:t>ihe</w:t>
      </w:r>
      <w:proofErr w:type="spellEnd"/>
      <w:r w:rsidR="007E5B8A">
        <w:t xml:space="preserve">, </w:t>
      </w:r>
      <w:proofErr w:type="spellStart"/>
      <w:r w:rsidR="007E5B8A">
        <w:t>xds</w:t>
      </w:r>
      <w:proofErr w:type="spellEnd"/>
    </w:p>
    <w:p w14:paraId="188CA223" w14:textId="4BD9AA99" w:rsidR="009303D9" w:rsidRPr="00D632BE" w:rsidRDefault="009303D9" w:rsidP="006B6B66">
      <w:pPr>
        <w:pStyle w:val="Heading1"/>
      </w:pPr>
      <w:r w:rsidRPr="00D632BE">
        <w:t>Introduction</w:t>
      </w:r>
    </w:p>
    <w:p w14:paraId="713CD338" w14:textId="0121F967" w:rsidR="001F0AA6" w:rsidRPr="001F0AA6" w:rsidRDefault="001F0AA6" w:rsidP="00E7596C">
      <w:pPr>
        <w:pStyle w:val="BodyText"/>
        <w:rPr>
          <w:ins w:id="1" w:author="SemiA Petnathean" w:date="2020-07-13T18:25:00Z"/>
          <w:rFonts w:cs="Angsana New"/>
          <w:szCs w:val="25"/>
          <w:lang w:val="en-US" w:bidi="th-TH"/>
          <w:rPrChange w:id="2" w:author="SemiA Petnathean" w:date="2020-07-13T18:25:00Z">
            <w:rPr>
              <w:ins w:id="3" w:author="SemiA Petnathean" w:date="2020-07-13T18:25:00Z"/>
              <w:lang w:val="en-US"/>
            </w:rPr>
          </w:rPrChange>
        </w:rPr>
      </w:pPr>
      <w:ins w:id="4" w:author="SemiA Petnathean" w:date="2020-07-13T18:25:00Z">
        <w:r>
          <w:rPr>
            <w:color w:val="FF0000"/>
            <w:lang w:val="en-US"/>
          </w:rPr>
          <w:t>(Shorten this paragraph, emphasize on the need of interoperability between healthcare organization</w:t>
        </w:r>
        <w:r>
          <w:rPr>
            <w:rFonts w:cs="Angsana New"/>
            <w:color w:val="FF0000"/>
            <w:szCs w:val="25"/>
            <w:lang w:val="en-US" w:bidi="th-TH"/>
          </w:rPr>
          <w:t>)</w:t>
        </w:r>
      </w:ins>
    </w:p>
    <w:p w14:paraId="6634DC26" w14:textId="7CE35C75" w:rsidR="009303D9" w:rsidRDefault="007E5B8A" w:rsidP="00E7596C">
      <w:pPr>
        <w:pStyle w:val="BodyText"/>
        <w:rPr>
          <w:ins w:id="5" w:author="SemiA Petnathean" w:date="2020-07-13T18:25:00Z"/>
          <w:color w:val="FF0000"/>
          <w:lang w:val="en-US"/>
        </w:rPr>
      </w:pPr>
      <w:r w:rsidRPr="007E5B8A">
        <w:rPr>
          <w:lang w:val="en-US"/>
        </w:rPr>
        <w:t>On the increasing demand for better quality of healthcare service</w:t>
      </w:r>
      <w:ins w:id="6" w:author="Pat Mongkolwat" w:date="2020-07-07T16:46:00Z">
        <w:r w:rsidR="00266EE1">
          <w:rPr>
            <w:lang w:val="en-US"/>
          </w:rPr>
          <w:t>s</w:t>
        </w:r>
      </w:ins>
      <w:r w:rsidRPr="007E5B8A">
        <w:rPr>
          <w:lang w:val="en-US"/>
        </w:rPr>
        <w:t xml:space="preserve">, </w:t>
      </w:r>
      <w:del w:id="7" w:author="Pat Mongkolwat" w:date="2020-07-07T16:47:00Z">
        <w:r w:rsidRPr="007E5B8A" w:rsidDel="006F5B13">
          <w:rPr>
            <w:lang w:val="en-US"/>
          </w:rPr>
          <w:delText xml:space="preserve">there is the topic that involve healthcare information technology in term of </w:delText>
        </w:r>
      </w:del>
      <w:r w:rsidRPr="007E5B8A">
        <w:rPr>
          <w:lang w:val="en-US"/>
        </w:rPr>
        <w:t>operation efficiency</w:t>
      </w:r>
      <w:ins w:id="8" w:author="Pat Mongkolwat" w:date="2020-07-07T16:48:00Z">
        <w:r w:rsidR="00A17DF3">
          <w:rPr>
            <w:lang w:val="en-US"/>
          </w:rPr>
          <w:t xml:space="preserve"> pay important role</w:t>
        </w:r>
      </w:ins>
      <w:ins w:id="9" w:author="Pat Mongkolwat" w:date="2020-07-07T16:49:00Z">
        <w:r w:rsidR="00CA2DCD">
          <w:rPr>
            <w:lang w:val="en-US"/>
          </w:rPr>
          <w:t>s</w:t>
        </w:r>
        <w:r w:rsidR="00354762">
          <w:rPr>
            <w:lang w:val="en-US"/>
          </w:rPr>
          <w:t xml:space="preserve"> </w:t>
        </w:r>
      </w:ins>
      <w:ins w:id="10" w:author="Pat Mongkolwat" w:date="2020-07-07T16:51:00Z">
        <w:r w:rsidR="00F71BFC">
          <w:rPr>
            <w:lang w:val="en-US"/>
          </w:rPr>
          <w:t>in patient serv</w:t>
        </w:r>
      </w:ins>
      <w:ins w:id="11" w:author="Pat Mongkolwat" w:date="2020-07-07T16:52:00Z">
        <w:r w:rsidR="00F71BFC">
          <w:rPr>
            <w:lang w:val="en-US"/>
          </w:rPr>
          <w:t>i</w:t>
        </w:r>
        <w:r w:rsidR="001A2062">
          <w:rPr>
            <w:lang w:val="en-US"/>
          </w:rPr>
          <w:t xml:space="preserve">ces and economic </w:t>
        </w:r>
      </w:ins>
      <w:ins w:id="12" w:author="Pat Mongkolwat" w:date="2020-07-07T16:53:00Z">
        <w:r w:rsidR="00907082">
          <w:rPr>
            <w:lang w:val="en-US"/>
          </w:rPr>
          <w:t>outcomes</w:t>
        </w:r>
      </w:ins>
      <w:r w:rsidRPr="007E5B8A">
        <w:rPr>
          <w:lang w:val="en-US"/>
        </w:rPr>
        <w:t xml:space="preserve">. Healthcare information sharing and interoperability between healthcare organizations </w:t>
      </w:r>
      <w:del w:id="13" w:author="Pat Mongkolwat" w:date="2020-07-07T16:55:00Z">
        <w:r w:rsidRPr="007E5B8A" w:rsidDel="00B410C5">
          <w:rPr>
            <w:lang w:val="en-US"/>
          </w:rPr>
          <w:delText xml:space="preserve">is </w:delText>
        </w:r>
      </w:del>
      <w:ins w:id="14" w:author="Pat Mongkolwat" w:date="2020-07-07T16:55:00Z">
        <w:r w:rsidR="00B410C5">
          <w:rPr>
            <w:lang w:val="en-US"/>
          </w:rPr>
          <w:t>are</w:t>
        </w:r>
        <w:r w:rsidR="00B410C5" w:rsidRPr="007E5B8A">
          <w:rPr>
            <w:lang w:val="en-US"/>
          </w:rPr>
          <w:t xml:space="preserve"> </w:t>
        </w:r>
      </w:ins>
      <w:r w:rsidRPr="007E5B8A">
        <w:rPr>
          <w:lang w:val="en-US"/>
        </w:rPr>
        <w:t>one of major solution</w:t>
      </w:r>
      <w:ins w:id="15" w:author="Pat Mongkolwat" w:date="2020-07-07T16:45:00Z">
        <w:r w:rsidR="00323801">
          <w:rPr>
            <w:lang w:val="en-US"/>
          </w:rPr>
          <w:t>s</w:t>
        </w:r>
      </w:ins>
      <w:r w:rsidRPr="007E5B8A">
        <w:rPr>
          <w:lang w:val="en-US"/>
        </w:rPr>
        <w:t xml:space="preserve"> to improve healthcare service quality. Patient’s health document</w:t>
      </w:r>
      <w:ins w:id="16" w:author="Pat Mongkolwat" w:date="2020-07-07T16:53:00Z">
        <w:r w:rsidR="00F03C8C">
          <w:rPr>
            <w:lang w:val="en-US"/>
          </w:rPr>
          <w:t>s</w:t>
        </w:r>
      </w:ins>
      <w:r w:rsidRPr="007E5B8A">
        <w:rPr>
          <w:lang w:val="en-US"/>
        </w:rPr>
        <w:t xml:space="preserve"> </w:t>
      </w:r>
      <w:del w:id="17" w:author="Pat Mongkolwat" w:date="2020-07-07T16:53:00Z">
        <w:r w:rsidRPr="007E5B8A" w:rsidDel="00F03C8C">
          <w:rPr>
            <w:lang w:val="en-US"/>
          </w:rPr>
          <w:delText xml:space="preserve">data </w:delText>
        </w:r>
      </w:del>
      <w:r w:rsidRPr="007E5B8A">
        <w:rPr>
          <w:lang w:val="en-US"/>
        </w:rPr>
        <w:t xml:space="preserve">are scattered across different healthcare organizations, due to </w:t>
      </w:r>
      <w:del w:id="18" w:author="Pat Mongkolwat" w:date="2020-07-07T16:56:00Z">
        <w:r w:rsidRPr="007E5B8A" w:rsidDel="005B2BB7">
          <w:rPr>
            <w:lang w:val="en-US"/>
          </w:rPr>
          <w:delText xml:space="preserve">the </w:delText>
        </w:r>
        <w:r w:rsidRPr="007E5B8A" w:rsidDel="002E461B">
          <w:rPr>
            <w:lang w:val="en-US"/>
          </w:rPr>
          <w:delText xml:space="preserve">foundation </w:delText>
        </w:r>
      </w:del>
      <w:ins w:id="19" w:author="Pat Mongkolwat" w:date="2020-07-07T16:56:00Z">
        <w:r w:rsidR="005B2BB7">
          <w:rPr>
            <w:lang w:val="en-US"/>
          </w:rPr>
          <w:t>adoption</w:t>
        </w:r>
      </w:ins>
      <w:ins w:id="20" w:author="Pat Mongkolwat" w:date="2020-07-07T16:57:00Z">
        <w:r w:rsidR="000A146C">
          <w:rPr>
            <w:lang w:val="en-US"/>
          </w:rPr>
          <w:t xml:space="preserve"> </w:t>
        </w:r>
      </w:ins>
      <w:r w:rsidRPr="007E5B8A">
        <w:rPr>
          <w:lang w:val="en-US"/>
        </w:rPr>
        <w:t xml:space="preserve">of </w:t>
      </w:r>
      <w:ins w:id="21" w:author="Pat Mongkolwat" w:date="2020-07-07T16:57:00Z">
        <w:r w:rsidR="00003C52">
          <w:rPr>
            <w:lang w:val="en-US"/>
          </w:rPr>
          <w:t xml:space="preserve">specialized </w:t>
        </w:r>
      </w:ins>
      <w:r w:rsidRPr="007E5B8A">
        <w:rPr>
          <w:lang w:val="en-US"/>
        </w:rPr>
        <w:t>healthcare informatics</w:t>
      </w:r>
      <w:ins w:id="22" w:author="Pat Mongkolwat" w:date="2020-07-07T16:57:00Z">
        <w:r w:rsidR="000A146C">
          <w:rPr>
            <w:lang w:val="en-US"/>
          </w:rPr>
          <w:t xml:space="preserve"> system</w:t>
        </w:r>
        <w:r w:rsidR="00003C52">
          <w:rPr>
            <w:lang w:val="en-US"/>
          </w:rPr>
          <w:t>s</w:t>
        </w:r>
      </w:ins>
      <w:r w:rsidRPr="007E5B8A">
        <w:rPr>
          <w:lang w:val="en-US"/>
        </w:rPr>
        <w:t xml:space="preserve"> </w:t>
      </w:r>
      <w:del w:id="23" w:author="Pat Mongkolwat" w:date="2020-07-07T16:57:00Z">
        <w:r w:rsidRPr="007E5B8A" w:rsidDel="00003C52">
          <w:rPr>
            <w:lang w:val="en-US"/>
          </w:rPr>
          <w:delText xml:space="preserve">are separately </w:delText>
        </w:r>
      </w:del>
      <w:del w:id="24" w:author="Pat Mongkolwat" w:date="2020-07-07T16:58:00Z">
        <w:r w:rsidRPr="007E5B8A" w:rsidDel="00E84E0F">
          <w:rPr>
            <w:lang w:val="en-US"/>
          </w:rPr>
          <w:delText xml:space="preserve">developed </w:delText>
        </w:r>
      </w:del>
      <w:ins w:id="25" w:author="Pat Mongkolwat" w:date="2020-07-07T16:58:00Z">
        <w:r w:rsidR="00E84E0F">
          <w:rPr>
            <w:lang w:val="en-US"/>
          </w:rPr>
          <w:t>deployed</w:t>
        </w:r>
        <w:r w:rsidR="00E84E0F" w:rsidRPr="007E5B8A">
          <w:rPr>
            <w:lang w:val="en-US"/>
          </w:rPr>
          <w:t xml:space="preserve"> </w:t>
        </w:r>
      </w:ins>
      <w:r w:rsidRPr="007E5B8A">
        <w:rPr>
          <w:lang w:val="en-US"/>
        </w:rPr>
        <w:t>by different organizations. Each healthcare organization</w:t>
      </w:r>
      <w:del w:id="26" w:author="Pat Mongkolwat" w:date="2020-07-07T16:59:00Z">
        <w:r w:rsidRPr="007E5B8A" w:rsidDel="009631EF">
          <w:rPr>
            <w:lang w:val="en-US"/>
          </w:rPr>
          <w:delText>s</w:delText>
        </w:r>
      </w:del>
      <w:r w:rsidRPr="007E5B8A">
        <w:rPr>
          <w:lang w:val="en-US"/>
        </w:rPr>
        <w:t xml:space="preserve"> </w:t>
      </w:r>
      <w:del w:id="27" w:author="Pat Mongkolwat" w:date="2020-07-07T16:59:00Z">
        <w:r w:rsidRPr="007E5B8A" w:rsidDel="009631EF">
          <w:rPr>
            <w:lang w:val="en-US"/>
          </w:rPr>
          <w:delText xml:space="preserve">have </w:delText>
        </w:r>
      </w:del>
      <w:ins w:id="28" w:author="Pat Mongkolwat" w:date="2020-07-07T16:59:00Z">
        <w:r w:rsidR="009631EF" w:rsidRPr="007E5B8A">
          <w:rPr>
            <w:lang w:val="en-US"/>
          </w:rPr>
          <w:t>ha</w:t>
        </w:r>
        <w:r w:rsidR="009631EF">
          <w:rPr>
            <w:lang w:val="en-US"/>
          </w:rPr>
          <w:t>s</w:t>
        </w:r>
        <w:r w:rsidR="009631EF" w:rsidRPr="007E5B8A">
          <w:rPr>
            <w:lang w:val="en-US"/>
          </w:rPr>
          <w:t xml:space="preserve"> </w:t>
        </w:r>
      </w:ins>
      <w:r w:rsidRPr="007E5B8A">
        <w:rPr>
          <w:lang w:val="en-US"/>
        </w:rPr>
        <w:t>their own method</w:t>
      </w:r>
      <w:ins w:id="29" w:author="Pat Mongkolwat" w:date="2020-07-07T16:59:00Z">
        <w:r w:rsidR="009631EF">
          <w:rPr>
            <w:lang w:val="en-US"/>
          </w:rPr>
          <w:t>s</w:t>
        </w:r>
        <w:r w:rsidR="00435560">
          <w:rPr>
            <w:lang w:val="en-US"/>
          </w:rPr>
          <w:t>,</w:t>
        </w:r>
      </w:ins>
      <w:r w:rsidRPr="007E5B8A">
        <w:rPr>
          <w:lang w:val="en-US"/>
        </w:rPr>
        <w:t xml:space="preserve"> </w:t>
      </w:r>
      <w:del w:id="30" w:author="Pat Mongkolwat" w:date="2020-07-07T16:59:00Z">
        <w:r w:rsidRPr="007E5B8A" w:rsidDel="009631EF">
          <w:rPr>
            <w:lang w:val="en-US"/>
          </w:rPr>
          <w:delText xml:space="preserve">to </w:delText>
        </w:r>
      </w:del>
      <w:r w:rsidRPr="007E5B8A">
        <w:rPr>
          <w:lang w:val="en-US"/>
        </w:rPr>
        <w:t>process</w:t>
      </w:r>
      <w:ins w:id="31" w:author="Pat Mongkolwat" w:date="2020-07-07T16:59:00Z">
        <w:r w:rsidR="009631EF">
          <w:rPr>
            <w:lang w:val="en-US"/>
          </w:rPr>
          <w:t>es</w:t>
        </w:r>
        <w:r w:rsidR="00435560">
          <w:rPr>
            <w:lang w:val="en-US"/>
          </w:rPr>
          <w:t>, and workflow</w:t>
        </w:r>
      </w:ins>
      <w:r w:rsidRPr="007E5B8A">
        <w:rPr>
          <w:lang w:val="en-US"/>
        </w:rPr>
        <w:t xml:space="preserve"> </w:t>
      </w:r>
      <w:del w:id="32" w:author="Pat Mongkolwat" w:date="2020-07-07T16:59:00Z">
        <w:r w:rsidRPr="007E5B8A" w:rsidDel="009631EF">
          <w:rPr>
            <w:lang w:val="en-US"/>
          </w:rPr>
          <w:delText xml:space="preserve">and </w:delText>
        </w:r>
      </w:del>
      <w:ins w:id="33" w:author="Pat Mongkolwat" w:date="2020-07-07T16:59:00Z">
        <w:r w:rsidR="009631EF">
          <w:rPr>
            <w:lang w:val="en-US"/>
          </w:rPr>
          <w:t>to</w:t>
        </w:r>
        <w:r w:rsidR="009631EF" w:rsidRPr="007E5B8A">
          <w:rPr>
            <w:lang w:val="en-US"/>
          </w:rPr>
          <w:t xml:space="preserve"> </w:t>
        </w:r>
      </w:ins>
      <w:r w:rsidRPr="007E5B8A">
        <w:rPr>
          <w:lang w:val="en-US"/>
        </w:rPr>
        <w:t>handle healthcare information. This make</w:t>
      </w:r>
      <w:ins w:id="34" w:author="Pat Mongkolwat" w:date="2020-07-07T17:00:00Z">
        <w:r w:rsidR="00435560">
          <w:rPr>
            <w:lang w:val="en-US"/>
          </w:rPr>
          <w:t>s</w:t>
        </w:r>
      </w:ins>
      <w:r w:rsidRPr="007E5B8A">
        <w:rPr>
          <w:lang w:val="en-US"/>
        </w:rPr>
        <w:t xml:space="preserve"> it hard for one health</w:t>
      </w:r>
      <w:del w:id="35" w:author="Pat Mongkolwat" w:date="2020-07-07T17:00:00Z">
        <w:r w:rsidRPr="007E5B8A" w:rsidDel="00435560">
          <w:rPr>
            <w:lang w:val="en-US"/>
          </w:rPr>
          <w:delText>care</w:delText>
        </w:r>
      </w:del>
      <w:r w:rsidRPr="007E5B8A">
        <w:rPr>
          <w:lang w:val="en-US"/>
        </w:rPr>
        <w:t xml:space="preserve"> information</w:t>
      </w:r>
      <w:ins w:id="36" w:author="Pat Mongkolwat" w:date="2020-07-07T17:00:00Z">
        <w:r w:rsidR="00435560">
          <w:rPr>
            <w:lang w:val="en-US"/>
          </w:rPr>
          <w:t xml:space="preserve"> system</w:t>
        </w:r>
      </w:ins>
      <w:r w:rsidRPr="007E5B8A">
        <w:rPr>
          <w:lang w:val="en-US"/>
        </w:rPr>
        <w:t xml:space="preserve"> to interoperate with </w:t>
      </w:r>
      <w:ins w:id="37" w:author="Pat Mongkolwat" w:date="2020-07-07T17:00:00Z">
        <w:r w:rsidR="00E21E5F">
          <w:rPr>
            <w:lang w:val="en-US"/>
          </w:rPr>
          <w:t>one an</w:t>
        </w:r>
      </w:ins>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ins w:id="38" w:author="Pat Mongkolwat" w:date="2020-07-07T17:01:00Z">
        <w:r w:rsidR="007A3C71">
          <w:rPr>
            <w:lang w:val="en-US"/>
          </w:rPr>
          <w:t xml:space="preserve"> patient</w:t>
        </w:r>
        <w:r w:rsidR="00E01E9E">
          <w:rPr>
            <w:lang w:val="en-US"/>
          </w:rPr>
          <w:t>s,</w:t>
        </w:r>
      </w:ins>
      <w:r w:rsidRPr="007E5B8A">
        <w:rPr>
          <w:lang w:val="en-US"/>
        </w:rPr>
        <w:t xml:space="preserve"> </w:t>
      </w:r>
      <w:del w:id="39" w:author="SemiA Petnathean" w:date="2020-07-13T20:04:00Z">
        <w:r w:rsidRPr="007E5B8A" w:rsidDel="009C17D5">
          <w:rPr>
            <w:lang w:val="en-US"/>
          </w:rPr>
          <w:delText>business</w:delText>
        </w:r>
      </w:del>
      <w:ins w:id="40" w:author="SemiA Petnathean" w:date="2020-07-13T20:04:00Z">
        <w:r w:rsidR="009C17D5" w:rsidRPr="007E5B8A">
          <w:rPr>
            <w:lang w:val="en-US"/>
          </w:rPr>
          <w:t>business,</w:t>
        </w:r>
      </w:ins>
      <w:r w:rsidR="00575A83">
        <w:rPr>
          <w:lang w:val="en-US"/>
        </w:rPr>
        <w:t xml:space="preserve"> and organization</w:t>
      </w:r>
      <w:r w:rsidRPr="007E5B8A">
        <w:rPr>
          <w:lang w:val="en-US"/>
        </w:rPr>
        <w:t>. The risk</w:t>
      </w:r>
      <w:ins w:id="41" w:author="Pat Mongkolwat" w:date="2020-07-07T17:03:00Z">
        <w:r w:rsidR="005E0E43">
          <w:rPr>
            <w:lang w:val="en-US"/>
          </w:rPr>
          <w:t>-</w:t>
        </w:r>
      </w:ins>
      <w:del w:id="42" w:author="Pat Mongkolwat" w:date="2020-07-07T17:03:00Z">
        <w:r w:rsidRPr="007E5B8A" w:rsidDel="005E0E43">
          <w:rPr>
            <w:lang w:val="en-US"/>
          </w:rPr>
          <w:delText xml:space="preserve"> </w:delText>
        </w:r>
      </w:del>
      <w:ins w:id="43" w:author="Pat Mongkolwat" w:date="2020-07-07T17:02:00Z">
        <w:r w:rsidR="00453C10">
          <w:rPr>
            <w:lang w:val="en-US"/>
          </w:rPr>
          <w:t xml:space="preserve">reward ratio </w:t>
        </w:r>
      </w:ins>
      <w:del w:id="44" w:author="Pat Mongkolwat" w:date="2020-07-07T17:03:00Z">
        <w:r w:rsidRPr="007E5B8A" w:rsidDel="001458BE">
          <w:rPr>
            <w:lang w:val="en-US"/>
          </w:rPr>
          <w:delText xml:space="preserve">that benefit the organization gain </w:delText>
        </w:r>
      </w:del>
      <w:r w:rsidRPr="007E5B8A">
        <w:rPr>
          <w:lang w:val="en-US"/>
        </w:rPr>
        <w:t xml:space="preserve">from sharing </w:t>
      </w:r>
      <w:del w:id="45" w:author="Pat Mongkolwat" w:date="2020-07-07T17:03:00Z">
        <w:r w:rsidRPr="007E5B8A" w:rsidDel="001458BE">
          <w:rPr>
            <w:lang w:val="en-US"/>
          </w:rPr>
          <w:delText xml:space="preserve">their </w:delText>
        </w:r>
      </w:del>
      <w:r w:rsidRPr="007E5B8A">
        <w:rPr>
          <w:lang w:val="en-US"/>
        </w:rPr>
        <w:t>patient</w:t>
      </w:r>
      <w:ins w:id="46" w:author="Pat Mongkolwat" w:date="2020-07-07T17:03:00Z">
        <w:r w:rsidR="001458BE">
          <w:rPr>
            <w:lang w:val="en-US"/>
          </w:rPr>
          <w:t>s’</w:t>
        </w:r>
      </w:ins>
      <w:r w:rsidRPr="007E5B8A">
        <w:rPr>
          <w:lang w:val="en-US"/>
        </w:rPr>
        <w:t xml:space="preserve"> information with other may not</w:t>
      </w:r>
      <w:del w:id="47" w:author="Pat Mongkolwat" w:date="2020-07-07T17:04:00Z">
        <w:r w:rsidRPr="007E5B8A" w:rsidDel="001458BE">
          <w:rPr>
            <w:lang w:val="en-US"/>
          </w:rPr>
          <w:delText xml:space="preserve"> </w:delText>
        </w:r>
      </w:del>
      <w:ins w:id="48" w:author="Pat Mongkolwat" w:date="2020-07-07T17:04:00Z">
        <w:r w:rsidR="006131BC">
          <w:rPr>
            <w:lang w:val="en-US"/>
          </w:rPr>
          <w:t xml:space="preserve"> be </w:t>
        </w:r>
      </w:ins>
      <w:ins w:id="49" w:author="Pat Mongkolwat" w:date="2020-07-07T17:05:00Z">
        <w:r w:rsidR="006131BC" w:rsidRPr="006131BC">
          <w:rPr>
            <w:lang w:val="en-US"/>
          </w:rPr>
          <w:t>worthwhile</w:t>
        </w:r>
        <w:r w:rsidR="00AB09F9">
          <w:rPr>
            <w:lang w:val="en-US"/>
          </w:rPr>
          <w:t xml:space="preserve"> if it were done improperly.</w:t>
        </w:r>
        <w:r w:rsidR="006131BC" w:rsidRPr="006131BC" w:rsidDel="001458BE">
          <w:rPr>
            <w:lang w:val="en-US"/>
          </w:rPr>
          <w:t xml:space="preserve"> </w:t>
        </w:r>
      </w:ins>
      <w:del w:id="50" w:author="Pat Mongkolwat" w:date="2020-07-07T17:04:00Z">
        <w:r w:rsidRPr="007E5B8A" w:rsidDel="001458BE">
          <w:rPr>
            <w:lang w:val="en-US"/>
          </w:rPr>
          <w:delText>sustain the risk and cost they need to take</w:delText>
        </w:r>
      </w:del>
      <w:r w:rsidRPr="007E5B8A">
        <w:rPr>
          <w:lang w:val="en-US"/>
        </w:rPr>
        <w:t>. This create high friction for one organization to share their information with others. It even more difficult for individual patient to integrate</w:t>
      </w:r>
      <w:ins w:id="51" w:author="Pat Mongkolwat" w:date="2020-07-07T17:05:00Z">
        <w:r w:rsidR="00C6370E">
          <w:rPr>
            <w:lang w:val="en-US"/>
          </w:rPr>
          <w:t xml:space="preserve"> and share</w:t>
        </w:r>
      </w:ins>
      <w:r w:rsidRPr="007E5B8A">
        <w:rPr>
          <w:lang w:val="en-US"/>
        </w:rPr>
        <w:t xml:space="preserve"> their </w:t>
      </w:r>
      <w:del w:id="52" w:author="Pat Mongkolwat" w:date="2020-07-07T17:06:00Z">
        <w:r w:rsidRPr="007E5B8A" w:rsidDel="00C6370E">
          <w:rPr>
            <w:lang w:val="en-US"/>
          </w:rPr>
          <w:delText xml:space="preserve">healthcare </w:delText>
        </w:r>
      </w:del>
      <w:ins w:id="53" w:author="Pat Mongkolwat" w:date="2020-07-07T17:06:00Z">
        <w:r w:rsidR="00C6370E" w:rsidRPr="007E5B8A">
          <w:rPr>
            <w:lang w:val="en-US"/>
          </w:rPr>
          <w:t>health</w:t>
        </w:r>
        <w:r w:rsidR="00C6370E">
          <w:rPr>
            <w:lang w:val="en-US"/>
          </w:rPr>
          <w:t xml:space="preserve"> information</w:t>
        </w:r>
        <w:r w:rsidR="00C6370E" w:rsidRPr="007E5B8A">
          <w:rPr>
            <w:lang w:val="en-US"/>
          </w:rPr>
          <w:t xml:space="preserve"> </w:t>
        </w:r>
      </w:ins>
      <w:r w:rsidRPr="007E5B8A">
        <w:rPr>
          <w:lang w:val="en-US"/>
        </w:rPr>
        <w:t>between different providers</w:t>
      </w:r>
      <w:del w:id="54" w:author="Pat Mongkolwat" w:date="2020-07-07T17:06:00Z">
        <w:r w:rsidR="00575A83" w:rsidDel="008B3404">
          <w:rPr>
            <w:lang w:val="en-US"/>
          </w:rPr>
          <w:delText xml:space="preserve"> together</w:delText>
        </w:r>
      </w:del>
      <w:r w:rsidRPr="007E5B8A">
        <w:rPr>
          <w:lang w:val="en-US"/>
        </w:rPr>
        <w:t xml:space="preserve">.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[1]</w:t>
      </w:r>
      <w:r w:rsidR="00934F0F">
        <w:rPr>
          <w:lang w:val="en-US"/>
        </w:rPr>
        <w:t xml:space="preserve"> </w:t>
      </w:r>
      <w:r w:rsidR="00934F0F" w:rsidRPr="007E5B8A">
        <w:rPr>
          <w:lang w:val="en-US"/>
        </w:rPr>
        <w:t>– [</w:t>
      </w:r>
      <w:r w:rsidRPr="007E5B8A">
        <w:rPr>
          <w:lang w:val="en-US"/>
        </w:rPr>
        <w:t>8]. Th</w:t>
      </w:r>
      <w:ins w:id="55" w:author="Pat Mongkolwat" w:date="2020-07-07T17:06:00Z">
        <w:r w:rsidR="00CD59FF">
          <w:rPr>
            <w:lang w:val="en-US"/>
          </w:rPr>
          <w:t>is is</w:t>
        </w:r>
      </w:ins>
      <w:del w:id="56" w:author="Pat Mongkolwat" w:date="2020-07-07T17:06:00Z">
        <w:r w:rsidRPr="007E5B8A" w:rsidDel="00CD59FF">
          <w:rPr>
            <w:lang w:val="en-US"/>
          </w:rPr>
          <w:delText>at</w:delText>
        </w:r>
      </w:del>
      <w:r w:rsidRPr="007E5B8A">
        <w:rPr>
          <w:lang w:val="en-US"/>
        </w:rPr>
        <w:t xml:space="preserve"> why there are many </w:t>
      </w:r>
      <w:r w:rsidR="00934F0F" w:rsidRPr="007E5B8A">
        <w:rPr>
          <w:lang w:val="en-US"/>
        </w:rPr>
        <w:t>initiatives</w:t>
      </w:r>
      <w:r w:rsidRPr="007E5B8A">
        <w:rPr>
          <w:lang w:val="en-US"/>
        </w:rPr>
        <w:t xml:space="preserve"> that start to standardize healthcare information technology with </w:t>
      </w:r>
      <w:r w:rsidRPr="007E5B8A">
        <w:rPr>
          <w:lang w:val="en-US"/>
        </w:rPr>
        <w:t>the goal to allow healthcare organization</w:t>
      </w:r>
      <w:ins w:id="57" w:author="Pat Mongkolwat" w:date="2020-07-07T17:07:00Z">
        <w:r w:rsidR="00CD59FF">
          <w:rPr>
            <w:lang w:val="en-US"/>
          </w:rPr>
          <w:t>s</w:t>
        </w:r>
      </w:ins>
      <w:r w:rsidRPr="007E5B8A">
        <w:rPr>
          <w:lang w:val="en-US"/>
        </w:rPr>
        <w:t xml:space="preserve"> to be able to </w:t>
      </w:r>
      <w:del w:id="58" w:author="Pat Mongkolwat" w:date="2020-07-07T17:07:00Z">
        <w:r w:rsidRPr="007E5B8A" w:rsidDel="00D83E02">
          <w:rPr>
            <w:lang w:val="en-US"/>
          </w:rPr>
          <w:delText xml:space="preserve">interoperate </w:delText>
        </w:r>
      </w:del>
      <w:ins w:id="59" w:author="Pat Mongkolwat" w:date="2020-07-07T17:07:00Z">
        <w:r w:rsidR="00D83E02">
          <w:rPr>
            <w:lang w:val="en-US"/>
          </w:rPr>
          <w:t>exchange patients’ information</w:t>
        </w:r>
        <w:r w:rsidR="00D83E02" w:rsidRPr="007E5B8A">
          <w:rPr>
            <w:lang w:val="en-US"/>
          </w:rPr>
          <w:t xml:space="preserve"> </w:t>
        </w:r>
      </w:ins>
      <w:r w:rsidRPr="007E5B8A">
        <w:rPr>
          <w:lang w:val="en-US"/>
        </w:rPr>
        <w:t>with each other.</w:t>
      </w:r>
      <w:r w:rsidR="00934F0F">
        <w:rPr>
          <w:lang w:val="en-US"/>
        </w:rPr>
        <w:t xml:space="preserve"> In this work we propose </w:t>
      </w:r>
      <w:del w:id="60" w:author="Pat Mongkolwat" w:date="2020-07-07T17:07:00Z">
        <w:r w:rsidR="00934F0F" w:rsidDel="00532881">
          <w:rPr>
            <w:lang w:val="en-US"/>
          </w:rPr>
          <w:delText xml:space="preserve">the </w:delText>
        </w:r>
      </w:del>
      <w:ins w:id="61" w:author="Pat Mongkolwat" w:date="2020-07-07T17:07:00Z">
        <w:r w:rsidR="00532881">
          <w:rPr>
            <w:lang w:val="en-US"/>
          </w:rPr>
          <w:t xml:space="preserve">a </w:t>
        </w:r>
      </w:ins>
      <w:r w:rsidR="00934F0F">
        <w:rPr>
          <w:lang w:val="en-US"/>
        </w:rPr>
        <w:t xml:space="preserve">solution that can solve </w:t>
      </w:r>
      <w:ins w:id="62" w:author="Pat Mongkolwat" w:date="2020-07-07T17:09:00Z">
        <w:r w:rsidR="00BF5B97">
          <w:rPr>
            <w:lang w:val="en-US"/>
          </w:rPr>
          <w:t xml:space="preserve">data integrity and </w:t>
        </w:r>
        <w:proofErr w:type="spellStart"/>
        <w:r w:rsidR="002C6957">
          <w:rPr>
            <w:lang w:val="en-US"/>
          </w:rPr>
          <w:t>availabiltiy</w:t>
        </w:r>
      </w:ins>
      <w:del w:id="63" w:author="Pat Mongkolwat" w:date="2020-07-07T17:09:00Z">
        <w:r w:rsidR="00934F0F" w:rsidDel="00BF5B97">
          <w:rPr>
            <w:lang w:val="en-US"/>
          </w:rPr>
          <w:delText xml:space="preserve">interoperability </w:delText>
        </w:r>
      </w:del>
      <w:r w:rsidR="00934F0F">
        <w:rPr>
          <w:lang w:val="en-US"/>
        </w:rPr>
        <w:t>issue</w:t>
      </w:r>
      <w:ins w:id="64" w:author="Pat Mongkolwat" w:date="2020-07-07T17:09:00Z">
        <w:r w:rsidR="002C6957">
          <w:rPr>
            <w:lang w:val="en-US"/>
          </w:rPr>
          <w:t>s</w:t>
        </w:r>
      </w:ins>
      <w:proofErr w:type="spellEnd"/>
      <w:r w:rsidR="00934F0F">
        <w:rPr>
          <w:lang w:val="en-US"/>
        </w:rPr>
        <w:t xml:space="preserve"> and reduce the friction of allowing health document sharing between different enterprises</w:t>
      </w:r>
      <w:del w:id="65" w:author="Pat Mongkolwat" w:date="2020-07-07T17:09:00Z">
        <w:r w:rsidR="00934F0F" w:rsidDel="002C6957">
          <w:rPr>
            <w:lang w:val="en-US"/>
          </w:rPr>
          <w:delText xml:space="preserve"> altogether at once</w:delText>
        </w:r>
      </w:del>
      <w:r w:rsidR="00934F0F">
        <w:rPr>
          <w:lang w:val="en-US"/>
        </w:rPr>
        <w:t>.</w:t>
      </w:r>
      <w:r w:rsidRPr="007E5B8A">
        <w:rPr>
          <w:lang w:val="en-US"/>
        </w:rPr>
        <w:t xml:space="preserve"> </w:t>
      </w:r>
      <w:r w:rsidR="00934F0F">
        <w:rPr>
          <w:lang w:val="en-US"/>
        </w:rPr>
        <w:t xml:space="preserve">By </w:t>
      </w:r>
      <w:del w:id="66" w:author="Pat Mongkolwat" w:date="2020-07-07T17:10:00Z">
        <w:r w:rsidR="00934F0F" w:rsidDel="00586E18">
          <w:rPr>
            <w:lang w:val="en-US"/>
          </w:rPr>
          <w:delText xml:space="preserve">implementing </w:delText>
        </w:r>
      </w:del>
      <w:ins w:id="67" w:author="Pat Mongkolwat" w:date="2020-07-07T17:10:00Z">
        <w:r w:rsidR="00586E18">
          <w:rPr>
            <w:lang w:val="en-US"/>
          </w:rPr>
          <w:t xml:space="preserve">applying  Blockchain technology on the </w:t>
        </w:r>
      </w:ins>
      <w:r w:rsidR="00934F0F">
        <w:rPr>
          <w:lang w:val="en-US"/>
        </w:rPr>
        <w:t>Cross-Enterprise Document Sharing (</w:t>
      </w:r>
      <w:proofErr w:type="spellStart"/>
      <w:r w:rsidR="00934F0F">
        <w:rPr>
          <w:lang w:val="en-US"/>
        </w:rPr>
        <w:t>XDS.b</w:t>
      </w:r>
      <w:proofErr w:type="spellEnd"/>
      <w:r w:rsidR="00934F0F">
        <w:rPr>
          <w:lang w:val="en-US"/>
        </w:rPr>
        <w:t xml:space="preserve">) Profile </w:t>
      </w:r>
      <w:del w:id="68" w:author="Pat Mongkolwat" w:date="2020-07-07T17:11:00Z">
        <w:r w:rsidR="00934F0F" w:rsidDel="00D66CD0">
          <w:rPr>
            <w:lang w:val="en-US"/>
          </w:rPr>
          <w:delText xml:space="preserve">which </w:delText>
        </w:r>
        <w:r w:rsidR="00934F0F" w:rsidDel="009647F3">
          <w:rPr>
            <w:lang w:val="en-US"/>
          </w:rPr>
          <w:delText xml:space="preserve">published </w:delText>
        </w:r>
      </w:del>
      <w:ins w:id="69" w:author="Pat Mongkolwat" w:date="2020-07-07T17:11:00Z">
        <w:r w:rsidR="009647F3">
          <w:rPr>
            <w:lang w:val="en-US"/>
          </w:rPr>
          <w:t xml:space="preserve">created </w:t>
        </w:r>
      </w:ins>
      <w:r w:rsidR="00934F0F">
        <w:rPr>
          <w:lang w:val="en-US"/>
        </w:rPr>
        <w:t>by Integrating Healthcare Enterprise (IHE) initiative</w:t>
      </w:r>
      <w:ins w:id="70" w:author="Pat Mongkolwat" w:date="2020-07-07T17:11:00Z">
        <w:r w:rsidR="009647F3">
          <w:rPr>
            <w:lang w:val="en-US"/>
          </w:rPr>
          <w:t>.</w:t>
        </w:r>
      </w:ins>
      <w:del w:id="71" w:author="Pat Mongkolwat" w:date="2020-07-07T17:10:00Z">
        <w:r w:rsidR="00934F0F" w:rsidDel="00657B02">
          <w:rPr>
            <w:lang w:val="en-US"/>
          </w:rPr>
          <w:delText>, combined with benefit from</w:delText>
        </w:r>
      </w:del>
      <w:ins w:id="72" w:author="Pat Mongkolwat" w:date="2020-07-07T17:10:00Z">
        <w:r w:rsidR="00657B02">
          <w:rPr>
            <w:lang w:val="en-US"/>
          </w:rPr>
          <w:t>.</w:t>
        </w:r>
      </w:ins>
      <w:del w:id="73" w:author="Pat Mongkolwat" w:date="2020-07-07T17:10:00Z">
        <w:r w:rsidR="00934F0F" w:rsidDel="00586E18">
          <w:rPr>
            <w:lang w:val="en-US"/>
          </w:rPr>
          <w:delText xml:space="preserve"> Blockchain technology</w:delText>
        </w:r>
      </w:del>
      <w:r w:rsidR="00934F0F">
        <w:rPr>
          <w:lang w:val="en-US"/>
        </w:rPr>
        <w:t>.</w:t>
      </w:r>
      <w:ins w:id="74" w:author="SemiA Petnathean" w:date="2020-07-13T18:25:00Z">
        <w:r w:rsidR="001F0AA6">
          <w:rPr>
            <w:lang w:val="en-US"/>
          </w:rPr>
          <w:t xml:space="preserve"> </w:t>
        </w:r>
        <w:r w:rsidR="001F0AA6" w:rsidRPr="006A0E6C">
          <w:rPr>
            <w:color w:val="FF0000"/>
            <w:lang w:val="en-US"/>
          </w:rPr>
          <w:t>(Existing solutions -&gt; IHE XDS)</w:t>
        </w:r>
      </w:ins>
    </w:p>
    <w:p w14:paraId="6DC04BE4" w14:textId="77777777" w:rsidR="001F0AA6" w:rsidRDefault="001F0AA6" w:rsidP="001F0AA6">
      <w:pPr>
        <w:pStyle w:val="BodyText"/>
        <w:rPr>
          <w:ins w:id="75" w:author="SemiA Petnathean" w:date="2020-07-13T18:25:00Z"/>
          <w:color w:val="FF0000"/>
          <w:lang w:val="en-US"/>
        </w:rPr>
      </w:pPr>
      <w:ins w:id="76" w:author="SemiA Petnathean" w:date="2020-07-13T18:25:00Z">
        <w:r>
          <w:rPr>
            <w:color w:val="FF0000"/>
            <w:lang w:val="en-US"/>
          </w:rPr>
          <w:t>(Emphasize on scenario that will benefit from our work)</w:t>
        </w:r>
      </w:ins>
    </w:p>
    <w:p w14:paraId="12700018" w14:textId="582FC042" w:rsidR="001F0AA6" w:rsidRDefault="001F0AA6" w:rsidP="001F0AA6">
      <w:pPr>
        <w:pStyle w:val="BodyText"/>
        <w:rPr>
          <w:ins w:id="77" w:author="SemiA Petnathean" w:date="2020-07-13T18:25:00Z"/>
          <w:color w:val="FF0000"/>
          <w:lang w:val="en-US"/>
        </w:rPr>
      </w:pPr>
      <w:ins w:id="78" w:author="SemiA Petnathean" w:date="2020-07-13T18:25:00Z">
        <w:r>
          <w:rPr>
            <w:color w:val="FF0000"/>
            <w:lang w:val="en-US"/>
          </w:rPr>
          <w:t>(Shorten this paragraph, emphasize on securing integrity of health information) (Lead to how our solutions can solve)</w:t>
        </w:r>
      </w:ins>
    </w:p>
    <w:p w14:paraId="127AF86D" w14:textId="77777777" w:rsidR="001F0AA6" w:rsidRDefault="001F0AA6" w:rsidP="001F0AA6">
      <w:pPr>
        <w:pStyle w:val="BodyText"/>
        <w:rPr>
          <w:ins w:id="79" w:author="SemiA Petnathean" w:date="2020-07-13T18:25:00Z"/>
          <w:color w:val="FF0000"/>
          <w:lang w:val="en-US"/>
        </w:rPr>
      </w:pPr>
      <w:ins w:id="80" w:author="SemiA Petnathean" w:date="2020-07-13T18:25:00Z">
        <w:r w:rsidRPr="005F29C5">
          <w:rPr>
            <w:color w:val="2F5496" w:themeColor="accent5" w:themeShade="BF"/>
            <w:lang w:val="en-US"/>
          </w:rPr>
          <w:t>Sharing health information with not fully trusted party exposing vulnerabilities to business and organization. The risk that benefit the organization gain from sharing their patient information with other may not sustain the risk and cost they need to take. This create high friction for one organization to share their information with others.</w:t>
        </w:r>
      </w:ins>
    </w:p>
    <w:p w14:paraId="129929EB" w14:textId="77777777" w:rsidR="001F0AA6" w:rsidRDefault="001F0AA6" w:rsidP="001F0AA6">
      <w:pPr>
        <w:pStyle w:val="BodyText"/>
        <w:rPr>
          <w:ins w:id="81" w:author="SemiA Petnathean" w:date="2020-07-13T18:25:00Z"/>
          <w:lang w:val="en-US"/>
        </w:rPr>
      </w:pPr>
      <w:ins w:id="82" w:author="SemiA Petnathean" w:date="2020-07-13T18:25:00Z">
        <w:r w:rsidRPr="00E7316E">
          <w:rPr>
            <w:lang w:val="en-US"/>
          </w:rPr>
          <w:t>Patients health and lives depend on their medical service provider. Failing to secure the service against cyber-attacks could cause great negative impact. Cyber-attacks that cause disruption of medical operation continuity like denial-of-service or ransomware, could result in the cost of patient’s life. At the same time, incident like data breached or information leakage could affect the reputation of the care provider if it disclosed to the public. It could further harm individual who is the information belonged to. It could even damage reputation and career of medical staff in the case of identity theft where identity of specific medical staff is used to perform the attack (such as credential theft, etc.).</w:t>
        </w:r>
        <w:r>
          <w:rPr>
            <w:lang w:val="en-US"/>
          </w:rPr>
          <w:t xml:space="preserve"> </w:t>
        </w:r>
        <w:r w:rsidRPr="002E6A36">
          <w:rPr>
            <w:color w:val="FF0000"/>
            <w:lang w:val="en-US"/>
          </w:rPr>
          <w:t>(End mentioning Blockchain)</w:t>
        </w:r>
      </w:ins>
    </w:p>
    <w:p w14:paraId="18E9D851" w14:textId="77777777" w:rsidR="001F0AA6" w:rsidRDefault="001F0AA6" w:rsidP="001F0AA6">
      <w:pPr>
        <w:pStyle w:val="BodyText"/>
        <w:rPr>
          <w:ins w:id="83" w:author="SemiA Petnathean" w:date="2020-07-13T18:25:00Z"/>
          <w:color w:val="FF0000"/>
          <w:lang w:val="en-US"/>
        </w:rPr>
      </w:pPr>
      <w:ins w:id="84" w:author="SemiA Petnathean" w:date="2020-07-13T18:25:00Z">
        <w:r w:rsidRPr="00DF2C81">
          <w:rPr>
            <w:color w:val="FF0000"/>
            <w:lang w:val="en-US"/>
          </w:rPr>
          <w:t xml:space="preserve">(Introduction about existing </w:t>
        </w:r>
        <w:r w:rsidRPr="00A32B4F">
          <w:rPr>
            <w:color w:val="FF0000"/>
            <w:u w:val="single"/>
            <w:lang w:val="en-US"/>
          </w:rPr>
          <w:t>technology</w:t>
        </w:r>
        <w:r w:rsidRPr="00DF2C81">
          <w:rPr>
            <w:color w:val="FF0000"/>
            <w:lang w:val="en-US"/>
          </w:rPr>
          <w:t xml:space="preserve"> addressing above issues then lead to remaining issues/</w:t>
        </w:r>
        <w:r>
          <w:rPr>
            <w:color w:val="FF0000"/>
            <w:lang w:val="en-US"/>
          </w:rPr>
          <w:t>problems/limits</w:t>
        </w:r>
        <w:r w:rsidRPr="00DF2C81">
          <w:rPr>
            <w:color w:val="FF0000"/>
            <w:lang w:val="en-US"/>
          </w:rPr>
          <w:t xml:space="preserve"> that still need further solution)</w:t>
        </w:r>
        <w:r>
          <w:rPr>
            <w:color w:val="FF0000"/>
            <w:lang w:val="en-US"/>
          </w:rPr>
          <w:t xml:space="preserve"> (Mentioning Blockchain)</w:t>
        </w:r>
      </w:ins>
    </w:p>
    <w:p w14:paraId="5E1C5AE3" w14:textId="77777777" w:rsidR="001F0AA6" w:rsidRDefault="001F0AA6" w:rsidP="001F0AA6">
      <w:pPr>
        <w:pStyle w:val="BodyText"/>
        <w:rPr>
          <w:ins w:id="85" w:author="SemiA Petnathean" w:date="2020-07-13T18:25:00Z"/>
          <w:color w:val="FF0000"/>
          <w:lang w:val="en-US"/>
        </w:rPr>
      </w:pPr>
      <w:ins w:id="86" w:author="SemiA Petnathean" w:date="2020-07-13T18:25:00Z">
        <w:r>
          <w:rPr>
            <w:color w:val="FF0000"/>
            <w:lang w:val="en-US"/>
          </w:rPr>
          <w:t>(Lead from those remaining issues to the need of our proposed solution which also emphasize on why we need Blockchain)</w:t>
        </w:r>
        <w:r>
          <w:rPr>
            <w:color w:val="FF0000"/>
            <w:lang w:val="en-US"/>
          </w:rPr>
          <w:br/>
        </w:r>
        <w:r>
          <w:rPr>
            <w:color w:val="FF0000"/>
            <w:lang w:val="en-US"/>
          </w:rPr>
          <w:tab/>
          <w:t xml:space="preserve">(Blockchain, its characteristics and impact) </w:t>
        </w:r>
        <w:r w:rsidRPr="006C07A5">
          <w:rPr>
            <w:lang w:val="en-US"/>
          </w:rPr>
          <w:t>According to the document “Blockchain Technology Overview” which published by N</w:t>
        </w:r>
        <w:r>
          <w:rPr>
            <w:lang w:val="en-US"/>
          </w:rPr>
          <w:t>IST</w:t>
        </w:r>
        <w:r w:rsidRPr="006C07A5">
          <w:rPr>
            <w:lang w:val="en-US"/>
          </w:rPr>
          <w:t xml:space="preserve">, Blockchain can be informally define as </w:t>
        </w:r>
        <w:r>
          <w:rPr>
            <w:lang w:val="en-US"/>
          </w:rPr>
          <w:t>a</w:t>
        </w:r>
        <w:r w:rsidRPr="006C07A5">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w:t>
        </w:r>
        <w:r w:rsidRPr="006C07A5">
          <w:rPr>
            <w:lang w:val="en-US"/>
          </w:rPr>
          <w:lastRenderedPageBreak/>
          <w:t>established rules.</w:t>
        </w:r>
        <w:r>
          <w:rPr>
            <w:lang w:val="en-US"/>
          </w:rPr>
          <w:t xml:space="preserve"> This give its characteristics to sustain threat against integrity and availability of information. At the </w:t>
        </w:r>
        <w:proofErr w:type="spellStart"/>
        <w:r>
          <w:rPr>
            <w:lang w:val="en-US"/>
          </w:rPr>
          <w:t>sane</w:t>
        </w:r>
        <w:proofErr w:type="spellEnd"/>
        <w:r>
          <w:rPr>
            <w:lang w:val="en-US"/>
          </w:rPr>
          <w:t xml:space="preserv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Pr="002E6A36">
          <w:rPr>
            <w:color w:val="FF0000"/>
            <w:lang w:val="en-US"/>
          </w:rPr>
          <w:t>(One of famous Blockchain platform is Ethereum)</w:t>
        </w:r>
      </w:ins>
    </w:p>
    <w:p w14:paraId="00D7B0E7" w14:textId="77777777" w:rsidR="001F0AA6" w:rsidRPr="007D0BA5" w:rsidRDefault="001F0AA6" w:rsidP="001F0AA6">
      <w:pPr>
        <w:pStyle w:val="BodyText"/>
        <w:rPr>
          <w:ins w:id="87" w:author="SemiA Petnathean" w:date="2020-07-13T18:25:00Z"/>
          <w:lang w:val="en-US"/>
        </w:rPr>
      </w:pPr>
      <w:ins w:id="88" w:author="SemiA Petnathean" w:date="2020-07-13T18:25:00Z">
        <w:r>
          <w:rPr>
            <w:color w:val="FF0000"/>
            <w:lang w:val="en-US"/>
          </w:rPr>
          <w:t>(There are existing works that try to combine Health Info. Exchange with Blockchain) -&gt; MEDREC, Mayo</w:t>
        </w:r>
        <w:r>
          <w:rPr>
            <w:color w:val="FF0000"/>
            <w:lang w:val="en-US"/>
          </w:rPr>
          <w:br/>
          <w:t>However, there are some opening issues which we offer to solve. So, we propose</w:t>
        </w:r>
        <w:r>
          <w:rPr>
            <w:lang w:val="en-US"/>
          </w:rPr>
          <w:t xml:space="preserve"> </w:t>
        </w:r>
        <w:r w:rsidRPr="00DB3FDD">
          <w:rPr>
            <w:color w:val="FF0000"/>
            <w:lang w:val="en-US"/>
          </w:rPr>
          <w:t>(Our proposal, benefit, Why? How?)</w:t>
        </w:r>
        <w:r w:rsidRPr="00751249">
          <w:rPr>
            <w:lang w:val="en-US"/>
          </w:rPr>
          <w:t xml:space="preserve"> </w:t>
        </w:r>
        <w:r w:rsidRPr="00E7316E">
          <w:rPr>
            <w:lang w:val="en-US"/>
          </w:rPr>
          <w:t xml:space="preserve">In this work we propose the solution that can solve interoperability issue and reduce the friction of allowing health document sharing between different enterprises altogether at once. By implementing </w:t>
        </w:r>
        <w:r w:rsidRPr="00A20B77">
          <w:rPr>
            <w:color w:val="FF0000"/>
            <w:lang w:val="en-US"/>
          </w:rPr>
          <w:t>Cross-Enterprise Document Sharing (</w:t>
        </w:r>
        <w:proofErr w:type="spellStart"/>
        <w:r w:rsidRPr="00A20B77">
          <w:rPr>
            <w:color w:val="FF0000"/>
            <w:lang w:val="en-US"/>
          </w:rPr>
          <w:t>XDS.b</w:t>
        </w:r>
        <w:proofErr w:type="spellEnd"/>
        <w:r w:rsidRPr="00A20B77">
          <w:rPr>
            <w:color w:val="FF0000"/>
            <w:lang w:val="en-US"/>
          </w:rPr>
          <w:t xml:space="preserve">) </w:t>
        </w:r>
        <w:r w:rsidRPr="00E7316E">
          <w:rPr>
            <w:lang w:val="en-US"/>
          </w:rPr>
          <w:t>Profile which published by Integrating Healthcare Enterprise (IHE) initiative, combined with benefit from Blockchain technology.</w:t>
        </w:r>
      </w:ins>
    </w:p>
    <w:p w14:paraId="3AEF8981" w14:textId="6DAA39C0" w:rsidR="001F0AA6" w:rsidRPr="005B520E" w:rsidRDefault="001F0AA6" w:rsidP="001F0AA6">
      <w:pPr>
        <w:pStyle w:val="BodyText"/>
      </w:pPr>
      <w:ins w:id="89" w:author="SemiA Petnathean" w:date="2020-07-13T18:25:00Z">
        <w:r>
          <w:rPr>
            <w:color w:val="FF0000"/>
            <w:lang w:val="en-US"/>
          </w:rPr>
          <w:t>(Brief about other sections in this paper)</w:t>
        </w:r>
      </w:ins>
    </w:p>
    <w:p w14:paraId="14EE956E" w14:textId="5175EC9A" w:rsidR="009303D9" w:rsidRPr="006B6B66" w:rsidRDefault="00E225DF" w:rsidP="006B6B66">
      <w:pPr>
        <w:pStyle w:val="Heading1"/>
      </w:pPr>
      <w:r>
        <w:rPr>
          <w:rFonts w:cs="Angsana New"/>
          <w:szCs w:val="25"/>
          <w:lang w:bidi="th-TH"/>
        </w:rPr>
        <w:t>RELATED WORK</w:t>
      </w:r>
    </w:p>
    <w:p w14:paraId="057E7F00" w14:textId="535BE6DD" w:rsidR="006162D7" w:rsidRDefault="006162D7" w:rsidP="00ED0149">
      <w:pPr>
        <w:pStyle w:val="Heading2"/>
      </w:pPr>
      <w:r>
        <w:t>Health information sharing and Interoperability</w:t>
      </w:r>
    </w:p>
    <w:p w14:paraId="1E8B7A2F" w14:textId="67DB0F20" w:rsidR="001F0AA6" w:rsidRDefault="001F0AA6" w:rsidP="009A59AD">
      <w:pPr>
        <w:ind w:firstLine="284"/>
        <w:jc w:val="both"/>
        <w:rPr>
          <w:ins w:id="90" w:author="SemiA Petnathean" w:date="2020-07-13T18:26:00Z"/>
        </w:rPr>
      </w:pPr>
      <w:ins w:id="91" w:author="SemiA Petnathean" w:date="2020-07-13T18:26:00Z">
        <w:r w:rsidRPr="001257AB">
          <w:rPr>
            <w:color w:val="FF0000"/>
          </w:rPr>
          <w:t>(</w:t>
        </w:r>
        <w:r w:rsidRPr="001257AB">
          <w:rPr>
            <w:rFonts w:cstheme="minorBidi"/>
            <w:color w:val="FF0000"/>
            <w:szCs w:val="25"/>
            <w:lang w:bidi="th-TH"/>
          </w:rPr>
          <w:t xml:space="preserve">Explain more about the work, what </w:t>
        </w:r>
        <w:proofErr w:type="gramStart"/>
        <w:r w:rsidRPr="001257AB">
          <w:rPr>
            <w:rFonts w:cstheme="minorBidi"/>
            <w:color w:val="FF0000"/>
            <w:szCs w:val="25"/>
            <w:lang w:bidi="th-TH"/>
          </w:rPr>
          <w:t>they’ve</w:t>
        </w:r>
        <w:proofErr w:type="gramEnd"/>
        <w:r w:rsidRPr="001257AB">
          <w:rPr>
            <w:rFonts w:cstheme="minorBidi"/>
            <w:color w:val="FF0000"/>
            <w:szCs w:val="25"/>
            <w:lang w:bidi="th-TH"/>
          </w:rPr>
          <w:t xml:space="preserve"> done Why? How? Benefi</w:t>
        </w:r>
        <w:r w:rsidRPr="00510494">
          <w:rPr>
            <w:rFonts w:cstheme="minorBidi"/>
            <w:color w:val="FF0000"/>
            <w:szCs w:val="25"/>
            <w:lang w:bidi="th-TH"/>
          </w:rPr>
          <w:t>t</w:t>
        </w:r>
        <w:r w:rsidRPr="00510494">
          <w:rPr>
            <w:color w:val="FF0000"/>
          </w:rPr>
          <w:t>)</w:t>
        </w:r>
      </w:ins>
    </w:p>
    <w:p w14:paraId="07B49A0F" w14:textId="4CF96129" w:rsidR="009A59AD" w:rsidRPr="009A59AD" w:rsidRDefault="00DF7C53" w:rsidP="009A59AD">
      <w:pPr>
        <w:ind w:firstLine="284"/>
        <w:jc w:val="both"/>
      </w:pPr>
      <w:r>
        <w:t>Modern medical operation has large amount of healthcare information flow within the system. Throughout the age</w:t>
      </w:r>
      <w:ins w:id="92" w:author="Pat Mongkolwat" w:date="2020-07-07T17:12:00Z">
        <w:r w:rsidR="00AF0644">
          <w:t>s</w:t>
        </w:r>
      </w:ins>
      <w:r>
        <w:t xml:space="preserve">, many medical provider services and organizations have </w:t>
      </w:r>
      <w:ins w:id="93" w:author="Pat Mongkolwat" w:date="2020-07-07T17:13:00Z">
        <w:r w:rsidR="00CC743B">
          <w:t>deployed</w:t>
        </w:r>
      </w:ins>
      <w:del w:id="94" w:author="Pat Mongkolwat" w:date="2020-07-07T17:13:00Z">
        <w:r w:rsidDel="00AB106B">
          <w:delText>develop</w:delText>
        </w:r>
      </w:del>
      <w:del w:id="95" w:author="Pat Mongkolwat" w:date="2020-07-07T17:12:00Z">
        <w:r w:rsidDel="00AB106B">
          <w:delText>ed</w:delText>
        </w:r>
      </w:del>
      <w:r>
        <w:t xml:space="preserve"> </w:t>
      </w:r>
      <w:del w:id="96" w:author="Pat Mongkolwat" w:date="2020-07-07T17:13:00Z">
        <w:r w:rsidDel="00CC743B">
          <w:delText xml:space="preserve">their own </w:delText>
        </w:r>
      </w:del>
      <w:r>
        <w:t>health information system</w:t>
      </w:r>
      <w:ins w:id="97" w:author="Pat Mongkolwat" w:date="2020-07-07T17:12:00Z">
        <w:r w:rsidR="00AB106B">
          <w:t>s</w:t>
        </w:r>
      </w:ins>
      <w:r>
        <w:t xml:space="preserve"> and database</w:t>
      </w:r>
      <w:ins w:id="98" w:author="Pat Mongkolwat" w:date="2020-07-07T17:13:00Z">
        <w:r w:rsidR="00CC743B">
          <w:t>s</w:t>
        </w:r>
      </w:ins>
      <w:r>
        <w:t xml:space="preserve"> to increase efficiency of operation in their medical services. </w:t>
      </w:r>
      <w:r w:rsidR="00CA498B">
        <w:t>As the time past, information</w:t>
      </w:r>
      <w:r w:rsidR="000836BE">
        <w:t xml:space="preserve"> of individual patients</w:t>
      </w:r>
      <w:r w:rsidR="00CA498B">
        <w:t xml:space="preserve"> </w:t>
      </w:r>
      <w:r w:rsidR="00A57262">
        <w:t>has</w:t>
      </w:r>
      <w:r w:rsidR="000836BE">
        <w:t xml:space="preserve"> scattered amongst different systems. </w:t>
      </w:r>
      <w:r w:rsidR="00A57262">
        <w:t xml:space="preserve">This become new challenge for healthcare enterprise to further enhance their medical service efficiency by sharing health information with other </w:t>
      </w:r>
      <w:del w:id="99" w:author="Pat Mongkolwat" w:date="2020-07-07T17:17:00Z">
        <w:r w:rsidR="00A57262" w:rsidDel="003B0BD8">
          <w:delText xml:space="preserve">systems within </w:delText>
        </w:r>
      </w:del>
      <w:r w:rsidR="00A57262">
        <w:t xml:space="preserve">healthcare </w:t>
      </w:r>
      <w:del w:id="100" w:author="Pat Mongkolwat" w:date="2020-07-07T17:17:00Z">
        <w:r w:rsidR="00A57262" w:rsidDel="003B0BD8">
          <w:delText>industry domain</w:delText>
        </w:r>
      </w:del>
      <w:ins w:id="101" w:author="Pat Mongkolwat" w:date="2020-07-07T17:17:00Z">
        <w:r w:rsidR="003B0BD8">
          <w:t>providers</w:t>
        </w:r>
      </w:ins>
      <w:r w:rsidR="00A57262">
        <w:t xml:space="preserve">. </w:t>
      </w:r>
      <w:del w:id="102" w:author="Pat Mongkolwat" w:date="2020-07-07T17:17:00Z">
        <w:r w:rsidR="00A57262" w:rsidDel="00A17610">
          <w:delText>There found several</w:delText>
        </w:r>
      </w:del>
      <w:ins w:id="103" w:author="Pat Mongkolwat" w:date="2020-07-07T17:17:00Z">
        <w:r w:rsidR="00A17610">
          <w:t>Many</w:t>
        </w:r>
      </w:ins>
      <w:r w:rsidR="00A57262">
        <w:t xml:space="preserve"> initiatives to standardize healthcare information sharing method</w:t>
      </w:r>
      <w:ins w:id="104" w:author="Pat Mongkolwat" w:date="2020-07-07T17:17:00Z">
        <w:r w:rsidR="00FC7C45">
          <w:t xml:space="preserve"> have been </w:t>
        </w:r>
      </w:ins>
      <w:ins w:id="105" w:author="Pat Mongkolwat" w:date="2020-07-07T17:18:00Z">
        <w:r w:rsidR="00FC7C45">
          <w:t>published</w:t>
        </w:r>
      </w:ins>
      <w:r w:rsidR="00A57262">
        <w:t>.</w:t>
      </w:r>
      <w:ins w:id="106" w:author="SemiA Petnathean" w:date="2020-07-13T18:26:00Z">
        <w:r w:rsidR="002D5A35">
          <w:t xml:space="preserve"> </w:t>
        </w:r>
        <w:r w:rsidR="002D5A35" w:rsidRPr="00B9711E">
          <w:rPr>
            <w:color w:val="FF0000"/>
          </w:rPr>
          <w:t>(What idea of them that we adopt to our work How? Why?)</w:t>
        </w:r>
      </w:ins>
    </w:p>
    <w:p w14:paraId="769BD818" w14:textId="5E714F58" w:rsidR="002D5A35" w:rsidRPr="002D5A35" w:rsidRDefault="004906FE" w:rsidP="002D5A35">
      <w:pPr>
        <w:pStyle w:val="Heading2"/>
        <w:rPr>
          <w:rPrChange w:id="107" w:author="SemiA Petnathean" w:date="2020-07-13T18:26:00Z">
            <w:rPr/>
          </w:rPrChange>
        </w:rPr>
        <w:pPrChange w:id="108" w:author="SemiA Petnathean" w:date="2020-07-13T18:26:00Z">
          <w:pPr>
            <w:pStyle w:val="Heading2"/>
          </w:pPr>
        </w:pPrChange>
      </w:pPr>
      <w:r w:rsidRPr="004906FE">
        <w:t>Integrating the Healthcare Enterprise (IHE) and IHE Profiles</w:t>
      </w:r>
    </w:p>
    <w:p w14:paraId="11D670A4" w14:textId="6AABF0FB" w:rsidR="002D5A35" w:rsidRDefault="002D5A35" w:rsidP="00E7596C">
      <w:pPr>
        <w:pStyle w:val="BodyText"/>
        <w:rPr>
          <w:ins w:id="109" w:author="SemiA Petnathean" w:date="2020-07-13T18:27:00Z"/>
          <w:lang w:val="en-US"/>
        </w:rPr>
      </w:pPr>
      <w:ins w:id="110" w:author="SemiA Petnathean" w:date="2020-07-13T18:27:00Z">
        <w:r w:rsidRPr="001257AB">
          <w:rPr>
            <w:color w:val="FF0000"/>
            <w:lang w:val="en-US"/>
          </w:rPr>
          <w:t>(</w:t>
        </w:r>
        <w:r w:rsidRPr="001257AB">
          <w:rPr>
            <w:rFonts w:cstheme="minorBidi"/>
            <w:color w:val="FF0000"/>
            <w:szCs w:val="25"/>
            <w:lang w:val="en-US" w:bidi="th-TH"/>
          </w:rPr>
          <w:t xml:space="preserve">Explain more about the work, what </w:t>
        </w:r>
        <w:proofErr w:type="gramStart"/>
        <w:r w:rsidRPr="001257AB">
          <w:rPr>
            <w:rFonts w:cstheme="minorBidi"/>
            <w:color w:val="FF0000"/>
            <w:szCs w:val="25"/>
            <w:lang w:val="en-US" w:bidi="th-TH"/>
          </w:rPr>
          <w:t>they’ve</w:t>
        </w:r>
        <w:proofErr w:type="gramEnd"/>
        <w:r w:rsidRPr="001257AB">
          <w:rPr>
            <w:rFonts w:cstheme="minorBidi"/>
            <w:color w:val="FF0000"/>
            <w:szCs w:val="25"/>
            <w:lang w:val="en-US" w:bidi="th-TH"/>
          </w:rPr>
          <w:t xml:space="preserve"> done Why? How? Benefi</w:t>
        </w:r>
        <w:r w:rsidRPr="00510494">
          <w:rPr>
            <w:rFonts w:cstheme="minorBidi"/>
            <w:color w:val="FF0000"/>
            <w:szCs w:val="25"/>
            <w:lang w:val="en-US" w:bidi="th-TH"/>
          </w:rPr>
          <w:t>t</w:t>
        </w:r>
        <w:r w:rsidRPr="00510494">
          <w:rPr>
            <w:color w:val="FF0000"/>
            <w:lang w:val="en-US"/>
          </w:rPr>
          <w:t>)</w:t>
        </w:r>
      </w:ins>
    </w:p>
    <w:p w14:paraId="033D33D5" w14:textId="5A725B48" w:rsidR="009303D9" w:rsidRDefault="004906FE" w:rsidP="00E7596C">
      <w:pPr>
        <w:pStyle w:val="BodyText"/>
        <w:rPr>
          <w:lang w:val="en-US"/>
        </w:rPr>
      </w:pPr>
      <w:r w:rsidRPr="004906FE">
        <w:rPr>
          <w:lang w:val="en-US"/>
        </w:rPr>
        <w:t xml:space="preserve">IHE is an initiative by healthcare professionals and industry to improve the way </w:t>
      </w:r>
      <w:del w:id="111" w:author="Pat Mongkolwat" w:date="2020-07-07T17:18:00Z">
        <w:r w:rsidRPr="004906FE" w:rsidDel="005A0961">
          <w:rPr>
            <w:lang w:val="en-US"/>
          </w:rPr>
          <w:delText xml:space="preserve">computer </w:delText>
        </w:r>
      </w:del>
      <w:ins w:id="112" w:author="Pat Mongkolwat" w:date="2020-07-07T17:18:00Z">
        <w:r w:rsidR="005A0961">
          <w:rPr>
            <w:lang w:val="en-US"/>
          </w:rPr>
          <w:t>health information</w:t>
        </w:r>
        <w:r w:rsidR="005A0961" w:rsidRPr="004906FE">
          <w:rPr>
            <w:lang w:val="en-US"/>
          </w:rPr>
          <w:t xml:space="preserve"> </w:t>
        </w:r>
      </w:ins>
      <w:r w:rsidRPr="004906FE">
        <w:rPr>
          <w:lang w:val="en-US"/>
        </w:rPr>
        <w:t xml:space="preserve">systems in healthcare share information. IHE promotes the coordinated use of established standards such as </w:t>
      </w:r>
      <w:ins w:id="113" w:author="Pat Mongkolwat" w:date="2020-07-07T17:19:00Z">
        <w:r w:rsidR="00787F49" w:rsidRPr="004906FE">
          <w:rPr>
            <w:lang w:val="en-US"/>
          </w:rPr>
          <w:t xml:space="preserve">HL7 </w:t>
        </w:r>
      </w:ins>
      <w:del w:id="114" w:author="Pat Mongkolwat" w:date="2020-07-07T17:19:00Z">
        <w:r w:rsidRPr="004906FE" w:rsidDel="00787F49">
          <w:rPr>
            <w:lang w:val="en-US"/>
          </w:rPr>
          <w:delText xml:space="preserve">DICOM </w:delText>
        </w:r>
      </w:del>
      <w:r w:rsidRPr="004906FE">
        <w:rPr>
          <w:lang w:val="en-US"/>
        </w:rPr>
        <w:t xml:space="preserve">and </w:t>
      </w:r>
      <w:ins w:id="115" w:author="Pat Mongkolwat" w:date="2020-07-07T17:19:00Z">
        <w:r w:rsidR="00787F49" w:rsidRPr="004906FE">
          <w:rPr>
            <w:lang w:val="en-US"/>
          </w:rPr>
          <w:t>DICOM</w:t>
        </w:r>
        <w:r w:rsidR="00787F49" w:rsidRPr="004906FE" w:rsidDel="00787F49">
          <w:rPr>
            <w:lang w:val="en-US"/>
          </w:rPr>
          <w:t xml:space="preserve"> </w:t>
        </w:r>
      </w:ins>
      <w:del w:id="116" w:author="Pat Mongkolwat" w:date="2020-07-07T17:19:00Z">
        <w:r w:rsidRPr="004906FE" w:rsidDel="00787F49">
          <w:rPr>
            <w:lang w:val="en-US"/>
          </w:rPr>
          <w:delText xml:space="preserve">HL7 </w:delText>
        </w:r>
      </w:del>
      <w:r w:rsidRPr="004906FE">
        <w:rPr>
          <w:lang w:val="en-US"/>
        </w:rPr>
        <w:t>to address specific clinical needs in support of optimal patient care. Systems developed in accordance with IHE communicate with one another better, are easier to implement, and enable care providers to use information more effectively. This help</w:t>
      </w:r>
      <w:ins w:id="117" w:author="Pat Mongkolwat" w:date="2020-07-07T17:20:00Z">
        <w:r w:rsidR="0083493C">
          <w:rPr>
            <w:lang w:val="en-US"/>
          </w:rPr>
          <w:t>s</w:t>
        </w:r>
      </w:ins>
      <w:r w:rsidRPr="004906FE">
        <w:rPr>
          <w:lang w:val="en-US"/>
        </w:rPr>
        <w:t xml:space="preserve"> enable seamless and secure access to health information that is usable whenever and wherever needed. </w:t>
      </w:r>
      <w:ins w:id="118" w:author="Pat Mongkolwat" w:date="2020-07-07T17:20:00Z">
        <w:r w:rsidR="008F02A0">
          <w:rPr>
            <w:lang w:val="en-US"/>
          </w:rPr>
          <w:t xml:space="preserve">An </w:t>
        </w:r>
      </w:ins>
      <w:r w:rsidRPr="004906FE">
        <w:rPr>
          <w:lang w:val="en-US"/>
        </w:rPr>
        <w:t xml:space="preserve">IHE </w:t>
      </w:r>
      <w:ins w:id="119" w:author="Pat Mongkolwat" w:date="2020-07-07T17:20:00Z">
        <w:r w:rsidR="008F02A0">
          <w:rPr>
            <w:lang w:val="en-US"/>
          </w:rPr>
          <w:t>profile</w:t>
        </w:r>
      </w:ins>
      <w:ins w:id="120" w:author="Pat Mongkolwat" w:date="2020-07-07T17:21:00Z">
        <w:r w:rsidR="00066CD8">
          <w:rPr>
            <w:lang w:val="en-US"/>
          </w:rPr>
          <w:t xml:space="preserve"> </w:t>
        </w:r>
      </w:ins>
      <w:del w:id="121" w:author="Pat Mongkolwat" w:date="2020-07-07T17:20:00Z">
        <w:r w:rsidRPr="004906FE" w:rsidDel="008F02A0">
          <w:rPr>
            <w:lang w:val="en-US"/>
          </w:rPr>
          <w:delText xml:space="preserve">providing </w:delText>
        </w:r>
      </w:del>
      <w:ins w:id="122" w:author="Pat Mongkolwat" w:date="2020-07-07T17:20:00Z">
        <w:r w:rsidR="008F02A0" w:rsidRPr="004906FE">
          <w:rPr>
            <w:lang w:val="en-US"/>
          </w:rPr>
          <w:t>provid</w:t>
        </w:r>
      </w:ins>
      <w:ins w:id="123" w:author="Pat Mongkolwat" w:date="2020-07-07T17:21:00Z">
        <w:r w:rsidR="00066CD8">
          <w:rPr>
            <w:lang w:val="en-US"/>
          </w:rPr>
          <w:t>e</w:t>
        </w:r>
      </w:ins>
      <w:ins w:id="124" w:author="Pat Mongkolwat" w:date="2020-07-07T17:20:00Z">
        <w:r w:rsidR="008F02A0">
          <w:rPr>
            <w:lang w:val="en-US"/>
          </w:rPr>
          <w:t>s</w:t>
        </w:r>
        <w:r w:rsidR="008F02A0" w:rsidRPr="004906FE">
          <w:rPr>
            <w:lang w:val="en-US"/>
          </w:rPr>
          <w:t xml:space="preserve"> </w:t>
        </w:r>
      </w:ins>
      <w:ins w:id="125" w:author="Pat Mongkolwat" w:date="2020-07-07T17:21:00Z">
        <w:r w:rsidR="00066CD8">
          <w:rPr>
            <w:lang w:val="en-US"/>
          </w:rPr>
          <w:t xml:space="preserve">use of existing standards, </w:t>
        </w:r>
      </w:ins>
      <w:r w:rsidRPr="004906FE">
        <w:rPr>
          <w:lang w:val="en-US"/>
        </w:rPr>
        <w:t xml:space="preserve">specifications, </w:t>
      </w:r>
      <w:r w:rsidR="00E2502A" w:rsidRPr="004906FE">
        <w:rPr>
          <w:lang w:val="en-US"/>
        </w:rPr>
        <w:t>tools,</w:t>
      </w:r>
      <w:r w:rsidRPr="004906FE">
        <w:rPr>
          <w:lang w:val="en-US"/>
        </w:rPr>
        <w:t xml:space="preserve"> and services for interoperability. IHE also engages clinicians, health authorities, industr</w:t>
      </w:r>
      <w:ins w:id="126" w:author="Pat Mongkolwat" w:date="2020-07-07T17:21:00Z">
        <w:r w:rsidR="00CA5D9F">
          <w:rPr>
            <w:lang w:val="en-US"/>
          </w:rPr>
          <w:t>ies</w:t>
        </w:r>
      </w:ins>
      <w:del w:id="127" w:author="Pat Mongkolwat" w:date="2020-07-07T17:21:00Z">
        <w:r w:rsidRPr="004906FE" w:rsidDel="00CA5D9F">
          <w:rPr>
            <w:lang w:val="en-US"/>
          </w:rPr>
          <w:delText>y</w:delText>
        </w:r>
      </w:del>
      <w:r w:rsidRPr="004906FE">
        <w:rPr>
          <w:lang w:val="en-US"/>
        </w:rPr>
        <w:t xml:space="preserve">, and users to develop, test, and implement standards-based solutions to vital health information needs. [19] IHE </w:t>
      </w:r>
      <w:del w:id="128" w:author="Pat Mongkolwat" w:date="2020-07-07T17:22:00Z">
        <w:r w:rsidRPr="004906FE" w:rsidDel="00A81E19">
          <w:rPr>
            <w:lang w:val="en-US"/>
          </w:rPr>
          <w:delText xml:space="preserve">initiative have purpose to </w:delText>
        </w:r>
      </w:del>
      <w:r w:rsidRPr="004906FE">
        <w:rPr>
          <w:lang w:val="en-US"/>
        </w:rPr>
        <w:t>provide</w:t>
      </w:r>
      <w:ins w:id="129" w:author="Pat Mongkolwat" w:date="2020-07-07T17:22:00Z">
        <w:r w:rsidR="00A81E19">
          <w:rPr>
            <w:lang w:val="en-US"/>
          </w:rPr>
          <w:t>s</w:t>
        </w:r>
      </w:ins>
      <w:r w:rsidRPr="004906FE">
        <w:rPr>
          <w:lang w:val="en-US"/>
        </w:rPr>
        <w:t xml:space="preserve"> convenient and reliable way of specifying a level of compliance to standards </w:t>
      </w:r>
      <w:del w:id="130" w:author="Pat Mongkolwat" w:date="2020-07-07T17:24:00Z">
        <w:r w:rsidRPr="004906FE" w:rsidDel="0055773A">
          <w:rPr>
            <w:lang w:val="en-US"/>
          </w:rPr>
          <w:delText xml:space="preserve">sufficient </w:delText>
        </w:r>
      </w:del>
      <w:ins w:id="131" w:author="Pat Mongkolwat" w:date="2020-07-07T17:24:00Z">
        <w:r w:rsidR="0055773A">
          <w:rPr>
            <w:lang w:val="en-US"/>
          </w:rPr>
          <w:t>enough</w:t>
        </w:r>
        <w:r w:rsidR="0055773A" w:rsidRPr="004906FE">
          <w:rPr>
            <w:lang w:val="en-US"/>
          </w:rPr>
          <w:t xml:space="preserve"> </w:t>
        </w:r>
      </w:ins>
      <w:r w:rsidRPr="004906FE">
        <w:rPr>
          <w:lang w:val="en-US"/>
        </w:rPr>
        <w:t xml:space="preserve">to </w:t>
      </w:r>
      <w:del w:id="132" w:author="Pat Mongkolwat" w:date="2020-07-07T17:25:00Z">
        <w:r w:rsidRPr="004906FE" w:rsidDel="0055773A">
          <w:rPr>
            <w:lang w:val="en-US"/>
          </w:rPr>
          <w:delText>achieve truly efficient</w:delText>
        </w:r>
      </w:del>
      <w:ins w:id="133" w:author="Pat Mongkolwat" w:date="2020-07-07T17:25:00Z">
        <w:r w:rsidR="0055773A">
          <w:rPr>
            <w:lang w:val="en-US"/>
          </w:rPr>
          <w:t>successfully reach</w:t>
        </w:r>
        <w:r w:rsidR="00437339">
          <w:rPr>
            <w:lang w:val="en-US"/>
          </w:rPr>
          <w:t xml:space="preserve"> efficient</w:t>
        </w:r>
      </w:ins>
      <w:r w:rsidRPr="004906FE">
        <w:rPr>
          <w:lang w:val="en-US"/>
        </w:rPr>
        <w:t xml:space="preserve"> interoperability.</w:t>
      </w:r>
      <w:ins w:id="134" w:author="SemiA Petnathean" w:date="2020-07-13T18:27:00Z">
        <w:r w:rsidR="009E0E84" w:rsidRPr="009E0E84">
          <w:rPr>
            <w:color w:val="FF0000"/>
            <w:lang w:val="en-US"/>
          </w:rPr>
          <w:t xml:space="preserve"> </w:t>
        </w:r>
        <w:r w:rsidR="009E0E84" w:rsidRPr="00B9711E">
          <w:rPr>
            <w:color w:val="FF0000"/>
            <w:lang w:val="en-US"/>
          </w:rPr>
          <w:t>(What idea of them that we adopt to our work How? Why?)</w:t>
        </w:r>
      </w:ins>
    </w:p>
    <w:p w14:paraId="11486691" w14:textId="1505E7E5" w:rsidR="004906FE" w:rsidRPr="005B520E" w:rsidRDefault="004906FE" w:rsidP="004906FE">
      <w:pPr>
        <w:pStyle w:val="Heading2"/>
      </w:pPr>
      <w:r w:rsidRPr="004906FE">
        <w:t>Cross-Enterprise Document Sharing (XDS</w:t>
      </w:r>
      <w:r w:rsidR="004779B0">
        <w:t>.b</w:t>
      </w:r>
      <w:r w:rsidRPr="004906FE">
        <w:t>) Profile Implementation</w:t>
      </w:r>
    </w:p>
    <w:p w14:paraId="6616BC73" w14:textId="7336CEE7" w:rsidR="004906FE" w:rsidRDefault="004906FE" w:rsidP="00E7596C">
      <w:pPr>
        <w:pStyle w:val="BodyText"/>
        <w:rPr>
          <w:lang w:val="en-US"/>
        </w:rPr>
      </w:pPr>
      <w:r w:rsidRPr="004906FE">
        <w:rPr>
          <w:lang w:val="en-US"/>
        </w:rPr>
        <w:t xml:space="preserve">The main goal of </w:t>
      </w:r>
      <w:proofErr w:type="spellStart"/>
      <w:r w:rsidRPr="004906FE">
        <w:rPr>
          <w:lang w:val="en-US"/>
        </w:rPr>
        <w:t>XDS.b</w:t>
      </w:r>
      <w:proofErr w:type="spellEnd"/>
      <w:r w:rsidRPr="004906FE">
        <w:rPr>
          <w:lang w:val="en-US"/>
        </w:rPr>
        <w:t xml:space="preserve"> profile is to allow </w:t>
      </w:r>
      <w:r w:rsidR="00DC5738">
        <w:rPr>
          <w:lang w:val="en-US"/>
        </w:rPr>
        <w:t xml:space="preserve">enterprises that being a member of </w:t>
      </w:r>
      <w:r w:rsidRPr="004906FE">
        <w:rPr>
          <w:lang w:val="en-US"/>
        </w:rPr>
        <w:t xml:space="preserve">XDS Affinity Domain to </w:t>
      </w:r>
      <w:r w:rsidR="004779B0">
        <w:rPr>
          <w:rFonts w:cs="Angsana New"/>
          <w:szCs w:val="25"/>
          <w:lang w:val="en-US" w:bidi="th-TH"/>
        </w:rPr>
        <w:t xml:space="preserve">discover </w:t>
      </w:r>
      <w:r w:rsidRPr="004906FE">
        <w:rPr>
          <w:lang w:val="en-US"/>
        </w:rPr>
        <w:t>share</w:t>
      </w:r>
      <w:r w:rsidR="004779B0">
        <w:rPr>
          <w:lang w:val="en-US"/>
        </w:rPr>
        <w:t>d</w:t>
      </w:r>
      <w:r w:rsidRPr="004906FE">
        <w:rPr>
          <w:lang w:val="en-US"/>
        </w:rPr>
        <w:t xml:space="preserve"> health document</w:t>
      </w:r>
      <w:r w:rsidR="004779B0">
        <w:rPr>
          <w:lang w:val="en-US"/>
        </w:rPr>
        <w:t xml:space="preserve"> stored </w:t>
      </w:r>
      <w:r w:rsidR="00542DEA">
        <w:rPr>
          <w:lang w:val="en-US"/>
        </w:rPr>
        <w:t>in the system of other enterprise</w:t>
      </w:r>
      <w:r w:rsidRPr="004906FE">
        <w:rPr>
          <w:lang w:val="en-US"/>
        </w:rPr>
        <w:t xml:space="preserve"> via XDS Document Registry. T</w:t>
      </w:r>
      <w:r w:rsidR="00046451">
        <w:rPr>
          <w:lang w:val="en-US"/>
        </w:rPr>
        <w:t>he XDS Document Registry register</w:t>
      </w:r>
      <w:ins w:id="135" w:author="Pat Mongkolwat" w:date="2020-07-07T17:25:00Z">
        <w:r w:rsidR="00024891">
          <w:rPr>
            <w:lang w:val="en-US"/>
          </w:rPr>
          <w:t>s</w:t>
        </w:r>
      </w:ins>
      <w:r w:rsidR="00046451">
        <w:rPr>
          <w:lang w:val="en-US"/>
        </w:rPr>
        <w:t xml:space="preserve"> set of META-data attributes belong to each </w:t>
      </w:r>
      <w:r w:rsidR="00542DEA">
        <w:rPr>
          <w:lang w:val="en-US"/>
        </w:rPr>
        <w:t xml:space="preserve">health </w:t>
      </w:r>
      <w:r w:rsidR="00046451">
        <w:rPr>
          <w:lang w:val="en-US"/>
        </w:rPr>
        <w:t>document</w:t>
      </w:r>
      <w:r w:rsidR="00542DEA">
        <w:rPr>
          <w:lang w:val="en-US"/>
        </w:rPr>
        <w:t>s</w:t>
      </w:r>
      <w:r w:rsidR="00046451">
        <w:rPr>
          <w:lang w:val="en-US"/>
        </w:rPr>
        <w:t xml:space="preserve"> to allow health information system to discover existing health document that stored within other organizations</w:t>
      </w:r>
      <w:r w:rsidRPr="004906FE">
        <w:rPr>
          <w:lang w:val="en-US"/>
        </w:rPr>
        <w:t xml:space="preserve">. </w:t>
      </w:r>
      <w:r w:rsidR="004C6854">
        <w:rPr>
          <w:lang w:val="en-US"/>
        </w:rPr>
        <w:t xml:space="preserve">By specified format of transactions and method for each system to communicate with each other, </w:t>
      </w:r>
      <w:proofErr w:type="spellStart"/>
      <w:r w:rsidR="004C6854">
        <w:rPr>
          <w:lang w:val="en-US"/>
        </w:rPr>
        <w:t>XDS.b</w:t>
      </w:r>
      <w:proofErr w:type="spellEnd"/>
      <w:r w:rsidR="004C6854">
        <w:rPr>
          <w:lang w:val="en-US"/>
        </w:rPr>
        <w:t xml:space="preserve"> make</w:t>
      </w:r>
      <w:ins w:id="136" w:author="Pat Mongkolwat" w:date="2020-07-07T17:26:00Z">
        <w:r w:rsidR="0085662B">
          <w:rPr>
            <w:lang w:val="en-US"/>
          </w:rPr>
          <w:t>s</w:t>
        </w:r>
      </w:ins>
      <w:r w:rsidR="004C6854">
        <w:rPr>
          <w:lang w:val="en-US"/>
        </w:rPr>
        <w:t xml:space="preserve"> sure that all the systems within the network can communicate with each other in the same way. </w:t>
      </w:r>
      <w:r w:rsidRPr="004906FE">
        <w:rPr>
          <w:lang w:val="en-US"/>
        </w:rPr>
        <w:t>This allow</w:t>
      </w:r>
      <w:ins w:id="137" w:author="Pat Mongkolwat" w:date="2020-07-07T17:26:00Z">
        <w:r w:rsidR="00DF048C">
          <w:rPr>
            <w:lang w:val="en-US"/>
          </w:rPr>
          <w:t>s</w:t>
        </w:r>
      </w:ins>
      <w:r w:rsidRPr="004906FE">
        <w:rPr>
          <w:lang w:val="en-US"/>
        </w:rPr>
        <w:t xml:space="preserve"> </w:t>
      </w:r>
      <w:r w:rsidR="00542DEA">
        <w:rPr>
          <w:lang w:val="en-US"/>
        </w:rPr>
        <w:t>d</w:t>
      </w:r>
      <w:r w:rsidRPr="004906FE">
        <w:rPr>
          <w:lang w:val="en-US"/>
        </w:rPr>
        <w:t xml:space="preserve">ocument </w:t>
      </w:r>
      <w:r w:rsidR="00542DEA">
        <w:rPr>
          <w:lang w:val="en-US"/>
        </w:rPr>
        <w:t>c</w:t>
      </w:r>
      <w:r w:rsidRPr="004906FE">
        <w:rPr>
          <w:lang w:val="en-US"/>
        </w:rPr>
        <w:t>onsumer</w:t>
      </w:r>
      <w:ins w:id="138" w:author="Pat Mongkolwat" w:date="2020-07-07T17:27:00Z">
        <w:r w:rsidR="00DF048C">
          <w:rPr>
            <w:lang w:val="en-US"/>
          </w:rPr>
          <w:t>s</w:t>
        </w:r>
      </w:ins>
      <w:r w:rsidR="00FF4F72">
        <w:rPr>
          <w:lang w:val="en-US"/>
        </w:rPr>
        <w:t xml:space="preserve"> and user</w:t>
      </w:r>
      <w:ins w:id="139" w:author="Pat Mongkolwat" w:date="2020-07-07T17:27:00Z">
        <w:r w:rsidR="00DF048C">
          <w:rPr>
            <w:lang w:val="en-US"/>
          </w:rPr>
          <w:t>s</w:t>
        </w:r>
      </w:ins>
      <w:r w:rsidRPr="004906FE">
        <w:rPr>
          <w:lang w:val="en-US"/>
        </w:rPr>
        <w:t xml:space="preserve"> </w:t>
      </w:r>
      <w:r w:rsidR="00542DEA">
        <w:rPr>
          <w:lang w:val="en-US"/>
        </w:rPr>
        <w:t xml:space="preserve">in the network to share </w:t>
      </w:r>
      <w:r w:rsidR="00FF4F72">
        <w:rPr>
          <w:lang w:val="en-US"/>
        </w:rPr>
        <w:t>health document</w:t>
      </w:r>
      <w:ins w:id="140" w:author="Pat Mongkolwat" w:date="2020-07-07T17:26:00Z">
        <w:r w:rsidR="00DF048C">
          <w:rPr>
            <w:lang w:val="en-US"/>
          </w:rPr>
          <w:t>s</w:t>
        </w:r>
      </w:ins>
      <w:r w:rsidR="00542DEA">
        <w:rPr>
          <w:lang w:val="en-US"/>
        </w:rPr>
        <w:t xml:space="preserve"> with each other</w:t>
      </w:r>
      <w:r w:rsidR="0001422F">
        <w:rPr>
          <w:lang w:val="en-US"/>
        </w:rPr>
        <w:t xml:space="preserve"> </w:t>
      </w:r>
      <w:del w:id="141" w:author="Pat Mongkolwat" w:date="2020-07-07T17:27:00Z">
        <w:r w:rsidR="0001422F" w:rsidDel="00BD3542">
          <w:rPr>
            <w:lang w:val="en-US"/>
          </w:rPr>
          <w:delText xml:space="preserve">and put it to use as needed </w:delText>
        </w:r>
      </w:del>
      <w:r w:rsidR="0001422F">
        <w:rPr>
          <w:lang w:val="en-US"/>
        </w:rPr>
        <w:t>efficiently</w:t>
      </w:r>
      <w:r w:rsidR="00542DEA">
        <w:rPr>
          <w:lang w:val="en-US"/>
        </w:rPr>
        <w:t>.</w:t>
      </w:r>
    </w:p>
    <w:p w14:paraId="16266D8E" w14:textId="77777777" w:rsidR="000737EF" w:rsidRDefault="000737EF" w:rsidP="000737EF">
      <w:pPr>
        <w:pStyle w:val="Heading2"/>
      </w:pPr>
      <w:r>
        <w:t>State of Cyber Security and Cyber Threats in Healthcare Domain</w:t>
      </w:r>
    </w:p>
    <w:p w14:paraId="769A3D16" w14:textId="6E1B41F9" w:rsidR="000737EF" w:rsidRPr="00E2502A" w:rsidRDefault="000737EF" w:rsidP="00E7596C">
      <w:pPr>
        <w:pStyle w:val="BodyText"/>
        <w:rPr>
          <w:rFonts w:cstheme="minorBidi"/>
          <w:szCs w:val="25"/>
          <w:cs/>
          <w:lang w:bidi="th-TH"/>
        </w:rPr>
      </w:pPr>
      <w:r>
        <w:rPr>
          <w:lang w:val="en-US"/>
        </w:rPr>
        <w:t>P</w:t>
      </w:r>
      <w:r w:rsidRPr="00C1079B">
        <w:rPr>
          <w:lang w:val="en-US"/>
        </w:rPr>
        <w:t>atients</w:t>
      </w:r>
      <w:ins w:id="142" w:author="Pat Mongkolwat" w:date="2020-07-07T17:28:00Z">
        <w:r w:rsidR="00F0202E">
          <w:rPr>
            <w:lang w:val="en-US"/>
          </w:rPr>
          <w:t>’</w:t>
        </w:r>
      </w:ins>
      <w:r w:rsidRPr="00C1079B">
        <w:rPr>
          <w:lang w:val="en-US"/>
        </w:rPr>
        <w:t xml:space="preserve"> health and lives </w:t>
      </w:r>
      <w:r>
        <w:rPr>
          <w:lang w:val="en-US"/>
        </w:rPr>
        <w:t>depend on their</w:t>
      </w:r>
      <w:r w:rsidRPr="00C1079B">
        <w:rPr>
          <w:lang w:val="en-US"/>
        </w:rPr>
        <w:t xml:space="preserve"> medical s</w:t>
      </w:r>
      <w:r>
        <w:rPr>
          <w:lang w:val="en-US"/>
        </w:rPr>
        <w:t>ervice provider</w:t>
      </w:r>
      <w:ins w:id="143" w:author="Pat Mongkolwat" w:date="2020-07-07T17:28:00Z">
        <w:r w:rsidR="00321856">
          <w:rPr>
            <w:lang w:val="en-US"/>
          </w:rPr>
          <w:t>s</w:t>
        </w:r>
      </w:ins>
      <w:r w:rsidRPr="00C1079B">
        <w:rPr>
          <w:lang w:val="en-US"/>
        </w:rPr>
        <w:t>.</w:t>
      </w:r>
      <w:r>
        <w:rPr>
          <w:lang w:val="en-US"/>
        </w:rPr>
        <w:t xml:space="preserve"> </w:t>
      </w:r>
      <w:r w:rsidRPr="00C1079B">
        <w:rPr>
          <w:lang w:val="en-US"/>
        </w:rPr>
        <w:t>Failing to secure the service against cyber-attacks could cause great negative impact</w:t>
      </w:r>
      <w:ins w:id="144" w:author="Pat Mongkolwat" w:date="2020-07-07T17:28:00Z">
        <w:r w:rsidR="00321856">
          <w:rPr>
            <w:lang w:val="en-US"/>
          </w:rPr>
          <w:t>s</w:t>
        </w:r>
      </w:ins>
      <w:r>
        <w:rPr>
          <w:lang w:val="en-US"/>
        </w:rPr>
        <w:t>.</w:t>
      </w:r>
      <w:r w:rsidRPr="00C1079B">
        <w:rPr>
          <w:lang w:val="en-US"/>
        </w:rPr>
        <w:t xml:space="preserve"> </w:t>
      </w:r>
      <w:r>
        <w:rPr>
          <w:lang w:val="en-US"/>
        </w:rPr>
        <w:t>Cyber-attacks that cause disruption of medical operation continuity like denial-of-service or ransomware, c</w:t>
      </w:r>
      <w:r w:rsidR="00A269D0">
        <w:rPr>
          <w:lang w:val="en-US"/>
        </w:rPr>
        <w:t>ould</w:t>
      </w:r>
      <w:r>
        <w:rPr>
          <w:lang w:val="en-US"/>
        </w:rPr>
        <w:t xml:space="preserve"> result in the cost of patient’s life. At the same time, incident like data breached or information leakage could affect</w:t>
      </w:r>
      <w:r w:rsidRPr="00C1079B">
        <w:rPr>
          <w:lang w:val="en-US"/>
        </w:rPr>
        <w:t xml:space="preserve"> the reputation of the care provider</w:t>
      </w:r>
      <w:ins w:id="145" w:author="Pat Mongkolwat" w:date="2020-07-07T17:28:00Z">
        <w:r w:rsidR="00AD143D">
          <w:rPr>
            <w:lang w:val="en-US"/>
          </w:rPr>
          <w:t>s</w:t>
        </w:r>
      </w:ins>
      <w:r w:rsidRPr="00C1079B">
        <w:rPr>
          <w:lang w:val="en-US"/>
        </w:rPr>
        <w:t xml:space="preserve"> if it disclosed to the public</w:t>
      </w:r>
      <w:r w:rsidR="00A54292">
        <w:rPr>
          <w:lang w:val="en-US"/>
        </w:rPr>
        <w:t>. It could</w:t>
      </w:r>
      <w:r w:rsidR="00196B61">
        <w:rPr>
          <w:lang w:val="en-US"/>
        </w:rPr>
        <w:t xml:space="preserve"> further harm individual </w:t>
      </w:r>
      <w:r w:rsidR="00252F5E">
        <w:rPr>
          <w:lang w:val="en-US"/>
        </w:rPr>
        <w:t>who</w:t>
      </w:r>
      <w:ins w:id="146" w:author="Pat Mongkolwat" w:date="2020-07-07T17:29:00Z">
        <w:r w:rsidR="00AD143D">
          <w:rPr>
            <w:lang w:val="en-US"/>
          </w:rPr>
          <w:t>se</w:t>
        </w:r>
      </w:ins>
      <w:r w:rsidR="00252F5E">
        <w:rPr>
          <w:lang w:val="en-US"/>
        </w:rPr>
        <w:t xml:space="preserve"> </w:t>
      </w:r>
      <w:del w:id="147" w:author="Pat Mongkolwat" w:date="2020-07-07T17:29:00Z">
        <w:r w:rsidR="00252F5E" w:rsidDel="00670FCD">
          <w:rPr>
            <w:lang w:val="en-US"/>
          </w:rPr>
          <w:delText>is</w:delText>
        </w:r>
        <w:r w:rsidR="00196B61" w:rsidDel="00670FCD">
          <w:rPr>
            <w:lang w:val="en-US"/>
          </w:rPr>
          <w:delText xml:space="preserve"> the </w:delText>
        </w:r>
      </w:del>
      <w:r w:rsidR="00196B61">
        <w:rPr>
          <w:lang w:val="en-US"/>
        </w:rPr>
        <w:t>information belong</w:t>
      </w:r>
      <w:ins w:id="148" w:author="Pat Mongkolwat" w:date="2020-07-07T17:30:00Z">
        <w:r w:rsidR="00C36CC1">
          <w:rPr>
            <w:lang w:val="en-US"/>
          </w:rPr>
          <w:t>s</w:t>
        </w:r>
      </w:ins>
      <w:del w:id="149" w:author="Pat Mongkolwat" w:date="2020-07-07T17:30:00Z">
        <w:r w:rsidR="00196B61" w:rsidDel="00C36CC1">
          <w:rPr>
            <w:lang w:val="en-US"/>
          </w:rPr>
          <w:delText>e</w:delText>
        </w:r>
      </w:del>
      <w:del w:id="150" w:author="Pat Mongkolwat" w:date="2020-07-07T17:29:00Z">
        <w:r w:rsidR="00196B61" w:rsidDel="00670FCD">
          <w:rPr>
            <w:lang w:val="en-US"/>
          </w:rPr>
          <w:delText>d</w:delText>
        </w:r>
      </w:del>
      <w:r w:rsidR="00196B61">
        <w:rPr>
          <w:lang w:val="en-US"/>
        </w:rPr>
        <w:t xml:space="preserve"> to</w:t>
      </w:r>
      <w:r w:rsidRPr="00C1079B">
        <w:rPr>
          <w:lang w:val="en-US"/>
        </w:rPr>
        <w:t>. It c</w:t>
      </w:r>
      <w:r>
        <w:rPr>
          <w:lang w:val="en-US"/>
        </w:rPr>
        <w:t xml:space="preserve">ould </w:t>
      </w:r>
      <w:r w:rsidR="00D55C42">
        <w:rPr>
          <w:lang w:val="en-US"/>
        </w:rPr>
        <w:t xml:space="preserve">even </w:t>
      </w:r>
      <w:r w:rsidR="00D55C42" w:rsidRPr="00C1079B">
        <w:rPr>
          <w:lang w:val="en-US"/>
        </w:rPr>
        <w:t>damage</w:t>
      </w:r>
      <w:r w:rsidRPr="00C1079B">
        <w:rPr>
          <w:lang w:val="en-US"/>
        </w:rPr>
        <w:t xml:space="preserve"> reputation and career of medical staff in the case of identity theft where identity of specific medical staff is used to perform the attack (such as credential theft, etc.).</w:t>
      </w:r>
    </w:p>
    <w:p w14:paraId="56052820" w14:textId="06CD25EE" w:rsidR="004906FE" w:rsidRPr="005B520E" w:rsidRDefault="004906FE" w:rsidP="004906FE">
      <w:pPr>
        <w:pStyle w:val="Heading2"/>
      </w:pPr>
      <w:r>
        <w:t>Blockchain Technology</w:t>
      </w:r>
    </w:p>
    <w:p w14:paraId="56A36922" w14:textId="65663E7D" w:rsidR="004906FE" w:rsidRDefault="006C07A5" w:rsidP="00E7596C">
      <w:pPr>
        <w:pStyle w:val="BodyText"/>
        <w:rPr>
          <w:lang w:val="en-US"/>
        </w:rPr>
      </w:pPr>
      <w:commentRangeStart w:id="151"/>
      <w:r w:rsidRPr="001F0AA6">
        <w:rPr>
          <w:color w:val="7030A0"/>
          <w:lang w:val="en-US"/>
          <w:rPrChange w:id="152" w:author="SemiA Petnathean" w:date="2020-07-13T18:21:00Z">
            <w:rPr>
              <w:lang w:val="en-US"/>
            </w:rPr>
          </w:rPrChange>
        </w:rPr>
        <w:t>According to the document “Blockchain Technology Overview”</w:t>
      </w:r>
      <w:commentRangeEnd w:id="151"/>
      <w:r w:rsidR="00EE5414" w:rsidRPr="001F0AA6">
        <w:rPr>
          <w:rStyle w:val="CommentReference"/>
          <w:color w:val="7030A0"/>
          <w:spacing w:val="0"/>
          <w:lang w:val="en-US" w:eastAsia="en-US"/>
          <w:rPrChange w:id="153" w:author="SemiA Petnathean" w:date="2020-07-13T18:21:00Z">
            <w:rPr>
              <w:rStyle w:val="CommentReference"/>
              <w:spacing w:val="0"/>
              <w:lang w:val="en-US" w:eastAsia="en-US"/>
            </w:rPr>
          </w:rPrChange>
        </w:rPr>
        <w:commentReference w:id="151"/>
      </w:r>
      <w:r w:rsidRPr="006C07A5">
        <w:rPr>
          <w:lang w:val="en-US"/>
        </w:rPr>
        <w:t xml:space="preserve"> which published by N</w:t>
      </w:r>
      <w:r w:rsidR="007E15AB">
        <w:rPr>
          <w:lang w:val="en-US"/>
        </w:rPr>
        <w:t>IST</w:t>
      </w:r>
      <w:r w:rsidRPr="006C07A5">
        <w:rPr>
          <w:lang w:val="en-US"/>
        </w:rPr>
        <w:t>, Blockchain can be informally define</w:t>
      </w:r>
      <w:ins w:id="154" w:author="Pat Mongkolwat" w:date="2020-07-07T17:31:00Z">
        <w:r w:rsidR="00E23159">
          <w:rPr>
            <w:lang w:val="en-US"/>
          </w:rPr>
          <w:t>d</w:t>
        </w:r>
      </w:ins>
      <w:r w:rsidRPr="006C07A5">
        <w:rPr>
          <w:lang w:val="en-US"/>
        </w:rPr>
        <w:t xml:space="preserve"> as </w:t>
      </w:r>
      <w:r w:rsidR="00CD46C6">
        <w:rPr>
          <w:lang w:val="en-US"/>
        </w:rPr>
        <w:t>a</w:t>
      </w:r>
      <w:r w:rsidRPr="006C07A5">
        <w:rPr>
          <w:lang w:val="en-US"/>
        </w:rPr>
        <w:t xml:space="preserve"> </w:t>
      </w:r>
      <w:r w:rsidR="009C6FB1" w:rsidRPr="006C07A5">
        <w:rPr>
          <w:lang w:val="en-US"/>
        </w:rPr>
        <w:t>distributed digital ledger of cryptographically signed transactions</w:t>
      </w:r>
      <w:r w:rsidRPr="006C07A5">
        <w:rPr>
          <w:lang w:val="en-US"/>
        </w:rPr>
        <w:t xml:space="preserve">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R="009C6FB1">
        <w:rPr>
          <w:lang w:val="en-US"/>
        </w:rPr>
        <w:t xml:space="preserve"> This give its characteristics to sustain threat against integrity and availability of information.</w:t>
      </w:r>
      <w:r w:rsidR="00334D32">
        <w:rPr>
          <w:lang w:val="en-US"/>
        </w:rPr>
        <w:t xml:space="preserve"> At the </w:t>
      </w:r>
      <w:del w:id="155" w:author="Pat Mongkolwat" w:date="2020-07-07T17:31:00Z">
        <w:r w:rsidR="00334D32" w:rsidDel="006D7D5F">
          <w:rPr>
            <w:lang w:val="en-US"/>
          </w:rPr>
          <w:delText>sane</w:delText>
        </w:r>
      </w:del>
      <w:ins w:id="156" w:author="Pat Mongkolwat" w:date="2020-07-07T17:31:00Z">
        <w:r w:rsidR="006D7D5F">
          <w:rPr>
            <w:lang w:val="en-US"/>
          </w:rPr>
          <w:t>same</w:t>
        </w:r>
      </w:ins>
      <w:r w:rsidR="00334D32">
        <w:rPr>
          <w:lang w:val="en-US"/>
        </w:rPr>
        <w:t xml:space="preserve"> time, with consensus as vital part of Blockchain, it </w:t>
      </w:r>
      <w:r w:rsidR="00532A94">
        <w:rPr>
          <w:lang w:val="en-US"/>
        </w:rPr>
        <w:t>allows</w:t>
      </w:r>
      <w:r w:rsidR="00334D32">
        <w:rPr>
          <w:lang w:val="en-US"/>
        </w:rPr>
        <w:t xml:space="preserve"> members of Blockchain network to systematically “trusted” each other without the need of mutuality trust</w:t>
      </w:r>
      <w:r w:rsidR="00D40E8E">
        <w:rPr>
          <w:lang w:val="en-US"/>
        </w:rPr>
        <w:t xml:space="preserve"> or physical agreement.</w:t>
      </w:r>
      <w:r w:rsidR="00532A94">
        <w:rPr>
          <w:lang w:val="en-US"/>
        </w:rPr>
        <w:t xml:space="preserve"> Additionally, as </w:t>
      </w:r>
      <w:r w:rsidR="00D55C42">
        <w:rPr>
          <w:lang w:val="en-US"/>
        </w:rPr>
        <w:t xml:space="preserve">distributed </w:t>
      </w:r>
      <w:r w:rsidR="00532A94">
        <w:rPr>
          <w:lang w:val="en-US"/>
        </w:rPr>
        <w:t xml:space="preserve">decentralized network, Blockchain require each </w:t>
      </w:r>
      <w:r w:rsidR="003921E0">
        <w:rPr>
          <w:lang w:val="en-US"/>
        </w:rPr>
        <w:t>member</w:t>
      </w:r>
      <w:r w:rsidR="00532A94">
        <w:rPr>
          <w:lang w:val="en-US"/>
        </w:rPr>
        <w:t xml:space="preserve"> to passively share information with each other.</w:t>
      </w:r>
    </w:p>
    <w:p w14:paraId="4649F017" w14:textId="369C5FCA" w:rsidR="008C621E" w:rsidRPr="005B520E" w:rsidRDefault="008C621E" w:rsidP="008C621E">
      <w:pPr>
        <w:pStyle w:val="Heading2"/>
      </w:pPr>
      <w:r>
        <w:t>Ethereum</w:t>
      </w:r>
    </w:p>
    <w:p w14:paraId="0E741420" w14:textId="760E0938" w:rsidR="008C621E" w:rsidRDefault="008C621E" w:rsidP="00E7596C">
      <w:pPr>
        <w:pStyle w:val="BodyText"/>
        <w:rPr>
          <w:lang w:val="en-US"/>
        </w:rPr>
      </w:pPr>
      <w:r w:rsidRPr="008C621E">
        <w:rPr>
          <w:lang w:val="en-US"/>
        </w:rPr>
        <w:t>Ethereum are one of well-known open source Blockchain platform. The platform initially invented by</w:t>
      </w:r>
      <w:ins w:id="157" w:author="Pat Mongkolwat" w:date="2020-07-07T17:32:00Z">
        <w:r w:rsidR="006C029F">
          <w:rPr>
            <w:lang w:val="en-US"/>
          </w:rPr>
          <w:t xml:space="preserve"> a</w:t>
        </w:r>
      </w:ins>
      <w:r w:rsidRPr="008C621E">
        <w:rPr>
          <w:lang w:val="en-US"/>
        </w:rPr>
        <w:t xml:space="preserve"> developer named </w:t>
      </w:r>
      <w:proofErr w:type="spellStart"/>
      <w:r w:rsidRPr="008C621E">
        <w:rPr>
          <w:lang w:val="en-US"/>
        </w:rPr>
        <w:t>Vitalik</w:t>
      </w:r>
      <w:proofErr w:type="spellEnd"/>
      <w:r w:rsidRPr="008C621E">
        <w:rPr>
          <w:lang w:val="en-US"/>
        </w:rPr>
        <w:t xml:space="preserve"> </w:t>
      </w:r>
      <w:proofErr w:type="spellStart"/>
      <w:r w:rsidRPr="008C621E">
        <w:rPr>
          <w:lang w:val="en-US"/>
        </w:rPr>
        <w:t>Buterin</w:t>
      </w:r>
      <w:proofErr w:type="spellEnd"/>
      <w:r w:rsidRPr="008C621E">
        <w:rPr>
          <w:lang w:val="en-US"/>
        </w:rPr>
        <w:t xml:space="preserve"> and further develop by Ethereum community. Main approach of Ethereum Blockchain is about us</w:t>
      </w:r>
      <w:r w:rsidR="006A4889">
        <w:rPr>
          <w:lang w:val="en-US"/>
        </w:rPr>
        <w:t>ing</w:t>
      </w:r>
      <w:r w:rsidRPr="008C621E">
        <w:rPr>
          <w:lang w:val="en-US"/>
        </w:rPr>
        <w:t xml:space="preserve"> Blockchain technology for application</w:t>
      </w:r>
      <w:r w:rsidR="00C513EA">
        <w:rPr>
          <w:lang w:val="en-US"/>
        </w:rPr>
        <w:t>s</w:t>
      </w:r>
      <w:r w:rsidRPr="008C621E">
        <w:rPr>
          <w:lang w:val="en-US"/>
        </w:rPr>
        <w:t xml:space="preserve"> other than cryptocurrency. The platform proposed concept about ‘smart contract’</w:t>
      </w:r>
      <w:r w:rsidR="00E374AB">
        <w:rPr>
          <w:lang w:val="en-US"/>
        </w:rPr>
        <w:t xml:space="preserve"> which is equal to put computer program or algorithm into Blockchain ledger</w:t>
      </w:r>
      <w:r w:rsidRPr="008C621E">
        <w:rPr>
          <w:lang w:val="en-US"/>
        </w:rPr>
        <w:t>.</w:t>
      </w:r>
    </w:p>
    <w:p w14:paraId="4F4BC08C" w14:textId="55D89EC7" w:rsidR="008C621E" w:rsidRPr="005B520E" w:rsidRDefault="00BF473E" w:rsidP="008C621E">
      <w:pPr>
        <w:pStyle w:val="Heading2"/>
      </w:pPr>
      <w:ins w:id="158" w:author="Pat Mongkolwat" w:date="2020-07-07T17:32:00Z">
        <w:r>
          <w:lastRenderedPageBreak/>
          <w:t xml:space="preserve">Blockchain </w:t>
        </w:r>
      </w:ins>
      <w:r w:rsidR="008C621E">
        <w:t>Related Work</w:t>
      </w:r>
    </w:p>
    <w:p w14:paraId="1A08665D" w14:textId="1D7BFBA8" w:rsidR="008C621E" w:rsidRPr="004906FE" w:rsidRDefault="008C621E" w:rsidP="00E7596C">
      <w:pPr>
        <w:pStyle w:val="BodyText"/>
        <w:rPr>
          <w:lang w:val="en-US"/>
        </w:rPr>
      </w:pPr>
      <w:r w:rsidRPr="008C621E">
        <w:rPr>
          <w:lang w:val="en-US"/>
        </w:rPr>
        <w:t xml:space="preserve">There are many </w:t>
      </w:r>
      <w:r w:rsidR="00F45699">
        <w:rPr>
          <w:lang w:val="en-US"/>
        </w:rPr>
        <w:t xml:space="preserve">researches </w:t>
      </w:r>
      <w:r w:rsidRPr="008C621E">
        <w:rPr>
          <w:lang w:val="en-US"/>
        </w:rPr>
        <w:t>propos</w:t>
      </w:r>
      <w:r w:rsidR="00775AD0">
        <w:rPr>
          <w:lang w:val="en-US"/>
        </w:rPr>
        <w:t>ed</w:t>
      </w:r>
      <w:r w:rsidRPr="008C621E">
        <w:rPr>
          <w:lang w:val="en-US"/>
        </w:rPr>
        <w:t xml:space="preserve"> about decentraliz</w:t>
      </w:r>
      <w:r w:rsidR="00944F8F">
        <w:rPr>
          <w:lang w:val="en-US"/>
        </w:rPr>
        <w:t>ing</w:t>
      </w:r>
      <w:r w:rsidRPr="008C621E">
        <w:rPr>
          <w:lang w:val="en-US"/>
        </w:rPr>
        <w:t xml:space="preserve"> healthcare information with Blockchain technology. The goal of decentralization and implementation of each work</w:t>
      </w:r>
      <w:del w:id="159" w:author="Pat Mongkolwat" w:date="2020-07-07T17:33:00Z">
        <w:r w:rsidR="00C976C5" w:rsidDel="00303E2F">
          <w:rPr>
            <w:lang w:val="en-US"/>
          </w:rPr>
          <w:delText>s</w:delText>
        </w:r>
      </w:del>
      <w:r w:rsidRPr="008C621E">
        <w:rPr>
          <w:lang w:val="en-US"/>
        </w:rPr>
        <w:t xml:space="preserve"> </w:t>
      </w:r>
      <w:r w:rsidR="00C976C5" w:rsidRPr="008C621E">
        <w:rPr>
          <w:lang w:val="en-US"/>
        </w:rPr>
        <w:t>has</w:t>
      </w:r>
      <w:r w:rsidRPr="008C621E">
        <w:rPr>
          <w:lang w:val="en-US"/>
        </w:rPr>
        <w:t xml:space="preserve"> </w:t>
      </w:r>
      <w:r w:rsidR="00C976C5" w:rsidRPr="008C621E">
        <w:rPr>
          <w:lang w:val="en-US"/>
        </w:rPr>
        <w:t>variants</w:t>
      </w:r>
      <w:r w:rsidRPr="008C621E">
        <w:rPr>
          <w:lang w:val="en-US"/>
        </w:rPr>
        <w:t xml:space="preserve">. </w:t>
      </w:r>
      <w:r w:rsidR="00C976C5">
        <w:rPr>
          <w:lang w:val="en-US"/>
        </w:rPr>
        <w:t>For example, the one that proposed by Mayo Clinic Institute</w:t>
      </w:r>
      <w:del w:id="160" w:author="Pat Mongkolwat" w:date="2020-07-07T17:33:00Z">
        <w:r w:rsidR="00C976C5" w:rsidDel="00303E2F">
          <w:rPr>
            <w:lang w:val="en-US"/>
          </w:rPr>
          <w:delText>. The work proposed</w:delText>
        </w:r>
      </w:del>
      <w:ins w:id="161" w:author="Pat Mongkolwat" w:date="2020-07-07T17:33:00Z">
        <w:r w:rsidR="00303E2F">
          <w:rPr>
            <w:lang w:val="en-US"/>
          </w:rPr>
          <w:t xml:space="preserve"> is</w:t>
        </w:r>
      </w:ins>
      <w:r w:rsidR="00C976C5">
        <w:rPr>
          <w:lang w:val="en-US"/>
        </w:rPr>
        <w:t xml:space="preserve"> about using Blockchain network as central hub for health information exchange. They focus on using </w:t>
      </w:r>
      <w:ins w:id="162" w:author="Pat Mongkolwat" w:date="2020-07-07T17:33:00Z">
        <w:r w:rsidR="00191F77">
          <w:rPr>
            <w:lang w:val="en-US"/>
          </w:rPr>
          <w:t xml:space="preserve">HL7 </w:t>
        </w:r>
      </w:ins>
      <w:r w:rsidR="00C976C5">
        <w:rPr>
          <w:lang w:val="en-US"/>
        </w:rPr>
        <w:t>FHIR protocol to simplify information exchange method and use Blockchain as the middle for each member to communicate with each other.</w:t>
      </w:r>
      <w:r w:rsidR="002A5C3C">
        <w:rPr>
          <w:lang w:val="en-US"/>
        </w:rPr>
        <w:t xml:space="preserve"> This allow</w:t>
      </w:r>
      <w:ins w:id="163" w:author="Pat Mongkolwat" w:date="2020-07-07T17:33:00Z">
        <w:r w:rsidR="00191F77">
          <w:rPr>
            <w:lang w:val="en-US"/>
          </w:rPr>
          <w:t>s</w:t>
        </w:r>
      </w:ins>
      <w:r w:rsidR="002A5C3C">
        <w:rPr>
          <w:lang w:val="en-US"/>
        </w:rPr>
        <w:t xml:space="preserve"> auditability of health information exchanging and access</w:t>
      </w:r>
      <w:r w:rsidR="00236037">
        <w:rPr>
          <w:lang w:val="en-US"/>
        </w:rPr>
        <w:t xml:space="preserve"> trail</w:t>
      </w:r>
      <w:r w:rsidR="002A5C3C">
        <w:rPr>
          <w:lang w:val="en-US"/>
        </w:rPr>
        <w:t>.</w:t>
      </w:r>
      <w:r w:rsidR="00C976C5">
        <w:rPr>
          <w:lang w:val="en-US"/>
        </w:rPr>
        <w:t xml:space="preserve"> They also gave many </w:t>
      </w:r>
      <w:r w:rsidR="00775AD0">
        <w:rPr>
          <w:lang w:val="en-US"/>
        </w:rPr>
        <w:t>suggestions</w:t>
      </w:r>
      <w:r w:rsidR="00C976C5">
        <w:rPr>
          <w:lang w:val="en-US"/>
        </w:rPr>
        <w:t xml:space="preserve"> about potential of using Blockchain to solve issue about interoperability.</w:t>
      </w:r>
      <w:r w:rsidR="00F6673D">
        <w:rPr>
          <w:lang w:val="en-US"/>
        </w:rPr>
        <w:t xml:space="preserve"> There </w:t>
      </w:r>
      <w:ins w:id="164" w:author="Pat Mongkolwat" w:date="2020-07-07T17:34:00Z">
        <w:r w:rsidR="00CD0FD4">
          <w:rPr>
            <w:lang w:val="en-US"/>
          </w:rPr>
          <w:t xml:space="preserve">is </w:t>
        </w:r>
      </w:ins>
      <w:del w:id="165" w:author="Pat Mongkolwat" w:date="2020-07-07T17:34:00Z">
        <w:r w:rsidR="00F6673D" w:rsidDel="00CD0FD4">
          <w:rPr>
            <w:lang w:val="en-US"/>
          </w:rPr>
          <w:delText>also the</w:delText>
        </w:r>
      </w:del>
      <w:ins w:id="166" w:author="Pat Mongkolwat" w:date="2020-07-07T17:34:00Z">
        <w:r w:rsidR="00CD0FD4">
          <w:rPr>
            <w:lang w:val="en-US"/>
          </w:rPr>
          <w:t>a</w:t>
        </w:r>
      </w:ins>
      <w:r w:rsidR="00F6673D">
        <w:rPr>
          <w:lang w:val="en-US"/>
        </w:rPr>
        <w:t xml:space="preserve"> work proposed by MIT named “MEDREC” which </w:t>
      </w:r>
      <w:del w:id="167" w:author="Pat Mongkolwat" w:date="2020-07-07T17:34:00Z">
        <w:r w:rsidR="00F6673D" w:rsidDel="00CD0FD4">
          <w:rPr>
            <w:lang w:val="en-US"/>
          </w:rPr>
          <w:delText xml:space="preserve">utilizing </w:delText>
        </w:r>
      </w:del>
      <w:ins w:id="168" w:author="Pat Mongkolwat" w:date="2020-07-07T17:34:00Z">
        <w:r w:rsidR="00CD0FD4">
          <w:rPr>
            <w:lang w:val="en-US"/>
          </w:rPr>
          <w:t>utilize</w:t>
        </w:r>
        <w:r w:rsidR="001F4ABE">
          <w:rPr>
            <w:lang w:val="en-US"/>
          </w:rPr>
          <w:t>d</w:t>
        </w:r>
        <w:r w:rsidR="00CD0FD4">
          <w:rPr>
            <w:lang w:val="en-US"/>
          </w:rPr>
          <w:t xml:space="preserve"> </w:t>
        </w:r>
      </w:ins>
      <w:r w:rsidR="00F6673D">
        <w:rPr>
          <w:lang w:val="en-US"/>
        </w:rPr>
        <w:t xml:space="preserve">Ethereum </w:t>
      </w:r>
      <w:proofErr w:type="spellStart"/>
      <w:r w:rsidR="00F6673D">
        <w:rPr>
          <w:lang w:val="en-US"/>
        </w:rPr>
        <w:t>smartcontract</w:t>
      </w:r>
      <w:proofErr w:type="spellEnd"/>
      <w:r w:rsidR="00F6673D">
        <w:rPr>
          <w:lang w:val="en-US"/>
        </w:rPr>
        <w:t xml:space="preserve"> to work as decentralized database for health information exchange.</w:t>
      </w:r>
      <w:r w:rsidR="00346DFD">
        <w:rPr>
          <w:lang w:val="en-US"/>
        </w:rPr>
        <w:t xml:space="preserve"> The work also proposed about utilizing data-anonymizing to allow the use of data shared within the Blockchain network in the field of data science</w:t>
      </w:r>
      <w:r w:rsidR="00F729F2">
        <w:rPr>
          <w:lang w:val="en-US"/>
        </w:rPr>
        <w:t xml:space="preserve"> which gave potential to enhance capabilities in medical research</w:t>
      </w:r>
      <w:r w:rsidR="00346DFD">
        <w:rPr>
          <w:lang w:val="en-US"/>
        </w:rPr>
        <w:t>.</w:t>
      </w:r>
      <w:r w:rsidR="00A4082D">
        <w:rPr>
          <w:lang w:val="en-US"/>
        </w:rPr>
        <w:t xml:space="preserve"> However, due to the limit of the Blockchain itself, there </w:t>
      </w:r>
      <w:commentRangeStart w:id="169"/>
      <w:r w:rsidR="00A4082D" w:rsidRPr="001F0AA6">
        <w:rPr>
          <w:color w:val="7030A0"/>
          <w:lang w:val="en-US"/>
          <w:rPrChange w:id="170" w:author="SemiA Petnathean" w:date="2020-07-13T18:21:00Z">
            <w:rPr>
              <w:lang w:val="en-US"/>
            </w:rPr>
          </w:rPrChange>
        </w:rPr>
        <w:t xml:space="preserve">still several issues and challenges </w:t>
      </w:r>
      <w:commentRangeEnd w:id="169"/>
      <w:r w:rsidR="001222C0" w:rsidRPr="001F0AA6">
        <w:rPr>
          <w:rStyle w:val="CommentReference"/>
          <w:color w:val="7030A0"/>
          <w:spacing w:val="0"/>
          <w:lang w:val="en-US" w:eastAsia="en-US"/>
          <w:rPrChange w:id="171" w:author="SemiA Petnathean" w:date="2020-07-13T18:21:00Z">
            <w:rPr>
              <w:rStyle w:val="CommentReference"/>
              <w:spacing w:val="0"/>
              <w:lang w:val="en-US" w:eastAsia="en-US"/>
            </w:rPr>
          </w:rPrChange>
        </w:rPr>
        <w:commentReference w:id="169"/>
      </w:r>
      <w:r w:rsidR="00A4082D">
        <w:rPr>
          <w:lang w:val="en-US"/>
        </w:rPr>
        <w:t>to be addressed for Healthcare Information Blockchain to make it to reality.</w:t>
      </w:r>
    </w:p>
    <w:p w14:paraId="675D6717" w14:textId="190F48BD" w:rsidR="0016198E" w:rsidRDefault="0016198E" w:rsidP="006B6B66">
      <w:pPr>
        <w:pStyle w:val="Heading1"/>
        <w:rPr>
          <w:ins w:id="172" w:author="SemiA Petnathean" w:date="2020-07-13T19:04:00Z"/>
        </w:rPr>
      </w:pPr>
      <w:ins w:id="173" w:author="SemiA Petnathean" w:date="2020-07-13T19:04:00Z">
        <w:r>
          <w:t>BACKGROUND KNOWLEDGE</w:t>
        </w:r>
      </w:ins>
    </w:p>
    <w:p w14:paraId="5DFA2627" w14:textId="0E9AE55A" w:rsidR="009303D9" w:rsidRDefault="000410E8" w:rsidP="006B6B66">
      <w:pPr>
        <w:pStyle w:val="Heading1"/>
      </w:pPr>
      <w:r>
        <w:rPr>
          <w:rFonts w:cstheme="minorBidi"/>
          <w:szCs w:val="25"/>
          <w:lang w:bidi="th-TH"/>
        </w:rPr>
        <w:t>METHOD</w:t>
      </w:r>
    </w:p>
    <w:p w14:paraId="0BADB364" w14:textId="64F26499" w:rsidR="009303D9" w:rsidRPr="000410E8" w:rsidRDefault="000410E8" w:rsidP="00E7596C">
      <w:pPr>
        <w:pStyle w:val="BodyText"/>
        <w:rPr>
          <w:lang w:val="en-US"/>
        </w:rPr>
      </w:pPr>
      <w:r w:rsidRPr="000410E8">
        <w:rPr>
          <w:lang w:val="en-US"/>
        </w:rPr>
        <w:t xml:space="preserve">This </w:t>
      </w:r>
      <w:r w:rsidR="005C41ED">
        <w:rPr>
          <w:lang w:val="en-US"/>
        </w:rPr>
        <w:t>section</w:t>
      </w:r>
      <w:r w:rsidRPr="000410E8">
        <w:rPr>
          <w:lang w:val="en-US"/>
        </w:rPr>
        <w:t xml:space="preserve"> </w:t>
      </w:r>
      <w:del w:id="174" w:author="Pat Mongkolwat" w:date="2020-07-07T17:35:00Z">
        <w:r w:rsidRPr="000410E8" w:rsidDel="00EA3ABA">
          <w:rPr>
            <w:lang w:val="en-US"/>
          </w:rPr>
          <w:delText>will explain</w:delText>
        </w:r>
      </w:del>
      <w:ins w:id="175" w:author="Pat Mongkolwat" w:date="2020-07-07T17:35:00Z">
        <w:r w:rsidR="00EA3ABA">
          <w:rPr>
            <w:lang w:val="en-US"/>
          </w:rPr>
          <w:t>describes</w:t>
        </w:r>
      </w:ins>
      <w:r w:rsidRPr="000410E8">
        <w:rPr>
          <w:lang w:val="en-US"/>
        </w:rPr>
        <w:t xml:space="preserve"> </w:t>
      </w:r>
      <w:del w:id="176" w:author="Pat Mongkolwat" w:date="2020-07-07T17:35:00Z">
        <w:r w:rsidRPr="000410E8" w:rsidDel="00EA3ABA">
          <w:rPr>
            <w:lang w:val="en-US"/>
          </w:rPr>
          <w:delText xml:space="preserve">about </w:delText>
        </w:r>
      </w:del>
      <w:ins w:id="177" w:author="Pat Mongkolwat" w:date="2020-07-07T17:35:00Z">
        <w:r w:rsidR="00EA3ABA">
          <w:rPr>
            <w:lang w:val="en-US"/>
          </w:rPr>
          <w:t>a</w:t>
        </w:r>
        <w:r w:rsidR="00EA3ABA" w:rsidRPr="000410E8">
          <w:rPr>
            <w:lang w:val="en-US"/>
          </w:rPr>
          <w:t xml:space="preserve"> </w:t>
        </w:r>
      </w:ins>
      <w:r w:rsidRPr="000410E8">
        <w:rPr>
          <w:lang w:val="en-US"/>
        </w:rPr>
        <w:t xml:space="preserve">method of how the Blockchain was designed to operate under IHE </w:t>
      </w:r>
      <w:proofErr w:type="spellStart"/>
      <w:r w:rsidRPr="000410E8">
        <w:rPr>
          <w:lang w:val="en-US"/>
        </w:rPr>
        <w:t>XDS.b</w:t>
      </w:r>
      <w:proofErr w:type="spellEnd"/>
      <w:r w:rsidRPr="000410E8">
        <w:rPr>
          <w:lang w:val="en-US"/>
        </w:rPr>
        <w:t xml:space="preserve"> profile process flow. The first </w:t>
      </w:r>
      <w:r w:rsidR="005C41ED">
        <w:rPr>
          <w:lang w:val="en-US"/>
        </w:rPr>
        <w:t>part</w:t>
      </w:r>
      <w:r w:rsidRPr="000410E8">
        <w:rPr>
          <w:lang w:val="en-US"/>
        </w:rPr>
        <w:t xml:space="preserve"> </w:t>
      </w:r>
      <w:r w:rsidR="00A578E5" w:rsidRPr="000410E8">
        <w:rPr>
          <w:lang w:val="en-US"/>
        </w:rPr>
        <w:t>introduces</w:t>
      </w:r>
      <w:r w:rsidRPr="000410E8">
        <w:rPr>
          <w:lang w:val="en-US"/>
        </w:rPr>
        <w:t xml:space="preserve"> about architecture design and roughly define</w:t>
      </w:r>
      <w:ins w:id="178" w:author="Pat Mongkolwat" w:date="2020-07-07T17:36:00Z">
        <w:r w:rsidR="00EA3ABA">
          <w:rPr>
            <w:lang w:val="en-US"/>
          </w:rPr>
          <w:t>s</w:t>
        </w:r>
      </w:ins>
      <w:r w:rsidRPr="000410E8">
        <w:rPr>
          <w:lang w:val="en-US"/>
        </w:rPr>
        <w:t xml:space="preserve"> how we integrate Blockchain components into IHE </w:t>
      </w:r>
      <w:proofErr w:type="spellStart"/>
      <w:r w:rsidRPr="000410E8">
        <w:rPr>
          <w:lang w:val="en-US"/>
        </w:rPr>
        <w:t>XDS.b</w:t>
      </w:r>
      <w:proofErr w:type="spellEnd"/>
      <w:r w:rsidRPr="000410E8">
        <w:rPr>
          <w:lang w:val="en-US"/>
        </w:rPr>
        <w:t xml:space="preserve"> profile process flow. The second part </w:t>
      </w:r>
      <w:del w:id="179" w:author="Pat Mongkolwat" w:date="2020-07-07T17:36:00Z">
        <w:r w:rsidRPr="000410E8" w:rsidDel="00EA3ABA">
          <w:rPr>
            <w:lang w:val="en-US"/>
          </w:rPr>
          <w:delText xml:space="preserve">will </w:delText>
        </w:r>
      </w:del>
      <w:r w:rsidRPr="000410E8">
        <w:rPr>
          <w:lang w:val="en-US"/>
        </w:rPr>
        <w:t>explain</w:t>
      </w:r>
      <w:ins w:id="180" w:author="Pat Mongkolwat" w:date="2020-07-07T17:36:00Z">
        <w:r w:rsidR="00EA3ABA">
          <w:rPr>
            <w:lang w:val="en-US"/>
          </w:rPr>
          <w:t>s</w:t>
        </w:r>
      </w:ins>
      <w:r w:rsidRPr="000410E8">
        <w:rPr>
          <w:lang w:val="en-US"/>
        </w:rPr>
        <w:t xml:space="preserve"> the first part further into the aspect of Blockchain components. This part </w:t>
      </w:r>
      <w:ins w:id="181" w:author="Pat Mongkolwat" w:date="2020-07-07T17:36:00Z">
        <w:r w:rsidR="00FF0356">
          <w:rPr>
            <w:lang w:val="en-US"/>
          </w:rPr>
          <w:t xml:space="preserve">focuses </w:t>
        </w:r>
      </w:ins>
      <w:del w:id="182" w:author="Pat Mongkolwat" w:date="2020-07-07T17:36:00Z">
        <w:r w:rsidRPr="000410E8" w:rsidDel="00FF0356">
          <w:rPr>
            <w:lang w:val="en-US"/>
          </w:rPr>
          <w:delText xml:space="preserve">will </w:delText>
        </w:r>
      </w:del>
      <w:r w:rsidRPr="000410E8">
        <w:rPr>
          <w:lang w:val="en-US"/>
        </w:rPr>
        <w:t xml:space="preserve">more </w:t>
      </w:r>
      <w:del w:id="183" w:author="Pat Mongkolwat" w:date="2020-07-07T17:36:00Z">
        <w:r w:rsidRPr="000410E8" w:rsidDel="00FF0356">
          <w:rPr>
            <w:lang w:val="en-US"/>
          </w:rPr>
          <w:delText>focus about</w:delText>
        </w:r>
      </w:del>
      <w:ins w:id="184" w:author="Pat Mongkolwat" w:date="2020-07-07T17:36:00Z">
        <w:r w:rsidR="00FF0356">
          <w:rPr>
            <w:lang w:val="en-US"/>
          </w:rPr>
          <w:t>on</w:t>
        </w:r>
      </w:ins>
      <w:r w:rsidRPr="000410E8">
        <w:rPr>
          <w:lang w:val="en-US"/>
        </w:rPr>
        <w:t xml:space="preserve"> how we adopt and setup existing Blockchain platform to match our requirement for usage in our scenario. The last part </w:t>
      </w:r>
      <w:del w:id="185" w:author="Pat Mongkolwat" w:date="2020-07-07T17:37:00Z">
        <w:r w:rsidRPr="000410E8" w:rsidDel="00FF0356">
          <w:rPr>
            <w:lang w:val="en-US"/>
          </w:rPr>
          <w:delText xml:space="preserve">will </w:delText>
        </w:r>
      </w:del>
      <w:r w:rsidRPr="000410E8">
        <w:rPr>
          <w:lang w:val="en-US"/>
        </w:rPr>
        <w:t>further explain</w:t>
      </w:r>
      <w:ins w:id="186" w:author="Pat Mongkolwat" w:date="2020-07-07T17:37:00Z">
        <w:r w:rsidR="00FF0356">
          <w:rPr>
            <w:lang w:val="en-US"/>
          </w:rPr>
          <w:t>s</w:t>
        </w:r>
      </w:ins>
      <w:r w:rsidRPr="000410E8">
        <w:rPr>
          <w:lang w:val="en-US"/>
        </w:rPr>
        <w:t xml:space="preserve"> the first part in term of integrating IHE </w:t>
      </w:r>
      <w:proofErr w:type="spellStart"/>
      <w:r w:rsidRPr="000410E8">
        <w:rPr>
          <w:lang w:val="en-US"/>
        </w:rPr>
        <w:t>XDS.b</w:t>
      </w:r>
      <w:proofErr w:type="spellEnd"/>
      <w:r w:rsidRPr="000410E8">
        <w:rPr>
          <w:lang w:val="en-US"/>
        </w:rPr>
        <w:t xml:space="preserve"> profile with Blockchain. This part focus</w:t>
      </w:r>
      <w:ins w:id="187" w:author="Pat Mongkolwat" w:date="2020-07-07T17:37:00Z">
        <w:r w:rsidR="00D711DF">
          <w:rPr>
            <w:lang w:val="en-US"/>
          </w:rPr>
          <w:t>es</w:t>
        </w:r>
      </w:ins>
      <w:r w:rsidRPr="000410E8">
        <w:rPr>
          <w:lang w:val="en-US"/>
        </w:rPr>
        <w:t xml:space="preserve"> on how we create and adapt each </w:t>
      </w:r>
      <w:r w:rsidR="00A578E5" w:rsidRPr="000410E8">
        <w:rPr>
          <w:lang w:val="en-US"/>
        </w:rPr>
        <w:t>component</w:t>
      </w:r>
      <w:r w:rsidRPr="000410E8">
        <w:rPr>
          <w:lang w:val="en-US"/>
        </w:rPr>
        <w:t xml:space="preserve"> in our work to meet the requirement specified by IHE </w:t>
      </w:r>
      <w:proofErr w:type="spellStart"/>
      <w:r w:rsidRPr="000410E8">
        <w:rPr>
          <w:lang w:val="en-US"/>
        </w:rPr>
        <w:t>XDS.b</w:t>
      </w:r>
      <w:proofErr w:type="spellEnd"/>
      <w:r w:rsidRPr="000410E8">
        <w:rPr>
          <w:lang w:val="en-US"/>
        </w:rPr>
        <w:t xml:space="preserve"> profile.</w:t>
      </w:r>
    </w:p>
    <w:p w14:paraId="21C7C9FD" w14:textId="26F1ECBD" w:rsidR="009303D9" w:rsidRDefault="000410E8" w:rsidP="00ED0149">
      <w:pPr>
        <w:pStyle w:val="Heading2"/>
      </w:pPr>
      <w:r>
        <w:t>Design</w:t>
      </w:r>
      <w:r w:rsidR="00706AC8">
        <w:t xml:space="preserve"> Scenario</w:t>
      </w:r>
      <w:ins w:id="188" w:author="Pat Mongkolwat" w:date="2020-07-07T17:37:00Z">
        <w:r w:rsidR="00D711DF">
          <w:t xml:space="preserve"> (A Use Case?)</w:t>
        </w:r>
      </w:ins>
    </w:p>
    <w:p w14:paraId="089CAD67" w14:textId="3EF6E970" w:rsidR="009303D9" w:rsidRDefault="000410E8" w:rsidP="00E7596C">
      <w:pPr>
        <w:pStyle w:val="BodyText"/>
        <w:rPr>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w:t>
      </w:r>
      <w:proofErr w:type="spellStart"/>
      <w:r w:rsidRPr="000410E8">
        <w:rPr>
          <w:lang w:val="en-US"/>
        </w:rPr>
        <w:t>Mr.Bob</w:t>
      </w:r>
      <w:proofErr w:type="spellEnd"/>
      <w:r w:rsidRPr="000410E8">
        <w:rPr>
          <w:lang w:val="en-US"/>
        </w:rPr>
        <w:t xml:space="preserve"> and use it to search for associated registry using Document Registry Searcher </w:t>
      </w:r>
      <w:r w:rsidR="001D1FCE">
        <w:rPr>
          <w:lang w:val="en-US"/>
        </w:rPr>
        <w:t>program</w:t>
      </w:r>
      <w:r w:rsidRPr="000410E8">
        <w:rPr>
          <w:lang w:val="en-US"/>
        </w:rPr>
        <w:t xml:space="preserve">. Document Registry Searcher </w:t>
      </w:r>
      <w:del w:id="189" w:author="Pat Mongkolwat" w:date="2020-07-07T17:38:00Z">
        <w:r w:rsidRPr="000410E8" w:rsidDel="00787D20">
          <w:rPr>
            <w:lang w:val="en-US"/>
          </w:rPr>
          <w:delText xml:space="preserve">will </w:delText>
        </w:r>
      </w:del>
      <w:r w:rsidRPr="000410E8">
        <w:rPr>
          <w:lang w:val="en-US"/>
        </w:rPr>
        <w:t>use</w:t>
      </w:r>
      <w:ins w:id="190" w:author="Pat Mongkolwat" w:date="2020-07-07T17:38:00Z">
        <w:r w:rsidR="00787D20">
          <w:rPr>
            <w:lang w:val="en-US"/>
          </w:rPr>
          <w:t>s</w:t>
        </w:r>
      </w:ins>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 xml:space="preserve">in </w:t>
      </w:r>
      <w:proofErr w:type="spellStart"/>
      <w:r w:rsidR="005F2CCD">
        <w:rPr>
          <w:lang w:val="en-US"/>
        </w:rPr>
        <w:t>smartcontract</w:t>
      </w:r>
      <w:proofErr w:type="spellEnd"/>
      <w:r w:rsidRPr="000410E8">
        <w:rPr>
          <w:lang w:val="en-US"/>
        </w:rPr>
        <w:t>. When match</w:t>
      </w:r>
      <w:r w:rsidR="00BC3B77">
        <w:rPr>
          <w:lang w:val="en-US"/>
        </w:rPr>
        <w:t>ed</w:t>
      </w:r>
      <w:r w:rsidRPr="000410E8">
        <w:rPr>
          <w:lang w:val="en-US"/>
        </w:rPr>
        <w:t xml:space="preserve">, Document Registry Searcher </w:t>
      </w:r>
      <w:del w:id="191" w:author="Pat Mongkolwat" w:date="2020-07-07T17:38:00Z">
        <w:r w:rsidRPr="000410E8" w:rsidDel="00787D20">
          <w:rPr>
            <w:lang w:val="en-US"/>
          </w:rPr>
          <w:delText xml:space="preserve">will </w:delText>
        </w:r>
      </w:del>
      <w:r w:rsidRPr="000410E8">
        <w:rPr>
          <w:lang w:val="en-US"/>
        </w:rPr>
        <w:t>return</w:t>
      </w:r>
      <w:ins w:id="192" w:author="Pat Mongkolwat" w:date="2020-07-07T17:38:00Z">
        <w:r w:rsidR="00787D20">
          <w:rPr>
            <w:lang w:val="en-US"/>
          </w:rPr>
          <w:t>s</w:t>
        </w:r>
      </w:ins>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w:t>
      </w:r>
      <w:proofErr w:type="spellStart"/>
      <w:proofErr w:type="gramStart"/>
      <w:r w:rsidRPr="000410E8">
        <w:rPr>
          <w:lang w:val="en-US"/>
        </w:rPr>
        <w:t>Mr.Bob</w:t>
      </w:r>
      <w:proofErr w:type="spellEnd"/>
      <w:proofErr w:type="gramEnd"/>
      <w:r w:rsidRPr="000410E8">
        <w:rPr>
          <w:lang w:val="en-US"/>
        </w:rPr>
        <w:t xml:space="preserve">.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7CC52B58" w14:textId="77777777" w:rsidR="000410E8" w:rsidRDefault="000410E8" w:rsidP="000410E8">
      <w:pPr>
        <w:pStyle w:val="Heading2"/>
      </w:pPr>
      <w:r w:rsidRPr="00ED0149">
        <w:t>A</w:t>
      </w:r>
      <w:r>
        <w:t>rchitecture Design</w:t>
      </w:r>
    </w:p>
    <w:p w14:paraId="296758C4" w14:textId="73D66F8E" w:rsidR="000410E8" w:rsidRPr="000410E8" w:rsidRDefault="000410E8" w:rsidP="00E7596C">
      <w:pPr>
        <w:pStyle w:val="BodyText"/>
        <w:rPr>
          <w:lang w:val="en-US"/>
        </w:rPr>
      </w:pPr>
      <w:r w:rsidRPr="000410E8">
        <w:rPr>
          <w:lang w:val="en-US"/>
        </w:rPr>
        <w:t>A requirement that need</w:t>
      </w:r>
      <w:ins w:id="193" w:author="Pat Mongkolwat" w:date="2020-07-07T17:38:00Z">
        <w:r w:rsidR="007809CA">
          <w:rPr>
            <w:lang w:val="en-US"/>
          </w:rPr>
          <w:t>s</w:t>
        </w:r>
      </w:ins>
      <w:r w:rsidRPr="000410E8">
        <w:rPr>
          <w:lang w:val="en-US"/>
        </w:rPr>
        <w:t xml:space="preserve"> to be setup to meet our scenario included type of Blockchain network, who is </w:t>
      </w:r>
      <w:r w:rsidR="00002237">
        <w:rPr>
          <w:lang w:val="en-US"/>
        </w:rPr>
        <w:t xml:space="preserve">Blockchain </w:t>
      </w:r>
      <w:r w:rsidRPr="000410E8">
        <w:rPr>
          <w:lang w:val="en-US"/>
        </w:rPr>
        <w:t xml:space="preserve">participant node, and consensus </w:t>
      </w:r>
      <w:r w:rsidR="00732B62">
        <w:rPr>
          <w:lang w:val="en-US"/>
        </w:rPr>
        <w:t>which allow trustless</w:t>
      </w:r>
      <w:r w:rsidRPr="000410E8">
        <w:rPr>
          <w:lang w:val="en-US"/>
        </w:rPr>
        <w:t xml:space="preserve"> publishing</w:t>
      </w:r>
      <w:r w:rsidR="00732B62">
        <w:rPr>
          <w:lang w:val="en-US"/>
        </w:rPr>
        <w:t xml:space="preserve"> of</w:t>
      </w:r>
      <w:r w:rsidRPr="000410E8">
        <w:rPr>
          <w:lang w:val="en-US"/>
        </w:rPr>
        <w:t xml:space="preserve"> block into the </w:t>
      </w:r>
      <w:r w:rsidR="00732B62">
        <w:rPr>
          <w:lang w:val="en-US"/>
        </w:rPr>
        <w:t>Block</w:t>
      </w:r>
      <w:r w:rsidRPr="000410E8">
        <w:rPr>
          <w:lang w:val="en-US"/>
        </w:rPr>
        <w:t>chain</w:t>
      </w:r>
      <w:r w:rsidR="008556C3">
        <w:rPr>
          <w:lang w:val="en-US"/>
        </w:rPr>
        <w:t xml:space="preserve"> ledger</w:t>
      </w:r>
      <w:r w:rsidRPr="000410E8">
        <w:rPr>
          <w:lang w:val="en-US"/>
        </w:rPr>
        <w:t xml:space="preserve">. In our </w:t>
      </w:r>
      <w:r w:rsidRPr="000410E8">
        <w:rPr>
          <w:lang w:val="en-US"/>
        </w:rPr>
        <w:t xml:space="preserve">scenario, we </w:t>
      </w:r>
      <w:r w:rsidR="006100C3">
        <w:rPr>
          <w:lang w:val="en-US"/>
        </w:rPr>
        <w:t>declare</w:t>
      </w:r>
      <w:r w:rsidRPr="000410E8">
        <w:rPr>
          <w:lang w:val="en-US"/>
        </w:rPr>
        <w:t xml:space="preserve"> that participant node is machine host</w:t>
      </w:r>
      <w:ins w:id="194" w:author="Pat Mongkolwat" w:date="2020-07-07T17:39:00Z">
        <w:r w:rsidR="00CC774C">
          <w:rPr>
            <w:lang w:val="en-US"/>
          </w:rPr>
          <w:t>ed</w:t>
        </w:r>
      </w:ins>
      <w:r w:rsidRPr="000410E8">
        <w:rPr>
          <w:lang w:val="en-US"/>
        </w:rPr>
        <w:t xml:space="preserve"> by members of XDS Affinity Domain</w:t>
      </w:r>
      <w:r w:rsidR="006100C3">
        <w:rPr>
          <w:lang w:val="en-US"/>
        </w:rPr>
        <w:t xml:space="preserve"> which assume to be each hospital</w:t>
      </w:r>
      <w:r w:rsidRPr="000410E8">
        <w:rPr>
          <w:lang w:val="en-US"/>
        </w:rPr>
        <w:t xml:space="preserve">. Each </w:t>
      </w:r>
      <w:r w:rsidR="00F3191C">
        <w:rPr>
          <w:lang w:val="en-US"/>
        </w:rPr>
        <w:t xml:space="preserve">Blockchain </w:t>
      </w:r>
      <w:r w:rsidRPr="000410E8">
        <w:rPr>
          <w:lang w:val="en-US"/>
        </w:rPr>
        <w:t>participant node will take the main role as XDS Document Registry actor which will maintain Blockchain ledger where document registry entry is kept. As the Blockchain allow</w:t>
      </w:r>
      <w:ins w:id="195" w:author="Pat Mongkolwat" w:date="2020-07-07T17:39:00Z">
        <w:r w:rsidR="00CC774C">
          <w:rPr>
            <w:lang w:val="en-US"/>
          </w:rPr>
          <w:t>s</w:t>
        </w:r>
      </w:ins>
      <w:r w:rsidRPr="000410E8">
        <w:rPr>
          <w:lang w:val="en-US"/>
        </w:rPr>
        <w:t xml:space="preserve"> only XDS Affinity Domain members to participate as node, this make the Blockchain type classified as permissioned chain. For consensus, </w:t>
      </w:r>
      <w:r w:rsidR="000F1E06">
        <w:rPr>
          <w:lang w:val="en-US"/>
        </w:rPr>
        <w:t xml:space="preserve">it may need to be the consensus that can process large amount of Blockchain transaction at certain </w:t>
      </w:r>
      <w:r w:rsidR="00505CE2">
        <w:rPr>
          <w:lang w:val="en-US"/>
        </w:rPr>
        <w:t>time</w:t>
      </w:r>
      <w:r w:rsidR="000F1E06">
        <w:rPr>
          <w:lang w:val="en-US"/>
        </w:rPr>
        <w:t xml:space="preserve"> due to continuous nature of medical operation</w:t>
      </w:r>
      <w:r w:rsidRPr="000410E8">
        <w:rPr>
          <w:lang w:val="en-US"/>
        </w:rPr>
        <w:t>.</w:t>
      </w:r>
      <w:r w:rsidR="004C3BAC">
        <w:rPr>
          <w:lang w:val="en-US"/>
        </w:rPr>
        <w:t xml:space="preserve"> </w:t>
      </w:r>
      <w:proofErr w:type="spellStart"/>
      <w:r w:rsidR="004C3BAC">
        <w:rPr>
          <w:lang w:val="en-US"/>
        </w:rPr>
        <w:t>Smartcontract</w:t>
      </w:r>
      <w:proofErr w:type="spellEnd"/>
      <w:r w:rsidR="004C3BAC">
        <w:rPr>
          <w:lang w:val="en-US"/>
        </w:rPr>
        <w:t xml:space="preserve"> will be the main component that take</w:t>
      </w:r>
      <w:ins w:id="196" w:author="Pat Mongkolwat" w:date="2020-07-07T17:39:00Z">
        <w:r w:rsidR="00CC774C">
          <w:rPr>
            <w:lang w:val="en-US"/>
          </w:rPr>
          <w:t>s</w:t>
        </w:r>
      </w:ins>
      <w:r w:rsidR="004C3BAC">
        <w:rPr>
          <w:lang w:val="en-US"/>
        </w:rPr>
        <w:t xml:space="preserve"> the role to keep all set of META-data attributes separated by each document, within Blockchain ledger.</w:t>
      </w:r>
      <w:r w:rsidR="00FC45D9">
        <w:rPr>
          <w:lang w:val="en-US"/>
        </w:rPr>
        <w:t xml:space="preserve"> When Document Registry Searcher program was triggered by document user, the Searcher will perform iteration search on all META-data attributes set existing on the chain. All matched set will return to document user as list for the user to pick the one they needed. After the user picked the set they needed, user-side program will trigger </w:t>
      </w:r>
      <w:proofErr w:type="spellStart"/>
      <w:r w:rsidR="00FC45D9">
        <w:rPr>
          <w:lang w:val="en-US"/>
        </w:rPr>
        <w:t>smartcontract</w:t>
      </w:r>
      <w:proofErr w:type="spellEnd"/>
      <w:r w:rsidR="00FC45D9">
        <w:rPr>
          <w:lang w:val="en-US"/>
        </w:rPr>
        <w:t xml:space="preserve"> to return the whole set of META-data attributes of the selected set.</w:t>
      </w:r>
      <w:r w:rsidR="00AE70F2">
        <w:rPr>
          <w:lang w:val="en-US"/>
        </w:rPr>
        <w:t xml:space="preserve"> Eventually, user-side program will use retrieved META-data attributes and repository URI to access actual document in its </w:t>
      </w:r>
      <w:r w:rsidR="005A42A3">
        <w:rPr>
          <w:lang w:val="en-US"/>
        </w:rPr>
        <w:t xml:space="preserve">repository in </w:t>
      </w:r>
      <w:r w:rsidR="00AE70F2">
        <w:rPr>
          <w:lang w:val="en-US"/>
        </w:rPr>
        <w:t xml:space="preserve">hosting hospital. </w:t>
      </w:r>
    </w:p>
    <w:p w14:paraId="0298F4BB" w14:textId="14726C36" w:rsidR="009303D9" w:rsidRDefault="0016198E" w:rsidP="006B6B66">
      <w:pPr>
        <w:pStyle w:val="Heading1"/>
      </w:pPr>
      <w:ins w:id="197" w:author="SemiA Petnathean" w:date="2020-07-13T19:04:00Z">
        <w:r>
          <w:t>IMPLEMENTATION</w:t>
        </w:r>
      </w:ins>
      <w:del w:id="198" w:author="SemiA Petnathean" w:date="2020-07-13T19:04:00Z">
        <w:r w:rsidR="00136090" w:rsidDel="0016198E">
          <w:delText>Implementation</w:delText>
        </w:r>
      </w:del>
    </w:p>
    <w:p w14:paraId="40F14DE6" w14:textId="3A799E9D"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will focus on technical explanation on concept implementation. The first part </w:t>
      </w:r>
      <w:r w:rsidR="00825606" w:rsidRPr="00136090">
        <w:rPr>
          <w:lang w:val="en-US"/>
        </w:rPr>
        <w:t>introduces</w:t>
      </w:r>
      <w:r w:rsidRPr="00136090">
        <w:rPr>
          <w:lang w:val="en-US"/>
        </w:rPr>
        <w:t xml:space="preserve"> about XDS Toolkit which is the source of XDS transaction sample for our implementation </w:t>
      </w:r>
      <w:r w:rsidR="00825606" w:rsidRPr="00136090">
        <w:rPr>
          <w:lang w:val="en-US"/>
        </w:rPr>
        <w:t>and</w:t>
      </w:r>
      <w:r w:rsidRPr="00136090">
        <w:rPr>
          <w:lang w:val="en-US"/>
        </w:rPr>
        <w:t xml:space="preserve"> act as validation tool to verify if our implementation </w:t>
      </w:r>
      <w:r w:rsidR="00825606" w:rsidRPr="00136090">
        <w:rPr>
          <w:lang w:val="en-US"/>
        </w:rPr>
        <w:t>complies</w:t>
      </w:r>
      <w:r w:rsidRPr="00136090">
        <w:rPr>
          <w:lang w:val="en-US"/>
        </w:rPr>
        <w:t xml:space="preserve"> to </w:t>
      </w:r>
      <w:proofErr w:type="spellStart"/>
      <w:r w:rsidRPr="00136090">
        <w:rPr>
          <w:lang w:val="en-US"/>
        </w:rPr>
        <w:t>XDS.b</w:t>
      </w:r>
      <w:proofErr w:type="spellEnd"/>
      <w:r w:rsidRPr="00136090">
        <w:rPr>
          <w:lang w:val="en-US"/>
        </w:rPr>
        <w:t xml:space="preserve"> profile. The second part will explain about technical setup of Blockchain platform for our implementation. The third part </w:t>
      </w:r>
      <w:del w:id="199" w:author="Pat Mongkolwat" w:date="2020-07-07T17:40:00Z">
        <w:r w:rsidRPr="00136090" w:rsidDel="00D6060A">
          <w:rPr>
            <w:lang w:val="en-US"/>
          </w:rPr>
          <w:delText>then jump to</w:delText>
        </w:r>
      </w:del>
      <w:ins w:id="200" w:author="Pat Mongkolwat" w:date="2020-07-07T17:40:00Z">
        <w:r w:rsidR="00D6060A">
          <w:rPr>
            <w:lang w:val="en-US"/>
          </w:rPr>
          <w:t>describes</w:t>
        </w:r>
      </w:ins>
      <w:r w:rsidRPr="00136090">
        <w:rPr>
          <w:lang w:val="en-US"/>
        </w:rPr>
        <w:t xml:space="preserve"> implementation of </w:t>
      </w:r>
      <w:r w:rsidR="00825606" w:rsidRPr="00136090">
        <w:rPr>
          <w:lang w:val="en-US"/>
        </w:rPr>
        <w:t>software</w:t>
      </w:r>
      <w:r w:rsidRPr="00136090">
        <w:rPr>
          <w:lang w:val="en-US"/>
        </w:rPr>
        <w:t xml:space="preserve"> that act</w:t>
      </w:r>
      <w:ins w:id="201" w:author="Pat Mongkolwat" w:date="2020-07-07T17:40:00Z">
        <w:r w:rsidR="00F51213">
          <w:rPr>
            <w:lang w:val="en-US"/>
          </w:rPr>
          <w:t>s</w:t>
        </w:r>
      </w:ins>
      <w:r w:rsidRPr="00136090">
        <w:rPr>
          <w:lang w:val="en-US"/>
        </w:rPr>
        <w:t xml:space="preserve"> as component to integrate Blockchain to </w:t>
      </w:r>
      <w:proofErr w:type="spellStart"/>
      <w:r w:rsidRPr="00136090">
        <w:rPr>
          <w:lang w:val="en-US"/>
        </w:rPr>
        <w:t>XDS.b</w:t>
      </w:r>
      <w:proofErr w:type="spellEnd"/>
      <w:r w:rsidRPr="00136090">
        <w:rPr>
          <w:lang w:val="en-US"/>
        </w:rPr>
        <w:t xml:space="preserve"> process flow. </w:t>
      </w:r>
      <w:r w:rsidR="00825606" w:rsidRPr="00136090">
        <w:rPr>
          <w:lang w:val="en-US"/>
        </w:rPr>
        <w:t>This software</w:t>
      </w:r>
      <w:r w:rsidRPr="00136090">
        <w:rPr>
          <w:lang w:val="en-US"/>
        </w:rPr>
        <w:t xml:space="preserve"> </w:t>
      </w:r>
      <w:del w:id="202" w:author="Pat Mongkolwat" w:date="2020-07-07T17:40:00Z">
        <w:r w:rsidRPr="00136090" w:rsidDel="00F51213">
          <w:rPr>
            <w:lang w:val="en-US"/>
          </w:rPr>
          <w:delText xml:space="preserve">will </w:delText>
        </w:r>
      </w:del>
      <w:del w:id="203" w:author="Pat Mongkolwat" w:date="2020-07-07T17:41:00Z">
        <w:r w:rsidRPr="00136090" w:rsidDel="00F51213">
          <w:rPr>
            <w:lang w:val="en-US"/>
          </w:rPr>
          <w:delText xml:space="preserve">act </w:delText>
        </w:r>
      </w:del>
      <w:ins w:id="204" w:author="Pat Mongkolwat" w:date="2020-07-07T17:41:00Z">
        <w:r w:rsidR="000D228A">
          <w:rPr>
            <w:lang w:val="en-US"/>
          </w:rPr>
          <w:t>behaves</w:t>
        </w:r>
        <w:r w:rsidR="00F51213" w:rsidRPr="00136090">
          <w:rPr>
            <w:lang w:val="en-US"/>
          </w:rPr>
          <w:t xml:space="preserve"> </w:t>
        </w:r>
      </w:ins>
      <w:r w:rsidRPr="00136090">
        <w:rPr>
          <w:lang w:val="en-US"/>
        </w:rPr>
        <w:t>as the middle between function of XDS Document Registry actor and function as Ethereum Blockchain node. The last part will explain behavior of smart contract that we designed in technical aspect.</w:t>
      </w:r>
    </w:p>
    <w:p w14:paraId="04465198" w14:textId="0737D3F3" w:rsidR="009303D9" w:rsidRDefault="00136090" w:rsidP="00ED0149">
      <w:pPr>
        <w:pStyle w:val="Heading2"/>
      </w:pPr>
      <w:r>
        <w:t>XDS Toolkit</w:t>
      </w:r>
    </w:p>
    <w:p w14:paraId="07390AEF" w14:textId="29DCCE2A" w:rsidR="006F6D3D" w:rsidRPr="00136090" w:rsidRDefault="00136090" w:rsidP="00136090">
      <w:pPr>
        <w:pStyle w:val="BodyText"/>
        <w:rPr>
          <w:bCs/>
        </w:rPr>
      </w:pPr>
      <w:r w:rsidRPr="00136090">
        <w:rPr>
          <w:bCs/>
          <w:lang w:val="en-US"/>
        </w:rPr>
        <w:t>XDS Toolkit was provided by United States National Institute of Standards and Technology (NIST) [40]. The toolkit was developed to allow developer</w:t>
      </w:r>
      <w:ins w:id="205" w:author="Pat Mongkolwat" w:date="2020-07-07T17:41:00Z">
        <w:r w:rsidR="000D228A">
          <w:rPr>
            <w:bCs/>
            <w:lang w:val="en-US"/>
          </w:rPr>
          <w:t>s</w:t>
        </w:r>
      </w:ins>
      <w:r w:rsidRPr="00136090">
        <w:rPr>
          <w:bCs/>
          <w:lang w:val="en-US"/>
        </w:rPr>
        <w:t xml:space="preserve"> to test their software if it </w:t>
      </w:r>
      <w:r w:rsidR="00353330" w:rsidRPr="00136090">
        <w:rPr>
          <w:bCs/>
          <w:lang w:val="en-US"/>
        </w:rPr>
        <w:t>complies</w:t>
      </w:r>
      <w:r w:rsidRPr="00136090">
        <w:rPr>
          <w:bCs/>
          <w:lang w:val="en-US"/>
        </w:rPr>
        <w:t xml:space="preserve"> with IHE </w:t>
      </w:r>
      <w:proofErr w:type="spellStart"/>
      <w:r w:rsidRPr="00136090">
        <w:rPr>
          <w:bCs/>
          <w:lang w:val="en-US"/>
        </w:rPr>
        <w:t>XDS.b</w:t>
      </w:r>
      <w:proofErr w:type="spellEnd"/>
      <w:r w:rsidRPr="00136090">
        <w:rPr>
          <w:bCs/>
          <w:lang w:val="en-US"/>
        </w:rPr>
        <w:t xml:space="preserve"> profile and can communicate with other system. XDS Toolkit provide many tools that can send sample XDS transactions to specifi</w:t>
      </w:r>
      <w:r w:rsidR="00353330">
        <w:rPr>
          <w:bCs/>
          <w:lang w:val="en-US"/>
        </w:rPr>
        <w:t>c</w:t>
      </w:r>
      <w:r w:rsidRPr="00136090">
        <w:rPr>
          <w:bCs/>
          <w:lang w:val="en-US"/>
        </w:rPr>
        <w:t xml:space="preserve"> location and wait for proper respond defined in </w:t>
      </w:r>
      <w:proofErr w:type="spellStart"/>
      <w:r w:rsidRPr="00136090">
        <w:rPr>
          <w:bCs/>
          <w:lang w:val="en-US"/>
        </w:rPr>
        <w:t>XDS.b</w:t>
      </w:r>
      <w:proofErr w:type="spellEnd"/>
      <w:r w:rsidRPr="00136090">
        <w:rPr>
          <w:bCs/>
          <w:lang w:val="en-US"/>
        </w:rPr>
        <w:t xml:space="preserve"> profile. These tools came in variant depend on what type of XDS actor that the testing software is.</w:t>
      </w:r>
    </w:p>
    <w:p w14:paraId="3265294C" w14:textId="0F3A6D6C" w:rsidR="009303D9" w:rsidRDefault="00136090" w:rsidP="00ED0149">
      <w:pPr>
        <w:pStyle w:val="Heading2"/>
      </w:pPr>
      <w:r>
        <w:t>Blockchain Setup for Implementation</w:t>
      </w:r>
    </w:p>
    <w:p w14:paraId="0976AB4B" w14:textId="05C687A7" w:rsidR="009303D9" w:rsidRPr="005B520E" w:rsidRDefault="00136090" w:rsidP="00E7596C">
      <w:pPr>
        <w:pStyle w:val="BodyText"/>
      </w:pPr>
      <w:r w:rsidRPr="00136090">
        <w:rPr>
          <w:lang w:val="en-US"/>
        </w:rPr>
        <w:t xml:space="preserve">To directly command behavior of each Blockchain node, we require </w:t>
      </w:r>
      <w:proofErr w:type="spellStart"/>
      <w:r w:rsidRPr="00136090">
        <w:rPr>
          <w:lang w:val="en-US"/>
        </w:rPr>
        <w:t>Geth</w:t>
      </w:r>
      <w:proofErr w:type="spellEnd"/>
      <w:r w:rsidRPr="00136090">
        <w:rPr>
          <w:lang w:val="en-US"/>
        </w:rPr>
        <w:t xml:space="preserve"> client which allow</w:t>
      </w:r>
      <w:ins w:id="206" w:author="Pat Mongkolwat" w:date="2020-07-07T17:42:00Z">
        <w:r w:rsidR="00C4079E">
          <w:rPr>
            <w:lang w:val="en-US"/>
          </w:rPr>
          <w:t>s</w:t>
        </w:r>
      </w:ins>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ins w:id="207" w:author="Pat Mongkolwat" w:date="2020-07-07T17:42:00Z">
        <w:r w:rsidR="00C4079E">
          <w:rPr>
            <w:lang w:val="en-US"/>
          </w:rPr>
          <w:t>s</w:t>
        </w:r>
      </w:ins>
      <w:r w:rsidRPr="00136090">
        <w:rPr>
          <w:lang w:val="en-US"/>
        </w:rPr>
        <w:t xml:space="preserve"> smart contract control through </w:t>
      </w:r>
      <w:proofErr w:type="spellStart"/>
      <w:r w:rsidR="00CB331A">
        <w:rPr>
          <w:lang w:val="en-US"/>
        </w:rPr>
        <w:t>J</w:t>
      </w:r>
      <w:r w:rsidRPr="00136090">
        <w:rPr>
          <w:lang w:val="en-US"/>
        </w:rPr>
        <w:t>avascript</w:t>
      </w:r>
      <w:proofErr w:type="spellEnd"/>
      <w:r w:rsidRPr="00136090">
        <w:rPr>
          <w:lang w:val="en-US"/>
        </w:rPr>
        <w:t xml:space="preserve"> language and transition variable from </w:t>
      </w:r>
      <w:proofErr w:type="spellStart"/>
      <w:r w:rsidR="006D496F">
        <w:rPr>
          <w:lang w:val="en-US"/>
        </w:rPr>
        <w:t>J</w:t>
      </w:r>
      <w:r w:rsidRPr="00136090">
        <w:rPr>
          <w:lang w:val="en-US"/>
        </w:rPr>
        <w:t>av</w:t>
      </w:r>
      <w:r w:rsidR="00BD1D73">
        <w:rPr>
          <w:lang w:val="en-US"/>
        </w:rPr>
        <w:t>a</w:t>
      </w:r>
      <w:r w:rsidRPr="00136090">
        <w:rPr>
          <w:lang w:val="en-US"/>
        </w:rPr>
        <w:t>script</w:t>
      </w:r>
      <w:proofErr w:type="spellEnd"/>
      <w:r w:rsidRPr="00136090">
        <w:rPr>
          <w:lang w:val="en-US"/>
        </w:rPr>
        <w:t xml:space="preserve"> to Solidity.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0B7D471" w14:textId="6D44B7AC" w:rsidR="00136090" w:rsidRDefault="00136090" w:rsidP="00136090">
      <w:pPr>
        <w:pStyle w:val="Heading2"/>
      </w:pPr>
      <w:r>
        <w:lastRenderedPageBreak/>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2851D43" w14:textId="1E61DCF5" w:rsidR="00961E28" w:rsidRDefault="00961E28" w:rsidP="00961E28">
      <w:pPr>
        <w:pStyle w:val="Heading2"/>
      </w:pPr>
      <w:r>
        <w:t>Document Registry Smart Contract</w:t>
      </w:r>
    </w:p>
    <w:p w14:paraId="67C06AA1" w14:textId="733A419A" w:rsidR="00961E28" w:rsidRDefault="002A7358" w:rsidP="00961E28">
      <w:pPr>
        <w:pStyle w:val="BodyText"/>
        <w:rPr>
          <w:lang w:val="en-US"/>
        </w:rPr>
      </w:pPr>
      <w:proofErr w:type="spellStart"/>
      <w:r>
        <w:rPr>
          <w:lang w:val="en-US"/>
        </w:rPr>
        <w:t>S</w:t>
      </w:r>
      <w:r w:rsidR="00961E28" w:rsidRPr="00961E28">
        <w:rPr>
          <w:lang w:val="en-US"/>
        </w:rPr>
        <w:t>martcontract</w:t>
      </w:r>
      <w:proofErr w:type="spellEnd"/>
      <w:r w:rsidR="00961E28" w:rsidRPr="00961E28">
        <w:rPr>
          <w:lang w:val="en-US"/>
        </w:rPr>
        <w:t xml:space="preserve">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208"/>
      <w:r w:rsidR="00225F49">
        <w:rPr>
          <w:lang w:val="en-US"/>
        </w:rPr>
        <w:t>algorithm</w:t>
      </w:r>
      <w:commentRangeEnd w:id="208"/>
      <w:r w:rsidR="000500E9">
        <w:rPr>
          <w:rStyle w:val="CommentReference"/>
          <w:spacing w:val="0"/>
          <w:lang w:val="en-US" w:eastAsia="en-US"/>
        </w:rPr>
        <w:commentReference w:id="208"/>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 xml:space="preserve">number labeled </w:t>
      </w:r>
      <w:proofErr w:type="spellStart"/>
      <w:r w:rsidR="00F84920">
        <w:rPr>
          <w:lang w:val="en-US"/>
        </w:rPr>
        <w:t>smartcontract</w:t>
      </w:r>
      <w:proofErr w:type="spellEnd"/>
      <w:r w:rsidR="00F84920">
        <w:rPr>
          <w:lang w:val="en-US"/>
        </w:rPr>
        <w:t xml:space="preserve">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4AC61D3A" w14:textId="4CD85989" w:rsidR="00C32204" w:rsidRDefault="00C32204" w:rsidP="00C32204">
      <w:pPr>
        <w:pStyle w:val="Heading1"/>
      </w:pPr>
      <w:r>
        <w:t>discussion</w:t>
      </w:r>
    </w:p>
    <w:p w14:paraId="1CF3A9CF" w14:textId="091D7A00" w:rsidR="00C32204" w:rsidRPr="005B520E" w:rsidRDefault="00C32204" w:rsidP="00961E28">
      <w:pPr>
        <w:pStyle w:val="BodyText"/>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ins w:id="209" w:author="Pat Mongkolwat" w:date="2020-07-07T17:44:00Z">
        <w:r w:rsidR="00FE456A">
          <w:rPr>
            <w:lang w:val="en-US"/>
          </w:rPr>
          <w:t>s</w:t>
        </w:r>
      </w:ins>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ins w:id="210" w:author="Pat Mongkolwat" w:date="2020-07-07T17:44:00Z">
        <w:r w:rsidR="00D31324">
          <w:rPr>
            <w:lang w:val="en-US"/>
          </w:rPr>
          <w:t>s</w:t>
        </w:r>
      </w:ins>
      <w:r w:rsidR="00EC27D7">
        <w:rPr>
          <w:lang w:val="en-US"/>
        </w:rPr>
        <w:t>, this proposed Blockchain concept may assist in retrieving lost document</w:t>
      </w:r>
      <w:ins w:id="211" w:author="Pat Mongkolwat" w:date="2020-07-07T17:44:00Z">
        <w:r w:rsidR="00D31324">
          <w:rPr>
            <w:lang w:val="en-US"/>
          </w:rPr>
          <w:t>s</w:t>
        </w:r>
      </w:ins>
      <w:r w:rsidR="00EC27D7">
        <w:rPr>
          <w:lang w:val="en-US"/>
        </w:rPr>
        <w:t xml:space="preserve"> from other network member</w:t>
      </w:r>
      <w:ins w:id="212" w:author="Pat Mongkolwat" w:date="2020-07-07T17:45:00Z">
        <w:r w:rsidR="00D31324">
          <w:rPr>
            <w:lang w:val="en-US"/>
          </w:rPr>
          <w:t>s</w:t>
        </w:r>
      </w:ins>
      <w:r w:rsidR="00EC27D7">
        <w:rPr>
          <w:lang w:val="en-US"/>
        </w:rPr>
        <w:t xml:space="preserve"> who share</w:t>
      </w:r>
      <w:del w:id="213" w:author="Pat Mongkolwat" w:date="2020-07-07T17:45:00Z">
        <w:r w:rsidR="00EC27D7" w:rsidDel="00D235CF">
          <w:rPr>
            <w:lang w:val="en-US"/>
          </w:rPr>
          <w:delText>d</w:delText>
        </w:r>
      </w:del>
      <w:r w:rsidR="00EC27D7">
        <w:rPr>
          <w:lang w:val="en-US"/>
        </w:rPr>
        <w:t xml:space="preserve"> the document</w:t>
      </w:r>
      <w:ins w:id="214" w:author="Pat Mongkolwat" w:date="2020-07-07T17:45:00Z">
        <w:r w:rsidR="00D31324">
          <w:rPr>
            <w:lang w:val="en-US"/>
          </w:rPr>
          <w:t>s</w:t>
        </w:r>
      </w:ins>
      <w:r w:rsidR="00EC27D7">
        <w:rPr>
          <w:lang w:val="en-US"/>
        </w:rPr>
        <w:t xml:space="preserve">. </w:t>
      </w:r>
      <w:commentRangeStart w:id="215"/>
      <w:r w:rsidR="00EC27D7" w:rsidRPr="001F0AA6">
        <w:rPr>
          <w:color w:val="7030A0"/>
          <w:lang w:val="en-US"/>
          <w:rPrChange w:id="216" w:author="SemiA Petnathean" w:date="2020-07-13T18:21:00Z">
            <w:rPr>
              <w:lang w:val="en-US"/>
            </w:rPr>
          </w:rPrChange>
        </w:rPr>
        <w:t>However, there still several challenges about privacy of patient information that may need to be addressed depend on the organization adopting this concept.</w:t>
      </w:r>
      <w:commentRangeEnd w:id="215"/>
      <w:r w:rsidR="00D235CF" w:rsidRPr="001F0AA6">
        <w:rPr>
          <w:rStyle w:val="CommentReference"/>
          <w:color w:val="7030A0"/>
          <w:spacing w:val="0"/>
          <w:lang w:val="en-US" w:eastAsia="en-US"/>
          <w:rPrChange w:id="217" w:author="SemiA Petnathean" w:date="2020-07-13T18:21:00Z">
            <w:rPr>
              <w:rStyle w:val="CommentReference"/>
              <w:spacing w:val="0"/>
              <w:lang w:val="en-US" w:eastAsia="en-US"/>
            </w:rPr>
          </w:rPrChange>
        </w:rPr>
        <w:commentReference w:id="215"/>
      </w:r>
    </w:p>
    <w:p w14:paraId="0BACAD00" w14:textId="77777777" w:rsidR="009303D9" w:rsidRPr="005B520E" w:rsidRDefault="009303D9"/>
    <w:p w14:paraId="20DE5589" w14:textId="77777777" w:rsidR="00A578E5" w:rsidRPr="006A7D30" w:rsidRDefault="00A578E5" w:rsidP="003C59FE">
      <w:pPr>
        <w:widowControl w:val="0"/>
        <w:autoSpaceDE w:val="0"/>
        <w:autoSpaceDN w:val="0"/>
        <w:adjustRightInd w:val="0"/>
        <w:ind w:left="640" w:hanging="640"/>
        <w:jc w:val="left"/>
        <w:rPr>
          <w:noProof/>
          <w:szCs w:val="24"/>
        </w:rPr>
      </w:pPr>
      <w:r w:rsidRPr="006A7D30">
        <w:rPr>
          <w:rFonts w:eastAsiaTheme="minorHAnsi"/>
          <w:color w:val="FF0000"/>
          <w:szCs w:val="22"/>
        </w:rPr>
        <w:fldChar w:fldCharType="begin" w:fldLock="1"/>
      </w:r>
      <w:r w:rsidRPr="006A7D30">
        <w:rPr>
          <w:color w:val="FF0000"/>
          <w:szCs w:val="22"/>
        </w:rPr>
        <w:instrText xml:space="preserve">ADDIN Mendeley Bibliography CSL_BIBLIOGRAPHY </w:instrText>
      </w:r>
      <w:r w:rsidRPr="006A7D30">
        <w:rPr>
          <w:rFonts w:eastAsiaTheme="minorHAnsi"/>
          <w:color w:val="FF0000"/>
          <w:szCs w:val="22"/>
        </w:rPr>
        <w:fldChar w:fldCharType="separate"/>
      </w:r>
      <w:r w:rsidRPr="006A7D30">
        <w:rPr>
          <w:noProof/>
          <w:szCs w:val="24"/>
        </w:rPr>
        <w:t>[1]</w:t>
      </w:r>
      <w:r w:rsidRPr="006A7D30">
        <w:rPr>
          <w:noProof/>
          <w:szCs w:val="24"/>
        </w:rPr>
        <w:tab/>
        <w:t>Carestream Health, “Interoperability : Connecting the Healthcare Enterprise to Deliver Responsive Patient Care,” pp. 1–9, 2015.</w:t>
      </w:r>
    </w:p>
    <w:p w14:paraId="0C8423BE"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w:t>
      </w:r>
      <w:r w:rsidRPr="006A7D30">
        <w:rPr>
          <w:noProof/>
          <w:szCs w:val="24"/>
        </w:rPr>
        <w:tab/>
        <w:t>PolicyMedical, “Interoperability in Healthcare: To Have or Not to Have.” [Online]. Available: https://www.policymedical.com/interoperability-healthcare/. [Accessed: 22-Sep-2018].</w:t>
      </w:r>
    </w:p>
    <w:p w14:paraId="445BE1A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w:t>
      </w:r>
      <w:r w:rsidRPr="006A7D30">
        <w:rPr>
          <w:noProof/>
          <w:szCs w:val="24"/>
        </w:rPr>
        <w:tab/>
        <w:t>D. H. Interoperability, “Digital Healthcare Interoperability,” no. October, 2016.</w:t>
      </w:r>
    </w:p>
    <w:p w14:paraId="13EB9A6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[4]</w:t>
      </w:r>
      <w:r w:rsidRPr="006A7D30">
        <w:rPr>
          <w:noProof/>
          <w:szCs w:val="24"/>
        </w:rPr>
        <w:tab/>
        <w:t xml:space="preserve">Healthcare Information and Management Systems Society, “Definition of Interoperability,” </w:t>
      </w:r>
      <w:r w:rsidRPr="006A7D30">
        <w:rPr>
          <w:i/>
          <w:iCs/>
          <w:noProof/>
          <w:szCs w:val="24"/>
        </w:rPr>
        <w:t>Himss</w:t>
      </w:r>
      <w:r w:rsidRPr="006A7D30">
        <w:rPr>
          <w:noProof/>
          <w:szCs w:val="24"/>
        </w:rPr>
        <w:t>, p. 2013, 2013.</w:t>
      </w:r>
    </w:p>
    <w:p w14:paraId="508F551B"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[5]</w:t>
      </w:r>
      <w:r w:rsidRPr="006A7D30">
        <w:rPr>
          <w:noProof/>
          <w:szCs w:val="24"/>
        </w:rPr>
        <w:tab/>
        <w:t xml:space="preserve">Oracle, “Interoperability : A Key to Meaningful Use,” </w:t>
      </w:r>
      <w:r w:rsidRPr="006A7D30">
        <w:rPr>
          <w:i/>
          <w:iCs/>
          <w:noProof/>
          <w:szCs w:val="24"/>
        </w:rPr>
        <w:t>Solutions</w:t>
      </w:r>
      <w:r w:rsidRPr="006A7D30">
        <w:rPr>
          <w:noProof/>
          <w:szCs w:val="24"/>
        </w:rPr>
        <w:t>, no. November, 2010.</w:t>
      </w:r>
    </w:p>
    <w:p w14:paraId="25C0D80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[6]</w:t>
      </w:r>
      <w:r w:rsidRPr="006A7D30">
        <w:rPr>
          <w:noProof/>
          <w:szCs w:val="24"/>
        </w:rPr>
        <w:tab/>
        <w:t>HIMSS, “What is Interoperability?” [Online]. Available: https://www.himss.org/library/interoperability-standards/what-is-interoperability. [Accessed: 27-Apr-2019].</w:t>
      </w:r>
    </w:p>
    <w:p w14:paraId="722C81F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[7]</w:t>
      </w:r>
      <w:r w:rsidRPr="006A7D30">
        <w:rPr>
          <w:noProof/>
          <w:szCs w:val="24"/>
        </w:rPr>
        <w:tab/>
        <w:t>Paige Goodhew, “Why Healthcare Interoperability Matters | Redox.” [Online]. Available: https://www.redoxengine.com/blog/why-healthcare-interoperability-matters/. [Accessed: 27-Apr-2019].</w:t>
      </w:r>
    </w:p>
    <w:p w14:paraId="308309D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[8]</w:t>
      </w:r>
      <w:r w:rsidRPr="006A7D30">
        <w:rPr>
          <w:noProof/>
          <w:szCs w:val="24"/>
        </w:rPr>
        <w:tab/>
        <w:t>Dr.David Hay, “Why is interoperability so important for healthcare organisations? | Orion Health.” [Online]. Available: https://orionhealth.com/global/knowledge-hub/blogs/why-is-interoperability-so-important-for-healthcare-organisations/. [Accessed: 27-Apr-2019].</w:t>
      </w:r>
    </w:p>
    <w:p w14:paraId="2E1D7BF6"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[9]</w:t>
      </w:r>
      <w:r w:rsidRPr="006A7D30">
        <w:rPr>
          <w:noProof/>
          <w:szCs w:val="24"/>
        </w:rPr>
        <w:tab/>
        <w:t xml:space="preserve">A. Le Bris and W. El Asri, “STATE OF CYBERSECURITY &amp;amp; CYBER THREATS IN HEALTHCARE ORGANIZATIONS Applied Cybersecurity Strategy for Managers,” </w:t>
      </w:r>
      <w:r w:rsidRPr="006A7D30">
        <w:rPr>
          <w:i/>
          <w:iCs/>
          <w:noProof/>
          <w:szCs w:val="24"/>
        </w:rPr>
        <w:t>ESSEC Bus. Sch.</w:t>
      </w:r>
      <w:r w:rsidRPr="006A7D30">
        <w:rPr>
          <w:noProof/>
          <w:szCs w:val="24"/>
        </w:rPr>
        <w:t>, p. 13, 2017.</w:t>
      </w:r>
    </w:p>
    <w:p w14:paraId="3C2953B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[10]</w:t>
      </w:r>
      <w:r w:rsidRPr="006A7D30">
        <w:rPr>
          <w:noProof/>
          <w:szCs w:val="24"/>
        </w:rPr>
        <w:tab/>
        <w:t>Healthcare IT News, “The biggest healthcare breaches of 2017.” [Online]. Available: https://www.healthcareitnews.com/slideshow/biggest-healthcare-breaches-2017-so-far?page=1. [Accessed: 11-Sep-2018].</w:t>
      </w:r>
    </w:p>
    <w:p w14:paraId="187CD0D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[11]</w:t>
      </w:r>
      <w:r w:rsidRPr="006A7D30">
        <w:rPr>
          <w:noProof/>
          <w:szCs w:val="24"/>
        </w:rPr>
        <w:tab/>
        <w:t>HIPAA Journal, “Largest Healthcare Data Breaches of 2018.” [Online]. Available: https://www.hipaajournal.com/largest-healthcare-data-breaches-of-2018/. [Accessed: 27-Apr-2019].</w:t>
      </w:r>
    </w:p>
    <w:p w14:paraId="0765C27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[12]</w:t>
      </w:r>
      <w:r w:rsidRPr="006A7D30">
        <w:rPr>
          <w:noProof/>
          <w:szCs w:val="24"/>
        </w:rPr>
        <w:tab/>
        <w:t>Healthcare IT News, “The biggest healthcare data breaches of 2018 (so far).” [Online]. Available: https://www.healthcareitnews.com/projects/biggest-healthcare-data-breaches-2018-so-far. [Accessed: 27-Apr-2019].</w:t>
      </w:r>
    </w:p>
    <w:p w14:paraId="65E3408D"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[13]</w:t>
      </w:r>
      <w:r w:rsidRPr="006A7D30">
        <w:rPr>
          <w:noProof/>
          <w:szCs w:val="24"/>
        </w:rPr>
        <w:tab/>
        <w:t>B. Weinelt, “Digital Transformation of Industries. Logistics Industry,” no. January, 2016.</w:t>
      </w:r>
    </w:p>
    <w:p w14:paraId="5A3046D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[14]</w:t>
      </w:r>
      <w:r w:rsidRPr="006A7D30">
        <w:rPr>
          <w:noProof/>
          <w:szCs w:val="24"/>
        </w:rPr>
        <w:tab/>
        <w:t xml:space="preserve">A. Marcelo, D. Medeiros, K. Ramesh, S. Roth, and P. Wyatt, “Transforming Health Systems Through Good Digital Health Governance,” </w:t>
      </w:r>
      <w:r w:rsidRPr="006A7D30">
        <w:rPr>
          <w:i/>
          <w:iCs/>
          <w:noProof/>
          <w:szCs w:val="24"/>
        </w:rPr>
        <w:t>adb Sustain. Dev. Work. Pap. Ser.</w:t>
      </w:r>
      <w:r w:rsidRPr="006A7D30">
        <w:rPr>
          <w:noProof/>
          <w:szCs w:val="24"/>
        </w:rPr>
        <w:t>, no. 51, pp. 1–15, 2018.</w:t>
      </w:r>
    </w:p>
    <w:p w14:paraId="0919F22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[15]</w:t>
      </w:r>
      <w:r w:rsidRPr="006A7D30">
        <w:rPr>
          <w:noProof/>
          <w:szCs w:val="24"/>
        </w:rPr>
        <w:tab/>
        <w:t xml:space="preserve">T. Shaw, M. Hines, and C. Kielly, </w:t>
      </w:r>
      <w:r w:rsidRPr="006A7D30">
        <w:rPr>
          <w:i/>
          <w:iCs/>
          <w:noProof/>
          <w:szCs w:val="24"/>
        </w:rPr>
        <w:t>Impact of Digital Health on the Safety and Quality of Health Care</w:t>
      </w:r>
      <w:r w:rsidRPr="006A7D30">
        <w:rPr>
          <w:noProof/>
          <w:szCs w:val="24"/>
        </w:rPr>
        <w:t>, vol. 5, no. January. 2000.</w:t>
      </w:r>
    </w:p>
    <w:p w14:paraId="436CAD4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[16]</w:t>
      </w:r>
      <w:r w:rsidRPr="006A7D30">
        <w:rPr>
          <w:noProof/>
          <w:szCs w:val="24"/>
        </w:rPr>
        <w:tab/>
        <w:t xml:space="preserve">Cisco, “The Digitization of the Healthcare Industry: Using Technology to Transform Care,” </w:t>
      </w:r>
      <w:r w:rsidRPr="006A7D30">
        <w:rPr>
          <w:i/>
          <w:iCs/>
          <w:noProof/>
          <w:szCs w:val="24"/>
        </w:rPr>
        <w:t>Cisco</w:t>
      </w:r>
      <w:r w:rsidRPr="006A7D30">
        <w:rPr>
          <w:noProof/>
          <w:szCs w:val="24"/>
        </w:rPr>
        <w:t>, vol. 1, p. 12, 2017.</w:t>
      </w:r>
    </w:p>
    <w:p w14:paraId="3B4012B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[17]</w:t>
      </w:r>
      <w:r w:rsidRPr="006A7D30">
        <w:rPr>
          <w:noProof/>
          <w:szCs w:val="24"/>
        </w:rPr>
        <w:tab/>
        <w:t xml:space="preserve">G. Bullhound, </w:t>
      </w:r>
      <w:r w:rsidRPr="006A7D30">
        <w:rPr>
          <w:i/>
          <w:iCs/>
          <w:noProof/>
          <w:szCs w:val="24"/>
        </w:rPr>
        <w:t>Digital healthcare</w:t>
      </w:r>
      <w:r w:rsidRPr="006A7D30">
        <w:rPr>
          <w:noProof/>
          <w:szCs w:val="24"/>
        </w:rPr>
        <w:t>, no. November. 2015.</w:t>
      </w:r>
    </w:p>
    <w:p w14:paraId="241C0BB2"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[18]</w:t>
      </w:r>
      <w:r w:rsidRPr="006A7D30">
        <w:rPr>
          <w:noProof/>
          <w:szCs w:val="24"/>
        </w:rPr>
        <w:tab/>
        <w:t xml:space="preserve">B. Meskó, Z. Drobni, É. Bényei, B. Gergely, and Z. Győrffy, “Digital health is a cultural transformation of traditional healthcare,” </w:t>
      </w:r>
      <w:r w:rsidRPr="006A7D30">
        <w:rPr>
          <w:i/>
          <w:iCs/>
          <w:noProof/>
          <w:szCs w:val="24"/>
        </w:rPr>
        <w:t>mHealth</w:t>
      </w:r>
      <w:r w:rsidRPr="006A7D30">
        <w:rPr>
          <w:noProof/>
          <w:szCs w:val="24"/>
        </w:rPr>
        <w:t>, vol. 3, pp. 38–38, 2017.</w:t>
      </w:r>
    </w:p>
    <w:p w14:paraId="62F96B2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[19]</w:t>
      </w:r>
      <w:r w:rsidRPr="006A7D30">
        <w:rPr>
          <w:noProof/>
          <w:szCs w:val="24"/>
        </w:rPr>
        <w:tab/>
        <w:t>IHE International Inc, “About IHE.” [Online]. Available: https://www.ihe.net/about_ihe/. [Accessed: 11-Sep-2018].</w:t>
      </w:r>
    </w:p>
    <w:p w14:paraId="158FA51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[20]</w:t>
      </w:r>
      <w:r w:rsidRPr="006A7D30">
        <w:rPr>
          <w:noProof/>
          <w:szCs w:val="24"/>
        </w:rPr>
        <w:tab/>
        <w:t>IHE International Inc, “IHE Process.” [Online]. Available: https://www.ihe.net/about_ihe/ihe_process/. [Accessed: 11-Sep-2018].</w:t>
      </w:r>
    </w:p>
    <w:p w14:paraId="42BC02A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[21]</w:t>
      </w:r>
      <w:r w:rsidRPr="006A7D30">
        <w:rPr>
          <w:noProof/>
          <w:szCs w:val="24"/>
        </w:rPr>
        <w:tab/>
        <w:t>IHE International Inc, “Profiles.” [Online]. Available: https://www.ihe.net/resources/profiles/. [Accessed: 17-Sep-2018].</w:t>
      </w:r>
    </w:p>
    <w:p w14:paraId="41BE57B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[22]</w:t>
      </w:r>
      <w:r w:rsidRPr="006A7D30">
        <w:rPr>
          <w:noProof/>
          <w:szCs w:val="24"/>
        </w:rPr>
        <w:tab/>
        <w:t xml:space="preserve">IHE International Inc, “IHE IT Infrastructure ( ITI ) Technical Framework Volume 1 Integration Profiles,” </w:t>
      </w:r>
      <w:r w:rsidRPr="006A7D30">
        <w:rPr>
          <w:i/>
          <w:iCs/>
          <w:noProof/>
          <w:szCs w:val="24"/>
        </w:rPr>
        <w:t>Int. J. Healthc. Technol. Manag.</w:t>
      </w:r>
      <w:r w:rsidRPr="006A7D30">
        <w:rPr>
          <w:noProof/>
          <w:szCs w:val="24"/>
        </w:rPr>
        <w:t>, vol. 1, no. 8.0, pp. 1–177, 2008.</w:t>
      </w:r>
    </w:p>
    <w:p w14:paraId="3E391221"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[23]</w:t>
      </w:r>
      <w:r w:rsidRPr="006A7D30">
        <w:rPr>
          <w:noProof/>
          <w:szCs w:val="24"/>
        </w:rPr>
        <w:tab/>
        <w:t xml:space="preserve">dkorolyk, “What Is The Difference Between XDS,XDS.a,XDS.b and XDS-I?,” 2012. [Online]. Available: http://healthcareitsystems.com/2012/05/22/what-is-the-difference-between-xds-xds-a-xds-b-and-xds-i/. </w:t>
      </w:r>
      <w:r w:rsidRPr="006A7D30">
        <w:rPr>
          <w:noProof/>
          <w:szCs w:val="24"/>
        </w:rPr>
        <w:lastRenderedPageBreak/>
        <w:t>[Accessed: 17-Feb-2019].</w:t>
      </w:r>
    </w:p>
    <w:p w14:paraId="2E794A5D"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[24]</w:t>
      </w:r>
      <w:r w:rsidRPr="006A7D30">
        <w:rPr>
          <w:noProof/>
          <w:szCs w:val="24"/>
        </w:rPr>
        <w:tab/>
        <w:t>M. N. Luke, S. J. Lee, Z. Pekarek, and A. Dimitrova, “Blockchain in Electricity: a Critical Review of Progress to Date,” pp. 1–36, 2018.</w:t>
      </w:r>
    </w:p>
    <w:p w14:paraId="7E26AB79"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[25]</w:t>
      </w:r>
      <w:r w:rsidRPr="006A7D30">
        <w:rPr>
          <w:noProof/>
          <w:szCs w:val="24"/>
        </w:rPr>
        <w:tab/>
        <w:t>PwC, “a Catalyst for New Approaches in Insurance.”</w:t>
      </w:r>
    </w:p>
    <w:p w14:paraId="2C8D2B0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[26]</w:t>
      </w:r>
      <w:r w:rsidRPr="006A7D30">
        <w:rPr>
          <w:noProof/>
          <w:szCs w:val="24"/>
        </w:rPr>
        <w:tab/>
        <w:t xml:space="preserve">Z. Zheng, S. Xie, H. Dai, X. Chen, and H. Wang, “An Overview of Blockchain Technology: Architecture, Consensus, and Future Trends,” </w:t>
      </w:r>
      <w:r w:rsidRPr="006A7D30">
        <w:rPr>
          <w:i/>
          <w:iCs/>
          <w:noProof/>
          <w:szCs w:val="24"/>
        </w:rPr>
        <w:t>Proc. - 2017 IEEE 6th Int. Congr. Big Data, BigData Congr. 2017</w:t>
      </w:r>
      <w:r w:rsidRPr="006A7D30">
        <w:rPr>
          <w:noProof/>
          <w:szCs w:val="24"/>
        </w:rPr>
        <w:t>, no. June, pp. 557–564, 2017.</w:t>
      </w:r>
    </w:p>
    <w:p w14:paraId="3EB999B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[27]</w:t>
      </w:r>
      <w:r w:rsidRPr="006A7D30">
        <w:rPr>
          <w:noProof/>
          <w:szCs w:val="24"/>
        </w:rPr>
        <w:tab/>
        <w:t xml:space="preserve">D. Yaga, P. Mell, N. Roby, and K. Scarfone, “Blockchain Technology Overview (NISTIR-8202),” </w:t>
      </w:r>
      <w:r w:rsidRPr="006A7D30">
        <w:rPr>
          <w:i/>
          <w:iCs/>
          <w:noProof/>
          <w:szCs w:val="24"/>
        </w:rPr>
        <w:t>Draft NISTIR</w:t>
      </w:r>
      <w:r w:rsidRPr="006A7D30">
        <w:rPr>
          <w:noProof/>
          <w:szCs w:val="24"/>
        </w:rPr>
        <w:t>, p. 59, 2018.</w:t>
      </w:r>
    </w:p>
    <w:p w14:paraId="714AF551"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[28]</w:t>
      </w:r>
      <w:r w:rsidRPr="006A7D30">
        <w:rPr>
          <w:noProof/>
          <w:szCs w:val="24"/>
        </w:rPr>
        <w:tab/>
        <w:t xml:space="preserve">K. Peterson, R. Deeduvanu, P. Kanjamala, and K. Boles, “A Blockchain-Based Approach to Health Information Exchange Networks,” </w:t>
      </w:r>
      <w:r w:rsidRPr="006A7D30">
        <w:rPr>
          <w:i/>
          <w:iCs/>
          <w:noProof/>
          <w:szCs w:val="24"/>
        </w:rPr>
        <w:t>Mayo Clin.</w:t>
      </w:r>
      <w:r w:rsidRPr="006A7D30">
        <w:rPr>
          <w:noProof/>
          <w:szCs w:val="24"/>
        </w:rPr>
        <w:t>, no. 1, p. 10, 2016.</w:t>
      </w:r>
    </w:p>
    <w:p w14:paraId="63B21D9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[29]</w:t>
      </w:r>
      <w:r w:rsidRPr="006A7D30">
        <w:rPr>
          <w:noProof/>
          <w:szCs w:val="24"/>
        </w:rPr>
        <w:tab/>
        <w:t xml:space="preserve">A. Ekblaw, A. Azaria, J. D. Halamka, A. Lippman, I. Original, and T. Vieira, “A Case Study for Blockchain in Healthcare: " MedRec " prototype for electronic health records and medical research data,” </w:t>
      </w:r>
      <w:r w:rsidRPr="006A7D30">
        <w:rPr>
          <w:i/>
          <w:iCs/>
          <w:noProof/>
          <w:szCs w:val="24"/>
        </w:rPr>
        <w:t>IEEE Technol. Soc. Mag.</w:t>
      </w:r>
      <w:r w:rsidRPr="006A7D30">
        <w:rPr>
          <w:noProof/>
          <w:szCs w:val="24"/>
        </w:rPr>
        <w:t>, pp. 1–13, 2016.</w:t>
      </w:r>
    </w:p>
    <w:p w14:paraId="4325D264"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[30]</w:t>
      </w:r>
      <w:r w:rsidRPr="006A7D30">
        <w:rPr>
          <w:noProof/>
          <w:szCs w:val="24"/>
        </w:rPr>
        <w:tab/>
        <w:t xml:space="preserve">G. Zyskind, O. Nathan, and A. S. Pentland, “Decentralizing privacy: Using Blockchain to Protect Personal Data,” </w:t>
      </w:r>
      <w:r w:rsidRPr="006A7D30">
        <w:rPr>
          <w:i/>
          <w:iCs/>
          <w:noProof/>
          <w:szCs w:val="24"/>
        </w:rPr>
        <w:t>Proc. - 2015 IEEE Secur. Priv. Work. SPW 2015</w:t>
      </w:r>
      <w:r w:rsidRPr="006A7D30">
        <w:rPr>
          <w:noProof/>
          <w:szCs w:val="24"/>
        </w:rPr>
        <w:t>, pp. 180–184, 2015.</w:t>
      </w:r>
    </w:p>
    <w:p w14:paraId="1D052A6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[31]</w:t>
      </w:r>
      <w:r w:rsidRPr="006A7D30">
        <w:rPr>
          <w:noProof/>
          <w:szCs w:val="24"/>
        </w:rPr>
        <w:tab/>
        <w:t xml:space="preserve">H. Li, L. Zhu, M. Shen, F. Gao, X. Tao, and S. Liu, “Blockchain-Based Data Preservation System for Medical Data,” </w:t>
      </w:r>
      <w:r w:rsidRPr="006A7D30">
        <w:rPr>
          <w:i/>
          <w:iCs/>
          <w:noProof/>
          <w:szCs w:val="24"/>
        </w:rPr>
        <w:t>J. Med. Syst.</w:t>
      </w:r>
      <w:r w:rsidRPr="006A7D30">
        <w:rPr>
          <w:noProof/>
          <w:szCs w:val="24"/>
        </w:rPr>
        <w:t>, vol. 42, no. 8, pp. 1–13, 2018.</w:t>
      </w:r>
    </w:p>
    <w:p w14:paraId="6A39B19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[32]</w:t>
      </w:r>
      <w:r w:rsidRPr="006A7D30">
        <w:rPr>
          <w:noProof/>
          <w:szCs w:val="24"/>
        </w:rPr>
        <w:tab/>
        <w:t>“ÐΞVp2p Wire Protocol.” [Online]. Available: https://github.com/ethereum/wiki/wiki/ÐΞVp2p-Wire-Protocol. [Accessed: 26-Apr-2019].</w:t>
      </w:r>
    </w:p>
    <w:p w14:paraId="425E38A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[33]</w:t>
      </w:r>
      <w:r w:rsidRPr="006A7D30">
        <w:rPr>
          <w:noProof/>
          <w:szCs w:val="24"/>
        </w:rPr>
        <w:tab/>
        <w:t xml:space="preserve">S. De Angelis, L. Aniello, R. Baldoni, F. Lombardi, A. Margheri, and V. Sassone, “PBFT vs proof-of-authority: Applying the CAP theorem to permissioned blockchain,” </w:t>
      </w:r>
      <w:r w:rsidRPr="006A7D30">
        <w:rPr>
          <w:i/>
          <w:iCs/>
          <w:noProof/>
          <w:szCs w:val="24"/>
        </w:rPr>
        <w:t>CEUR Workshop Proc.</w:t>
      </w:r>
      <w:r w:rsidRPr="006A7D30">
        <w:rPr>
          <w:noProof/>
          <w:szCs w:val="24"/>
        </w:rPr>
        <w:t>, vol. 2058, pp. 1–11, 2018.</w:t>
      </w:r>
    </w:p>
    <w:p w14:paraId="33B0603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[34]</w:t>
      </w:r>
      <w:r w:rsidRPr="006A7D30">
        <w:rPr>
          <w:noProof/>
          <w:szCs w:val="24"/>
        </w:rPr>
        <w:tab/>
        <w:t xml:space="preserve">D. Mingxiao, M. Xiaofeng, Z. Zhe, W. Xiangwei, and C. Qijun, “A review on consensus algorithm of blockchain,” </w:t>
      </w:r>
      <w:r w:rsidRPr="006A7D30">
        <w:rPr>
          <w:i/>
          <w:iCs/>
          <w:noProof/>
          <w:szCs w:val="24"/>
        </w:rPr>
        <w:t>2017 IEEE Int. Conf. Syst. Man, Cybern. SMC 2017</w:t>
      </w:r>
      <w:r w:rsidRPr="006A7D30">
        <w:rPr>
          <w:noProof/>
          <w:szCs w:val="24"/>
        </w:rPr>
        <w:t>, vol. 2017-Janua, pp. 2567–2572, 2017.</w:t>
      </w:r>
    </w:p>
    <w:p w14:paraId="1068205C"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[35]</w:t>
      </w:r>
      <w:r w:rsidRPr="006A7D30">
        <w:rPr>
          <w:noProof/>
          <w:szCs w:val="24"/>
        </w:rPr>
        <w:tab/>
        <w:t>yutelin, “Istanbul Byzantine Fault Tolerance.” [Online]. Available: https://github.com/ethereum/EIPs/issues/650. [Accessed: 09-Apr-2019].</w:t>
      </w:r>
    </w:p>
    <w:p w14:paraId="05AE1F0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[36]</w:t>
      </w:r>
      <w:r w:rsidRPr="006A7D30">
        <w:rPr>
          <w:noProof/>
          <w:szCs w:val="24"/>
        </w:rPr>
        <w:tab/>
        <w:t>Jim Zhang, “Consensus Algorithms: PoA, IBFT or Raft? - Kaleido - Kaleido,” 2018. [Online]. Available: https://kaleido.io/consensus-algorithms-poa-ibft-or-raft/. [Accessed: 09-Apr-2019].</w:t>
      </w:r>
    </w:p>
    <w:p w14:paraId="03E7F19C"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[37]</w:t>
      </w:r>
      <w:r w:rsidRPr="006A7D30">
        <w:rPr>
          <w:noProof/>
          <w:szCs w:val="24"/>
        </w:rPr>
        <w:tab/>
        <w:t>“Quorum | J.P. Morgan.” [Online]. Available: https://www.jpmorgan.com/global/Quorum. [Accessed: 26-Apr-2019].</w:t>
      </w:r>
    </w:p>
    <w:p w14:paraId="742CA06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[38]</w:t>
      </w:r>
      <w:r w:rsidRPr="006A7D30">
        <w:rPr>
          <w:noProof/>
          <w:szCs w:val="24"/>
        </w:rPr>
        <w:tab/>
        <w:t>nivida, “Web3js Ethereum javascript API.” [Online]. Available: https://github.com/ethereum/web3.js/. [Accessed: 26-Apr-2019].</w:t>
      </w:r>
    </w:p>
    <w:p w14:paraId="6F1241C4"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[39]</w:t>
      </w:r>
      <w:r w:rsidRPr="006A7D30">
        <w:rPr>
          <w:noProof/>
          <w:szCs w:val="24"/>
        </w:rPr>
        <w:tab/>
        <w:t xml:space="preserve">S. Bragagnolo, H. Rocha, M. Denker, and S. Ducasse, “Ethereum query language,” </w:t>
      </w:r>
      <w:r w:rsidRPr="006A7D30">
        <w:rPr>
          <w:i/>
          <w:iCs/>
          <w:noProof/>
          <w:szCs w:val="24"/>
        </w:rPr>
        <w:t>2018 IEEE/ACM 1st Int. Work. Emerg. Trends Softw. Eng. Blockchain</w:t>
      </w:r>
      <w:r w:rsidRPr="006A7D30">
        <w:rPr>
          <w:noProof/>
          <w:szCs w:val="24"/>
        </w:rPr>
        <w:t>, pp. 1–8, 2018.</w:t>
      </w:r>
    </w:p>
    <w:p w14:paraId="2A71FECE" w14:textId="77777777" w:rsidR="00A578E5" w:rsidRPr="006A7D30" w:rsidRDefault="00A578E5" w:rsidP="003C59FE">
      <w:pPr>
        <w:widowControl w:val="0"/>
        <w:autoSpaceDE w:val="0"/>
        <w:autoSpaceDN w:val="0"/>
        <w:adjustRightInd w:val="0"/>
        <w:ind w:left="640" w:hanging="640"/>
        <w:jc w:val="left"/>
        <w:rPr>
          <w:noProof/>
        </w:rPr>
      </w:pPr>
      <w:r w:rsidRPr="006A7D30">
        <w:rPr>
          <w:noProof/>
          <w:szCs w:val="24"/>
        </w:rPr>
        <w:t>[40]</w:t>
      </w:r>
      <w:r w:rsidRPr="006A7D30">
        <w:rPr>
          <w:noProof/>
          <w:szCs w:val="24"/>
        </w:rPr>
        <w:tab/>
        <w:t>United States National Institute of Standards and Technology, “NIST Document Sharing Test Facility.” [Online]. Available: http://ihexds.nist.gov/. [Accessed: 27-Apr-2019].</w:t>
      </w:r>
    </w:p>
    <w:p w14:paraId="6303B5BA" w14:textId="7248EF63" w:rsidR="009303D9" w:rsidRDefault="00A578E5" w:rsidP="003C59FE">
      <w:pPr>
        <w:pStyle w:val="references"/>
        <w:numPr>
          <w:ilvl w:val="0"/>
          <w:numId w:val="0"/>
        </w:numPr>
        <w:spacing w:line="240" w:lineRule="auto"/>
        <w:ind w:left="360" w:hanging="360"/>
        <w:jc w:val="left"/>
      </w:pPr>
      <w:r w:rsidRPr="006A7D30">
        <w:rPr>
          <w:color w:val="FF0000"/>
          <w:szCs w:val="22"/>
        </w:rPr>
        <w:fldChar w:fldCharType="end"/>
      </w:r>
    </w:p>
    <w:p w14:paraId="205F82CE" w14:textId="05F4F3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B29D156" w14:textId="027B008A" w:rsidR="009303D9" w:rsidRDefault="009303D9" w:rsidP="005B520E">
      <w:pPr>
        <w:rPr>
          <w:ins w:id="218" w:author="Pat Mongkolwat" w:date="2020-07-07T15:48:00Z"/>
        </w:rPr>
      </w:pPr>
    </w:p>
    <w:p w14:paraId="43D071B8" w14:textId="4EE0209F" w:rsidR="00274455" w:rsidRDefault="00274455" w:rsidP="00BD02A9">
      <w:pPr>
        <w:jc w:val="left"/>
        <w:rPr>
          <w:ins w:id="219" w:author="Pat Mongkolwat" w:date="2020-07-07T16:00:00Z"/>
          <w:i/>
          <w:iCs/>
        </w:rPr>
      </w:pPr>
      <w:r w:rsidRPr="00E063FE">
        <w:rPr>
          <w:i/>
          <w:iCs/>
        </w:rPr>
        <w:t>On the increasing demand for better quality of healthcare service, there is the topic that involve healthcare information technology in term of operation efficiency.</w:t>
      </w:r>
    </w:p>
    <w:p w14:paraId="07505FE3" w14:textId="317B3F10" w:rsidR="00BD02A9" w:rsidRDefault="00BD02A9" w:rsidP="00BD02A9">
      <w:pPr>
        <w:jc w:val="left"/>
        <w:rPr>
          <w:ins w:id="220" w:author="Pat Mongkolwat" w:date="2020-07-07T16:00:00Z"/>
          <w:i/>
          <w:iCs/>
        </w:rPr>
      </w:pPr>
    </w:p>
    <w:p w14:paraId="602F1A1C" w14:textId="49F6858F" w:rsidR="00BD02A9" w:rsidRDefault="00BD02A9" w:rsidP="00BD02A9">
      <w:pPr>
        <w:jc w:val="left"/>
        <w:rPr>
          <w:ins w:id="221" w:author="Pat Mongkolwat" w:date="2020-07-07T16:35:00Z"/>
          <w:i/>
          <w:iCs/>
        </w:rPr>
      </w:pPr>
      <w:ins w:id="222" w:author="Pat Mongkolwat" w:date="2020-07-07T16:00:00Z">
        <w:r w:rsidRPr="00E063FE">
          <w:rPr>
            <w:i/>
            <w:iCs/>
          </w:rPr>
          <w:t>There found initiatives to standardize healthcare information sharing method. To address issue about health document sharing between different enterprises, Integrating Healthcare Enterprise (IHE) initiative have proposed Cross</w:t>
        </w:r>
        <w:r w:rsidRPr="00E063FE">
          <w:rPr>
            <w:rFonts w:cstheme="minorBidi" w:hint="cs"/>
            <w:i/>
            <w:iCs/>
            <w:szCs w:val="22"/>
            <w:cs/>
            <w:lang w:bidi="th-TH"/>
          </w:rPr>
          <w:t>-</w:t>
        </w:r>
        <w:r w:rsidRPr="00E063FE">
          <w:rPr>
            <w:i/>
            <w:iCs/>
          </w:rPr>
          <w:t>Enterprise Document Sharing (</w:t>
        </w:r>
        <w:proofErr w:type="spellStart"/>
        <w:r w:rsidRPr="00E063FE">
          <w:rPr>
            <w:i/>
            <w:iCs/>
          </w:rPr>
          <w:t>XDS.b</w:t>
        </w:r>
        <w:proofErr w:type="spellEnd"/>
        <w:r w:rsidRPr="00E063FE">
          <w:rPr>
            <w:i/>
            <w:iCs/>
          </w:rPr>
          <w:t>) Profile. The profile allows the adopted organizations to share health document between each other simultaneously. A</w:t>
        </w:r>
        <w:r w:rsidRPr="00E063FE">
          <w:rPr>
            <w:rFonts w:cs="Angsana New"/>
            <w:i/>
            <w:iCs/>
            <w:szCs w:val="22"/>
            <w:lang w:bidi="th-TH"/>
          </w:rPr>
          <w:t>t the same time, as</w:t>
        </w:r>
        <w:r w:rsidRPr="00E063FE">
          <w:rPr>
            <w:i/>
            <w:iCs/>
          </w:rPr>
          <w:t xml:space="preserve"> well as other industry, there also emerging cyber-security threats threatening healthcare information domain. These threats increase difficulty to development of health information sharing network and causing damage to healthcare enterprises. These cyberthreats can cause damage to the industry in many aspects, especially those cyber-attack that targeting integrity and availability of data. These kinds of cyber-attack can severe the continuity of medical operation which could result as the cost of patient’s life. There are many solutions technology proposed to deal with these kinds of cyber-attacks. One of the technologies that on the trend to deal with cyber-threats threatening integrity and availability of data is Blockchain technology. There are several research and concepts that proposed about using Blockchain technology to solve health information sharing issue. But there still many limits prevent Blockchain technology to effectively integrated with data like health information. In this work, we propose another approach for integrate Blockchain technology with health information. We see that standard like IHE </w:t>
        </w:r>
        <w:proofErr w:type="spellStart"/>
        <w:r w:rsidRPr="00E063FE">
          <w:rPr>
            <w:i/>
            <w:iCs/>
          </w:rPr>
          <w:t>XDS.b</w:t>
        </w:r>
        <w:proofErr w:type="spellEnd"/>
        <w:r w:rsidRPr="00E063FE">
          <w:rPr>
            <w:i/>
            <w:iCs/>
          </w:rPr>
          <w:t xml:space="preserve"> profile could be use with Blockchain technology to allow health document sharing through decentralized network while address cyber-security issue through unique characteristics of Blockchain technology.</w:t>
        </w:r>
      </w:ins>
    </w:p>
    <w:p w14:paraId="116E985F" w14:textId="5AD823CA" w:rsidR="00807E13" w:rsidRDefault="00807E13" w:rsidP="00BD02A9">
      <w:pPr>
        <w:jc w:val="left"/>
        <w:rPr>
          <w:ins w:id="223" w:author="Pat Mongkolwat" w:date="2020-07-07T16:35:00Z"/>
          <w:i/>
          <w:iCs/>
        </w:rPr>
      </w:pPr>
    </w:p>
    <w:p w14:paraId="30E1EDD3" w14:textId="77777777" w:rsidR="00807E13" w:rsidRDefault="00807E13">
      <w:pPr>
        <w:jc w:val="left"/>
        <w:pPrChange w:id="224" w:author="Pat Mongkolwat" w:date="2020-07-07T16:00:00Z">
          <w:pPr/>
        </w:pPrChange>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1" w:author="Pat Mongkolwat" w:date="2020-07-07T17:30:00Z" w:initials="PM">
    <w:p w14:paraId="67D18E26" w14:textId="103DABD8" w:rsidR="00EE5414" w:rsidRDefault="00EE5414">
      <w:pPr>
        <w:pStyle w:val="CommentText"/>
      </w:pPr>
      <w:r>
        <w:rPr>
          <w:rStyle w:val="CommentReference"/>
        </w:rPr>
        <w:annotationRef/>
      </w:r>
      <w:r>
        <w:t>Should use a reference</w:t>
      </w:r>
    </w:p>
  </w:comment>
  <w:comment w:id="169" w:author="Pat Mongkolwat" w:date="2020-07-07T17:35:00Z" w:initials="PM">
    <w:p w14:paraId="459FA0C7" w14:textId="1849978F" w:rsidR="001222C0" w:rsidRDefault="001222C0">
      <w:pPr>
        <w:pStyle w:val="CommentText"/>
      </w:pPr>
      <w:r>
        <w:rPr>
          <w:rStyle w:val="CommentReference"/>
        </w:rPr>
        <w:annotationRef/>
      </w:r>
      <w:r>
        <w:t>What are they?</w:t>
      </w:r>
    </w:p>
  </w:comment>
  <w:comment w:id="208" w:author="Pat Mongkolwat" w:date="2020-07-07T17:43:00Z" w:initials="PM">
    <w:p w14:paraId="14B2ACE4" w14:textId="5B83859D" w:rsidR="000500E9" w:rsidRDefault="000500E9">
      <w:pPr>
        <w:pStyle w:val="CommentText"/>
      </w:pPr>
      <w:r>
        <w:rPr>
          <w:rStyle w:val="CommentReference"/>
        </w:rPr>
        <w:annotationRef/>
      </w:r>
      <w:proofErr w:type="gramStart"/>
      <w:r w:rsidR="00FE456A">
        <w:t>Don’t</w:t>
      </w:r>
      <w:proofErr w:type="gramEnd"/>
      <w:r w:rsidR="00FE456A">
        <w:t xml:space="preserve"> understand. Need to talk.</w:t>
      </w:r>
    </w:p>
  </w:comment>
  <w:comment w:id="215"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D18E26" w15:done="0"/>
  <w15:commentEx w15:paraId="459FA0C7" w15:done="0"/>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2FC0" w16cex:dateUtc="2020-07-07T10:30:00Z"/>
  <w16cex:commentExtensible w16cex:durableId="22AF30D9" w16cex:dateUtc="2020-07-07T10:35:00Z"/>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D18E26" w16cid:durableId="22AF2FC0"/>
  <w16cid:commentId w16cid:paraId="459FA0C7" w16cid:durableId="22AF30D9"/>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D150B" w14:textId="77777777" w:rsidR="00FE2494" w:rsidRDefault="00FE2494" w:rsidP="001A3B3D">
      <w:r>
        <w:separator/>
      </w:r>
    </w:p>
  </w:endnote>
  <w:endnote w:type="continuationSeparator" w:id="0">
    <w:p w14:paraId="28AADB78" w14:textId="77777777" w:rsidR="00FE2494" w:rsidRDefault="00FE249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74D30" w14:textId="77777777" w:rsidR="00FE2494" w:rsidRDefault="00FE2494" w:rsidP="001A3B3D">
      <w:r>
        <w:separator/>
      </w:r>
    </w:p>
  </w:footnote>
  <w:footnote w:type="continuationSeparator" w:id="0">
    <w:p w14:paraId="073FDF02" w14:textId="77777777" w:rsidR="00FE2494" w:rsidRDefault="00FE249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rson w15:author="SemiA Petnathean">
    <w15:presenceInfo w15:providerId="Windows Live" w15:userId="0e2ce6bcdf915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1838"/>
    <w:rsid w:val="00002237"/>
    <w:rsid w:val="00003C52"/>
    <w:rsid w:val="00003D44"/>
    <w:rsid w:val="0001422F"/>
    <w:rsid w:val="00024891"/>
    <w:rsid w:val="0002560C"/>
    <w:rsid w:val="000410E8"/>
    <w:rsid w:val="00045E93"/>
    <w:rsid w:val="00046451"/>
    <w:rsid w:val="0004781E"/>
    <w:rsid w:val="000500E9"/>
    <w:rsid w:val="00066CD8"/>
    <w:rsid w:val="00071AF8"/>
    <w:rsid w:val="000737EF"/>
    <w:rsid w:val="000833B6"/>
    <w:rsid w:val="000836BE"/>
    <w:rsid w:val="0008758A"/>
    <w:rsid w:val="000A146C"/>
    <w:rsid w:val="000A2D04"/>
    <w:rsid w:val="000C1E68"/>
    <w:rsid w:val="000D228A"/>
    <w:rsid w:val="000F1E06"/>
    <w:rsid w:val="001204E8"/>
    <w:rsid w:val="001222C0"/>
    <w:rsid w:val="00132738"/>
    <w:rsid w:val="00136090"/>
    <w:rsid w:val="0013631E"/>
    <w:rsid w:val="00141B23"/>
    <w:rsid w:val="001458BE"/>
    <w:rsid w:val="0016198E"/>
    <w:rsid w:val="00191F77"/>
    <w:rsid w:val="00192185"/>
    <w:rsid w:val="00196B61"/>
    <w:rsid w:val="001A2062"/>
    <w:rsid w:val="001A2EFD"/>
    <w:rsid w:val="001A3B3D"/>
    <w:rsid w:val="001A3F4A"/>
    <w:rsid w:val="001A6361"/>
    <w:rsid w:val="001B079E"/>
    <w:rsid w:val="001B62BA"/>
    <w:rsid w:val="001B67DC"/>
    <w:rsid w:val="001C084F"/>
    <w:rsid w:val="001C16CD"/>
    <w:rsid w:val="001D1FCE"/>
    <w:rsid w:val="001E5758"/>
    <w:rsid w:val="001F0AA6"/>
    <w:rsid w:val="001F4ABE"/>
    <w:rsid w:val="002178C3"/>
    <w:rsid w:val="002254A9"/>
    <w:rsid w:val="00225F49"/>
    <w:rsid w:val="00233D97"/>
    <w:rsid w:val="002347A2"/>
    <w:rsid w:val="00234FC8"/>
    <w:rsid w:val="00236037"/>
    <w:rsid w:val="00250D5F"/>
    <w:rsid w:val="00252F5E"/>
    <w:rsid w:val="002545A4"/>
    <w:rsid w:val="00266EE1"/>
    <w:rsid w:val="00274455"/>
    <w:rsid w:val="00284248"/>
    <w:rsid w:val="002850E3"/>
    <w:rsid w:val="002A5C3C"/>
    <w:rsid w:val="002A7358"/>
    <w:rsid w:val="002C6957"/>
    <w:rsid w:val="002C748E"/>
    <w:rsid w:val="002D5A35"/>
    <w:rsid w:val="002E461B"/>
    <w:rsid w:val="00303E2F"/>
    <w:rsid w:val="00316D18"/>
    <w:rsid w:val="00321856"/>
    <w:rsid w:val="00323801"/>
    <w:rsid w:val="00334D32"/>
    <w:rsid w:val="0034403D"/>
    <w:rsid w:val="00346DFD"/>
    <w:rsid w:val="0035023C"/>
    <w:rsid w:val="00353330"/>
    <w:rsid w:val="00354762"/>
    <w:rsid w:val="00354FCF"/>
    <w:rsid w:val="003668C8"/>
    <w:rsid w:val="003800AF"/>
    <w:rsid w:val="003821C7"/>
    <w:rsid w:val="00382218"/>
    <w:rsid w:val="003921E0"/>
    <w:rsid w:val="00393720"/>
    <w:rsid w:val="00395EA1"/>
    <w:rsid w:val="003A19E2"/>
    <w:rsid w:val="003B06FC"/>
    <w:rsid w:val="003B0BD8"/>
    <w:rsid w:val="003B2B40"/>
    <w:rsid w:val="003B4E04"/>
    <w:rsid w:val="003B57C4"/>
    <w:rsid w:val="003C59FE"/>
    <w:rsid w:val="003E0A9C"/>
    <w:rsid w:val="003F5A08"/>
    <w:rsid w:val="00420716"/>
    <w:rsid w:val="004215B0"/>
    <w:rsid w:val="004325FB"/>
    <w:rsid w:val="00435560"/>
    <w:rsid w:val="00437339"/>
    <w:rsid w:val="004432BA"/>
    <w:rsid w:val="0044407E"/>
    <w:rsid w:val="00447BB9"/>
    <w:rsid w:val="00453C10"/>
    <w:rsid w:val="0046031D"/>
    <w:rsid w:val="0046043C"/>
    <w:rsid w:val="00473AC9"/>
    <w:rsid w:val="004779B0"/>
    <w:rsid w:val="004906FE"/>
    <w:rsid w:val="004A70F4"/>
    <w:rsid w:val="004B393C"/>
    <w:rsid w:val="004C3BAC"/>
    <w:rsid w:val="004C6854"/>
    <w:rsid w:val="004D72B5"/>
    <w:rsid w:val="00505CE2"/>
    <w:rsid w:val="0050684C"/>
    <w:rsid w:val="00520473"/>
    <w:rsid w:val="00532881"/>
    <w:rsid w:val="00532A94"/>
    <w:rsid w:val="00542DEA"/>
    <w:rsid w:val="00551B7F"/>
    <w:rsid w:val="0055773A"/>
    <w:rsid w:val="00557F0D"/>
    <w:rsid w:val="0056610F"/>
    <w:rsid w:val="00575A83"/>
    <w:rsid w:val="00575BCA"/>
    <w:rsid w:val="00581D71"/>
    <w:rsid w:val="00586E18"/>
    <w:rsid w:val="005A0961"/>
    <w:rsid w:val="005A42A3"/>
    <w:rsid w:val="005B0344"/>
    <w:rsid w:val="005B2BB7"/>
    <w:rsid w:val="005B520E"/>
    <w:rsid w:val="005C41ED"/>
    <w:rsid w:val="005E0E43"/>
    <w:rsid w:val="005E2800"/>
    <w:rsid w:val="005F2CCD"/>
    <w:rsid w:val="0060008D"/>
    <w:rsid w:val="00605825"/>
    <w:rsid w:val="006100C3"/>
    <w:rsid w:val="006131BC"/>
    <w:rsid w:val="006162D7"/>
    <w:rsid w:val="00637B90"/>
    <w:rsid w:val="0064311C"/>
    <w:rsid w:val="00645D22"/>
    <w:rsid w:val="00651A08"/>
    <w:rsid w:val="00654204"/>
    <w:rsid w:val="00657B02"/>
    <w:rsid w:val="00670434"/>
    <w:rsid w:val="00670FCD"/>
    <w:rsid w:val="006A4889"/>
    <w:rsid w:val="006A7E6F"/>
    <w:rsid w:val="006B6B66"/>
    <w:rsid w:val="006C029F"/>
    <w:rsid w:val="006C07A5"/>
    <w:rsid w:val="006D496F"/>
    <w:rsid w:val="006D7D5F"/>
    <w:rsid w:val="006F5B13"/>
    <w:rsid w:val="006F6D3D"/>
    <w:rsid w:val="007004FB"/>
    <w:rsid w:val="00701449"/>
    <w:rsid w:val="007015CE"/>
    <w:rsid w:val="00706AC8"/>
    <w:rsid w:val="00707221"/>
    <w:rsid w:val="00712E68"/>
    <w:rsid w:val="00715BEA"/>
    <w:rsid w:val="007262FA"/>
    <w:rsid w:val="00731C82"/>
    <w:rsid w:val="00732B62"/>
    <w:rsid w:val="00740EEA"/>
    <w:rsid w:val="00741149"/>
    <w:rsid w:val="00775AD0"/>
    <w:rsid w:val="00776D91"/>
    <w:rsid w:val="007809CA"/>
    <w:rsid w:val="00785656"/>
    <w:rsid w:val="00787D20"/>
    <w:rsid w:val="00787F49"/>
    <w:rsid w:val="00794804"/>
    <w:rsid w:val="007A3C71"/>
    <w:rsid w:val="007B33F1"/>
    <w:rsid w:val="007B6DDA"/>
    <w:rsid w:val="007C0308"/>
    <w:rsid w:val="007C2FF2"/>
    <w:rsid w:val="007D6232"/>
    <w:rsid w:val="007E15AB"/>
    <w:rsid w:val="007E2238"/>
    <w:rsid w:val="007E5B8A"/>
    <w:rsid w:val="007F1F99"/>
    <w:rsid w:val="007F3D69"/>
    <w:rsid w:val="007F768F"/>
    <w:rsid w:val="008053B7"/>
    <w:rsid w:val="0080791D"/>
    <w:rsid w:val="00807E13"/>
    <w:rsid w:val="00815708"/>
    <w:rsid w:val="00825606"/>
    <w:rsid w:val="0083493C"/>
    <w:rsid w:val="00836367"/>
    <w:rsid w:val="008556C3"/>
    <w:rsid w:val="0085662B"/>
    <w:rsid w:val="00873603"/>
    <w:rsid w:val="0087779C"/>
    <w:rsid w:val="00887B40"/>
    <w:rsid w:val="0089557C"/>
    <w:rsid w:val="008A2C7D"/>
    <w:rsid w:val="008B3404"/>
    <w:rsid w:val="008B6524"/>
    <w:rsid w:val="008C4B23"/>
    <w:rsid w:val="008C621E"/>
    <w:rsid w:val="008E1979"/>
    <w:rsid w:val="008E574D"/>
    <w:rsid w:val="008F02A0"/>
    <w:rsid w:val="008F6E2C"/>
    <w:rsid w:val="0090458B"/>
    <w:rsid w:val="00907082"/>
    <w:rsid w:val="009303D9"/>
    <w:rsid w:val="00933C64"/>
    <w:rsid w:val="00934F0F"/>
    <w:rsid w:val="00934FB5"/>
    <w:rsid w:val="009426FB"/>
    <w:rsid w:val="00944F8F"/>
    <w:rsid w:val="00945E7D"/>
    <w:rsid w:val="00961E28"/>
    <w:rsid w:val="009631EF"/>
    <w:rsid w:val="009647F3"/>
    <w:rsid w:val="00972203"/>
    <w:rsid w:val="009A4DC0"/>
    <w:rsid w:val="009A59AD"/>
    <w:rsid w:val="009A7B1E"/>
    <w:rsid w:val="009B20A7"/>
    <w:rsid w:val="009B79FC"/>
    <w:rsid w:val="009C17D5"/>
    <w:rsid w:val="009C6FB1"/>
    <w:rsid w:val="009D2E51"/>
    <w:rsid w:val="009E0C94"/>
    <w:rsid w:val="009E0E84"/>
    <w:rsid w:val="009F1D79"/>
    <w:rsid w:val="00A01AED"/>
    <w:rsid w:val="00A059B3"/>
    <w:rsid w:val="00A17610"/>
    <w:rsid w:val="00A17DF3"/>
    <w:rsid w:val="00A269D0"/>
    <w:rsid w:val="00A4082D"/>
    <w:rsid w:val="00A43465"/>
    <w:rsid w:val="00A54292"/>
    <w:rsid w:val="00A57262"/>
    <w:rsid w:val="00A578E5"/>
    <w:rsid w:val="00A81E19"/>
    <w:rsid w:val="00AB09F9"/>
    <w:rsid w:val="00AB106B"/>
    <w:rsid w:val="00AD143D"/>
    <w:rsid w:val="00AE3409"/>
    <w:rsid w:val="00AE70F2"/>
    <w:rsid w:val="00AF0644"/>
    <w:rsid w:val="00AF2B60"/>
    <w:rsid w:val="00AF7C5F"/>
    <w:rsid w:val="00B11A60"/>
    <w:rsid w:val="00B22613"/>
    <w:rsid w:val="00B410C5"/>
    <w:rsid w:val="00B44A76"/>
    <w:rsid w:val="00B51D63"/>
    <w:rsid w:val="00B625EE"/>
    <w:rsid w:val="00B6439B"/>
    <w:rsid w:val="00B768D1"/>
    <w:rsid w:val="00B770CB"/>
    <w:rsid w:val="00B922FA"/>
    <w:rsid w:val="00BA1025"/>
    <w:rsid w:val="00BA7030"/>
    <w:rsid w:val="00BC3420"/>
    <w:rsid w:val="00BC3B77"/>
    <w:rsid w:val="00BD02A9"/>
    <w:rsid w:val="00BD1D73"/>
    <w:rsid w:val="00BD3542"/>
    <w:rsid w:val="00BD670B"/>
    <w:rsid w:val="00BE7D3C"/>
    <w:rsid w:val="00BF17E5"/>
    <w:rsid w:val="00BF473E"/>
    <w:rsid w:val="00BF5B97"/>
    <w:rsid w:val="00BF5FF6"/>
    <w:rsid w:val="00C0207F"/>
    <w:rsid w:val="00C1079B"/>
    <w:rsid w:val="00C16117"/>
    <w:rsid w:val="00C2109F"/>
    <w:rsid w:val="00C3075A"/>
    <w:rsid w:val="00C32204"/>
    <w:rsid w:val="00C3310B"/>
    <w:rsid w:val="00C36CC1"/>
    <w:rsid w:val="00C4079E"/>
    <w:rsid w:val="00C40D48"/>
    <w:rsid w:val="00C513EA"/>
    <w:rsid w:val="00C6370E"/>
    <w:rsid w:val="00C64B8E"/>
    <w:rsid w:val="00C65810"/>
    <w:rsid w:val="00C66685"/>
    <w:rsid w:val="00C7370B"/>
    <w:rsid w:val="00C919A4"/>
    <w:rsid w:val="00C976C5"/>
    <w:rsid w:val="00CA2DCD"/>
    <w:rsid w:val="00CA4392"/>
    <w:rsid w:val="00CA498B"/>
    <w:rsid w:val="00CA5D9F"/>
    <w:rsid w:val="00CB331A"/>
    <w:rsid w:val="00CB5E74"/>
    <w:rsid w:val="00CC393F"/>
    <w:rsid w:val="00CC743B"/>
    <w:rsid w:val="00CC774C"/>
    <w:rsid w:val="00CD0FD4"/>
    <w:rsid w:val="00CD46C6"/>
    <w:rsid w:val="00CD59FF"/>
    <w:rsid w:val="00CD6029"/>
    <w:rsid w:val="00CD77F5"/>
    <w:rsid w:val="00D2176E"/>
    <w:rsid w:val="00D235CF"/>
    <w:rsid w:val="00D27C00"/>
    <w:rsid w:val="00D31324"/>
    <w:rsid w:val="00D353F3"/>
    <w:rsid w:val="00D40E8E"/>
    <w:rsid w:val="00D55C42"/>
    <w:rsid w:val="00D6060A"/>
    <w:rsid w:val="00D632BE"/>
    <w:rsid w:val="00D66CD0"/>
    <w:rsid w:val="00D711DF"/>
    <w:rsid w:val="00D72D06"/>
    <w:rsid w:val="00D7522C"/>
    <w:rsid w:val="00D7536F"/>
    <w:rsid w:val="00D76668"/>
    <w:rsid w:val="00D83E02"/>
    <w:rsid w:val="00DB123E"/>
    <w:rsid w:val="00DC0888"/>
    <w:rsid w:val="00DC5738"/>
    <w:rsid w:val="00DE400B"/>
    <w:rsid w:val="00DF048C"/>
    <w:rsid w:val="00DF7C53"/>
    <w:rsid w:val="00E01E9E"/>
    <w:rsid w:val="00E063FE"/>
    <w:rsid w:val="00E07383"/>
    <w:rsid w:val="00E165BC"/>
    <w:rsid w:val="00E21E5F"/>
    <w:rsid w:val="00E225DF"/>
    <w:rsid w:val="00E23159"/>
    <w:rsid w:val="00E2502A"/>
    <w:rsid w:val="00E374AB"/>
    <w:rsid w:val="00E61E12"/>
    <w:rsid w:val="00E7596C"/>
    <w:rsid w:val="00E7727E"/>
    <w:rsid w:val="00E84E0F"/>
    <w:rsid w:val="00E856A3"/>
    <w:rsid w:val="00E878F2"/>
    <w:rsid w:val="00EA3ABA"/>
    <w:rsid w:val="00EA6834"/>
    <w:rsid w:val="00EC27D7"/>
    <w:rsid w:val="00ED0149"/>
    <w:rsid w:val="00ED3452"/>
    <w:rsid w:val="00ED3555"/>
    <w:rsid w:val="00EE5414"/>
    <w:rsid w:val="00EE6F67"/>
    <w:rsid w:val="00EF7DE3"/>
    <w:rsid w:val="00F0202E"/>
    <w:rsid w:val="00F03103"/>
    <w:rsid w:val="00F03C8C"/>
    <w:rsid w:val="00F15B10"/>
    <w:rsid w:val="00F271DE"/>
    <w:rsid w:val="00F3191C"/>
    <w:rsid w:val="00F45699"/>
    <w:rsid w:val="00F51213"/>
    <w:rsid w:val="00F54D51"/>
    <w:rsid w:val="00F627DA"/>
    <w:rsid w:val="00F63D1C"/>
    <w:rsid w:val="00F6673D"/>
    <w:rsid w:val="00F711A1"/>
    <w:rsid w:val="00F7184C"/>
    <w:rsid w:val="00F71BFC"/>
    <w:rsid w:val="00F7288F"/>
    <w:rsid w:val="00F729F2"/>
    <w:rsid w:val="00F73D05"/>
    <w:rsid w:val="00F80B8E"/>
    <w:rsid w:val="00F847A6"/>
    <w:rsid w:val="00F84920"/>
    <w:rsid w:val="00F9441B"/>
    <w:rsid w:val="00FA4C32"/>
    <w:rsid w:val="00FC3CDE"/>
    <w:rsid w:val="00FC45D9"/>
    <w:rsid w:val="00FC7C45"/>
    <w:rsid w:val="00FC7D79"/>
    <w:rsid w:val="00FE2494"/>
    <w:rsid w:val="00FE456A"/>
    <w:rsid w:val="00FE7114"/>
    <w:rsid w:val="00FF0356"/>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4428</Words>
  <Characters>25241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8</cp:revision>
  <cp:lastPrinted>2020-03-12T05:16:00Z</cp:lastPrinted>
  <dcterms:created xsi:type="dcterms:W3CDTF">2020-07-13T11:21:00Z</dcterms:created>
  <dcterms:modified xsi:type="dcterms:W3CDTF">2020-07-13T13:04:00Z</dcterms:modified>
</cp:coreProperties>
</file>