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1112A" w14:textId="77777777" w:rsidR="004E6CB4" w:rsidRDefault="004E6CB4" w:rsidP="004E6CB4">
      <w:pPr>
        <w:pStyle w:val="papertitle"/>
        <w:spacing w:before="100" w:beforeAutospacing="1" w:after="100" w:afterAutospacing="1"/>
        <w:rPr>
          <w:kern w:val="48"/>
        </w:rPr>
      </w:pPr>
      <w:r w:rsidRPr="008D7200">
        <w:rPr>
          <w:kern w:val="48"/>
        </w:rPr>
        <w:t>I</w:t>
      </w:r>
      <w:r>
        <w:rPr>
          <w:kern w:val="48"/>
        </w:rPr>
        <w:t xml:space="preserve">ntegration of </w:t>
      </w:r>
      <w:r w:rsidRPr="008D7200">
        <w:rPr>
          <w:kern w:val="48"/>
        </w:rPr>
        <w:t xml:space="preserve">Cross-Enterprise Document Sharing (XDS.b) </w:t>
      </w:r>
      <w:r>
        <w:rPr>
          <w:kern w:val="48"/>
        </w:rPr>
        <w:t>with</w:t>
      </w:r>
      <w:r w:rsidRPr="008D7200">
        <w:rPr>
          <w:kern w:val="48"/>
        </w:rPr>
        <w:t xml:space="preserve"> Blockchain Technology</w:t>
      </w:r>
    </w:p>
    <w:p w14:paraId="6EECF6FA" w14:textId="3C90137C" w:rsidR="004E6CB4" w:rsidRDefault="004E6CB4" w:rsidP="004E6CB4">
      <w:pPr>
        <w:pStyle w:val="papertitle"/>
        <w:spacing w:before="100" w:beforeAutospacing="1" w:after="100" w:afterAutospacing="1"/>
        <w:jc w:val="both"/>
        <w:rPr>
          <w:kern w:val="48"/>
        </w:rPr>
      </w:pPr>
    </w:p>
    <w:p w14:paraId="1F8B6B07" w14:textId="77777777" w:rsidR="00321E6A" w:rsidRDefault="00321E6A" w:rsidP="00000712">
      <w:pPr>
        <w:pStyle w:val="papertitle"/>
        <w:spacing w:after="0"/>
        <w:jc w:val="both"/>
        <w:rPr>
          <w:iCs/>
          <w:kern w:val="48"/>
          <w:sz w:val="24"/>
          <w:szCs w:val="24"/>
        </w:rPr>
        <w:sectPr w:rsidR="00321E6A" w:rsidSect="00815708">
          <w:footerReference w:type="first" r:id="rId11"/>
          <w:pgSz w:w="11906" w:h="16838" w:code="9"/>
          <w:pgMar w:top="1044" w:right="893" w:bottom="1440" w:left="893" w:header="720" w:footer="720" w:gutter="0"/>
          <w:cols w:space="720"/>
          <w:titlePg/>
          <w:docGrid w:linePitch="360"/>
        </w:sectPr>
      </w:pPr>
    </w:p>
    <w:p w14:paraId="70955DE9" w14:textId="53CAA0E6" w:rsidR="00000712" w:rsidRPr="00321E6A" w:rsidRDefault="00000712" w:rsidP="00321E6A">
      <w:pPr>
        <w:pStyle w:val="papertitle"/>
        <w:spacing w:after="0"/>
        <w:rPr>
          <w:iCs/>
          <w:kern w:val="48"/>
          <w:sz w:val="22"/>
          <w:szCs w:val="22"/>
        </w:rPr>
      </w:pPr>
      <w:r w:rsidRPr="00321E6A">
        <w:rPr>
          <w:iCs/>
          <w:kern w:val="48"/>
          <w:sz w:val="22"/>
          <w:szCs w:val="22"/>
        </w:rPr>
        <w:t>Petnathean Julled</w:t>
      </w:r>
    </w:p>
    <w:p w14:paraId="250FAB4A" w14:textId="5B018F2A" w:rsidR="00000712" w:rsidRPr="00321E6A" w:rsidRDefault="00000712" w:rsidP="00321E6A">
      <w:pPr>
        <w:rPr>
          <w:sz w:val="22"/>
          <w:szCs w:val="22"/>
        </w:rPr>
      </w:pPr>
      <w:r w:rsidRPr="00321E6A">
        <w:rPr>
          <w:sz w:val="22"/>
          <w:szCs w:val="22"/>
        </w:rPr>
        <w:t>Faculty of ICT, Mahidol University</w:t>
      </w:r>
    </w:p>
    <w:p w14:paraId="652AFEB6" w14:textId="732EF96B" w:rsidR="00000712" w:rsidRPr="00321E6A" w:rsidRDefault="00000712" w:rsidP="00321E6A">
      <w:pPr>
        <w:rPr>
          <w:sz w:val="22"/>
          <w:szCs w:val="22"/>
        </w:rPr>
      </w:pPr>
      <w:r w:rsidRPr="00321E6A">
        <w:rPr>
          <w:sz w:val="22"/>
          <w:szCs w:val="22"/>
        </w:rPr>
        <w:t xml:space="preserve">Nakhon </w:t>
      </w:r>
      <w:proofErr w:type="spellStart"/>
      <w:r w:rsidRPr="00321E6A">
        <w:rPr>
          <w:sz w:val="22"/>
          <w:szCs w:val="22"/>
        </w:rPr>
        <w:t>Pathom</w:t>
      </w:r>
      <w:proofErr w:type="spellEnd"/>
      <w:r w:rsidRPr="00321E6A">
        <w:rPr>
          <w:sz w:val="22"/>
          <w:szCs w:val="22"/>
        </w:rPr>
        <w:t>, Thailand</w:t>
      </w:r>
    </w:p>
    <w:p w14:paraId="2D5D053A" w14:textId="1E684ACE" w:rsidR="00000712" w:rsidRPr="00321E6A" w:rsidRDefault="00000712" w:rsidP="00321E6A">
      <w:pPr>
        <w:rPr>
          <w:sz w:val="22"/>
          <w:szCs w:val="22"/>
        </w:rPr>
      </w:pPr>
      <w:r w:rsidRPr="00321E6A">
        <w:rPr>
          <w:sz w:val="22"/>
          <w:szCs w:val="22"/>
        </w:rPr>
        <w:t>petnathean.jul@student.mahidol.ac.th</w:t>
      </w:r>
    </w:p>
    <w:p w14:paraId="5CDB9FFC" w14:textId="77777777" w:rsidR="00000712" w:rsidRPr="00321E6A" w:rsidRDefault="00000712" w:rsidP="00321E6A">
      <w:pPr>
        <w:pStyle w:val="papertitle"/>
        <w:spacing w:after="0"/>
        <w:rPr>
          <w:iCs/>
          <w:kern w:val="48"/>
          <w:sz w:val="22"/>
          <w:szCs w:val="22"/>
        </w:rPr>
      </w:pPr>
    </w:p>
    <w:p w14:paraId="6EF9C344" w14:textId="11EA195C" w:rsidR="004E6CB4" w:rsidRPr="00321E6A" w:rsidRDefault="004E6CB4" w:rsidP="00321E6A">
      <w:pPr>
        <w:pStyle w:val="papertitle"/>
        <w:spacing w:after="0"/>
        <w:rPr>
          <w:iCs/>
          <w:kern w:val="48"/>
          <w:sz w:val="22"/>
          <w:szCs w:val="22"/>
        </w:rPr>
      </w:pPr>
      <w:r w:rsidRPr="00321E6A">
        <w:rPr>
          <w:iCs/>
          <w:kern w:val="48"/>
          <w:sz w:val="22"/>
          <w:szCs w:val="22"/>
        </w:rPr>
        <w:t>Assadarat Khurat</w:t>
      </w:r>
    </w:p>
    <w:p w14:paraId="14451E27" w14:textId="21CCB904" w:rsidR="00000712" w:rsidRPr="00321E6A" w:rsidRDefault="00000712" w:rsidP="00321E6A">
      <w:pPr>
        <w:rPr>
          <w:sz w:val="22"/>
          <w:szCs w:val="22"/>
        </w:rPr>
      </w:pPr>
      <w:r w:rsidRPr="00321E6A">
        <w:rPr>
          <w:sz w:val="22"/>
          <w:szCs w:val="22"/>
        </w:rPr>
        <w:t>Faculty of ICT, Mahidol University</w:t>
      </w:r>
    </w:p>
    <w:p w14:paraId="3AA26B33" w14:textId="7FD11663" w:rsidR="00000712" w:rsidRPr="00321E6A" w:rsidRDefault="00000712" w:rsidP="00321E6A">
      <w:pPr>
        <w:rPr>
          <w:sz w:val="22"/>
          <w:szCs w:val="22"/>
        </w:rPr>
      </w:pPr>
      <w:r w:rsidRPr="00321E6A">
        <w:rPr>
          <w:sz w:val="22"/>
          <w:szCs w:val="22"/>
        </w:rPr>
        <w:t xml:space="preserve">Nakhon </w:t>
      </w:r>
      <w:proofErr w:type="spellStart"/>
      <w:r w:rsidRPr="00321E6A">
        <w:rPr>
          <w:sz w:val="22"/>
          <w:szCs w:val="22"/>
        </w:rPr>
        <w:t>Pathom</w:t>
      </w:r>
      <w:proofErr w:type="spellEnd"/>
      <w:r w:rsidRPr="00321E6A">
        <w:rPr>
          <w:sz w:val="22"/>
          <w:szCs w:val="22"/>
        </w:rPr>
        <w:t>, Thailand</w:t>
      </w:r>
    </w:p>
    <w:p w14:paraId="0198129B" w14:textId="266A9CAC" w:rsidR="004E6CB4" w:rsidRPr="00321E6A" w:rsidRDefault="00000712" w:rsidP="00321E6A">
      <w:pPr>
        <w:rPr>
          <w:sz w:val="22"/>
          <w:szCs w:val="22"/>
        </w:rPr>
      </w:pPr>
      <w:r w:rsidRPr="00321E6A">
        <w:rPr>
          <w:sz w:val="22"/>
          <w:szCs w:val="22"/>
        </w:rPr>
        <w:t>assadarat.khu@mahidol.ac.th</w:t>
      </w:r>
    </w:p>
    <w:p w14:paraId="1A7D4066" w14:textId="63094833" w:rsidR="00000712" w:rsidRPr="00321E6A" w:rsidRDefault="00000712" w:rsidP="00321E6A">
      <w:pPr>
        <w:rPr>
          <w:sz w:val="22"/>
          <w:szCs w:val="22"/>
        </w:rPr>
      </w:pPr>
    </w:p>
    <w:p w14:paraId="7623C4EF" w14:textId="397598AF" w:rsidR="00000712" w:rsidRPr="00321E6A" w:rsidRDefault="00000712" w:rsidP="00321E6A">
      <w:pPr>
        <w:rPr>
          <w:sz w:val="22"/>
          <w:szCs w:val="22"/>
        </w:rPr>
      </w:pPr>
      <w:r w:rsidRPr="00321E6A">
        <w:rPr>
          <w:sz w:val="22"/>
          <w:szCs w:val="22"/>
        </w:rPr>
        <w:t>Pattanasak Mongkolwat</w:t>
      </w:r>
    </w:p>
    <w:p w14:paraId="4D1DA7E9" w14:textId="77777777" w:rsidR="00000712" w:rsidRPr="00321E6A" w:rsidRDefault="00000712" w:rsidP="00321E6A">
      <w:pPr>
        <w:rPr>
          <w:sz w:val="22"/>
          <w:szCs w:val="22"/>
        </w:rPr>
      </w:pPr>
      <w:r w:rsidRPr="00321E6A">
        <w:rPr>
          <w:sz w:val="22"/>
          <w:szCs w:val="22"/>
        </w:rPr>
        <w:t>Faculty of ICT, Mahidol University</w:t>
      </w:r>
    </w:p>
    <w:p w14:paraId="05BF7DE0" w14:textId="77777777" w:rsidR="00000712" w:rsidRPr="00321E6A" w:rsidRDefault="00000712" w:rsidP="00321E6A">
      <w:pPr>
        <w:rPr>
          <w:sz w:val="22"/>
          <w:szCs w:val="22"/>
        </w:rPr>
      </w:pPr>
      <w:r w:rsidRPr="00321E6A">
        <w:rPr>
          <w:sz w:val="22"/>
          <w:szCs w:val="22"/>
        </w:rPr>
        <w:t xml:space="preserve">Nakhon </w:t>
      </w:r>
      <w:proofErr w:type="spellStart"/>
      <w:r w:rsidRPr="00321E6A">
        <w:rPr>
          <w:sz w:val="22"/>
          <w:szCs w:val="22"/>
        </w:rPr>
        <w:t>Pathom</w:t>
      </w:r>
      <w:proofErr w:type="spellEnd"/>
      <w:r w:rsidRPr="00321E6A">
        <w:rPr>
          <w:sz w:val="22"/>
          <w:szCs w:val="22"/>
        </w:rPr>
        <w:t>, Thailand</w:t>
      </w:r>
    </w:p>
    <w:p w14:paraId="2318C99C" w14:textId="52D97316" w:rsidR="00000712" w:rsidRPr="00321E6A" w:rsidRDefault="00000712" w:rsidP="00321E6A">
      <w:pPr>
        <w:rPr>
          <w:sz w:val="22"/>
          <w:szCs w:val="22"/>
        </w:rPr>
      </w:pPr>
      <w:r w:rsidRPr="00321E6A">
        <w:rPr>
          <w:sz w:val="22"/>
          <w:szCs w:val="22"/>
        </w:rPr>
        <w:t>pattanasak.mon@mahidol.ac.th</w:t>
      </w:r>
    </w:p>
    <w:p w14:paraId="0301FD79" w14:textId="77777777" w:rsidR="00321E6A" w:rsidRDefault="00321E6A" w:rsidP="004E6CB4">
      <w:pPr>
        <w:pStyle w:val="papertitle"/>
        <w:spacing w:before="100" w:beforeAutospacing="1" w:after="100" w:afterAutospacing="1"/>
        <w:jc w:val="both"/>
        <w:rPr>
          <w:iCs/>
          <w:kern w:val="48"/>
          <w:sz w:val="24"/>
          <w:szCs w:val="24"/>
        </w:rPr>
        <w:sectPr w:rsidR="00321E6A" w:rsidSect="00321E6A">
          <w:type w:val="continuous"/>
          <w:pgSz w:w="11906" w:h="16838" w:code="9"/>
          <w:pgMar w:top="1044" w:right="893" w:bottom="1440" w:left="893" w:header="720" w:footer="720" w:gutter="0"/>
          <w:cols w:num="3" w:space="20"/>
          <w:titlePg/>
          <w:docGrid w:linePitch="360"/>
        </w:sectPr>
      </w:pPr>
    </w:p>
    <w:p w14:paraId="4CC90226" w14:textId="4832DEBB" w:rsidR="004E6CB4" w:rsidRDefault="004E6CB4" w:rsidP="004E6CB4">
      <w:pPr>
        <w:pStyle w:val="papertitle"/>
        <w:spacing w:before="100" w:beforeAutospacing="1" w:after="100" w:afterAutospacing="1"/>
        <w:jc w:val="both"/>
        <w:rPr>
          <w:iCs/>
          <w:kern w:val="48"/>
          <w:sz w:val="24"/>
          <w:szCs w:val="24"/>
        </w:rPr>
      </w:pPr>
    </w:p>
    <w:p w14:paraId="62978CD0" w14:textId="4AA589DE" w:rsidR="00321E6A" w:rsidRPr="00321E6A" w:rsidRDefault="00321E6A" w:rsidP="00321E6A">
      <w:pPr>
        <w:pStyle w:val="papertitle"/>
        <w:spacing w:before="100" w:beforeAutospacing="1" w:after="0"/>
        <w:jc w:val="both"/>
        <w:rPr>
          <w:b/>
          <w:bCs/>
          <w:iCs/>
          <w:kern w:val="48"/>
          <w:sz w:val="24"/>
          <w:szCs w:val="24"/>
        </w:rPr>
      </w:pPr>
      <w:r w:rsidRPr="00321E6A">
        <w:rPr>
          <w:b/>
          <w:bCs/>
          <w:iCs/>
          <w:kern w:val="48"/>
          <w:sz w:val="24"/>
          <w:szCs w:val="24"/>
        </w:rPr>
        <w:t>Corresponding author:</w:t>
      </w:r>
    </w:p>
    <w:p w14:paraId="38ED6F99" w14:textId="77777777" w:rsidR="00321E6A" w:rsidRPr="00321E6A" w:rsidRDefault="00321E6A" w:rsidP="00321E6A">
      <w:pPr>
        <w:pStyle w:val="papertitle"/>
        <w:spacing w:after="0"/>
        <w:jc w:val="left"/>
        <w:rPr>
          <w:iCs/>
          <w:kern w:val="48"/>
          <w:sz w:val="24"/>
          <w:szCs w:val="24"/>
        </w:rPr>
      </w:pPr>
      <w:r w:rsidRPr="00321E6A">
        <w:rPr>
          <w:iCs/>
          <w:kern w:val="48"/>
          <w:sz w:val="24"/>
          <w:szCs w:val="24"/>
        </w:rPr>
        <w:t>Assadarat Khurat</w:t>
      </w:r>
    </w:p>
    <w:p w14:paraId="72C722E3" w14:textId="77777777" w:rsidR="00321E6A" w:rsidRPr="00321E6A" w:rsidRDefault="00321E6A" w:rsidP="00321E6A">
      <w:pPr>
        <w:jc w:val="left"/>
        <w:rPr>
          <w:sz w:val="24"/>
          <w:szCs w:val="24"/>
        </w:rPr>
      </w:pPr>
      <w:r w:rsidRPr="00321E6A">
        <w:rPr>
          <w:sz w:val="24"/>
          <w:szCs w:val="24"/>
        </w:rPr>
        <w:t xml:space="preserve">999 </w:t>
      </w:r>
      <w:proofErr w:type="spellStart"/>
      <w:r w:rsidRPr="00321E6A">
        <w:rPr>
          <w:sz w:val="24"/>
          <w:szCs w:val="24"/>
        </w:rPr>
        <w:t>Phuttamonthon</w:t>
      </w:r>
      <w:proofErr w:type="spellEnd"/>
      <w:r w:rsidRPr="00321E6A">
        <w:rPr>
          <w:sz w:val="24"/>
          <w:szCs w:val="24"/>
        </w:rPr>
        <w:t xml:space="preserve"> 4 Road, </w:t>
      </w:r>
      <w:proofErr w:type="gramStart"/>
      <w:r w:rsidRPr="00321E6A">
        <w:rPr>
          <w:sz w:val="24"/>
          <w:szCs w:val="24"/>
        </w:rPr>
        <w:t>Salaya ,</w:t>
      </w:r>
      <w:proofErr w:type="gramEnd"/>
      <w:r w:rsidRPr="00321E6A">
        <w:rPr>
          <w:sz w:val="24"/>
          <w:szCs w:val="24"/>
        </w:rPr>
        <w:t xml:space="preserve"> Nakhon </w:t>
      </w:r>
      <w:proofErr w:type="spellStart"/>
      <w:r w:rsidRPr="00321E6A">
        <w:rPr>
          <w:sz w:val="24"/>
          <w:szCs w:val="24"/>
        </w:rPr>
        <w:t>Pathom</w:t>
      </w:r>
      <w:proofErr w:type="spellEnd"/>
      <w:r w:rsidRPr="00321E6A">
        <w:rPr>
          <w:sz w:val="24"/>
          <w:szCs w:val="24"/>
        </w:rPr>
        <w:t xml:space="preserve"> 73170 THAILAND</w:t>
      </w:r>
    </w:p>
    <w:p w14:paraId="1E916392" w14:textId="2A67BE70" w:rsidR="00321E6A" w:rsidRPr="00321E6A" w:rsidRDefault="00321E6A" w:rsidP="00321E6A">
      <w:pPr>
        <w:jc w:val="left"/>
        <w:rPr>
          <w:sz w:val="24"/>
          <w:szCs w:val="24"/>
        </w:rPr>
      </w:pPr>
      <w:r w:rsidRPr="00321E6A">
        <w:rPr>
          <w:sz w:val="24"/>
          <w:szCs w:val="24"/>
        </w:rPr>
        <w:t>assadarat.khu@mahidol.ac.th</w:t>
      </w:r>
    </w:p>
    <w:p w14:paraId="3A49D4F2" w14:textId="5252D0EA" w:rsidR="00321E6A" w:rsidRPr="00321E6A" w:rsidRDefault="00321E6A" w:rsidP="00321E6A">
      <w:pPr>
        <w:jc w:val="left"/>
        <w:rPr>
          <w:sz w:val="24"/>
          <w:szCs w:val="24"/>
        </w:rPr>
      </w:pPr>
      <w:r w:rsidRPr="00321E6A">
        <w:rPr>
          <w:sz w:val="24"/>
          <w:szCs w:val="24"/>
        </w:rPr>
        <w:t>Tel: +66(0)816152243</w:t>
      </w:r>
    </w:p>
    <w:p w14:paraId="7B94C3C9" w14:textId="77777777" w:rsidR="00321E6A" w:rsidRDefault="00321E6A" w:rsidP="004E6CB4">
      <w:pPr>
        <w:pStyle w:val="Abstract"/>
        <w:rPr>
          <w:rFonts w:cs="Angsana New"/>
          <w:iCs/>
          <w:sz w:val="24"/>
          <w:szCs w:val="32"/>
          <w:lang w:bidi="th-TH"/>
        </w:rPr>
      </w:pPr>
    </w:p>
    <w:p w14:paraId="63E1AA79" w14:textId="69018D40" w:rsidR="004E6CB4" w:rsidRPr="004E6CB4" w:rsidRDefault="004E6CB4" w:rsidP="004E6CB4">
      <w:pPr>
        <w:pStyle w:val="Abstract"/>
        <w:rPr>
          <w:iCs/>
          <w:sz w:val="24"/>
          <w:szCs w:val="24"/>
        </w:rPr>
      </w:pPr>
      <w:r w:rsidRPr="004E6CB4">
        <w:rPr>
          <w:rFonts w:cs="Angsana New"/>
          <w:iCs/>
          <w:sz w:val="24"/>
          <w:szCs w:val="32"/>
          <w:lang w:bidi="th-TH"/>
        </w:rPr>
        <w:t>Abstract</w:t>
      </w:r>
      <w:r w:rsidRPr="004E6CB4">
        <w:rPr>
          <w:iCs/>
          <w:sz w:val="24"/>
          <w:szCs w:val="24"/>
        </w:rPr>
        <w:t>—</w:t>
      </w:r>
      <w:r w:rsidRPr="004E6CB4">
        <w:rPr>
          <w:iCs/>
          <w:noProof/>
          <w:sz w:val="24"/>
          <w:szCs w:val="24"/>
        </w:rPr>
        <w:t xml:space="preserve">Healthcare information sharing and interoperability between healthcare organizations are important factors to healthcare quality and safety since a patient may require medical services from different healthcare providers. Integrating Healthcare Enterprise (IHE) provides Cross-Enterprise Document Sharing-b (XDS.b) profile that allows the organizations to share health documents between each others. </w:t>
      </w:r>
      <w:r w:rsidRPr="004E6CB4">
        <w:rPr>
          <w:rFonts w:cs="Angsana New"/>
          <w:iCs/>
          <w:noProof/>
          <w:sz w:val="24"/>
          <w:szCs w:val="32"/>
          <w:lang w:bidi="th-TH"/>
        </w:rPr>
        <w:t>However, security is a big</w:t>
      </w:r>
      <w:r w:rsidRPr="004E6CB4">
        <w:rPr>
          <w:iCs/>
          <w:noProof/>
          <w:sz w:val="24"/>
          <w:szCs w:val="24"/>
        </w:rPr>
        <w:t xml:space="preserve"> challenge inhibit successful data sharing such as data integrity, availablity, and privacy. In addition, no specific security implementations were endorsed for XDS.b. Blockchain technology can be applied to prevent some of cyber threat issues facing</w:t>
      </w:r>
      <w:r w:rsidRPr="004E6CB4" w:rsidDel="00234929">
        <w:rPr>
          <w:iCs/>
          <w:noProof/>
          <w:sz w:val="24"/>
          <w:szCs w:val="24"/>
        </w:rPr>
        <w:t xml:space="preserve"> </w:t>
      </w:r>
      <w:r w:rsidRPr="004E6CB4">
        <w:rPr>
          <w:iCs/>
          <w:noProof/>
          <w:sz w:val="24"/>
          <w:szCs w:val="24"/>
        </w:rPr>
        <w:t>health information sharing. A novel method using Blockchain technology to ensure health information integrity and availability is implemented, demonstrated and freely available, allowing health document sharing through decentralized network while addressing cyber-security issues through unique characteristics of Blockchain technology.</w:t>
      </w:r>
    </w:p>
    <w:p w14:paraId="64F5E1D2" w14:textId="177CCB7E" w:rsidR="004E6CB4" w:rsidRPr="004E6CB4" w:rsidRDefault="004E6CB4" w:rsidP="004E6CB4">
      <w:pPr>
        <w:pStyle w:val="Keywords"/>
        <w:rPr>
          <w:i w:val="0"/>
          <w:iCs/>
          <w:sz w:val="24"/>
          <w:szCs w:val="24"/>
        </w:rPr>
      </w:pPr>
      <w:r w:rsidRPr="004E6CB4">
        <w:rPr>
          <w:i w:val="0"/>
          <w:iCs/>
          <w:sz w:val="24"/>
          <w:szCs w:val="24"/>
        </w:rPr>
        <w:t>Keywords—health information</w:t>
      </w:r>
      <w:r w:rsidR="00B66792">
        <w:rPr>
          <w:i w:val="0"/>
          <w:iCs/>
          <w:sz w:val="24"/>
          <w:szCs w:val="24"/>
        </w:rPr>
        <w:t xml:space="preserve"> sharing</w:t>
      </w:r>
      <w:r w:rsidRPr="004E6CB4">
        <w:rPr>
          <w:i w:val="0"/>
          <w:iCs/>
          <w:sz w:val="24"/>
          <w:szCs w:val="24"/>
        </w:rPr>
        <w:t xml:space="preserve">, information security, blockchain, Smart Contract, IHE </w:t>
      </w:r>
    </w:p>
    <w:p w14:paraId="09EC84A4" w14:textId="77777777" w:rsidR="004E6CB4" w:rsidRDefault="004E6CB4" w:rsidP="00F15B10">
      <w:pPr>
        <w:pStyle w:val="papertitle"/>
        <w:spacing w:before="100" w:beforeAutospacing="1" w:after="100" w:afterAutospacing="1"/>
        <w:rPr>
          <w:kern w:val="48"/>
        </w:rPr>
      </w:pPr>
    </w:p>
    <w:p w14:paraId="670B9A12" w14:textId="77777777" w:rsidR="004E6CB4" w:rsidRDefault="004E6CB4" w:rsidP="00F15B10">
      <w:pPr>
        <w:pStyle w:val="papertitle"/>
        <w:spacing w:before="100" w:beforeAutospacing="1" w:after="100" w:afterAutospacing="1"/>
        <w:rPr>
          <w:kern w:val="48"/>
        </w:rPr>
      </w:pPr>
    </w:p>
    <w:p w14:paraId="2131148E" w14:textId="77777777" w:rsidR="004E6CB4" w:rsidRDefault="004E6CB4" w:rsidP="00F15B10">
      <w:pPr>
        <w:pStyle w:val="papertitle"/>
        <w:spacing w:before="100" w:beforeAutospacing="1" w:after="100" w:afterAutospacing="1"/>
        <w:rPr>
          <w:kern w:val="48"/>
        </w:rPr>
      </w:pPr>
    </w:p>
    <w:p w14:paraId="39C7F10B" w14:textId="77777777" w:rsidR="004E6CB4" w:rsidRDefault="004E6CB4" w:rsidP="00F15B10">
      <w:pPr>
        <w:pStyle w:val="papertitle"/>
        <w:spacing w:before="100" w:beforeAutospacing="1" w:after="100" w:afterAutospacing="1"/>
        <w:rPr>
          <w:kern w:val="48"/>
        </w:rPr>
      </w:pPr>
    </w:p>
    <w:p w14:paraId="610EB595" w14:textId="77777777" w:rsidR="004E6CB4" w:rsidRDefault="004E6CB4" w:rsidP="00F15B10">
      <w:pPr>
        <w:pStyle w:val="papertitle"/>
        <w:spacing w:before="100" w:beforeAutospacing="1" w:after="100" w:afterAutospacing="1"/>
        <w:rPr>
          <w:kern w:val="48"/>
        </w:rPr>
      </w:pPr>
    </w:p>
    <w:p w14:paraId="630A70CB" w14:textId="00CF1B61" w:rsidR="00D7522C" w:rsidRDefault="00AF2B60" w:rsidP="00F15B10">
      <w:pPr>
        <w:pStyle w:val="papertitle"/>
        <w:spacing w:before="100" w:beforeAutospacing="1" w:after="100" w:afterAutospacing="1"/>
        <w:rPr>
          <w:kern w:val="48"/>
        </w:rPr>
      </w:pPr>
      <w:r w:rsidRPr="008D7200">
        <w:rPr>
          <w:kern w:val="48"/>
        </w:rPr>
        <w:lastRenderedPageBreak/>
        <w:t>I</w:t>
      </w:r>
      <w:r w:rsidR="008367F3">
        <w:rPr>
          <w:kern w:val="48"/>
        </w:rPr>
        <w:t xml:space="preserve">ntegration of </w:t>
      </w:r>
      <w:r w:rsidRPr="008D7200">
        <w:rPr>
          <w:kern w:val="48"/>
        </w:rPr>
        <w:t>Cross-Enterprise Document Sharing (XDS</w:t>
      </w:r>
      <w:r w:rsidR="001B62BA" w:rsidRPr="008D7200">
        <w:rPr>
          <w:kern w:val="48"/>
        </w:rPr>
        <w:t>.b</w:t>
      </w:r>
      <w:r w:rsidRPr="008D7200">
        <w:rPr>
          <w:kern w:val="48"/>
        </w:rPr>
        <w:t xml:space="preserve">) </w:t>
      </w:r>
      <w:r w:rsidR="008367F3">
        <w:rPr>
          <w:kern w:val="48"/>
        </w:rPr>
        <w:t>with</w:t>
      </w:r>
      <w:r w:rsidRPr="008D7200">
        <w:rPr>
          <w:kern w:val="48"/>
        </w:rPr>
        <w:t xml:space="preserve"> Blockchain Technology</w:t>
      </w:r>
    </w:p>
    <w:p w14:paraId="13111465" w14:textId="77777777" w:rsidR="00C50F59" w:rsidRDefault="00C50F59" w:rsidP="00C50F59">
      <w:pPr>
        <w:pStyle w:val="Author"/>
        <w:spacing w:before="100" w:beforeAutospacing="1"/>
        <w:rPr>
          <w:sz w:val="18"/>
          <w:szCs w:val="18"/>
        </w:rPr>
        <w:sectPr w:rsidR="00C50F59" w:rsidSect="00321E6A">
          <w:type w:val="continuous"/>
          <w:pgSz w:w="11906" w:h="16838" w:code="9"/>
          <w:pgMar w:top="1044" w:right="893" w:bottom="1440" w:left="893" w:header="720" w:footer="720" w:gutter="0"/>
          <w:cols w:space="720"/>
          <w:titlePg/>
          <w:docGrid w:linePitch="360"/>
        </w:sectPr>
      </w:pPr>
    </w:p>
    <w:p w14:paraId="696A94B2" w14:textId="1A5D945B" w:rsidR="00C50F59" w:rsidRDefault="00C50F59" w:rsidP="00C50F59">
      <w:pPr>
        <w:pStyle w:val="Author"/>
        <w:spacing w:before="100" w:beforeAutospacing="1"/>
        <w:rPr>
          <w:sz w:val="18"/>
          <w:szCs w:val="18"/>
        </w:rPr>
      </w:pPr>
      <w:r w:rsidRPr="00F847A6">
        <w:rPr>
          <w:sz w:val="18"/>
          <w:szCs w:val="18"/>
        </w:rPr>
        <w:t>line 1: 1</w:t>
      </w:r>
      <w:r w:rsidRPr="00F847A6">
        <w:rPr>
          <w:sz w:val="18"/>
          <w:szCs w:val="18"/>
          <w:vertAlign w:val="superscript"/>
        </w:rPr>
        <w:t>st</w:t>
      </w:r>
      <w:r w:rsidRPr="00F847A6">
        <w:rPr>
          <w:sz w:val="18"/>
          <w:szCs w:val="18"/>
        </w:rPr>
        <w:t xml:space="preserve"> Given Name Surname </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38D7627B" w14:textId="1148160D" w:rsidR="00C50F59" w:rsidRPr="00F847A6" w:rsidRDefault="00C50F59" w:rsidP="00C50F59">
      <w:pPr>
        <w:pStyle w:val="Author"/>
        <w:spacing w:before="100" w:beforeAutospacing="1"/>
        <w:rPr>
          <w:sz w:val="18"/>
          <w:szCs w:val="18"/>
        </w:rPr>
      </w:pPr>
      <w:r>
        <w:rPr>
          <w:sz w:val="18"/>
          <w:szCs w:val="18"/>
        </w:rPr>
        <w:br w:type="column"/>
      </w:r>
      <w:r w:rsidRPr="00F847A6">
        <w:rPr>
          <w:sz w:val="18"/>
          <w:szCs w:val="18"/>
        </w:rPr>
        <w:t>line 1: 2</w:t>
      </w:r>
      <w:r w:rsidRPr="00F847A6">
        <w:rPr>
          <w:sz w:val="18"/>
          <w:szCs w:val="18"/>
          <w:vertAlign w:val="superscript"/>
        </w:rPr>
        <w:t>nd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5B6EBD8A" w14:textId="61131B49" w:rsidR="009303D9" w:rsidRPr="008D7200" w:rsidRDefault="00C50F59" w:rsidP="00C50F59">
      <w:pPr>
        <w:pStyle w:val="Author"/>
        <w:spacing w:before="100" w:beforeAutospacing="1"/>
        <w:sectPr w:rsidR="009303D9" w:rsidRPr="008D7200" w:rsidSect="003B4E04">
          <w:type w:val="continuous"/>
          <w:pgSz w:w="11906" w:h="16838" w:code="9"/>
          <w:pgMar w:top="450" w:right="893" w:bottom="1440" w:left="893" w:header="720" w:footer="720" w:gutter="0"/>
          <w:cols w:num="3" w:space="720"/>
          <w:docGrid w:linePitch="360"/>
        </w:sectPr>
      </w:pPr>
      <w:r>
        <w:rPr>
          <w:sz w:val="18"/>
          <w:szCs w:val="18"/>
        </w:rPr>
        <w:br w:type="column"/>
      </w:r>
      <w:r w:rsidRPr="00F847A6">
        <w:rPr>
          <w:sz w:val="18"/>
          <w:szCs w:val="18"/>
        </w:rPr>
        <w:t>line 1: 3</w:t>
      </w:r>
      <w:r w:rsidRPr="00F847A6">
        <w:rPr>
          <w:sz w:val="18"/>
          <w:szCs w:val="18"/>
          <w:vertAlign w:val="superscript"/>
        </w:rPr>
        <w:t>rd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426A3E29" w14:textId="6CF44EF6" w:rsidR="004D72B5" w:rsidRPr="006C25DD" w:rsidRDefault="00C50F59" w:rsidP="00972203">
      <w:pPr>
        <w:pStyle w:val="Abstract"/>
        <w:rPr>
          <w:i/>
          <w:iCs/>
        </w:rPr>
      </w:pPr>
      <w:r w:rsidRPr="006C25DD">
        <w:rPr>
          <w:rFonts w:cs="Angsana New"/>
          <w:i/>
          <w:iCs/>
          <w:szCs w:val="22"/>
          <w:lang w:bidi="th-TH"/>
        </w:rPr>
        <w:t>Abstract</w:t>
      </w:r>
      <w:r w:rsidRPr="006C25DD">
        <w:rPr>
          <w:i/>
          <w:iCs/>
        </w:rPr>
        <w:t>—</w:t>
      </w:r>
      <w:r w:rsidR="00EB4234" w:rsidRPr="006C25DD">
        <w:rPr>
          <w:i/>
          <w:iCs/>
          <w:noProof/>
        </w:rPr>
        <w:t>Healthcare information sharing and interoperability between healthcare organizations are important factors to healthcare quality and safety since a patient may require medical services from different healthcare providers. Integrating Healthcare Enterprise (IHE) provides Cross-Enterprise Document Sharing</w:t>
      </w:r>
      <w:r w:rsidR="00933418" w:rsidRPr="006C25DD">
        <w:rPr>
          <w:i/>
          <w:iCs/>
          <w:noProof/>
        </w:rPr>
        <w:t>-b</w:t>
      </w:r>
      <w:r w:rsidR="00EB4234" w:rsidRPr="006C25DD">
        <w:rPr>
          <w:i/>
          <w:iCs/>
          <w:noProof/>
        </w:rPr>
        <w:t xml:space="preserve"> (XDS</w:t>
      </w:r>
      <w:r w:rsidR="00933418" w:rsidRPr="006C25DD">
        <w:rPr>
          <w:i/>
          <w:iCs/>
          <w:noProof/>
        </w:rPr>
        <w:t>.b</w:t>
      </w:r>
      <w:r w:rsidR="00EB4234" w:rsidRPr="006C25DD">
        <w:rPr>
          <w:i/>
          <w:iCs/>
          <w:noProof/>
        </w:rPr>
        <w:t xml:space="preserve">) profile that allows the organizations to share health documents between </w:t>
      </w:r>
      <w:r w:rsidR="00AF6A33" w:rsidRPr="006C25DD">
        <w:rPr>
          <w:i/>
          <w:iCs/>
          <w:noProof/>
        </w:rPr>
        <w:t>each others</w:t>
      </w:r>
      <w:r w:rsidR="00EB4234" w:rsidRPr="006C25DD">
        <w:rPr>
          <w:i/>
          <w:iCs/>
          <w:noProof/>
        </w:rPr>
        <w:t xml:space="preserve">. </w:t>
      </w:r>
      <w:r w:rsidR="00DC19EC" w:rsidRPr="006C25DD">
        <w:rPr>
          <w:rFonts w:cs="Angsana New"/>
          <w:i/>
          <w:iCs/>
          <w:noProof/>
          <w:szCs w:val="22"/>
          <w:lang w:bidi="th-TH"/>
        </w:rPr>
        <w:t>However, security is a big</w:t>
      </w:r>
      <w:r w:rsidR="00DC19EC" w:rsidRPr="006C25DD">
        <w:rPr>
          <w:i/>
          <w:iCs/>
          <w:noProof/>
        </w:rPr>
        <w:t xml:space="preserve"> challenge inhibit successful data sharing such as data integrity, </w:t>
      </w:r>
      <w:r w:rsidR="000265F8" w:rsidRPr="006C25DD">
        <w:rPr>
          <w:i/>
          <w:iCs/>
          <w:noProof/>
        </w:rPr>
        <w:t>availablity</w:t>
      </w:r>
      <w:r w:rsidR="00DC19EC" w:rsidRPr="006C25DD">
        <w:rPr>
          <w:i/>
          <w:iCs/>
          <w:noProof/>
        </w:rPr>
        <w:t xml:space="preserve">, and privacy. </w:t>
      </w:r>
      <w:r w:rsidR="006C25DD" w:rsidRPr="006C25DD">
        <w:rPr>
          <w:i/>
          <w:iCs/>
          <w:noProof/>
        </w:rPr>
        <w:t>In addition, n</w:t>
      </w:r>
      <w:r w:rsidR="00EB4234" w:rsidRPr="006C25DD">
        <w:rPr>
          <w:i/>
          <w:iCs/>
          <w:noProof/>
        </w:rPr>
        <w:t>o specific security implementations were endorsed</w:t>
      </w:r>
      <w:r w:rsidR="00F72FD8" w:rsidRPr="006C25DD">
        <w:rPr>
          <w:i/>
          <w:iCs/>
          <w:noProof/>
        </w:rPr>
        <w:t xml:space="preserve"> for </w:t>
      </w:r>
      <w:r w:rsidR="0019208E" w:rsidRPr="006C25DD">
        <w:rPr>
          <w:i/>
          <w:iCs/>
          <w:noProof/>
        </w:rPr>
        <w:t>XDS</w:t>
      </w:r>
      <w:r w:rsidR="00933418" w:rsidRPr="006C25DD">
        <w:rPr>
          <w:i/>
          <w:iCs/>
          <w:noProof/>
        </w:rPr>
        <w:t>.b</w:t>
      </w:r>
      <w:r w:rsidR="00FF5218" w:rsidRPr="006C25DD">
        <w:rPr>
          <w:i/>
          <w:iCs/>
          <w:noProof/>
        </w:rPr>
        <w:t>.</w:t>
      </w:r>
      <w:r w:rsidR="00273FDA" w:rsidRPr="006C25DD">
        <w:rPr>
          <w:i/>
          <w:iCs/>
          <w:noProof/>
        </w:rPr>
        <w:t xml:space="preserve"> </w:t>
      </w:r>
      <w:r w:rsidR="00EB4234" w:rsidRPr="006C25DD">
        <w:rPr>
          <w:i/>
          <w:iCs/>
          <w:noProof/>
        </w:rPr>
        <w:t xml:space="preserve">Blockchain technology can be </w:t>
      </w:r>
      <w:r w:rsidR="00EC23EF" w:rsidRPr="006C25DD">
        <w:rPr>
          <w:i/>
          <w:iCs/>
          <w:noProof/>
        </w:rPr>
        <w:t>applied</w:t>
      </w:r>
      <w:r w:rsidR="00EB4234" w:rsidRPr="006C25DD">
        <w:rPr>
          <w:i/>
          <w:iCs/>
          <w:noProof/>
        </w:rPr>
        <w:t xml:space="preserve"> to </w:t>
      </w:r>
      <w:r w:rsidR="00B667AE" w:rsidRPr="006C25DD">
        <w:rPr>
          <w:i/>
          <w:iCs/>
          <w:noProof/>
        </w:rPr>
        <w:t>prevent some of cyber threat</w:t>
      </w:r>
      <w:r w:rsidR="00EC23EF" w:rsidRPr="006C25DD">
        <w:rPr>
          <w:i/>
          <w:iCs/>
          <w:noProof/>
        </w:rPr>
        <w:t xml:space="preserve"> issues </w:t>
      </w:r>
      <w:r w:rsidR="00234929" w:rsidRPr="006C25DD">
        <w:rPr>
          <w:i/>
          <w:iCs/>
          <w:noProof/>
        </w:rPr>
        <w:t>facing</w:t>
      </w:r>
      <w:r w:rsidR="00234929" w:rsidRPr="006C25DD" w:rsidDel="00234929">
        <w:rPr>
          <w:i/>
          <w:iCs/>
          <w:noProof/>
        </w:rPr>
        <w:t xml:space="preserve"> </w:t>
      </w:r>
      <w:r w:rsidR="00EB4234" w:rsidRPr="006C25DD">
        <w:rPr>
          <w:i/>
          <w:iCs/>
          <w:noProof/>
        </w:rPr>
        <w:t>health information sharing. A novel method using Blockchain technology to ensure health information integrity and availability is implemented, demonstrated and freely available, allowing health document sharing through decentralized network while addressing cyber-security issues through unique characteristics of Blockchain technology.</w:t>
      </w:r>
    </w:p>
    <w:p w14:paraId="214F7C5A" w14:textId="712D5D5A" w:rsidR="006B4373" w:rsidRPr="00C50F59" w:rsidRDefault="0093118F" w:rsidP="008D7200">
      <w:pPr>
        <w:pStyle w:val="Keywords"/>
      </w:pPr>
      <w:r w:rsidRPr="00C50F59">
        <w:t>Keywords—</w:t>
      </w:r>
      <w:r w:rsidR="00211004" w:rsidRPr="00211004">
        <w:t>health information sharing, information security, blockchain, Smart Contract, IHE</w:t>
      </w:r>
      <w:r w:rsidRPr="00C50F59">
        <w:t xml:space="preserve"> </w:t>
      </w:r>
    </w:p>
    <w:p w14:paraId="713CD338" w14:textId="03AEF540" w:rsidR="001F0AA6" w:rsidRPr="00C50F59" w:rsidRDefault="009303D9" w:rsidP="006B4373">
      <w:pPr>
        <w:pStyle w:val="Heading1"/>
      </w:pPr>
      <w:r w:rsidRPr="00C50F59">
        <w:t>I</w:t>
      </w:r>
      <w:r w:rsidR="00C50F59" w:rsidRPr="00C50F59">
        <w:rPr>
          <w:lang w:bidi="th-TH"/>
        </w:rPr>
        <w:t>ntroduction</w:t>
      </w:r>
    </w:p>
    <w:p w14:paraId="3135E397" w14:textId="0FB2691A" w:rsidR="008367F3" w:rsidRDefault="009005FE" w:rsidP="0007119F">
      <w:pPr>
        <w:pStyle w:val="BodyText"/>
        <w:tabs>
          <w:tab w:val="left" w:pos="4680"/>
        </w:tabs>
        <w:spacing w:after="0"/>
        <w:jc w:val="thaiDistribute"/>
        <w:rPr>
          <w:lang w:val="en-US"/>
        </w:rPr>
      </w:pPr>
      <w:r w:rsidRPr="008D7200">
        <w:rPr>
          <w:lang w:val="en-US"/>
        </w:rPr>
        <w:t>The increasing demand</w:t>
      </w:r>
      <w:r w:rsidR="00ED7F00" w:rsidRPr="008D7200">
        <w:rPr>
          <w:lang w:val="en-US"/>
        </w:rPr>
        <w:t>s</w:t>
      </w:r>
      <w:r w:rsidRPr="008D7200">
        <w:rPr>
          <w:lang w:val="en-US"/>
        </w:rPr>
        <w:t xml:space="preserve"> for secure</w:t>
      </w:r>
      <w:r w:rsidR="00DD4D0B" w:rsidRPr="008D7200">
        <w:rPr>
          <w:lang w:val="en-US"/>
        </w:rPr>
        <w:t>, reliable</w:t>
      </w:r>
      <w:r w:rsidR="00ED2D7A" w:rsidRPr="008D7200">
        <w:rPr>
          <w:lang w:val="en-US"/>
        </w:rPr>
        <w:t>, accurate</w:t>
      </w:r>
      <w:r w:rsidRPr="008D7200">
        <w:rPr>
          <w:lang w:val="en-US"/>
        </w:rPr>
        <w:t xml:space="preserve"> and </w:t>
      </w:r>
      <w:r w:rsidR="00DD4D0B" w:rsidRPr="008D7200">
        <w:rPr>
          <w:lang w:val="en-US"/>
        </w:rPr>
        <w:t xml:space="preserve">instance access to </w:t>
      </w:r>
      <w:r w:rsidRPr="008D7200">
        <w:rPr>
          <w:lang w:val="en-US"/>
        </w:rPr>
        <w:t xml:space="preserve">health </w:t>
      </w:r>
      <w:r w:rsidR="00AA0266" w:rsidRPr="008D7200">
        <w:rPr>
          <w:lang w:val="en-US"/>
        </w:rPr>
        <w:t xml:space="preserve">information </w:t>
      </w:r>
      <w:r w:rsidR="00847098" w:rsidRPr="008D7200">
        <w:rPr>
          <w:lang w:val="en-US"/>
        </w:rPr>
        <w:t xml:space="preserve">among </w:t>
      </w:r>
      <w:r w:rsidR="00F237C1" w:rsidRPr="008D7200">
        <w:rPr>
          <w:lang w:val="en-US"/>
        </w:rPr>
        <w:t>H</w:t>
      </w:r>
      <w:r w:rsidR="00847098" w:rsidRPr="008D7200">
        <w:rPr>
          <w:lang w:val="en-US"/>
        </w:rPr>
        <w:t xml:space="preserve">ealthcare </w:t>
      </w:r>
      <w:r w:rsidR="00F237C1" w:rsidRPr="008D7200">
        <w:rPr>
          <w:lang w:val="en-US"/>
        </w:rPr>
        <w:t>I</w:t>
      </w:r>
      <w:r w:rsidR="00847098" w:rsidRPr="008D7200">
        <w:rPr>
          <w:lang w:val="en-US"/>
        </w:rPr>
        <w:t xml:space="preserve">nformation </w:t>
      </w:r>
      <w:r w:rsidR="00F237C1" w:rsidRPr="008D7200">
        <w:rPr>
          <w:lang w:val="en-US"/>
        </w:rPr>
        <w:t>E</w:t>
      </w:r>
      <w:r w:rsidR="00847098" w:rsidRPr="008D7200">
        <w:rPr>
          <w:lang w:val="en-US"/>
        </w:rPr>
        <w:t xml:space="preserve">xchange </w:t>
      </w:r>
      <w:r w:rsidR="00F237C1" w:rsidRPr="008D7200">
        <w:rPr>
          <w:lang w:val="en-US"/>
        </w:rPr>
        <w:t xml:space="preserve">network </w:t>
      </w:r>
      <w:r w:rsidR="00493122" w:rsidRPr="008D7200">
        <w:rPr>
          <w:lang w:val="en-US"/>
        </w:rPr>
        <w:t xml:space="preserve">(HIE) </w:t>
      </w:r>
      <w:r w:rsidRPr="008D7200">
        <w:rPr>
          <w:lang w:val="en-US"/>
        </w:rPr>
        <w:t>have</w:t>
      </w:r>
      <w:r w:rsidR="007D4E33" w:rsidRPr="008D7200">
        <w:rPr>
          <w:lang w:val="en-US"/>
        </w:rPr>
        <w:t xml:space="preserve"> </w:t>
      </w:r>
      <w:r w:rsidRPr="008D7200">
        <w:rPr>
          <w:lang w:val="en-US"/>
        </w:rPr>
        <w:t>significant impact</w:t>
      </w:r>
      <w:r w:rsidR="007D4E33" w:rsidRPr="008D7200">
        <w:rPr>
          <w:lang w:val="en-US"/>
        </w:rPr>
        <w:t>s</w:t>
      </w:r>
      <w:r w:rsidRPr="008D7200">
        <w:rPr>
          <w:lang w:val="en-US"/>
        </w:rPr>
        <w:t xml:space="preserve"> on </w:t>
      </w:r>
      <w:r w:rsidR="007D4E33" w:rsidRPr="008D7200">
        <w:rPr>
          <w:lang w:val="en-US"/>
        </w:rPr>
        <w:t xml:space="preserve">outcomes of </w:t>
      </w:r>
      <w:r w:rsidR="00B1445E" w:rsidRPr="008D7200">
        <w:rPr>
          <w:lang w:val="en-US"/>
        </w:rPr>
        <w:t>patient care</w:t>
      </w:r>
      <w:r w:rsidR="007D4E33" w:rsidRPr="008D7200">
        <w:rPr>
          <w:lang w:val="en-US"/>
        </w:rPr>
        <w:t xml:space="preserve"> and</w:t>
      </w:r>
      <w:r w:rsidR="00B1445E" w:rsidRPr="008D7200">
        <w:rPr>
          <w:lang w:val="en-US"/>
        </w:rPr>
        <w:t xml:space="preserve"> </w:t>
      </w:r>
      <w:r w:rsidR="001B7D15" w:rsidRPr="008D7200">
        <w:rPr>
          <w:lang w:val="en-US"/>
        </w:rPr>
        <w:t>operational efficiency</w:t>
      </w:r>
      <w:r w:rsidR="007D4E33" w:rsidRPr="008D7200">
        <w:rPr>
          <w:lang w:val="en-US"/>
        </w:rPr>
        <w:t xml:space="preserve"> within the participating organizations</w:t>
      </w:r>
      <w:r w:rsidRPr="008D7200">
        <w:rPr>
          <w:lang w:val="en-US"/>
        </w:rPr>
        <w:t xml:space="preserve">. </w:t>
      </w:r>
      <w:r w:rsidR="003705FD" w:rsidRPr="008D7200">
        <w:rPr>
          <w:lang w:val="en-US"/>
        </w:rPr>
        <w:t xml:space="preserve">Sharing health information with </w:t>
      </w:r>
      <w:r w:rsidR="00123A62" w:rsidRPr="008D7200">
        <w:rPr>
          <w:lang w:val="en-US"/>
        </w:rPr>
        <w:t>organization</w:t>
      </w:r>
      <w:r w:rsidR="00890A02" w:rsidRPr="008D7200">
        <w:rPr>
          <w:lang w:val="en-US"/>
        </w:rPr>
        <w:t>s</w:t>
      </w:r>
      <w:r w:rsidR="003705FD" w:rsidRPr="008D7200">
        <w:rPr>
          <w:lang w:val="en-US"/>
        </w:rPr>
        <w:t xml:space="preserve"> </w:t>
      </w:r>
      <w:r w:rsidR="00123A62" w:rsidRPr="008D7200">
        <w:rPr>
          <w:lang w:val="en-US"/>
        </w:rPr>
        <w:t xml:space="preserve">that </w:t>
      </w:r>
      <w:r w:rsidR="003705FD" w:rsidRPr="008D7200">
        <w:rPr>
          <w:lang w:val="en-US"/>
        </w:rPr>
        <w:t>do not adhere to security standards and practices could expose patients</w:t>
      </w:r>
      <w:r w:rsidR="007A4226" w:rsidRPr="008D7200">
        <w:rPr>
          <w:lang w:val="en-US"/>
        </w:rPr>
        <w:t xml:space="preserve"> and</w:t>
      </w:r>
      <w:r w:rsidR="00493122" w:rsidRPr="008D7200">
        <w:rPr>
          <w:lang w:val="en-US"/>
        </w:rPr>
        <w:t xml:space="preserve"> organizations in</w:t>
      </w:r>
      <w:r w:rsidR="007A4226" w:rsidRPr="008D7200">
        <w:rPr>
          <w:lang w:val="en-US"/>
        </w:rPr>
        <w:t xml:space="preserve"> </w:t>
      </w:r>
      <w:r w:rsidR="00456258" w:rsidRPr="008D7200">
        <w:rPr>
          <w:lang w:val="en-US"/>
        </w:rPr>
        <w:t>HIE</w:t>
      </w:r>
      <w:r w:rsidR="003705FD" w:rsidRPr="008D7200">
        <w:rPr>
          <w:lang w:val="en-US"/>
        </w:rPr>
        <w:t xml:space="preserve"> to</w:t>
      </w:r>
      <w:r w:rsidR="0089478E" w:rsidRPr="008D7200">
        <w:rPr>
          <w:lang w:val="en-US"/>
        </w:rPr>
        <w:t xml:space="preserve"> unacceptable</w:t>
      </w:r>
      <w:r w:rsidR="003705FD" w:rsidRPr="008D7200">
        <w:rPr>
          <w:lang w:val="en-US"/>
        </w:rPr>
        <w:t xml:space="preserve"> risk</w:t>
      </w:r>
      <w:r w:rsidR="0089478E" w:rsidRPr="008D7200">
        <w:rPr>
          <w:lang w:val="en-US"/>
        </w:rPr>
        <w:t>s</w:t>
      </w:r>
      <w:r w:rsidR="003705FD" w:rsidRPr="008D7200">
        <w:rPr>
          <w:lang w:val="en-US"/>
        </w:rPr>
        <w:t>.</w:t>
      </w:r>
      <w:r w:rsidRPr="008D7200">
        <w:rPr>
          <w:lang w:val="en-US"/>
        </w:rPr>
        <w:t xml:space="preserve"> The </w:t>
      </w:r>
      <w:r w:rsidR="007347EE" w:rsidRPr="008D7200">
        <w:rPr>
          <w:lang w:val="en-US"/>
        </w:rPr>
        <w:t xml:space="preserve">diminishing </w:t>
      </w:r>
      <w:r w:rsidRPr="008D7200">
        <w:rPr>
          <w:lang w:val="en-US"/>
        </w:rPr>
        <w:t xml:space="preserve">risk-reward ratio associated with sharing patient information between healthcare institutions may be unfavorable if done incorrectly. </w:t>
      </w:r>
      <w:r w:rsidR="008C631F" w:rsidRPr="008D7200">
        <w:rPr>
          <w:lang w:val="en-US"/>
        </w:rPr>
        <w:t xml:space="preserve">These interoperation problems cause a huge decrease in efficiency in healthcare operations and result in a lower quality of healthcare service </w:t>
      </w:r>
      <w:r w:rsidR="005E0E3D" w:rsidRPr="008D7200">
        <w:rPr>
          <w:lang w:val="en-US"/>
        </w:rPr>
        <w:fldChar w:fldCharType="begin" w:fldLock="1"/>
      </w:r>
      <w:r w:rsidR="00B837ED">
        <w:rPr>
          <w:lang w:val="en-US"/>
        </w:rPr>
        <w:instrText>ADDIN CSL_CITATION {"citationItems":[{"id":"ITEM-1","itemData":{"author":[{"dropping-particle":"","family":"Carestream Health","given":"","non-dropping-particle":"","parse-names":false,"suffix":""}],"id":"ITEM-1","issued":{"date-parts":[["2015"]]},"page":"1-9","title":"Interoperability : Connecting the Healthcare Enterprise to Deliver Responsive Patient Care","type":"article-journal"},"uris":["http://www.mendeley.com/documents/?uuid=90c8fa3d-3af7-49e5-b1bf-73694a0dc7e0"]},{"id":"ITEM-2","itemData":{"URL":"https://www.policymedical.com/interoperability-healthcare/","accessed":{"date-parts":[["2018","9","22"]]},"author":[{"dropping-particle":"","family":"PolicyMedical","given":"","non-dropping-particle":"","parse-names":false,"suffix":""}],"id":"ITEM-2","issued":{"date-parts":[["0"]]},"title":"Interoperability in Healthcare: To Have or Not to Have","type":"webpage"},"uris":["http://www.mendeley.com/documents/?uuid=92594bd6-3ac9-3886-8dd6-e997230ea861"]},{"id":"ITEM-3","itemData":{"abstract":"Information blocking (info blocking) can occur in many forms. Physicians can experience info blocking when trying to access patient records from other providers, connecting their electronic health record (EHR) systems to local health information exchanges (HIEs), migrating from one EHR to another, and linking their EHRs with a clinical data registry. Patients can also experience info blocking when trying to access their medical records or when sending their records to another provider. AMA policy supports legislative and regulatory prohibitions on info blocking and is a longstanding advocate of eliminating major contributors to info blocking by EHR vendors. These include: • Restrictive and unfair contractual limitations on physicians' use and exchange of medical information; • Excessive fees charged to create EHR interfaces or connections with other health information technology (health IT); and • Technical or non-standard methods of implementing EHRs and other health IT that block the access, exchange, or use of medical information. Reflecting longstanding concerns raised by the AMA, patients, and health care community stakeholders, the 21st Century Cures Act (Cures) is a landmark bipartisan health care innovation law enacted in December 2016. Cures includes provisions to promote health information interoperability and prohibit info blocking by \"Actors, \" which are health information networks, HIEs, health information technology developers of certified health IT, and health care providers. Key terms in the information blocking rules and regulations Cures defines info blocking as business, technical, and organizational practices that prevent or materially discourage the access, exchange or use of electronic health information (EHI) when an Actor knows, or (for some Actors like EHR vendors) should know, that these practices are likely to interfere with access, exchange, or use of EHI. If conducted by a health care provider, there must also be knowledge that such practice is unreasonable and likely to interfere with, prevent, or materially discourage access, exchange, or use of EHI.","author":[{"dropping-particle":"","family":"Medical Association","given":"American","non-dropping-particle":"","parse-names":false,"suffix":""}],"id":"ITEM-3","issued":{"date-parts":[["0"]]},"title":"What is Information Blocking? Part 1","type":"article-journal"},"uris":["http://www.mendeley.com/documents/?uuid=58b75a4d-eee8-3df5-a827-8e90b03effa8"]}],"mendeley":{"formattedCitation":"[1]–[3]","manualFormatting":"[1–3]","plainTextFormattedCitation":"[1]–[3]","previouslyFormattedCitation":"[1]–[3]"},"properties":{"noteIndex":0},"schema":"https://github.com/citation-style-language/schema/raw/master/csl-citation.json"}</w:instrText>
      </w:r>
      <w:r w:rsidR="005E0E3D" w:rsidRPr="008D7200">
        <w:rPr>
          <w:lang w:val="en-US"/>
        </w:rPr>
        <w:fldChar w:fldCharType="separate"/>
      </w:r>
      <w:r w:rsidR="000130E7" w:rsidRPr="000130E7">
        <w:rPr>
          <w:noProof/>
          <w:lang w:val="en-US"/>
        </w:rPr>
        <w:t>[1</w:t>
      </w:r>
      <w:r w:rsidR="00C84DEB">
        <w:rPr>
          <w:noProof/>
          <w:lang w:val="en-US"/>
        </w:rPr>
        <w:t>–</w:t>
      </w:r>
      <w:r w:rsidR="000130E7" w:rsidRPr="000130E7">
        <w:rPr>
          <w:noProof/>
          <w:lang w:val="en-US"/>
        </w:rPr>
        <w:t>3]</w:t>
      </w:r>
      <w:r w:rsidR="005E0E3D" w:rsidRPr="008D7200">
        <w:rPr>
          <w:lang w:val="en-US"/>
        </w:rPr>
        <w:fldChar w:fldCharType="end"/>
      </w:r>
      <w:r w:rsidR="005E0E3D" w:rsidRPr="008D7200">
        <w:rPr>
          <w:lang w:val="en-US"/>
        </w:rPr>
        <w:t>.</w:t>
      </w:r>
      <w:r w:rsidR="008C631F" w:rsidRPr="008D7200">
        <w:rPr>
          <w:lang w:val="en-US"/>
        </w:rPr>
        <w:t xml:space="preserve"> </w:t>
      </w:r>
    </w:p>
    <w:p w14:paraId="5A5AFD5A" w14:textId="0C7CF7AA" w:rsidR="00E9707B" w:rsidRPr="008D7200" w:rsidRDefault="00A572FD" w:rsidP="0007119F">
      <w:pPr>
        <w:pStyle w:val="BodyText"/>
        <w:tabs>
          <w:tab w:val="left" w:pos="4680"/>
        </w:tabs>
        <w:spacing w:after="0"/>
        <w:jc w:val="thaiDistribute"/>
        <w:rPr>
          <w:lang w:val="en-US"/>
        </w:rPr>
      </w:pPr>
      <w:r w:rsidRPr="008D7200">
        <w:rPr>
          <w:lang w:val="en-US"/>
        </w:rPr>
        <w:t>I</w:t>
      </w:r>
      <w:r w:rsidR="00D25627" w:rsidRPr="008D7200">
        <w:rPr>
          <w:lang w:val="en-US"/>
        </w:rPr>
        <w:t>ntegrating Healthcare Enterprise (IHE)</w:t>
      </w:r>
      <w:r w:rsidR="004B4709" w:rsidRPr="008D7200">
        <w:rPr>
          <w:lang w:val="en-US"/>
        </w:rPr>
        <w:t xml:space="preserve"> </w:t>
      </w:r>
      <w:r w:rsidR="004B4709" w:rsidRPr="008D7200">
        <w:rPr>
          <w:lang w:val="en-US"/>
        </w:rPr>
        <w:fldChar w:fldCharType="begin" w:fldLock="1"/>
      </w:r>
      <w:r w:rsidR="009B720D">
        <w:rPr>
          <w:lang w:val="en-US"/>
        </w:rPr>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[4]","plainTextFormattedCitation":"[4]","previouslyFormattedCitation":"[4]"},"properties":{"noteIndex":0},"schema":"https://github.com/citation-style-language/schema/raw/master/csl-citation.json"}</w:instrText>
      </w:r>
      <w:r w:rsidR="004B4709" w:rsidRPr="008D7200">
        <w:rPr>
          <w:lang w:val="en-US"/>
        </w:rPr>
        <w:fldChar w:fldCharType="separate"/>
      </w:r>
      <w:r w:rsidR="005E0E3D" w:rsidRPr="008D7200">
        <w:rPr>
          <w:noProof/>
          <w:lang w:val="en-US"/>
        </w:rPr>
        <w:t>[4]</w:t>
      </w:r>
      <w:r w:rsidR="004B4709" w:rsidRPr="008D7200">
        <w:rPr>
          <w:lang w:val="en-US"/>
        </w:rPr>
        <w:fldChar w:fldCharType="end"/>
      </w:r>
      <w:r w:rsidR="004E139F" w:rsidRPr="008D7200">
        <w:rPr>
          <w:lang w:val="en-US"/>
        </w:rPr>
        <w:t xml:space="preserve"> </w:t>
      </w:r>
      <w:r w:rsidR="00383894" w:rsidRPr="008D7200">
        <w:rPr>
          <w:lang w:val="en-US"/>
        </w:rPr>
        <w:t>uses</w:t>
      </w:r>
      <w:r w:rsidR="00976CD3" w:rsidRPr="008D7200">
        <w:rPr>
          <w:lang w:val="en-US"/>
        </w:rPr>
        <w:t xml:space="preserve"> healthcare </w:t>
      </w:r>
      <w:r w:rsidR="00761365" w:rsidRPr="008D7200">
        <w:rPr>
          <w:rFonts w:cs="Angsana New"/>
          <w:szCs w:val="25"/>
          <w:lang w:val="en-US" w:bidi="th-TH"/>
        </w:rPr>
        <w:t>standards</w:t>
      </w:r>
      <w:r w:rsidR="00976CD3" w:rsidRPr="008D7200">
        <w:rPr>
          <w:lang w:val="en-US"/>
        </w:rPr>
        <w:t xml:space="preserve"> </w:t>
      </w:r>
      <w:r w:rsidR="00AD028C" w:rsidRPr="008D7200">
        <w:rPr>
          <w:lang w:val="en-US"/>
        </w:rPr>
        <w:t xml:space="preserve">to guide </w:t>
      </w:r>
      <w:r w:rsidR="00C4591F" w:rsidRPr="008D7200">
        <w:rPr>
          <w:lang w:val="en-US"/>
        </w:rPr>
        <w:t>healthcare interoperability</w:t>
      </w:r>
      <w:r w:rsidR="00A57865" w:rsidRPr="008D7200">
        <w:rPr>
          <w:lang w:val="en-US"/>
        </w:rPr>
        <w:t xml:space="preserve"> and it</w:t>
      </w:r>
      <w:r w:rsidR="00976CD3" w:rsidRPr="008D7200">
        <w:rPr>
          <w:lang w:val="en-US"/>
        </w:rPr>
        <w:t xml:space="preserve"> has provided the Cross-Enterprise Document Sharing Profile</w:t>
      </w:r>
      <w:r w:rsidR="00C5705C" w:rsidRPr="008D7200">
        <w:rPr>
          <w:lang w:val="en-US"/>
        </w:rPr>
        <w:t xml:space="preserve"> (</w:t>
      </w:r>
      <w:proofErr w:type="spellStart"/>
      <w:r w:rsidR="00C5705C" w:rsidRPr="008D7200">
        <w:rPr>
          <w:lang w:val="en-US"/>
        </w:rPr>
        <w:t>XDS.b</w:t>
      </w:r>
      <w:proofErr w:type="spellEnd"/>
      <w:r w:rsidR="00C5705C" w:rsidRPr="008D7200">
        <w:rPr>
          <w:lang w:val="en-US"/>
        </w:rPr>
        <w:t xml:space="preserve"> Profile)</w:t>
      </w:r>
      <w:r w:rsidR="0028747B" w:rsidRPr="008D7200">
        <w:rPr>
          <w:lang w:val="en-US"/>
        </w:rPr>
        <w:t xml:space="preserve"> </w:t>
      </w:r>
      <w:r w:rsidR="007B76AB" w:rsidRPr="008D7200">
        <w:rPr>
          <w:lang w:val="en-US"/>
        </w:rPr>
        <w:fldChar w:fldCharType="begin" w:fldLock="1"/>
      </w:r>
      <w:r w:rsidR="009B720D">
        <w:rPr>
          <w:lang w:val="en-US"/>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[5]","plainTextFormattedCitation":"[5]","previouslyFormattedCitation":"[5]"},"properties":{"noteIndex":0},"schema":"https://github.com/citation-style-language/schema/raw/master/csl-citation.json"}</w:instrText>
      </w:r>
      <w:r w:rsidR="007B76AB" w:rsidRPr="008D7200">
        <w:rPr>
          <w:lang w:val="en-US"/>
        </w:rPr>
        <w:fldChar w:fldCharType="separate"/>
      </w:r>
      <w:r w:rsidR="005E0E3D" w:rsidRPr="008D7200">
        <w:rPr>
          <w:noProof/>
          <w:lang w:val="en-US"/>
        </w:rPr>
        <w:t>[5]</w:t>
      </w:r>
      <w:r w:rsidR="007B76AB" w:rsidRPr="008D7200">
        <w:rPr>
          <w:lang w:val="en-US"/>
        </w:rPr>
        <w:fldChar w:fldCharType="end"/>
      </w:r>
      <w:r w:rsidR="00BF47CB" w:rsidRPr="008D7200">
        <w:rPr>
          <w:lang w:val="en-US"/>
        </w:rPr>
        <w:t xml:space="preserve"> </w:t>
      </w:r>
      <w:r w:rsidR="0077461F" w:rsidRPr="008D7200">
        <w:rPr>
          <w:lang w:val="en-US"/>
        </w:rPr>
        <w:t xml:space="preserve">profiles </w:t>
      </w:r>
      <w:r w:rsidR="00182414" w:rsidRPr="008D7200">
        <w:rPr>
          <w:lang w:val="en-US"/>
        </w:rPr>
        <w:t>t</w:t>
      </w:r>
      <w:r w:rsidR="0077461F" w:rsidRPr="008D7200">
        <w:rPr>
          <w:lang w:val="en-US"/>
        </w:rPr>
        <w:t>o address the issue of health information sharing between multiple organizations</w:t>
      </w:r>
      <w:r w:rsidR="00182414" w:rsidRPr="008D7200">
        <w:rPr>
          <w:lang w:val="en-US"/>
        </w:rPr>
        <w:t>.</w:t>
      </w:r>
      <w:r w:rsidR="0077461F" w:rsidRPr="008D7200">
        <w:rPr>
          <w:lang w:val="en-US"/>
        </w:rPr>
        <w:t xml:space="preserve"> </w:t>
      </w:r>
      <w:r w:rsidR="00976CD3" w:rsidRPr="008D7200">
        <w:rPr>
          <w:lang w:val="en-US"/>
        </w:rPr>
        <w:t xml:space="preserve">The </w:t>
      </w:r>
      <w:r w:rsidR="001950D1" w:rsidRPr="008D7200">
        <w:rPr>
          <w:lang w:val="en-US"/>
        </w:rPr>
        <w:t>p</w:t>
      </w:r>
      <w:r w:rsidR="00976CD3" w:rsidRPr="008D7200">
        <w:rPr>
          <w:lang w:val="en-US"/>
        </w:rPr>
        <w:t xml:space="preserve">rofile </w:t>
      </w:r>
      <w:r w:rsidR="00535E78" w:rsidRPr="008D7200">
        <w:rPr>
          <w:lang w:val="en-US"/>
        </w:rPr>
        <w:t>provides</w:t>
      </w:r>
      <w:r w:rsidR="00976CD3" w:rsidRPr="008D7200">
        <w:rPr>
          <w:lang w:val="en-US"/>
        </w:rPr>
        <w:t xml:space="preserve"> guideline</w:t>
      </w:r>
      <w:r w:rsidR="00102C9D" w:rsidRPr="008D7200">
        <w:rPr>
          <w:lang w:val="en-US"/>
        </w:rPr>
        <w:t>s</w:t>
      </w:r>
      <w:r w:rsidR="00976CD3" w:rsidRPr="008D7200">
        <w:rPr>
          <w:lang w:val="en-US"/>
        </w:rPr>
        <w:t xml:space="preserve"> essential for system implementers to follow.</w:t>
      </w:r>
      <w:r w:rsidR="00264EAE" w:rsidRPr="008D7200">
        <w:rPr>
          <w:lang w:val="en-US"/>
        </w:rPr>
        <w:t xml:space="preserve"> </w:t>
      </w:r>
    </w:p>
    <w:p w14:paraId="0257309D" w14:textId="18A10B14" w:rsidR="00E459C7" w:rsidRPr="008D7200" w:rsidRDefault="00974B15" w:rsidP="0007119F">
      <w:pPr>
        <w:ind w:firstLine="270"/>
        <w:jc w:val="thaiDistribute"/>
        <w:rPr>
          <w:rFonts w:cs="Angsana New"/>
          <w:spacing w:val="-1"/>
          <w:szCs w:val="25"/>
          <w:lang w:eastAsia="x-none" w:bidi="th-TH"/>
        </w:rPr>
      </w:pPr>
      <w:r w:rsidRPr="008D7200">
        <w:rPr>
          <w:rFonts w:cs="Angsana New"/>
          <w:szCs w:val="25"/>
          <w:lang w:bidi="th-TH"/>
        </w:rPr>
        <w:t>T</w:t>
      </w:r>
      <w:r w:rsidR="00753FC3" w:rsidRPr="008D7200">
        <w:rPr>
          <w:rFonts w:cs="Angsana New"/>
          <w:szCs w:val="25"/>
          <w:lang w:bidi="th-TH"/>
        </w:rPr>
        <w:t xml:space="preserve">he cyber-security threats </w:t>
      </w:r>
      <w:r w:rsidR="00D11DCC" w:rsidRPr="008D7200">
        <w:rPr>
          <w:rFonts w:cs="Angsana New"/>
          <w:szCs w:val="25"/>
          <w:lang w:bidi="th-TH"/>
        </w:rPr>
        <w:t xml:space="preserve">have been </w:t>
      </w:r>
      <w:r w:rsidR="00897923" w:rsidRPr="008D7200">
        <w:rPr>
          <w:rFonts w:cs="Angsana New"/>
          <w:szCs w:val="25"/>
          <w:lang w:bidi="th-TH"/>
        </w:rPr>
        <w:t>a critical issue</w:t>
      </w:r>
      <w:r w:rsidR="00753FC3" w:rsidRPr="008D7200">
        <w:rPr>
          <w:rFonts w:cs="Angsana New"/>
          <w:szCs w:val="25"/>
          <w:lang w:bidi="th-TH"/>
        </w:rPr>
        <w:t xml:space="preserve"> threatening the healthcare domain</w:t>
      </w:r>
      <w:r w:rsidR="00897923" w:rsidRPr="008D7200">
        <w:rPr>
          <w:rFonts w:cs="Angsana New"/>
          <w:szCs w:val="25"/>
          <w:lang w:bidi="th-TH"/>
        </w:rPr>
        <w:t xml:space="preserve"> s</w:t>
      </w:r>
      <w:r w:rsidR="00753FC3" w:rsidRPr="008D7200">
        <w:rPr>
          <w:rFonts w:cs="Angsana New"/>
          <w:szCs w:val="25"/>
          <w:lang w:bidi="th-TH"/>
        </w:rPr>
        <w:t xml:space="preserve">ince </w:t>
      </w:r>
      <w:r w:rsidR="00C804A2" w:rsidRPr="008D7200">
        <w:rPr>
          <w:rFonts w:cs="Angsana New"/>
          <w:szCs w:val="25"/>
          <w:lang w:bidi="th-TH"/>
        </w:rPr>
        <w:t>the first known</w:t>
      </w:r>
      <w:r w:rsidR="00D929C9" w:rsidRPr="008D7200">
        <w:rPr>
          <w:rFonts w:cs="Angsana New"/>
          <w:szCs w:val="25"/>
          <w:lang w:bidi="th-TH"/>
        </w:rPr>
        <w:t xml:space="preserve"> ransomware attack in </w:t>
      </w:r>
      <w:r w:rsidR="00753FC3" w:rsidRPr="008D7200">
        <w:rPr>
          <w:rFonts w:cs="Angsana New"/>
          <w:szCs w:val="25"/>
          <w:lang w:bidi="th-TH"/>
        </w:rPr>
        <w:t xml:space="preserve">1989 </w:t>
      </w:r>
      <w:r w:rsidR="00976AE6" w:rsidRPr="008D7200">
        <w:rPr>
          <w:rFonts w:cs="Angsana New"/>
          <w:szCs w:val="25"/>
          <w:lang w:bidi="th-TH"/>
        </w:rPr>
        <w:t xml:space="preserve">when </w:t>
      </w:r>
      <w:r w:rsidR="003672A7" w:rsidRPr="008D7200">
        <w:rPr>
          <w:rFonts w:cs="Angsana New"/>
          <w:szCs w:val="25"/>
          <w:lang w:bidi="th-TH"/>
        </w:rPr>
        <w:t>AIDS researchers</w:t>
      </w:r>
      <w:r w:rsidR="004354EC" w:rsidRPr="008D7200">
        <w:rPr>
          <w:rFonts w:cs="Angsana New"/>
          <w:szCs w:val="25"/>
          <w:lang w:bidi="th-TH"/>
        </w:rPr>
        <w:t xml:space="preserve"> effected by a ransomware </w:t>
      </w:r>
      <w:r w:rsidR="00123B02" w:rsidRPr="008D7200">
        <w:rPr>
          <w:rFonts w:cs="Angsana New"/>
          <w:szCs w:val="25"/>
          <w:lang w:bidi="th-TH"/>
        </w:rPr>
        <w:fldChar w:fldCharType="begin" w:fldLock="1"/>
      </w:r>
      <w:r w:rsidR="009B720D">
        <w:rPr>
          <w:rFonts w:cs="Angsana New"/>
          <w:szCs w:val="25"/>
          <w:lang w:bidi="th-TH"/>
        </w:rPr>
        <w:instrText>ADDIN CSL_CITATION {"citationItems":[{"id":"ITEM-1","itemData":{"URL":"https://www.beckershospitalreview.com/healthcare-information-technology/first-known-ransomware-attack-in-1989-also-targeted-healthcare.html","accessed":{"date-parts":[["2021","10","29"]]},"id":"ITEM-1","issued":{"date-parts":[["0"]]},"title":"First known ransomware attack in 1989 also targeted healthcare","type":"webpage"},"uris":["http://www.mendeley.com/documents/?uuid=8625fc82-9532-30e5-a28d-7e07d179adaa"]}],"mendeley":{"formattedCitation":"[6]","plainTextFormattedCitation":"[6]","previouslyFormattedCitation":"[6]"},"properties":{"noteIndex":0},"schema":"https://github.com/citation-style-language/schema/raw/master/csl-citation.json"}</w:instrText>
      </w:r>
      <w:r w:rsidR="00123B02" w:rsidRPr="008D7200">
        <w:rPr>
          <w:rFonts w:cs="Angsana New"/>
          <w:szCs w:val="25"/>
          <w:lang w:bidi="th-TH"/>
        </w:rPr>
        <w:fldChar w:fldCharType="separate"/>
      </w:r>
      <w:r w:rsidR="005E0E3D" w:rsidRPr="008D7200">
        <w:rPr>
          <w:rFonts w:cs="Angsana New"/>
          <w:noProof/>
          <w:szCs w:val="25"/>
          <w:lang w:bidi="th-TH"/>
        </w:rPr>
        <w:t>[6]</w:t>
      </w:r>
      <w:r w:rsidR="00123B02" w:rsidRPr="008D7200">
        <w:rPr>
          <w:rFonts w:cs="Angsana New"/>
          <w:szCs w:val="25"/>
          <w:lang w:bidi="th-TH"/>
        </w:rPr>
        <w:fldChar w:fldCharType="end"/>
      </w:r>
      <w:r w:rsidR="003C19AE" w:rsidRPr="008D7200">
        <w:rPr>
          <w:rFonts w:cs="Angsana New"/>
          <w:szCs w:val="25"/>
          <w:lang w:bidi="th-TH"/>
        </w:rPr>
        <w:t>. Since then, t</w:t>
      </w:r>
      <w:r w:rsidR="00753FC3" w:rsidRPr="008D7200">
        <w:rPr>
          <w:rFonts w:cs="Angsana New"/>
          <w:szCs w:val="25"/>
          <w:lang w:bidi="th-TH"/>
        </w:rPr>
        <w:t xml:space="preserve">he number of </w:t>
      </w:r>
      <w:r w:rsidR="006C73BE" w:rsidRPr="008D7200">
        <w:rPr>
          <w:rFonts w:cs="Angsana New"/>
          <w:szCs w:val="25"/>
          <w:lang w:bidi="th-TH"/>
        </w:rPr>
        <w:t>data</w:t>
      </w:r>
      <w:r w:rsidR="00753FC3" w:rsidRPr="008D7200">
        <w:rPr>
          <w:rFonts w:cs="Angsana New"/>
          <w:szCs w:val="25"/>
          <w:lang w:bidi="th-TH"/>
        </w:rPr>
        <w:t xml:space="preserve"> breache</w:t>
      </w:r>
      <w:r w:rsidR="00D11DCC" w:rsidRPr="008D7200">
        <w:rPr>
          <w:rFonts w:cs="Angsana New"/>
          <w:szCs w:val="25"/>
          <w:lang w:bidi="th-TH"/>
        </w:rPr>
        <w:t>s</w:t>
      </w:r>
      <w:r w:rsidR="003C4ADB" w:rsidRPr="008D7200">
        <w:rPr>
          <w:rFonts w:cs="Angsana New"/>
          <w:szCs w:val="25"/>
          <w:lang w:bidi="th-TH"/>
        </w:rPr>
        <w:t xml:space="preserve"> in healthcare domain</w:t>
      </w:r>
      <w:r w:rsidR="00753FC3" w:rsidRPr="008D7200">
        <w:rPr>
          <w:rFonts w:cs="Angsana New"/>
          <w:szCs w:val="25"/>
          <w:lang w:bidi="th-TH"/>
        </w:rPr>
        <w:t xml:space="preserve"> has been increasing every year from 2012 to 202</w:t>
      </w:r>
      <w:r w:rsidR="007F2D34" w:rsidRPr="008D7200">
        <w:rPr>
          <w:rFonts w:cs="Angsana New"/>
          <w:szCs w:val="25"/>
          <w:lang w:bidi="th-TH"/>
        </w:rPr>
        <w:t>1</w:t>
      </w:r>
      <w:r w:rsidR="00753FC3" w:rsidRPr="008D7200">
        <w:rPr>
          <w:rFonts w:cs="Angsana New"/>
          <w:szCs w:val="25"/>
          <w:lang w:bidi="th-TH"/>
        </w:rPr>
        <w:t xml:space="preserve"> </w:t>
      </w:r>
      <w:r w:rsidR="00E61D7A" w:rsidRPr="008D7200">
        <w:rPr>
          <w:rFonts w:cs="Angsana New"/>
          <w:szCs w:val="25"/>
          <w:lang w:bidi="th-TH"/>
        </w:rPr>
        <w:fldChar w:fldCharType="begin" w:fldLock="1"/>
      </w:r>
      <w:r w:rsidR="00B837ED">
        <w:rPr>
          <w:rFonts w:cs="Angsana New"/>
          <w:szCs w:val="25"/>
          <w:lang w:bidi="th-TH"/>
        </w:rPr>
        <w:instrText>ADDIN CSL_CITATION {"citationItems":[{"id":"ITEM-1","itemData":{"URL":"https://healthitsecurity.com/news/the-10-biggest-healthcare-data-breaches-of-2019-so-far","accessed":{"date-parts":[["2021","3","4"]]},"id":"ITEM-1","issued":{"date-parts":[["0"]]},"title":"The 10 Biggest Healthcare Data Breaches of 2019, So Far","type":"webpage"},"uris":["http://www.mendeley.com/documents/?uuid=586e9a0d-89a6-3bec-be32-aa5adc452902"]},{"id":"ITEM-2","itemData":{"URL":"https://healthitsecurity.com/news/the-10-biggest-healthcare-data-breaches-of-2020","accessed":{"date-parts":[["2021","3","4"]]},"id":"ITEM-2","issued":{"date-parts":[["0"]]},"title":"UPDATE: The 10 Biggest Healthcare Data Breaches of 2020","type":"webpage"},"uris":["http://www.mendeley.com/documents/?uuid=c4965e34-0a2e-35fb-833e-88f9f8af56f4"]},{"id":"ITEM-3","itemData":{"URL":"https://www.hipaajournal.com/largest-healthcare-data-breaches-of-2018/","accessed":{"date-parts":[["2019","4","27"]]},"author":[{"dropping-particle":"","family":"HIPAA Journal","given":"","non-dropping-particle":"","parse-names":false,"suffix":""}],"id":"ITEM-3","issued":{"date-parts":[["0"]]},"title":"Largest Healthcare Data Breaches of 2018","type":"webpage"},"uris":["http://www.mendeley.com/documents/?uuid=c4276a2e-f53b-3290-829f-165b4f0e6201"]},{"id":"ITEM-4","itemData":{"URL":"https://www.healthcareitnews.com/projects/biggest-healthcare-data-breaches-2018-so-far","accessed":{"date-parts":[["2019","4","27"]]},"author":[{"dropping-particle":"","family":"Healthcare IT News","given":"","non-dropping-particle":"","parse-names":false,"suffix":""}],"id":"ITEM-4","issued":{"date-parts":[["0"]]},"title":"The biggest healthcare data breaches of 2018 (so far)","type":"webpage"},"uris":["http://www.mendeley.com/documents/?uuid=995e648c-3530-30fd-b427-97ea30f00796"]},{"id":"ITEM-5","itemData":{"URL":"https://www.healthcareitnews.com/slideshow/biggest-healthcare-breaches-2017-so-far?page=1","accessed":{"date-parts":[["2018","9","11"]]},"author":[{"dropping-particle":"","family":"Healthcare IT News","given":"","non-dropping-particle":"","parse-names":false,"suffix":""}],"id":"ITEM-5","issued":{"date-parts":[["0"]]},"title":"The biggest healthcare breaches of 2017","type":"webpage"},"uris":["http://www.mendeley.com/documents/?uuid=f2df0679-3ed2-3edf-bc3f-535853141870"]},{"id":"ITEM-6","itemData":{"URL":"https://www.hipaajournal.com/largest-healthcare-data-breaches-of-2021/","accessed":{"date-parts":[["2022","5","11"]]},"id":"ITEM-6","issued":{"date-parts":[["0"]]},"title":"Largest Healthcare Data Breaches of 2021","type":"webpage"},"uris":["http://www.mendeley.com/documents/?uuid=c15e60b1-576c-3046-afee-f4cef1905f17"]},{"id":"ITEM-7","itemData":{"URL":"https://www.securitymagazine.com/articles/96667-the-top-data-breaches-of-2021","accessed":{"date-parts":[["2022","5","11"]]},"id":"ITEM-7","issued":{"date-parts":[["0"]]},"title":"The top data breaches of 2021 | Security Magazine","type":"webpage"},"uris":["http://www.mendeley.com/documents/?uuid=a130ba5a-20f6-35e0-b57a-5d9f6fa095da"]}],"mendeley":{"formattedCitation":"[7]–[13]","manualFormatting":"[7–13]","plainTextFormattedCitation":"[7]–[13]","previouslyFormattedCitation":"[7]–[13]"},"properties":{"noteIndex":0},"schema":"https://github.com/citation-style-language/schema/raw/master/csl-citation.json"}</w:instrText>
      </w:r>
      <w:r w:rsidR="00E61D7A" w:rsidRPr="008D7200">
        <w:rPr>
          <w:rFonts w:cs="Angsana New"/>
          <w:szCs w:val="25"/>
          <w:lang w:bidi="th-TH"/>
        </w:rPr>
        <w:fldChar w:fldCharType="separate"/>
      </w:r>
      <w:r w:rsidR="000130E7" w:rsidRPr="000130E7">
        <w:rPr>
          <w:rFonts w:cs="Angsana New"/>
          <w:noProof/>
          <w:szCs w:val="25"/>
          <w:lang w:bidi="th-TH"/>
        </w:rPr>
        <w:t>[7</w:t>
      </w:r>
      <w:r w:rsidR="00C84DEB">
        <w:rPr>
          <w:rFonts w:cs="Angsana New"/>
          <w:noProof/>
          <w:szCs w:val="25"/>
          <w:lang w:bidi="th-TH"/>
        </w:rPr>
        <w:t>–</w:t>
      </w:r>
      <w:r w:rsidR="000130E7" w:rsidRPr="000130E7">
        <w:rPr>
          <w:rFonts w:cs="Angsana New"/>
          <w:noProof/>
          <w:szCs w:val="25"/>
          <w:lang w:bidi="th-TH"/>
        </w:rPr>
        <w:t>13]</w:t>
      </w:r>
      <w:r w:rsidR="00E61D7A" w:rsidRPr="008D7200">
        <w:rPr>
          <w:rFonts w:cs="Angsana New"/>
          <w:szCs w:val="25"/>
          <w:lang w:bidi="th-TH"/>
        </w:rPr>
        <w:fldChar w:fldCharType="end"/>
      </w:r>
      <w:r w:rsidR="00CD7786" w:rsidRPr="008D7200">
        <w:rPr>
          <w:rFonts w:cs="Angsana New"/>
          <w:szCs w:val="25"/>
          <w:lang w:bidi="th-TH"/>
        </w:rPr>
        <w:t>.</w:t>
      </w:r>
      <w:r w:rsidR="006A12BA" w:rsidRPr="008D7200">
        <w:rPr>
          <w:rFonts w:cs="Angsana New"/>
          <w:szCs w:val="25"/>
          <w:lang w:bidi="th-TH"/>
        </w:rPr>
        <w:t xml:space="preserve"> </w:t>
      </w:r>
      <w:r w:rsidR="006A12BA" w:rsidRPr="008D7200">
        <w:rPr>
          <w:rFonts w:cs="Angsana New"/>
          <w:spacing w:val="-1"/>
          <w:szCs w:val="25"/>
          <w:lang w:eastAsia="x-none" w:bidi="th-TH"/>
        </w:rPr>
        <w:t xml:space="preserve">The breaches raise a concern about </w:t>
      </w:r>
      <w:r w:rsidR="00E5037B" w:rsidRPr="008D7200">
        <w:rPr>
          <w:rFonts w:cs="Angsana New"/>
          <w:spacing w:val="-1"/>
          <w:szCs w:val="25"/>
          <w:lang w:eastAsia="x-none" w:bidi="th-TH"/>
        </w:rPr>
        <w:t xml:space="preserve">data </w:t>
      </w:r>
      <w:r w:rsidR="006A12BA" w:rsidRPr="008D7200">
        <w:rPr>
          <w:rFonts w:cs="Angsana New"/>
          <w:spacing w:val="-1"/>
          <w:szCs w:val="25"/>
          <w:lang w:eastAsia="x-none" w:bidi="th-TH"/>
        </w:rPr>
        <w:t xml:space="preserve">integrity </w:t>
      </w:r>
      <w:r w:rsidR="000F3AC1" w:rsidRPr="008D7200">
        <w:rPr>
          <w:rFonts w:cs="Angsana New"/>
          <w:spacing w:val="-1"/>
          <w:szCs w:val="25"/>
          <w:lang w:eastAsia="x-none" w:bidi="th-TH"/>
        </w:rPr>
        <w:t>and access</w:t>
      </w:r>
      <w:r w:rsidR="00040151" w:rsidRPr="008D7200">
        <w:rPr>
          <w:rFonts w:cs="Angsana New"/>
          <w:spacing w:val="-1"/>
          <w:szCs w:val="25"/>
          <w:lang w:eastAsia="x-none" w:bidi="th-TH"/>
        </w:rPr>
        <w:t>ibility</w:t>
      </w:r>
      <w:r w:rsidR="008876A2" w:rsidRPr="008D7200">
        <w:rPr>
          <w:rFonts w:cs="Angsana New"/>
          <w:spacing w:val="-1"/>
          <w:szCs w:val="25"/>
          <w:lang w:eastAsia="x-none" w:bidi="th-TH"/>
        </w:rPr>
        <w:t xml:space="preserve"> to healthcare systems</w:t>
      </w:r>
      <w:r w:rsidR="00C95806" w:rsidRPr="008D7200">
        <w:rPr>
          <w:rFonts w:cs="Angsana New"/>
          <w:spacing w:val="-1"/>
          <w:szCs w:val="25"/>
          <w:lang w:eastAsia="x-none" w:bidi="th-TH"/>
        </w:rPr>
        <w:t>.</w:t>
      </w:r>
      <w:r w:rsidR="00C6069C" w:rsidRPr="008D7200">
        <w:rPr>
          <w:rFonts w:cs="Angsana New"/>
          <w:spacing w:val="-1"/>
          <w:szCs w:val="25"/>
          <w:lang w:eastAsia="x-none" w:bidi="th-TH"/>
        </w:rPr>
        <w:t xml:space="preserve"> </w:t>
      </w:r>
      <w:r w:rsidR="00C95806" w:rsidRPr="008D7200">
        <w:rPr>
          <w:rFonts w:cs="Angsana New"/>
          <w:spacing w:val="-1"/>
          <w:szCs w:val="25"/>
          <w:lang w:eastAsia="x-none" w:bidi="th-TH"/>
        </w:rPr>
        <w:t>S</w:t>
      </w:r>
      <w:r w:rsidR="00C6069C" w:rsidRPr="008D7200">
        <w:rPr>
          <w:rFonts w:cs="Angsana New"/>
          <w:spacing w:val="-1"/>
          <w:szCs w:val="25"/>
          <w:lang w:eastAsia="x-none" w:bidi="th-TH"/>
        </w:rPr>
        <w:t xml:space="preserve">ince </w:t>
      </w:r>
      <w:proofErr w:type="gramStart"/>
      <w:r w:rsidR="00C6069C" w:rsidRPr="008D7200">
        <w:rPr>
          <w:rFonts w:cs="Angsana New"/>
          <w:spacing w:val="-1"/>
          <w:szCs w:val="25"/>
          <w:lang w:eastAsia="x-none" w:bidi="th-TH"/>
        </w:rPr>
        <w:t>majority</w:t>
      </w:r>
      <w:proofErr w:type="gramEnd"/>
      <w:r w:rsidR="00C6069C" w:rsidRPr="008D7200">
        <w:rPr>
          <w:rFonts w:cs="Angsana New"/>
          <w:spacing w:val="-1"/>
          <w:szCs w:val="25"/>
          <w:lang w:eastAsia="x-none" w:bidi="th-TH"/>
        </w:rPr>
        <w:t xml:space="preserve"> of h</w:t>
      </w:r>
      <w:r w:rsidR="007E7201" w:rsidRPr="008D7200">
        <w:rPr>
          <w:rFonts w:cs="Angsana New"/>
          <w:spacing w:val="-1"/>
          <w:szCs w:val="25"/>
          <w:lang w:eastAsia="x-none" w:bidi="th-TH"/>
        </w:rPr>
        <w:t xml:space="preserve">ealthcare information </w:t>
      </w:r>
      <w:r w:rsidR="003200AC" w:rsidRPr="008D7200">
        <w:rPr>
          <w:rFonts w:cs="Angsana New"/>
          <w:spacing w:val="-1"/>
          <w:szCs w:val="25"/>
          <w:lang w:eastAsia="x-none" w:bidi="th-TH"/>
        </w:rPr>
        <w:t xml:space="preserve">systems </w:t>
      </w:r>
      <w:r w:rsidR="00B30243" w:rsidRPr="008D7200">
        <w:rPr>
          <w:rFonts w:cs="Angsana New"/>
          <w:spacing w:val="-1"/>
          <w:szCs w:val="25"/>
          <w:lang w:eastAsia="x-none" w:bidi="th-TH"/>
        </w:rPr>
        <w:t xml:space="preserve">are </w:t>
      </w:r>
      <w:r w:rsidR="001134C9" w:rsidRPr="008D7200">
        <w:rPr>
          <w:rFonts w:cs="Angsana New"/>
          <w:spacing w:val="-1"/>
          <w:szCs w:val="25"/>
          <w:lang w:eastAsia="x-none" w:bidi="th-TH"/>
        </w:rPr>
        <w:t xml:space="preserve">centralized </w:t>
      </w:r>
      <w:r w:rsidR="001134C9" w:rsidRPr="008D7200">
        <w:rPr>
          <w:rFonts w:cs="Angsana New"/>
          <w:spacing w:val="-1"/>
          <w:szCs w:val="25"/>
          <w:lang w:eastAsia="x-none" w:bidi="th-TH"/>
        </w:rPr>
        <w:t>systems</w:t>
      </w:r>
      <w:r w:rsidR="007E7201" w:rsidRPr="008D7200">
        <w:rPr>
          <w:rFonts w:cs="Angsana New"/>
          <w:spacing w:val="-1"/>
          <w:szCs w:val="25"/>
          <w:lang w:eastAsia="x-none" w:bidi="th-TH"/>
        </w:rPr>
        <w:t xml:space="preserve">, when one system goes down, all the connected systems are also affected. </w:t>
      </w:r>
    </w:p>
    <w:p w14:paraId="24D0DE35" w14:textId="39269818" w:rsidR="000E73B3" w:rsidRPr="008D7200" w:rsidRDefault="003D4F78" w:rsidP="0007119F">
      <w:pPr>
        <w:ind w:firstLine="270"/>
        <w:jc w:val="thaiDistribute"/>
        <w:rPr>
          <w:rFonts w:cstheme="minorBidi"/>
          <w:szCs w:val="25"/>
          <w:lang w:bidi="th-TH"/>
        </w:rPr>
      </w:pPr>
      <w:r w:rsidRPr="008D7200">
        <w:rPr>
          <w:rFonts w:cs="Angsana New"/>
          <w:spacing w:val="-1"/>
          <w:szCs w:val="25"/>
          <w:lang w:eastAsia="x-none" w:bidi="th-TH"/>
        </w:rPr>
        <w:t>B</w:t>
      </w:r>
      <w:r w:rsidR="008466B9" w:rsidRPr="008D7200">
        <w:rPr>
          <w:rFonts w:cs="Angsana New"/>
          <w:szCs w:val="25"/>
          <w:lang w:bidi="th-TH"/>
        </w:rPr>
        <w:t xml:space="preserve">lockchain technology </w:t>
      </w:r>
      <w:r w:rsidRPr="008D7200">
        <w:rPr>
          <w:rFonts w:cs="Angsana New"/>
          <w:szCs w:val="25"/>
          <w:lang w:bidi="th-TH"/>
        </w:rPr>
        <w:t>has been used to ensure</w:t>
      </w:r>
      <w:r w:rsidR="008005DF" w:rsidRPr="008D7200">
        <w:rPr>
          <w:rFonts w:cs="Angsana New"/>
          <w:szCs w:val="25"/>
          <w:lang w:bidi="th-TH"/>
        </w:rPr>
        <w:t xml:space="preserve"> sanctity of</w:t>
      </w:r>
      <w:r w:rsidRPr="008D7200">
        <w:rPr>
          <w:rFonts w:cs="Angsana New"/>
          <w:szCs w:val="25"/>
          <w:lang w:bidi="th-TH"/>
        </w:rPr>
        <w:t xml:space="preserve"> data</w:t>
      </w:r>
      <w:r w:rsidR="008005DF" w:rsidRPr="008D7200">
        <w:rPr>
          <w:rFonts w:cs="Angsana New"/>
          <w:szCs w:val="25"/>
          <w:lang w:bidi="th-TH"/>
        </w:rPr>
        <w:t xml:space="preserve"> because</w:t>
      </w:r>
      <w:r w:rsidR="0012630D" w:rsidRPr="008D7200">
        <w:rPr>
          <w:rFonts w:cs="Angsana New"/>
          <w:szCs w:val="25"/>
          <w:lang w:bidi="th-TH"/>
        </w:rPr>
        <w:t xml:space="preserve"> </w:t>
      </w:r>
      <w:r w:rsidR="008005DF" w:rsidRPr="008D7200">
        <w:rPr>
          <w:rFonts w:cs="Angsana New"/>
          <w:szCs w:val="25"/>
          <w:lang w:bidi="th-TH"/>
        </w:rPr>
        <w:t>t</w:t>
      </w:r>
      <w:r w:rsidR="0012630D" w:rsidRPr="008D7200">
        <w:rPr>
          <w:rFonts w:cs="Angsana New"/>
          <w:szCs w:val="25"/>
          <w:lang w:bidi="th-TH"/>
        </w:rPr>
        <w:t xml:space="preserve">he immutable characteristics </w:t>
      </w:r>
      <w:r w:rsidR="00C95806" w:rsidRPr="008D7200">
        <w:rPr>
          <w:rFonts w:cs="Angsana New"/>
          <w:szCs w:val="25"/>
          <w:lang w:bidi="th-TH"/>
        </w:rPr>
        <w:t xml:space="preserve">obtained from </w:t>
      </w:r>
      <w:r w:rsidR="0012630D" w:rsidRPr="008D7200">
        <w:rPr>
          <w:rFonts w:cs="Angsana New"/>
          <w:szCs w:val="25"/>
          <w:lang w:bidi="th-TH"/>
        </w:rPr>
        <w:t>blockchain's cryptographic components</w:t>
      </w:r>
      <w:r w:rsidR="00C95806" w:rsidRPr="008D7200">
        <w:rPr>
          <w:rFonts w:cs="Angsana New"/>
          <w:szCs w:val="25"/>
          <w:lang w:bidi="th-TH"/>
        </w:rPr>
        <w:t>,</w:t>
      </w:r>
      <w:r w:rsidR="0012630D" w:rsidRPr="008D7200">
        <w:rPr>
          <w:rFonts w:cs="Angsana New"/>
          <w:szCs w:val="25"/>
          <w:lang w:bidi="th-TH"/>
        </w:rPr>
        <w:t xml:space="preserve">  consensus mechanism, </w:t>
      </w:r>
      <w:r w:rsidR="00C95806" w:rsidRPr="008D7200">
        <w:rPr>
          <w:rFonts w:cs="Angsana New"/>
          <w:szCs w:val="25"/>
          <w:lang w:bidi="th-TH"/>
        </w:rPr>
        <w:t xml:space="preserve">and </w:t>
      </w:r>
      <w:r w:rsidR="0012630D" w:rsidRPr="008D7200">
        <w:rPr>
          <w:rFonts w:cs="Angsana New"/>
          <w:szCs w:val="25"/>
          <w:lang w:bidi="th-TH"/>
        </w:rPr>
        <w:t xml:space="preserve">decentralization </w:t>
      </w:r>
      <w:r w:rsidR="009A0B1B" w:rsidRPr="008D7200">
        <w:rPr>
          <w:rFonts w:cs="Angsana New"/>
          <w:szCs w:val="25"/>
          <w:lang w:bidi="th-TH"/>
        </w:rPr>
        <w:t>system</w:t>
      </w:r>
      <w:r w:rsidR="00AA4C98" w:rsidRPr="008D7200">
        <w:rPr>
          <w:rFonts w:cs="Angsana New" w:hint="cs"/>
          <w:szCs w:val="25"/>
          <w:cs/>
          <w:lang w:bidi="th-TH"/>
        </w:rPr>
        <w:t xml:space="preserve"> </w:t>
      </w:r>
      <w:r w:rsidR="0012630D" w:rsidRPr="008D7200">
        <w:rPr>
          <w:rFonts w:cs="Angsana New"/>
          <w:szCs w:val="25"/>
          <w:lang w:bidi="th-TH"/>
        </w:rPr>
        <w:t>will help ensure its availability</w:t>
      </w:r>
      <w:r w:rsidR="00B87F6F" w:rsidRPr="008D7200">
        <w:rPr>
          <w:rFonts w:cs="Angsana New"/>
          <w:szCs w:val="25"/>
          <w:lang w:bidi="th-TH"/>
        </w:rPr>
        <w:t xml:space="preserve"> </w:t>
      </w:r>
      <w:r w:rsidR="00AF29FE">
        <w:rPr>
          <w:rFonts w:cs="Angsana New"/>
          <w:szCs w:val="25"/>
          <w:lang w:bidi="th-TH"/>
        </w:rPr>
        <w:fldChar w:fldCharType="begin" w:fldLock="1"/>
      </w:r>
      <w:r w:rsidR="00BF2BAC">
        <w:rPr>
          <w:rFonts w:cs="Angsana New"/>
          <w:szCs w:val="25"/>
          <w:lang w:bidi="th-TH"/>
        </w:rPr>
        <w:instrText>ADDIN CSL_CITATION {"citationItems":[{"id":"ITEM-1","itemData":{"author":[{"dropping-particle":"","family":"Deloitte","given":"","non-dropping-particle":"","parse-names":false,"suffix":""}],"id":"ITEM-1","issued":{"date-parts":[["0"]]},"title":"Key Characteristics of the Blockchain","type":"article-journal"},"uris":["http://www.mendeley.com/documents/?uuid=1ce51707-be74-35b2-8bae-1f88e2b21969"]},{"id":"ITEM-2","itemData":{"URL":"https://dev.to/damcosset/the-4-characteristics-of-a-blockchain-2c55","accessed":{"date-parts":[["2018","10","29"]]},"author":[{"dropping-particle":"","family":"Cosset","given":"Damien","non-dropping-particle":"","parse-names":false,"suffix":""}],"id":"ITEM-2","issued":{"date-parts":[["0"]]},"title":"The 4 characteristics of a blockchain - DEV Community","type":"webpage"},"uris":["http://www.mendeley.com/documents/?uuid=9bc2d4bc-ae61-3828-a5d1-5d678c2fece4"]}],"mendeley":{"formattedCitation":"[14], [15]","plainTextFormattedCitation":"[14], [15]","previouslyFormattedCitation":"[14], [15]"},"properties":{"noteIndex":0},"schema":"https://github.com/citation-style-language/schema/raw/master/csl-citation.json"}</w:instrText>
      </w:r>
      <w:r w:rsidR="00AF29FE">
        <w:rPr>
          <w:rFonts w:cs="Angsana New"/>
          <w:szCs w:val="25"/>
          <w:lang w:bidi="th-TH"/>
        </w:rPr>
        <w:fldChar w:fldCharType="separate"/>
      </w:r>
      <w:r w:rsidR="00AF29FE" w:rsidRPr="00AF29FE">
        <w:rPr>
          <w:rFonts w:cs="Angsana New"/>
          <w:noProof/>
          <w:szCs w:val="25"/>
          <w:lang w:bidi="th-TH"/>
        </w:rPr>
        <w:t>[14], [15]</w:t>
      </w:r>
      <w:r w:rsidR="00AF29FE">
        <w:rPr>
          <w:rFonts w:cs="Angsana New"/>
          <w:szCs w:val="25"/>
          <w:lang w:bidi="th-TH"/>
        </w:rPr>
        <w:fldChar w:fldCharType="end"/>
      </w:r>
      <w:r w:rsidR="002A2965" w:rsidRPr="008D7200">
        <w:rPr>
          <w:rFonts w:cs="Angsana New"/>
          <w:szCs w:val="25"/>
          <w:lang w:bidi="th-TH"/>
        </w:rPr>
        <w:t xml:space="preserve"> and</w:t>
      </w:r>
      <w:r w:rsidR="002A2965" w:rsidRPr="008D7200" w:rsidDel="002A2965">
        <w:rPr>
          <w:rFonts w:cs="Angsana New"/>
          <w:szCs w:val="25"/>
          <w:lang w:bidi="th-TH"/>
        </w:rPr>
        <w:t xml:space="preserve"> </w:t>
      </w:r>
      <w:r w:rsidR="004124E5" w:rsidRPr="008D7200">
        <w:t xml:space="preserve">information sharing between different enterprises. </w:t>
      </w:r>
      <w:r w:rsidR="00E129CF" w:rsidRPr="008D7200">
        <w:t xml:space="preserve">In this work, we </w:t>
      </w:r>
      <w:r w:rsidR="008367F3">
        <w:t>propose</w:t>
      </w:r>
      <w:r w:rsidR="00E129CF" w:rsidRPr="008D7200">
        <w:t xml:space="preserve"> </w:t>
      </w:r>
      <w:r w:rsidR="00432AA1" w:rsidRPr="008D7200">
        <w:t>a</w:t>
      </w:r>
      <w:r w:rsidR="008367F3">
        <w:t>n</w:t>
      </w:r>
      <w:r w:rsidR="00432AA1" w:rsidRPr="008D7200">
        <w:t xml:space="preserve"> </w:t>
      </w:r>
      <w:r w:rsidR="008367F3">
        <w:t>integration</w:t>
      </w:r>
      <w:r w:rsidR="00432AA1" w:rsidRPr="008D7200">
        <w:t xml:space="preserve"> of</w:t>
      </w:r>
      <w:r w:rsidR="00E129CF" w:rsidRPr="008D7200">
        <w:t xml:space="preserve"> </w:t>
      </w:r>
      <w:proofErr w:type="spellStart"/>
      <w:r w:rsidR="00E129CF" w:rsidRPr="008D7200">
        <w:t>XDS.b</w:t>
      </w:r>
      <w:proofErr w:type="spellEnd"/>
      <w:r w:rsidR="00E129CF" w:rsidRPr="008D7200">
        <w:t xml:space="preserve"> profile with Blockchain technology</w:t>
      </w:r>
      <w:r w:rsidR="0017607A" w:rsidRPr="008D7200">
        <w:t xml:space="preserve"> to</w:t>
      </w:r>
      <w:r w:rsidR="00E129CF" w:rsidRPr="008D7200">
        <w:t xml:space="preserve"> </w:t>
      </w:r>
      <w:r w:rsidR="0017607A" w:rsidRPr="008D7200">
        <w:t>e</w:t>
      </w:r>
      <w:r w:rsidR="00E129CF" w:rsidRPr="008D7200">
        <w:t>nable cross-enterprise health document sharing.</w:t>
      </w:r>
    </w:p>
    <w:p w14:paraId="14EE956E" w14:textId="303B9933" w:rsidR="009303D9" w:rsidRPr="00C50F59" w:rsidRDefault="00E225DF" w:rsidP="006B6B66">
      <w:pPr>
        <w:pStyle w:val="Heading1"/>
        <w:rPr>
          <w:rFonts w:cs="Angsana New"/>
          <w:szCs w:val="25"/>
          <w:lang w:bidi="th-TH"/>
        </w:rPr>
      </w:pPr>
      <w:r w:rsidRPr="00C50F59">
        <w:rPr>
          <w:rFonts w:cs="Angsana New"/>
          <w:szCs w:val="25"/>
          <w:lang w:bidi="th-TH"/>
        </w:rPr>
        <w:t>R</w:t>
      </w:r>
      <w:r w:rsidR="00C50F59">
        <w:rPr>
          <w:rFonts w:cs="Angsana New"/>
          <w:szCs w:val="25"/>
          <w:lang w:bidi="th-TH"/>
        </w:rPr>
        <w:t>elated</w:t>
      </w:r>
      <w:r w:rsidRPr="00C50F59">
        <w:rPr>
          <w:rFonts w:cs="Angsana New"/>
          <w:szCs w:val="25"/>
          <w:lang w:bidi="th-TH"/>
        </w:rPr>
        <w:t xml:space="preserve"> W</w:t>
      </w:r>
      <w:r w:rsidR="00C50F59">
        <w:rPr>
          <w:rFonts w:cs="Angsana New"/>
          <w:szCs w:val="25"/>
          <w:lang w:bidi="th-TH"/>
        </w:rPr>
        <w:t>ork</w:t>
      </w:r>
    </w:p>
    <w:p w14:paraId="3A85B216" w14:textId="1E04AC41" w:rsidR="004B584A" w:rsidRPr="00C50F59" w:rsidRDefault="0084491D" w:rsidP="0007119F">
      <w:pPr>
        <w:pStyle w:val="Heading2"/>
        <w:spacing w:after="0"/>
      </w:pPr>
      <w:r w:rsidRPr="00C50F59">
        <w:rPr>
          <w:rFonts w:cs="Angsana New"/>
          <w:szCs w:val="25"/>
          <w:lang w:bidi="th-TH"/>
        </w:rPr>
        <w:t xml:space="preserve">A Blockchain-Based Approach to Health Information Exchange Networks </w:t>
      </w:r>
    </w:p>
    <w:p w14:paraId="4595451B" w14:textId="209B4426" w:rsidR="0084491D" w:rsidRPr="008D7200" w:rsidRDefault="00A66C53" w:rsidP="001648E3">
      <w:pPr>
        <w:ind w:firstLine="270"/>
        <w:jc w:val="both"/>
        <w:rPr>
          <w:rFonts w:cstheme="minorBidi"/>
          <w:szCs w:val="25"/>
          <w:lang w:bidi="th-TH"/>
        </w:rPr>
      </w:pPr>
      <w:r w:rsidRPr="008D7200">
        <w:t xml:space="preserve">Peterson et </w:t>
      </w:r>
      <w:r w:rsidR="00D57C22" w:rsidRPr="008D7200">
        <w:t>al</w:t>
      </w:r>
      <w:r w:rsidRPr="008D7200">
        <w:t>.</w:t>
      </w:r>
      <w:r w:rsidR="00806113" w:rsidRPr="008D7200">
        <w:t xml:space="preserve"> (2015)</w:t>
      </w:r>
      <w:r w:rsidR="00AA40FE" w:rsidRPr="008D7200">
        <w:t xml:space="preserve"> </w:t>
      </w:r>
      <w:r w:rsidR="00D304C5" w:rsidRPr="008D7200">
        <w:rPr>
          <w:rFonts w:cs="Angsana New"/>
          <w:szCs w:val="25"/>
          <w:lang w:bidi="th-TH"/>
        </w:rPr>
        <w:fldChar w:fldCharType="begin" w:fldLock="1"/>
      </w:r>
      <w:r w:rsidR="00BF2BAC">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[16]","plainTextFormattedCitation":"[16]","previouslyFormattedCitation":"[16]"},"properties":{"noteIndex":0},"schema":"https://github.com/citation-style-language/schema/raw/master/csl-citation.json"}</w:instrText>
      </w:r>
      <w:r w:rsidR="00D304C5" w:rsidRPr="008D7200">
        <w:rPr>
          <w:rFonts w:cs="Angsana New"/>
          <w:szCs w:val="25"/>
          <w:lang w:bidi="th-TH"/>
        </w:rPr>
        <w:fldChar w:fldCharType="separate"/>
      </w:r>
      <w:r w:rsidR="00AF29FE" w:rsidRPr="00AF29FE">
        <w:rPr>
          <w:rFonts w:cs="Angsana New"/>
          <w:noProof/>
          <w:szCs w:val="25"/>
          <w:lang w:bidi="th-TH"/>
        </w:rPr>
        <w:t>[16]</w:t>
      </w:r>
      <w:r w:rsidR="00D304C5" w:rsidRPr="008D7200">
        <w:rPr>
          <w:rFonts w:cs="Angsana New"/>
          <w:szCs w:val="25"/>
          <w:lang w:bidi="th-TH"/>
        </w:rPr>
        <w:fldChar w:fldCharType="end"/>
      </w:r>
      <w:r w:rsidRPr="008D7200">
        <w:t xml:space="preserve"> </w:t>
      </w:r>
      <w:r w:rsidR="00BE71EB" w:rsidRPr="008D7200">
        <w:t>applied Blockchain and HL7 FHIR as gateways, which allow members of the network to access health information from each other while ensuring distribution of accessibility within the network by publishing those gateways to Blockchain.</w:t>
      </w:r>
      <w:r w:rsidR="003128C7" w:rsidRPr="008D7200">
        <w:rPr>
          <w:rFonts w:cstheme="minorBidi"/>
          <w:szCs w:val="25"/>
          <w:lang w:bidi="th-TH"/>
        </w:rPr>
        <w:t xml:space="preserve"> </w:t>
      </w:r>
      <w:r w:rsidR="003A0168" w:rsidRPr="008D7200">
        <w:rPr>
          <w:rFonts w:cstheme="minorBidi"/>
          <w:szCs w:val="25"/>
          <w:lang w:bidi="th-TH"/>
        </w:rPr>
        <w:t>The work introduced</w:t>
      </w:r>
      <w:r w:rsidR="0017360F" w:rsidRPr="008D7200">
        <w:rPr>
          <w:rFonts w:cstheme="minorBidi"/>
          <w:szCs w:val="25"/>
          <w:lang w:bidi="th-TH"/>
        </w:rPr>
        <w:t xml:space="preserve"> the idea of "Proof of Interoperability", as opposed to </w:t>
      </w:r>
      <w:r w:rsidR="0047439A" w:rsidRPr="008D7200">
        <w:rPr>
          <w:rFonts w:cstheme="minorBidi"/>
          <w:szCs w:val="25"/>
          <w:lang w:bidi="th-TH"/>
        </w:rPr>
        <w:t>cost inefficient</w:t>
      </w:r>
      <w:r w:rsidR="0047439A" w:rsidRPr="008D7200" w:rsidDel="0047439A">
        <w:rPr>
          <w:rFonts w:cstheme="minorBidi"/>
          <w:szCs w:val="25"/>
          <w:lang w:bidi="th-TH"/>
        </w:rPr>
        <w:t xml:space="preserve"> </w:t>
      </w:r>
      <w:r w:rsidR="0017360F" w:rsidRPr="008D7200">
        <w:rPr>
          <w:rFonts w:cstheme="minorBidi"/>
          <w:szCs w:val="25"/>
          <w:lang w:bidi="th-TH"/>
        </w:rPr>
        <w:t>Proof of Work</w:t>
      </w:r>
      <w:r w:rsidR="009F5EC3" w:rsidRPr="008D7200">
        <w:rPr>
          <w:rFonts w:cstheme="minorBidi"/>
          <w:szCs w:val="25"/>
          <w:lang w:bidi="th-TH"/>
        </w:rPr>
        <w:t xml:space="preserve">, and </w:t>
      </w:r>
      <w:r w:rsidR="00AA1F3A" w:rsidRPr="008D7200">
        <w:rPr>
          <w:rFonts w:cstheme="minorBidi"/>
          <w:szCs w:val="25"/>
          <w:lang w:bidi="th-TH"/>
        </w:rPr>
        <w:t xml:space="preserve">of "Secure Index" </w:t>
      </w:r>
      <w:r w:rsidR="008119E0" w:rsidRPr="008D7200">
        <w:rPr>
          <w:rFonts w:cstheme="minorBidi"/>
          <w:szCs w:val="25"/>
          <w:lang w:bidi="th-TH"/>
        </w:rPr>
        <w:t xml:space="preserve">allowing encrypted content searching </w:t>
      </w:r>
      <w:r w:rsidR="00AA1F3A" w:rsidRPr="008D7200">
        <w:rPr>
          <w:rFonts w:cstheme="minorBidi"/>
          <w:szCs w:val="25"/>
          <w:lang w:bidi="th-TH"/>
        </w:rPr>
        <w:t>and using FHIR Profile for data discovery in the blockchain network while making health information sharing possible.</w:t>
      </w:r>
      <w:r w:rsidR="007D3EA3" w:rsidRPr="008D7200">
        <w:rPr>
          <w:rFonts w:cstheme="minorBidi"/>
          <w:szCs w:val="25"/>
          <w:lang w:bidi="th-TH"/>
        </w:rPr>
        <w:t xml:space="preserve"> </w:t>
      </w:r>
      <w:r w:rsidR="00BE4BCB" w:rsidRPr="008D7200">
        <w:rPr>
          <w:rFonts w:cstheme="minorBidi"/>
          <w:szCs w:val="25"/>
          <w:lang w:bidi="th-TH"/>
        </w:rPr>
        <w:t>However, the work did not</w:t>
      </w:r>
      <w:r w:rsidR="00844FB0" w:rsidRPr="008D7200">
        <w:rPr>
          <w:rFonts w:cstheme="minorBidi"/>
          <w:szCs w:val="25"/>
          <w:lang w:bidi="th-TH"/>
        </w:rPr>
        <w:t xml:space="preserve"> </w:t>
      </w:r>
      <w:r w:rsidR="00456018" w:rsidRPr="008D7200">
        <w:rPr>
          <w:rFonts w:cstheme="minorBidi"/>
          <w:szCs w:val="25"/>
          <w:lang w:bidi="th-TH"/>
        </w:rPr>
        <w:t xml:space="preserve">explicitly </w:t>
      </w:r>
      <w:proofErr w:type="gramStart"/>
      <w:r w:rsidR="00456018" w:rsidRPr="008D7200">
        <w:rPr>
          <w:rFonts w:cstheme="minorBidi"/>
          <w:szCs w:val="25"/>
          <w:lang w:bidi="th-TH"/>
        </w:rPr>
        <w:t>mention</w:t>
      </w:r>
      <w:r w:rsidR="00BE4BCB" w:rsidRPr="008D7200">
        <w:rPr>
          <w:rFonts w:cstheme="minorBidi"/>
          <w:szCs w:val="25"/>
          <w:lang w:bidi="th-TH"/>
        </w:rPr>
        <w:t xml:space="preserve"> about</w:t>
      </w:r>
      <w:proofErr w:type="gramEnd"/>
      <w:r w:rsidR="00BE4BCB" w:rsidRPr="008D7200">
        <w:rPr>
          <w:rFonts w:cstheme="minorBidi"/>
          <w:szCs w:val="25"/>
          <w:lang w:bidi="th-TH"/>
        </w:rPr>
        <w:t xml:space="preserve"> how Blockchain technology can be beneficial for health information sharing in term of cybersecurity.</w:t>
      </w:r>
      <w:r w:rsidR="00ED3398" w:rsidRPr="008D7200">
        <w:rPr>
          <w:rFonts w:cstheme="minorBidi"/>
          <w:szCs w:val="25"/>
          <w:lang w:bidi="th-TH"/>
        </w:rPr>
        <w:t xml:space="preserve"> </w:t>
      </w:r>
      <w:r w:rsidR="00883DBB" w:rsidRPr="008D7200">
        <w:rPr>
          <w:rFonts w:cstheme="minorBidi"/>
          <w:szCs w:val="25"/>
          <w:lang w:bidi="th-TH"/>
        </w:rPr>
        <w:t>W</w:t>
      </w:r>
      <w:r w:rsidR="0090324D" w:rsidRPr="008D7200">
        <w:rPr>
          <w:rFonts w:cstheme="minorBidi"/>
          <w:szCs w:val="25"/>
          <w:lang w:bidi="th-TH"/>
        </w:rPr>
        <w:t xml:space="preserve">e adopted the idea of using Blockchain as a medium for health information exchange networks. Additionally, several suggestions provided in the work also </w:t>
      </w:r>
      <w:r w:rsidR="00295A86" w:rsidRPr="008D7200">
        <w:rPr>
          <w:rFonts w:cstheme="minorBidi"/>
          <w:szCs w:val="25"/>
          <w:lang w:bidi="th-TH"/>
        </w:rPr>
        <w:t>function as</w:t>
      </w:r>
      <w:r w:rsidR="0090324D" w:rsidRPr="008D7200">
        <w:rPr>
          <w:rFonts w:cstheme="minorBidi"/>
          <w:szCs w:val="25"/>
          <w:lang w:bidi="th-TH"/>
        </w:rPr>
        <w:t xml:space="preserve"> guidelines for our Blockchain design, which enables compatibility with the healthcare information environment.</w:t>
      </w:r>
      <w:r w:rsidR="00D1070A" w:rsidRPr="008D7200">
        <w:rPr>
          <w:rFonts w:cstheme="minorBidi"/>
          <w:szCs w:val="25"/>
          <w:lang w:bidi="th-TH"/>
        </w:rPr>
        <w:t xml:space="preserve"> </w:t>
      </w:r>
    </w:p>
    <w:p w14:paraId="530BE842" w14:textId="20DB6C54" w:rsidR="0084491D" w:rsidRPr="00C50F59" w:rsidRDefault="0023645E" w:rsidP="00814639">
      <w:pPr>
        <w:pStyle w:val="Heading2"/>
        <w:spacing w:after="0"/>
      </w:pPr>
      <w:r w:rsidRPr="00C50F59">
        <w:t xml:space="preserve">“MedRec” </w:t>
      </w:r>
      <w:r w:rsidR="00C50F59" w:rsidRPr="00C50F59">
        <w:t>P</w:t>
      </w:r>
      <w:r w:rsidRPr="00C50F59">
        <w:t xml:space="preserve">rototype for </w:t>
      </w:r>
      <w:r w:rsidR="00C50F59" w:rsidRPr="00C50F59">
        <w:t>E</w:t>
      </w:r>
      <w:r w:rsidRPr="00C50F59">
        <w:t xml:space="preserve">lectronic </w:t>
      </w:r>
      <w:r w:rsidR="00C50F59" w:rsidRPr="00C50F59">
        <w:t>H</w:t>
      </w:r>
      <w:r w:rsidRPr="00C50F59">
        <w:t xml:space="preserve">ealth </w:t>
      </w:r>
      <w:r w:rsidR="00C50F59" w:rsidRPr="00C50F59">
        <w:t>R</w:t>
      </w:r>
      <w:r w:rsidRPr="00C50F59">
        <w:t xml:space="preserve">ecords and </w:t>
      </w:r>
      <w:r w:rsidR="00C50F59" w:rsidRPr="00C50F59">
        <w:t>M</w:t>
      </w:r>
      <w:r w:rsidRPr="00C50F59">
        <w:t xml:space="preserve">edical </w:t>
      </w:r>
      <w:r w:rsidR="00C50F59" w:rsidRPr="00C50F59">
        <w:t>R</w:t>
      </w:r>
      <w:r w:rsidRPr="00C50F59">
        <w:t xml:space="preserve">esearch </w:t>
      </w:r>
      <w:r w:rsidR="00C50F59" w:rsidRPr="00C50F59">
        <w:t>D</w:t>
      </w:r>
      <w:r w:rsidRPr="00C50F59">
        <w:t>ata</w:t>
      </w:r>
      <w:r w:rsidR="00224898" w:rsidRPr="00C50F59">
        <w:t xml:space="preserve"> </w:t>
      </w:r>
    </w:p>
    <w:p w14:paraId="46B07AA9" w14:textId="45CD4B23" w:rsidR="00E046BC" w:rsidRPr="008D7200" w:rsidRDefault="00F434A4" w:rsidP="0007119F">
      <w:pPr>
        <w:ind w:firstLine="270"/>
        <w:jc w:val="both"/>
        <w:rPr>
          <w:rFonts w:cstheme="minorBidi"/>
          <w:szCs w:val="25"/>
          <w:lang w:bidi="th-TH"/>
        </w:rPr>
      </w:pPr>
      <w:proofErr w:type="spellStart"/>
      <w:r w:rsidRPr="008D7200">
        <w:t>MedRec</w:t>
      </w:r>
      <w:proofErr w:type="spellEnd"/>
      <w:r w:rsidRPr="008D7200">
        <w:t xml:space="preserve"> </w:t>
      </w:r>
      <w:r w:rsidR="00CD692C" w:rsidRPr="008D7200">
        <w:fldChar w:fldCharType="begin" w:fldLock="1"/>
      </w:r>
      <w:r w:rsidR="00BF2BAC">
        <w:instrText>ADDIN CSL_CITATION {"citationItems":[{"id":"ITEM-1","itemData":{"author":[{"dropping-particle":"","family":"Ekblaw","given":"Ariel","non-dropping-particle":"","parse-names":false,"suffix":""},{"dropping-particle":"","family":"Azaria","given":"Asaf","non-dropping-particle":"","parse-names":false,"suffix":""}],"id":"ITEM-1","issued":{"date-parts":[["0"]]},"title":"MedRec: Medical Data Management on the Blockchain","type":"article-journal"},"uris":["http://www.mendeley.com/documents/?uuid=671111d1-6b6c-3e84-a2f2-bcbad2b9b045"]}],"mendeley":{"formattedCitation":"[17]","plainTextFormattedCitation":"[17]","previouslyFormattedCitation":"[17]"},"properties":{"noteIndex":0},"schema":"https://github.com/citation-style-language/schema/raw/master/csl-citation.json"}</w:instrText>
      </w:r>
      <w:r w:rsidR="00CD692C" w:rsidRPr="008D7200">
        <w:fldChar w:fldCharType="separate"/>
      </w:r>
      <w:r w:rsidR="00AF29FE" w:rsidRPr="00AF29FE">
        <w:rPr>
          <w:noProof/>
        </w:rPr>
        <w:t>[17]</w:t>
      </w:r>
      <w:r w:rsidR="00CD692C" w:rsidRPr="008D7200">
        <w:fldChar w:fldCharType="end"/>
      </w:r>
      <w:r w:rsidR="00D63428" w:rsidRPr="008D7200">
        <w:t xml:space="preserve"> </w:t>
      </w:r>
      <w:r w:rsidR="004E1D55" w:rsidRPr="008D7200">
        <w:t>utiliz</w:t>
      </w:r>
      <w:r w:rsidR="00103A22" w:rsidRPr="008D7200">
        <w:t>ed</w:t>
      </w:r>
      <w:r w:rsidR="004E1D55" w:rsidRPr="008D7200">
        <w:t xml:space="preserve"> Ethereum’s </w:t>
      </w:r>
      <w:r w:rsidR="00A55FC1">
        <w:t>Smart Contract</w:t>
      </w:r>
      <w:r w:rsidR="004E1D55" w:rsidRPr="008D7200">
        <w:t xml:space="preserve"> to store metadata about record ownership, permissions, and data integrity representing existing medical records that are kept in individual nodes on the network. </w:t>
      </w:r>
      <w:r w:rsidR="001317A7" w:rsidRPr="008D7200">
        <w:t xml:space="preserve">It built on the work of </w:t>
      </w:r>
      <w:proofErr w:type="spellStart"/>
      <w:r w:rsidR="001317A7" w:rsidRPr="008D7200">
        <w:t>Zyskind</w:t>
      </w:r>
      <w:proofErr w:type="spellEnd"/>
      <w:r w:rsidR="001317A7" w:rsidRPr="008D7200">
        <w:t xml:space="preserve"> et al. (2015) </w:t>
      </w:r>
      <w:r w:rsidR="001317A7" w:rsidRPr="008D7200">
        <w:fldChar w:fldCharType="begin" w:fldLock="1"/>
      </w:r>
      <w:r w:rsidR="00BF2BAC">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[18]","plainTextFormattedCitation":"[18]","previouslyFormattedCitation":"[18]"},"properties":{"noteIndex":0},"schema":"https://github.com/citation-style-language/schema/raw/master/csl-citation.json"}</w:instrText>
      </w:r>
      <w:r w:rsidR="001317A7" w:rsidRPr="008D7200">
        <w:fldChar w:fldCharType="separate"/>
      </w:r>
      <w:r w:rsidR="00AF29FE" w:rsidRPr="00AF29FE">
        <w:rPr>
          <w:noProof/>
        </w:rPr>
        <w:t>[18]</w:t>
      </w:r>
      <w:r w:rsidR="001317A7" w:rsidRPr="008D7200">
        <w:fldChar w:fldCharType="end"/>
      </w:r>
      <w:r w:rsidR="001317A7" w:rsidRPr="008D7200">
        <w:t xml:space="preserve">, they utilized some cryptographical characteristics of Blockchain to provide an accessible "bread crumb trail" that allows data users to trace back medical history to improve operational efficiency. </w:t>
      </w:r>
      <w:proofErr w:type="spellStart"/>
      <w:r w:rsidR="001317A7" w:rsidRPr="008D7200">
        <w:t>MedRec</w:t>
      </w:r>
      <w:proofErr w:type="spellEnd"/>
      <w:r w:rsidR="001317A7" w:rsidRPr="008D7200">
        <w:t xml:space="preserve"> </w:t>
      </w:r>
      <w:r w:rsidR="0009670F" w:rsidRPr="008D7200">
        <w:t xml:space="preserve">helps reduce barriers to effective data sharing by addressing interoperability issues caused by economic incentives that encourage "health information blocking," which is a practice in health IT that interferes with access, exchange, or use of electronic health information </w:t>
      </w:r>
      <w:r w:rsidR="00DF352E" w:rsidRPr="008D7200">
        <w:fldChar w:fldCharType="begin" w:fldLock="1"/>
      </w:r>
      <w:r w:rsidR="009B720D">
        <w:instrText>ADDIN CSL_CITATION {"citationItems":[{"id":"ITEM-1","itemData":{"abstract":"Information blocking (info blocking) can occur in many forms. Physicians can experience info blocking when trying to access patient records from other providers, connecting their electronic health record (EHR) systems to local health information exchanges (HIEs), migrating from one EHR to another, and linking their EHRs with a clinical data registry. Patients can also experience info blocking when trying to access their medical records or when sending their records to another provider. AMA policy supports legislative and regulatory prohibitions on info blocking and is a longstanding advocate of eliminating major contributors to info blocking by EHR vendors. These include: • Restrictive and unfair contractual limitations on physicians' use and exchange of medical information; • Excessive fees charged to create EHR interfaces or connections with other health information technology (health IT); and • Technical or non-standard methods of implementing EHRs and other health IT that block the access, exchange, or use of medical information. Reflecting longstanding concerns raised by the AMA, patients, and health care community stakeholders, the 21st Century Cures Act (Cures) is a landmark bipartisan health care innovation law enacted in December 2016. Cures includes provisions to promote health information interoperability and prohibit info blocking by \"Actors, \" which are health information networks, HIEs, health information technology developers of certified health IT, and health care providers. Key terms in the information blocking rules and regulations Cures defines info blocking as business, technical, and organizational practices that prevent or materially discourage the access, exchange or use of electronic health information (EHI) when an Actor knows, or (for some Actors like EHR vendors) should know, that these practices are likely to interfere with access, exchange, or use of EHI. If conducted by a health care provider, there must also be knowledge that such practice is unreasonable and likely to interfere with, prevent, or materially discourage access, exchange, or use of EHI.","author":[{"dropping-particle":"","family":"Medical Association","given":"American","non-dropping-particle":"","parse-names":false,"suffix":""}],"id":"ITEM-1","issued":{"date-parts":[["0"]]},"title":"What is Information Blocking? Part 1","type":"article-journal"},"uris":["http://www.mendeley.com/documents/?uuid=58b75a4d-eee8-3df5-a827-8e90b03effa8"]}],"mendeley":{"formattedCitation":"[3]","plainTextFormattedCitation":"[3]","previouslyFormattedCitation":"[3]"},"properties":{"noteIndex":0},"schema":"https://github.com/citation-style-language/schema/raw/master/csl-citation.json"}</w:instrText>
      </w:r>
      <w:r w:rsidR="00DF352E" w:rsidRPr="008D7200">
        <w:fldChar w:fldCharType="separate"/>
      </w:r>
      <w:r w:rsidR="005E0E3D" w:rsidRPr="008D7200">
        <w:rPr>
          <w:noProof/>
        </w:rPr>
        <w:t>[3]</w:t>
      </w:r>
      <w:r w:rsidR="00DF352E" w:rsidRPr="008D7200">
        <w:fldChar w:fldCharType="end"/>
      </w:r>
      <w:r w:rsidR="004F515D" w:rsidRPr="008D7200">
        <w:t>.</w:t>
      </w:r>
      <w:r w:rsidR="005E1F98" w:rsidRPr="008D7200">
        <w:t xml:space="preserve"> </w:t>
      </w:r>
      <w:r w:rsidR="00FE7332" w:rsidRPr="008D7200">
        <w:rPr>
          <w:rFonts w:cstheme="minorBidi"/>
          <w:szCs w:val="25"/>
          <w:lang w:bidi="th-TH"/>
        </w:rPr>
        <w:t xml:space="preserve">We adopted </w:t>
      </w:r>
      <w:proofErr w:type="gramStart"/>
      <w:r w:rsidR="00FE7332" w:rsidRPr="008D7200">
        <w:rPr>
          <w:rFonts w:cstheme="minorBidi"/>
          <w:szCs w:val="25"/>
          <w:lang w:bidi="th-TH"/>
        </w:rPr>
        <w:t>the Ethereum</w:t>
      </w:r>
      <w:proofErr w:type="gramEnd"/>
      <w:r w:rsidR="00FE7332" w:rsidRPr="008D7200">
        <w:rPr>
          <w:rFonts w:cstheme="minorBidi"/>
          <w:szCs w:val="25"/>
          <w:lang w:bidi="th-TH"/>
        </w:rPr>
        <w:t xml:space="preserve"> and its </w:t>
      </w:r>
      <w:r w:rsidR="00A55FC1">
        <w:t>Smart Contract</w:t>
      </w:r>
      <w:r w:rsidR="00A55FC1" w:rsidRPr="008D7200">
        <w:rPr>
          <w:rFonts w:cstheme="minorBidi"/>
          <w:szCs w:val="25"/>
          <w:lang w:bidi="th-TH"/>
        </w:rPr>
        <w:t xml:space="preserve"> </w:t>
      </w:r>
      <w:r w:rsidR="00FE7332" w:rsidRPr="008D7200">
        <w:rPr>
          <w:rFonts w:cstheme="minorBidi"/>
          <w:szCs w:val="25"/>
          <w:lang w:bidi="th-TH"/>
        </w:rPr>
        <w:t>in our Blockchain implementation.</w:t>
      </w:r>
    </w:p>
    <w:p w14:paraId="6193A769" w14:textId="717ADC95" w:rsidR="0000715D" w:rsidRPr="00C50F59" w:rsidRDefault="00E046BC" w:rsidP="0007119F">
      <w:pPr>
        <w:pStyle w:val="Heading2"/>
        <w:rPr>
          <w:rFonts w:cs="Angsana New"/>
          <w:szCs w:val="25"/>
          <w:lang w:bidi="th-TH"/>
        </w:rPr>
      </w:pPr>
      <w:r w:rsidRPr="00C50F59">
        <w:rPr>
          <w:lang w:bidi="th-TH"/>
        </w:rPr>
        <w:lastRenderedPageBreak/>
        <w:t>Blockchain-based electronic healthcare record system for healthcare 4.0 applications</w:t>
      </w:r>
    </w:p>
    <w:p w14:paraId="0B38AF47" w14:textId="40FD141A" w:rsidR="00F27173" w:rsidRPr="008D7200" w:rsidRDefault="00794584" w:rsidP="00FF3FBD">
      <w:pPr>
        <w:ind w:firstLine="270"/>
        <w:jc w:val="both"/>
      </w:pPr>
      <w:r w:rsidRPr="008D7200">
        <w:t>Tanwar et al.</w:t>
      </w:r>
      <w:r w:rsidR="00806113" w:rsidRPr="008D7200">
        <w:t xml:space="preserve"> (2020)</w:t>
      </w:r>
      <w:r w:rsidRPr="008D7200">
        <w:t xml:space="preserve"> </w:t>
      </w:r>
      <w:r w:rsidR="005133A5" w:rsidRPr="008D7200">
        <w:fldChar w:fldCharType="begin" w:fldLock="1"/>
      </w:r>
      <w:r w:rsidR="00BF2BAC">
        <w:instrText>ADDIN CSL_CITATION {"citationItems":[{"id":"ITEM-1","itemData":{"DOI":"10.1016/j.jisa.2019.102407","ISSN":"22142126","abstract":"Modern healthcare systems are characterized as being highly complex and costly. However, this can be reduced through improved health record management, utilization of insurance agencies, and blockchain technology. Blockchain was first introduced to provide distributed records of money-related exchanges that were not dependent on centralized authorities or financial institutions. Breakthroughs in blockchain technology have led to improved transactions involving medical records, insurance billing, and smart contracts, enabling permanent access to and security of data, as well as providing a distributed database of transactions. One significant advantage of using blockchain technology in the healthcare industry is that it can reform the interoperability of healthcare databases, providing increased access to patient medical records, device tracking, prescription databases, and hospital assets, including the complete life cycle of a device within the blockchain infrastructure. Access to patients’ medical histories is essential to correctly prescribe medication, with blockchain being able to dramatically enhance the healthcare services framework. In this paper, several solutions for improving current limitations in healthcare systems using blockchain technology are explored, including frameworks and tools to measure the performance of such systems, e.g., Hyperledger Fabric, Composer, Docker Container, Hyperledger Caliper, and the Wireshark capture engine. Further, this paper proposes an Access Control Policy Algorithm for improving data accessibility between healthcare providers, assisting in the simulation of environments to implement the Hyperledger-based eletronic healthcare record (EHR) sharing system that uses the concept of a chaincode. Performance metrics in blockchain networks, such as latency, throughput, Round Trip Time (RTT). have also been optimized for achieving enhanced results. Compared to traditional EHR systems, which use client-server architecture, the proposed system uses blockchain for improving efficiency and security.","author":[{"dropping-particle":"","family":"Tanwar","given":"Sudeep","non-dropping-particle":"","parse-names":false,"suffix":""},{"dropping-particle":"","family":"Parekh","given":"Karan","non-dropping-particle":"","parse-names":false,"suffix":""},{"dropping-particle":"","family":"Evans","given":"Richard","non-dropping-particle":"","parse-names":false,"suffix":""}],"container-title":"Journal of Information Security and Applications","id":"ITEM-1","issued":{"date-parts":[["2020","2","1"]]},"page":"102407","publisher":"Elsevier Ltd","title":"Blockchain-based electronic healthcare record system for healthcare 4.0 applications","type":"article-journal","volume":"50"},"uris":["http://www.mendeley.com/documents/?uuid=076fbdde-4089-332c-ba72-86394887c965"]}],"mendeley":{"formattedCitation":"[19]","plainTextFormattedCitation":"[19]","previouslyFormattedCitation":"[19]"},"properties":{"noteIndex":0},"schema":"https://github.com/citation-style-language/schema/raw/master/csl-citation.json"}</w:instrText>
      </w:r>
      <w:r w:rsidR="005133A5" w:rsidRPr="008D7200">
        <w:fldChar w:fldCharType="separate"/>
      </w:r>
      <w:r w:rsidR="00AF29FE" w:rsidRPr="00AF29FE">
        <w:rPr>
          <w:noProof/>
        </w:rPr>
        <w:t>[19]</w:t>
      </w:r>
      <w:r w:rsidR="005133A5" w:rsidRPr="008D7200">
        <w:fldChar w:fldCharType="end"/>
      </w:r>
      <w:r w:rsidR="00315564" w:rsidRPr="008D7200">
        <w:t xml:space="preserve"> </w:t>
      </w:r>
      <w:r w:rsidR="000272C2" w:rsidRPr="008D7200">
        <w:t xml:space="preserve">provided a </w:t>
      </w:r>
      <w:r w:rsidR="004019EC" w:rsidRPr="008D7200">
        <w:t>survey</w:t>
      </w:r>
      <w:r w:rsidR="00376C56" w:rsidRPr="008D7200">
        <w:t xml:space="preserve"> of </w:t>
      </w:r>
      <w:r w:rsidR="004C5491" w:rsidRPr="008D7200">
        <w:t xml:space="preserve">how blockchain was incorporated into electronic health records </w:t>
      </w:r>
      <w:r w:rsidR="00315564" w:rsidRPr="008D7200">
        <w:t>from 2016 to 2019</w:t>
      </w:r>
      <w:r w:rsidR="00AD747E" w:rsidRPr="008D7200">
        <w:t>.</w:t>
      </w:r>
      <w:r w:rsidR="009417BB" w:rsidRPr="008D7200">
        <w:t xml:space="preserve"> </w:t>
      </w:r>
      <w:r w:rsidR="006E1E65" w:rsidRPr="008D7200">
        <w:t>The</w:t>
      </w:r>
      <w:r w:rsidR="00087A96" w:rsidRPr="008D7200">
        <w:t xml:space="preserve"> survey</w:t>
      </w:r>
      <w:r w:rsidR="006E1E65" w:rsidRPr="008D7200">
        <w:t xml:space="preserve"> also proposed a blockchain-based access control system for electronic health records by using IBM Hyperledger fabric as a medium for health information exchange within organizations.</w:t>
      </w:r>
      <w:r w:rsidR="009417BB" w:rsidRPr="008D7200">
        <w:t xml:space="preserve"> </w:t>
      </w:r>
      <w:r w:rsidR="00A14605" w:rsidRPr="008D7200">
        <w:t>Like</w:t>
      </w:r>
      <w:r w:rsidR="009417BB" w:rsidRPr="008D7200">
        <w:t xml:space="preserve"> </w:t>
      </w:r>
      <w:proofErr w:type="spellStart"/>
      <w:r w:rsidR="009417BB" w:rsidRPr="008D7200">
        <w:t>MedRec</w:t>
      </w:r>
      <w:proofErr w:type="spellEnd"/>
      <w:r w:rsidR="009417BB" w:rsidRPr="008D7200">
        <w:t xml:space="preserve">, their concept emphasizes improving access control and audit trail over information exchange between each unit of the healthcare service workflow. The work sets another example of effectively implementing blockchain </w:t>
      </w:r>
      <w:r w:rsidR="00A55FC1">
        <w:t>Smart Contract</w:t>
      </w:r>
      <w:r w:rsidR="00A55FC1" w:rsidRPr="008D7200">
        <w:t xml:space="preserve"> </w:t>
      </w:r>
      <w:r w:rsidR="009417BB" w:rsidRPr="008D7200">
        <w:t>for the possibility of healthcare blockchain.</w:t>
      </w:r>
    </w:p>
    <w:p w14:paraId="561208F9" w14:textId="5F4C0622" w:rsidR="004F72B6" w:rsidRPr="00C50F59" w:rsidRDefault="0016198E" w:rsidP="00BF313E">
      <w:pPr>
        <w:pStyle w:val="Heading1"/>
      </w:pPr>
      <w:r w:rsidRPr="00C50F59">
        <w:t>B</w:t>
      </w:r>
      <w:r w:rsidR="00C50F59">
        <w:t xml:space="preserve">ackground </w:t>
      </w:r>
      <w:r w:rsidRPr="00C50F59">
        <w:t>K</w:t>
      </w:r>
      <w:r w:rsidR="00C50F59">
        <w:t>nowledge</w:t>
      </w:r>
    </w:p>
    <w:p w14:paraId="00300050" w14:textId="300CBF02" w:rsidR="00131450" w:rsidRPr="00C50F59" w:rsidRDefault="00C54F4D" w:rsidP="00BF313E">
      <w:pPr>
        <w:pStyle w:val="Heading2"/>
        <w:rPr>
          <w:spacing w:val="-6"/>
        </w:rPr>
      </w:pPr>
      <w:r w:rsidRPr="00C50F59">
        <w:rPr>
          <w:spacing w:val="-6"/>
        </w:rPr>
        <w:t>Cross-Enterprise Document Sharing</w:t>
      </w:r>
      <w:r w:rsidR="00BB0142" w:rsidRPr="00C50F59">
        <w:rPr>
          <w:spacing w:val="-6"/>
        </w:rPr>
        <w:t>-b</w:t>
      </w:r>
      <w:r w:rsidRPr="00C50F59">
        <w:rPr>
          <w:spacing w:val="-6"/>
        </w:rPr>
        <w:t xml:space="preserve"> (XDS.b) Profile</w:t>
      </w:r>
      <w:r w:rsidR="00F836E6" w:rsidRPr="00C50F59">
        <w:rPr>
          <w:spacing w:val="-6"/>
        </w:rPr>
        <w:t xml:space="preserve"> </w:t>
      </w:r>
    </w:p>
    <w:p w14:paraId="495823EB" w14:textId="77777777" w:rsidR="009534C4" w:rsidRDefault="00C975F5" w:rsidP="002563D9">
      <w:pPr>
        <w:jc w:val="both"/>
      </w:pPr>
      <w:r w:rsidRPr="008D7200">
        <w:t xml:space="preserve">      </w:t>
      </w:r>
      <w:r w:rsidR="00A52954" w:rsidRPr="008D7200">
        <w:rPr>
          <w:rFonts w:cstheme="minorBidi"/>
          <w:szCs w:val="25"/>
          <w:lang w:bidi="th-TH"/>
        </w:rPr>
        <w:t>Cross-Enterprise Document Sharing Profile-b (</w:t>
      </w:r>
      <w:proofErr w:type="spellStart"/>
      <w:r w:rsidR="00A52954" w:rsidRPr="008D7200">
        <w:rPr>
          <w:rFonts w:cstheme="minorBidi"/>
          <w:szCs w:val="25"/>
          <w:lang w:bidi="th-TH"/>
        </w:rPr>
        <w:t>XDS.b</w:t>
      </w:r>
      <w:proofErr w:type="spellEnd"/>
      <w:r w:rsidR="00A52954" w:rsidRPr="008D7200">
        <w:rPr>
          <w:rFonts w:cstheme="minorBidi"/>
          <w:szCs w:val="25"/>
          <w:lang w:bidi="th-TH"/>
        </w:rPr>
        <w:t>)</w:t>
      </w:r>
      <w:r w:rsidR="00F90337" w:rsidRPr="008D7200">
        <w:rPr>
          <w:rFonts w:cstheme="minorBidi"/>
          <w:szCs w:val="25"/>
          <w:lang w:bidi="th-TH"/>
        </w:rPr>
        <w:t xml:space="preserve"> </w:t>
      </w:r>
      <w:r w:rsidR="00F90337" w:rsidRPr="008D7200">
        <w:rPr>
          <w:rFonts w:cstheme="minorBidi"/>
          <w:szCs w:val="25"/>
          <w:lang w:bidi="th-TH"/>
        </w:rPr>
        <w:fldChar w:fldCharType="begin" w:fldLock="1"/>
      </w:r>
      <w:r w:rsidR="009B720D">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[5]","plainTextFormattedCitation":"[5]","previouslyFormattedCitation":"[5]"},"properties":{"noteIndex":0},"schema":"https://github.com/citation-style-language/schema/raw/master/csl-citation.json"}</w:instrText>
      </w:r>
      <w:r w:rsidR="00F90337" w:rsidRPr="008D7200">
        <w:rPr>
          <w:rFonts w:cstheme="minorBidi"/>
          <w:szCs w:val="25"/>
          <w:lang w:bidi="th-TH"/>
        </w:rPr>
        <w:fldChar w:fldCharType="separate"/>
      </w:r>
      <w:r w:rsidR="005E0E3D" w:rsidRPr="008D7200">
        <w:rPr>
          <w:rFonts w:cstheme="minorBidi"/>
          <w:noProof/>
          <w:szCs w:val="25"/>
          <w:lang w:bidi="th-TH"/>
        </w:rPr>
        <w:t>[5]</w:t>
      </w:r>
      <w:r w:rsidR="00F90337" w:rsidRPr="008D7200">
        <w:rPr>
          <w:rFonts w:cstheme="minorBidi"/>
          <w:szCs w:val="25"/>
          <w:lang w:bidi="th-TH"/>
        </w:rPr>
        <w:fldChar w:fldCharType="end"/>
      </w:r>
      <w:r w:rsidR="00D26E17" w:rsidRPr="008D7200">
        <w:rPr>
          <w:rFonts w:cstheme="minorBidi"/>
          <w:szCs w:val="25"/>
          <w:lang w:bidi="th-TH"/>
        </w:rPr>
        <w:t xml:space="preserve"> allow</w:t>
      </w:r>
      <w:r w:rsidR="0033102E" w:rsidRPr="008D7200">
        <w:rPr>
          <w:rFonts w:cstheme="minorBidi"/>
          <w:szCs w:val="25"/>
          <w:lang w:bidi="th-TH"/>
        </w:rPr>
        <w:t>s</w:t>
      </w:r>
      <w:r w:rsidR="00D26E17" w:rsidRPr="008D7200">
        <w:rPr>
          <w:rFonts w:cstheme="minorBidi"/>
          <w:szCs w:val="25"/>
          <w:lang w:bidi="th-TH"/>
        </w:rPr>
        <w:t xml:space="preserve"> </w:t>
      </w:r>
      <w:r w:rsidR="0033102E" w:rsidRPr="008D7200">
        <w:rPr>
          <w:rFonts w:cstheme="minorBidi"/>
          <w:szCs w:val="25"/>
          <w:lang w:bidi="th-TH"/>
        </w:rPr>
        <w:t xml:space="preserve">healthcare providers </w:t>
      </w:r>
      <w:r w:rsidR="002354BD" w:rsidRPr="008D7200">
        <w:rPr>
          <w:rFonts w:cstheme="minorBidi"/>
          <w:szCs w:val="25"/>
          <w:lang w:bidi="th-TH"/>
        </w:rPr>
        <w:t xml:space="preserve">who </w:t>
      </w:r>
      <w:r w:rsidR="00D26E17" w:rsidRPr="008D7200">
        <w:rPr>
          <w:rFonts w:cstheme="minorBidi"/>
          <w:szCs w:val="25"/>
          <w:lang w:bidi="th-TH"/>
        </w:rPr>
        <w:t xml:space="preserve">are members of a health document sharing network (called "XDS Affinity Domain") to </w:t>
      </w:r>
      <w:r w:rsidR="00766077">
        <w:rPr>
          <w:rFonts w:cstheme="minorBidi"/>
          <w:szCs w:val="25"/>
          <w:lang w:bidi="th-TH"/>
        </w:rPr>
        <w:t xml:space="preserve">share and </w:t>
      </w:r>
      <w:r w:rsidR="00D26E17" w:rsidRPr="008D7200">
        <w:rPr>
          <w:rFonts w:cstheme="minorBidi"/>
          <w:szCs w:val="25"/>
          <w:lang w:bidi="th-TH"/>
        </w:rPr>
        <w:t>discover health documents stored in the document repositories of other institutions using a central registry.</w:t>
      </w:r>
      <w:r w:rsidR="00160F61" w:rsidRPr="008D7200">
        <w:t xml:space="preserve"> </w:t>
      </w:r>
      <w:r w:rsidR="00E036C1" w:rsidRPr="008D7200">
        <w:rPr>
          <w:rFonts w:cs="Angsana New"/>
          <w:szCs w:val="25"/>
          <w:lang w:bidi="th-TH"/>
        </w:rPr>
        <w:t>As shown in Fig</w:t>
      </w:r>
      <w:r w:rsidR="00A6141C">
        <w:rPr>
          <w:rFonts w:cs="Angsana New"/>
          <w:szCs w:val="25"/>
          <w:lang w:bidi="th-TH"/>
        </w:rPr>
        <w:t>.</w:t>
      </w:r>
      <w:r w:rsidR="00E036C1" w:rsidRPr="008D7200">
        <w:rPr>
          <w:rFonts w:cs="Angsana New"/>
          <w:szCs w:val="25"/>
          <w:lang w:bidi="th-TH"/>
        </w:rPr>
        <w:t xml:space="preserve"> 1, </w:t>
      </w:r>
      <w:r w:rsidR="00930BA0">
        <w:rPr>
          <w:rFonts w:cs="Angsana New"/>
          <w:szCs w:val="25"/>
          <w:lang w:bidi="th-TH"/>
        </w:rPr>
        <w:t xml:space="preserve">healthcare providers, acting as Document repository, can publish (ITI-42) metadata of their health documents to </w:t>
      </w:r>
      <w:r w:rsidR="001E61BA">
        <w:rPr>
          <w:rFonts w:cs="Angsana New"/>
          <w:szCs w:val="25"/>
          <w:lang w:bidi="th-TH"/>
        </w:rPr>
        <w:t xml:space="preserve">store at </w:t>
      </w:r>
      <w:r w:rsidR="00E036C1" w:rsidRPr="008D7200">
        <w:t>t</w:t>
      </w:r>
      <w:r w:rsidR="009E2CE2" w:rsidRPr="008D7200">
        <w:t>h</w:t>
      </w:r>
      <w:r w:rsidR="00E036C1" w:rsidRPr="008D7200">
        <w:t>e</w:t>
      </w:r>
      <w:r w:rsidR="009E2CE2" w:rsidRPr="008D7200">
        <w:t xml:space="preserve"> central registry</w:t>
      </w:r>
      <w:r w:rsidR="00E036C1" w:rsidRPr="008D7200">
        <w:t xml:space="preserve"> (Document registry)</w:t>
      </w:r>
      <w:r w:rsidR="00930BA0">
        <w:t xml:space="preserve">. Other healthcare providers, acting as Document </w:t>
      </w:r>
      <w:proofErr w:type="gramStart"/>
      <w:r w:rsidR="00930BA0">
        <w:t>consumer</w:t>
      </w:r>
      <w:r w:rsidR="00DC14C2">
        <w:t>,</w:t>
      </w:r>
      <w:r w:rsidR="00930BA0">
        <w:t xml:space="preserve">  can</w:t>
      </w:r>
      <w:proofErr w:type="gramEnd"/>
      <w:r w:rsidR="00930BA0">
        <w:t xml:space="preserve"> search (ITI-18) for </w:t>
      </w:r>
      <w:r w:rsidR="00DC14C2">
        <w:t xml:space="preserve">a </w:t>
      </w:r>
      <w:r w:rsidR="00930BA0">
        <w:t>required health document from the central registry</w:t>
      </w:r>
      <w:r w:rsidR="00DC14C2">
        <w:t>.</w:t>
      </w:r>
      <w:r w:rsidR="009E2CE2" w:rsidRPr="008D7200">
        <w:t xml:space="preserve"> </w:t>
      </w:r>
      <w:r w:rsidR="00766077">
        <w:t>Once the preferred document is found</w:t>
      </w:r>
      <w:r w:rsidR="009E2CE2" w:rsidRPr="008D7200">
        <w:t>, the</w:t>
      </w:r>
      <w:r w:rsidR="00DC14C2">
        <w:t xml:space="preserve"> Document consumer </w:t>
      </w:r>
      <w:r w:rsidR="009E2CE2" w:rsidRPr="008D7200">
        <w:t xml:space="preserve">can systematically request </w:t>
      </w:r>
      <w:r w:rsidR="00DC14C2" w:rsidRPr="008D7200">
        <w:t>(ITI-43)</w:t>
      </w:r>
      <w:r w:rsidR="00DC14C2">
        <w:t xml:space="preserve"> </w:t>
      </w:r>
      <w:r w:rsidR="009E2CE2" w:rsidRPr="008D7200">
        <w:t>the document from its source</w:t>
      </w:r>
      <w:r w:rsidR="00DC14C2">
        <w:t xml:space="preserve"> directly</w:t>
      </w:r>
      <w:r w:rsidR="009E2CE2" w:rsidRPr="008D7200">
        <w:t>.</w:t>
      </w:r>
      <w:r w:rsidR="00DC14C2">
        <w:t xml:space="preserve"> The red-dash line shows the scope of the </w:t>
      </w:r>
      <w:proofErr w:type="spellStart"/>
      <w:r w:rsidR="00DC14C2">
        <w:t>XDS.b</w:t>
      </w:r>
      <w:proofErr w:type="spellEnd"/>
      <w:r w:rsidR="00DC14C2">
        <w:t xml:space="preserve"> components focusing </w:t>
      </w:r>
      <w:proofErr w:type="gramStart"/>
      <w:r w:rsidR="00DC14C2">
        <w:t>in</w:t>
      </w:r>
      <w:proofErr w:type="gramEnd"/>
      <w:r w:rsidR="00DC14C2">
        <w:t xml:space="preserve"> this work.</w:t>
      </w:r>
      <w:r w:rsidR="00B76A43" w:rsidRPr="008D7200">
        <w:t xml:space="preserve">      </w:t>
      </w:r>
    </w:p>
    <w:p w14:paraId="73BB3A49" w14:textId="3CF137EF" w:rsidR="00406114" w:rsidRPr="002563D9" w:rsidRDefault="00406114" w:rsidP="002563D9">
      <w:pPr>
        <w:jc w:val="both"/>
      </w:pPr>
      <w:r w:rsidRPr="008D7200">
        <w:t xml:space="preserve">      </w:t>
      </w:r>
    </w:p>
    <w:p w14:paraId="675AD919" w14:textId="387F2E14" w:rsidR="00F83125" w:rsidRPr="008D7200" w:rsidRDefault="00F83125" w:rsidP="00F83125">
      <w:pPr>
        <w:rPr>
          <w:rFonts w:cstheme="minorBidi"/>
          <w:szCs w:val="25"/>
          <w:lang w:bidi="th-TH"/>
        </w:rPr>
      </w:pPr>
      <w:r w:rsidRPr="008D7200">
        <w:rPr>
          <w:rFonts w:cstheme="minorBidi"/>
          <w:noProof/>
          <w:szCs w:val="25"/>
          <w:lang w:bidi="th-TH"/>
        </w:rPr>
        <w:drawing>
          <wp:inline distT="0" distB="0" distL="0" distR="0" wp14:anchorId="0B305048" wp14:editId="31C45605">
            <wp:extent cx="2984814" cy="17526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srcRect/>
                    <a:stretch/>
                  </pic:blipFill>
                  <pic:spPr bwMode="auto">
                    <a:xfrm>
                      <a:off x="0" y="0"/>
                      <a:ext cx="3026805" cy="1777256"/>
                    </a:xfrm>
                    <a:prstGeom prst="rect">
                      <a:avLst/>
                    </a:prstGeom>
                    <a:ln>
                      <a:noFill/>
                    </a:ln>
                    <a:extLst>
                      <a:ext uri="{53640926-AAD7-44D8-BBD7-CCE9431645EC}">
                        <a14:shadowObscured xmlns:a14="http://schemas.microsoft.com/office/drawing/2010/main"/>
                      </a:ext>
                    </a:extLst>
                  </pic:spPr>
                </pic:pic>
              </a:graphicData>
            </a:graphic>
          </wp:inline>
        </w:drawing>
      </w:r>
    </w:p>
    <w:p w14:paraId="02177DA7" w14:textId="61E8A745" w:rsidR="00E036C1" w:rsidRDefault="00E036C1" w:rsidP="00BF313E">
      <w:pPr>
        <w:pStyle w:val="Caption"/>
        <w:rPr>
          <w:rFonts w:cstheme="minorBidi"/>
          <w:i w:val="0"/>
          <w:iCs w:val="0"/>
          <w:color w:val="auto"/>
          <w:spacing w:val="-6"/>
          <w:sz w:val="16"/>
          <w:szCs w:val="22"/>
          <w:lang w:bidi="th-TH"/>
        </w:rPr>
      </w:pPr>
      <w:bookmarkStart w:id="0" w:name="_Ref101954050"/>
      <w:r w:rsidRPr="00A6141C">
        <w:rPr>
          <w:rFonts w:cstheme="minorBidi"/>
          <w:i w:val="0"/>
          <w:iCs w:val="0"/>
          <w:color w:val="auto"/>
          <w:sz w:val="16"/>
          <w:szCs w:val="22"/>
          <w:lang w:bidi="th-TH"/>
        </w:rPr>
        <w:t>Fig</w:t>
      </w:r>
      <w:r w:rsidR="00A6141C" w:rsidRPr="00A6141C">
        <w:rPr>
          <w:rFonts w:cstheme="minorBidi"/>
          <w:i w:val="0"/>
          <w:iCs w:val="0"/>
          <w:color w:val="auto"/>
          <w:sz w:val="16"/>
          <w:szCs w:val="22"/>
          <w:lang w:bidi="th-TH"/>
        </w:rPr>
        <w:t>.</w:t>
      </w:r>
      <w:r w:rsidRPr="00A6141C">
        <w:rPr>
          <w:rFonts w:cstheme="minorBidi"/>
          <w:i w:val="0"/>
          <w:iCs w:val="0"/>
          <w:color w:val="auto"/>
          <w:sz w:val="16"/>
          <w:szCs w:val="22"/>
          <w:lang w:bidi="th-TH"/>
        </w:rPr>
        <w:t xml:space="preserve"> </w:t>
      </w:r>
      <w:r w:rsidRPr="00A6141C">
        <w:rPr>
          <w:rFonts w:cstheme="minorBidi"/>
          <w:i w:val="0"/>
          <w:iCs w:val="0"/>
          <w:color w:val="auto"/>
          <w:sz w:val="16"/>
          <w:szCs w:val="22"/>
          <w:lang w:bidi="th-TH"/>
        </w:rPr>
        <w:fldChar w:fldCharType="begin"/>
      </w:r>
      <w:r w:rsidRPr="00A6141C">
        <w:rPr>
          <w:rFonts w:cstheme="minorBidi"/>
          <w:i w:val="0"/>
          <w:iCs w:val="0"/>
          <w:color w:val="auto"/>
          <w:sz w:val="16"/>
          <w:szCs w:val="22"/>
          <w:lang w:bidi="th-TH"/>
        </w:rPr>
        <w:instrText xml:space="preserve"> SEQ Figure \* ARABIC </w:instrText>
      </w:r>
      <w:r w:rsidRPr="00A6141C">
        <w:rPr>
          <w:rFonts w:cstheme="minorBidi"/>
          <w:i w:val="0"/>
          <w:iCs w:val="0"/>
          <w:color w:val="auto"/>
          <w:sz w:val="16"/>
          <w:szCs w:val="22"/>
          <w:lang w:bidi="th-TH"/>
        </w:rPr>
        <w:fldChar w:fldCharType="separate"/>
      </w:r>
      <w:r w:rsidR="00205586" w:rsidRPr="00A6141C">
        <w:rPr>
          <w:rFonts w:cstheme="minorBidi"/>
          <w:i w:val="0"/>
          <w:iCs w:val="0"/>
          <w:noProof/>
          <w:color w:val="auto"/>
          <w:sz w:val="16"/>
          <w:szCs w:val="22"/>
          <w:lang w:bidi="th-TH"/>
        </w:rPr>
        <w:t>1</w:t>
      </w:r>
      <w:r w:rsidRPr="00A6141C">
        <w:rPr>
          <w:rFonts w:cstheme="minorBidi"/>
          <w:i w:val="0"/>
          <w:iCs w:val="0"/>
          <w:color w:val="auto"/>
          <w:sz w:val="16"/>
          <w:szCs w:val="22"/>
          <w:lang w:bidi="th-TH"/>
        </w:rPr>
        <w:fldChar w:fldCharType="end"/>
      </w:r>
      <w:bookmarkEnd w:id="0"/>
      <w:r w:rsidR="00A6141C" w:rsidRPr="00A6141C">
        <w:rPr>
          <w:rFonts w:cstheme="minorBidi"/>
          <w:i w:val="0"/>
          <w:iCs w:val="0"/>
          <w:color w:val="auto"/>
          <w:sz w:val="16"/>
          <w:szCs w:val="22"/>
          <w:lang w:bidi="th-TH"/>
        </w:rPr>
        <w:t>.</w:t>
      </w:r>
      <w:r w:rsidRPr="00A6141C">
        <w:rPr>
          <w:rFonts w:cstheme="minorBidi"/>
          <w:i w:val="0"/>
          <w:iCs w:val="0"/>
          <w:color w:val="auto"/>
          <w:sz w:val="16"/>
          <w:szCs w:val="22"/>
          <w:lang w:bidi="th-TH"/>
        </w:rPr>
        <w:t xml:space="preserve"> Cross-Enterprise Document Sharing – Set b [15]</w:t>
      </w:r>
      <w:r w:rsidRPr="00A6141C">
        <w:rPr>
          <w:rFonts w:cstheme="minorBidi"/>
          <w:i w:val="0"/>
          <w:iCs w:val="0"/>
          <w:color w:val="auto"/>
          <w:sz w:val="16"/>
          <w:szCs w:val="22"/>
          <w:lang w:bidi="th-TH"/>
        </w:rPr>
        <w:br/>
      </w:r>
      <w:r w:rsidRPr="00A6141C">
        <w:rPr>
          <w:rFonts w:cstheme="minorBidi"/>
          <w:i w:val="0"/>
          <w:iCs w:val="0"/>
          <w:color w:val="auto"/>
          <w:spacing w:val="-6"/>
          <w:sz w:val="16"/>
          <w:szCs w:val="22"/>
          <w:lang w:bidi="th-TH"/>
        </w:rPr>
        <w:t>(Red-dash line) The scope of XDS essential for understanding this work</w:t>
      </w:r>
    </w:p>
    <w:p w14:paraId="4D6D8C50" w14:textId="55C7FC85" w:rsidR="007929BE" w:rsidRPr="00901F9A" w:rsidRDefault="00121816" w:rsidP="00F45789">
      <w:pPr>
        <w:ind w:firstLine="284"/>
        <w:jc w:val="both"/>
        <w:rPr>
          <w:rFonts w:cstheme="minorBidi"/>
          <w:i/>
          <w:iCs/>
          <w:szCs w:val="25"/>
          <w:cs/>
          <w:lang w:bidi="th-TH"/>
        </w:rPr>
      </w:pPr>
      <w:r w:rsidRPr="008D7200">
        <w:t xml:space="preserve">      </w:t>
      </w:r>
      <w:r w:rsidR="00C04390" w:rsidRPr="00C04390">
        <w:t xml:space="preserve">The IHE IT infrastructure standards tend to refer to each identity, machine, or system as an "actor". </w:t>
      </w:r>
      <w:r w:rsidR="000100A3" w:rsidRPr="00C04390">
        <w:t xml:space="preserve">IT infrastructure (ITI) transactions </w:t>
      </w:r>
      <w:r w:rsidR="00192FDB">
        <w:rPr>
          <w:rFonts w:cs="Angsana New"/>
          <w:szCs w:val="25"/>
          <w:lang w:bidi="th-TH"/>
        </w:rPr>
        <w:t xml:space="preserve">which </w:t>
      </w:r>
      <w:r w:rsidR="00EF3FFE">
        <w:rPr>
          <w:rFonts w:cs="Angsana New"/>
          <w:szCs w:val="25"/>
          <w:lang w:bidi="th-TH"/>
        </w:rPr>
        <w:t>are in XML message</w:t>
      </w:r>
      <w:r w:rsidR="00226A9E">
        <w:rPr>
          <w:rFonts w:cs="Angsana New"/>
          <w:szCs w:val="25"/>
          <w:lang w:bidi="th-TH"/>
        </w:rPr>
        <w:t>,</w:t>
      </w:r>
      <w:r w:rsidR="00EF3FFE">
        <w:rPr>
          <w:rFonts w:cs="Angsana New"/>
          <w:szCs w:val="25"/>
          <w:lang w:bidi="th-TH"/>
        </w:rPr>
        <w:t xml:space="preserve"> </w:t>
      </w:r>
      <w:r w:rsidR="000100A3" w:rsidRPr="00C04390">
        <w:t xml:space="preserve">are </w:t>
      </w:r>
      <w:r w:rsidR="00E30D9E">
        <w:t>used to</w:t>
      </w:r>
      <w:r w:rsidR="00B91B72">
        <w:t xml:space="preserve"> communicate between</w:t>
      </w:r>
      <w:r w:rsidR="000100A3" w:rsidRPr="00C04390">
        <w:t xml:space="preserve"> actors</w:t>
      </w:r>
      <w:r w:rsidR="000100A3" w:rsidRPr="000100A3">
        <w:t xml:space="preserve">. Each transaction consists of metadata attributes </w:t>
      </w:r>
      <w:r w:rsidR="000100A3" w:rsidRPr="00107982">
        <w:t xml:space="preserve">formatted </w:t>
      </w:r>
      <w:r w:rsidR="00270464">
        <w:t xml:space="preserve">according to </w:t>
      </w:r>
      <w:r w:rsidR="000100A3" w:rsidRPr="00107982">
        <w:t>the IHE ITI framework standard.</w:t>
      </w:r>
      <w:r w:rsidR="00E66910">
        <w:t xml:space="preserve"> For the ITI-18, </w:t>
      </w:r>
      <w:r w:rsidR="0027777B">
        <w:t xml:space="preserve">we </w:t>
      </w:r>
      <w:r w:rsidR="00E66910">
        <w:t xml:space="preserve">focus </w:t>
      </w:r>
      <w:proofErr w:type="gramStart"/>
      <w:r w:rsidR="0027777B">
        <w:t>only</w:t>
      </w:r>
      <w:proofErr w:type="gramEnd"/>
      <w:r w:rsidR="0027777B">
        <w:t xml:space="preserve"> two </w:t>
      </w:r>
      <w:r w:rsidR="00E66910">
        <w:t>search typ</w:t>
      </w:r>
      <w:r w:rsidR="0027777B">
        <w:t>es i.e., “</w:t>
      </w:r>
      <w:proofErr w:type="spellStart"/>
      <w:r w:rsidR="0027777B">
        <w:t>FindDocument</w:t>
      </w:r>
      <w:proofErr w:type="spellEnd"/>
      <w:r w:rsidR="0027777B">
        <w:t>” and “</w:t>
      </w:r>
      <w:proofErr w:type="spellStart"/>
      <w:r w:rsidR="0027777B">
        <w:t>GetDocument</w:t>
      </w:r>
      <w:proofErr w:type="spellEnd"/>
      <w:r w:rsidR="0027777B">
        <w:t xml:space="preserve">” where the former will query a list of documents </w:t>
      </w:r>
      <w:r w:rsidR="00615FE3">
        <w:t xml:space="preserve">that match the </w:t>
      </w:r>
      <w:proofErr w:type="gramStart"/>
      <w:r w:rsidR="00615FE3">
        <w:t>condition</w:t>
      </w:r>
      <w:proofErr w:type="gramEnd"/>
      <w:r w:rsidR="00615FE3">
        <w:t xml:space="preserve"> </w:t>
      </w:r>
      <w:r w:rsidR="0027777B">
        <w:t xml:space="preserve">and the latter will query </w:t>
      </w:r>
      <w:r w:rsidR="00615FE3">
        <w:t xml:space="preserve">a specific </w:t>
      </w:r>
      <w:r w:rsidR="0027777B">
        <w:t>document.</w:t>
      </w:r>
    </w:p>
    <w:p w14:paraId="7CFB451E" w14:textId="3915A6F2" w:rsidR="00C54F4D" w:rsidRPr="00C50F59" w:rsidRDefault="00C54F4D" w:rsidP="00C54F4D">
      <w:pPr>
        <w:pStyle w:val="Heading2"/>
        <w:jc w:val="both"/>
      </w:pPr>
      <w:r w:rsidRPr="00C50F59">
        <w:t>Blockchain Technology</w:t>
      </w:r>
    </w:p>
    <w:p w14:paraId="7C52DA8C" w14:textId="283EE461" w:rsidR="00224F09" w:rsidRDefault="005E5966" w:rsidP="001648E3">
      <w:pPr>
        <w:pStyle w:val="BodyText"/>
        <w:spacing w:after="0"/>
        <w:jc w:val="thaiDistribute"/>
        <w:rPr>
          <w:lang w:val="en-US"/>
        </w:rPr>
      </w:pPr>
      <w:r w:rsidRPr="008D7200">
        <w:rPr>
          <w:rFonts w:cstheme="minorBidi"/>
          <w:szCs w:val="25"/>
          <w:lang w:val="en-US" w:bidi="th-TH"/>
        </w:rPr>
        <w:t xml:space="preserve">Blockchain </w:t>
      </w:r>
      <w:r w:rsidR="00706B5F" w:rsidRPr="008D7200">
        <w:rPr>
          <w:rFonts w:cstheme="minorBidi"/>
          <w:szCs w:val="25"/>
          <w:lang w:val="en-US" w:bidi="th-TH"/>
        </w:rPr>
        <w:t xml:space="preserve">is a </w:t>
      </w:r>
      <w:r w:rsidR="007F7B22">
        <w:rPr>
          <w:rFonts w:cstheme="minorBidi"/>
          <w:szCs w:val="25"/>
          <w:lang w:val="en-US" w:bidi="th-TH"/>
        </w:rPr>
        <w:t>technology</w:t>
      </w:r>
      <w:r w:rsidR="00706B5F" w:rsidRPr="008D7200">
        <w:rPr>
          <w:rFonts w:cstheme="minorBidi"/>
          <w:szCs w:val="25"/>
          <w:lang w:val="en-US" w:bidi="th-TH"/>
        </w:rPr>
        <w:t xml:space="preserve"> that appli</w:t>
      </w:r>
      <w:r w:rsidR="002E2755" w:rsidRPr="008D7200">
        <w:rPr>
          <w:rFonts w:cstheme="minorBidi"/>
          <w:szCs w:val="25"/>
          <w:lang w:val="en-US" w:bidi="th-TH"/>
        </w:rPr>
        <w:t>es</w:t>
      </w:r>
      <w:r w:rsidR="00706B5F" w:rsidRPr="008D7200">
        <w:rPr>
          <w:rFonts w:cstheme="minorBidi"/>
          <w:szCs w:val="25"/>
          <w:lang w:val="en-US" w:bidi="th-TH"/>
        </w:rPr>
        <w:t xml:space="preserve"> </w:t>
      </w:r>
      <w:r w:rsidR="004C19C1" w:rsidRPr="008D7200">
        <w:rPr>
          <w:rFonts w:cstheme="minorBidi"/>
          <w:szCs w:val="25"/>
          <w:lang w:val="en-US" w:bidi="th-TH"/>
        </w:rPr>
        <w:t>cryptographic techniques</w:t>
      </w:r>
      <w:r w:rsidR="004C19C1" w:rsidRPr="008D7200" w:rsidDel="004C19C1">
        <w:rPr>
          <w:rFonts w:cstheme="minorBidi"/>
          <w:szCs w:val="25"/>
          <w:lang w:val="en-US" w:bidi="th-TH"/>
        </w:rPr>
        <w:t xml:space="preserve"> </w:t>
      </w:r>
      <w:r w:rsidR="004649DD">
        <w:rPr>
          <w:rFonts w:cstheme="minorBidi"/>
          <w:szCs w:val="25"/>
          <w:lang w:val="en-US" w:bidi="th-TH"/>
        </w:rPr>
        <w:t xml:space="preserve">e.g., hashing </w:t>
      </w:r>
      <w:r w:rsidR="00706B5F" w:rsidRPr="008D7200">
        <w:rPr>
          <w:rFonts w:cstheme="minorBidi"/>
          <w:szCs w:val="25"/>
          <w:lang w:val="en-US" w:bidi="th-TH"/>
        </w:rPr>
        <w:t xml:space="preserve">to locally ensure integrity of data </w:t>
      </w:r>
      <w:r w:rsidR="002E2755" w:rsidRPr="008D7200">
        <w:rPr>
          <w:rFonts w:cstheme="minorBidi"/>
          <w:szCs w:val="25"/>
          <w:lang w:val="en-US" w:bidi="th-TH"/>
        </w:rPr>
        <w:t xml:space="preserve">enabling </w:t>
      </w:r>
      <w:r w:rsidR="00706B5F" w:rsidRPr="008D7200">
        <w:rPr>
          <w:rFonts w:cstheme="minorBidi"/>
          <w:szCs w:val="25"/>
          <w:lang w:val="en-US" w:bidi="th-TH"/>
        </w:rPr>
        <w:t xml:space="preserve">decentralization </w:t>
      </w:r>
      <w:r w:rsidR="008E160E" w:rsidRPr="008D7200">
        <w:rPr>
          <w:rFonts w:cstheme="minorBidi"/>
          <w:szCs w:val="25"/>
          <w:lang w:bidi="th-TH"/>
        </w:rPr>
        <w:fldChar w:fldCharType="begin" w:fldLock="1"/>
      </w:r>
      <w:r w:rsidR="00A61DC7">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[20]","plainTextFormattedCitation":"[20]","previouslyFormattedCitation":"[20]"},"properties":{"noteIndex":0},"schema":"https://github.com/citation-style-language/schema/raw/master/csl-citation.json"}</w:instrText>
      </w:r>
      <w:r w:rsidR="008E160E" w:rsidRPr="008D7200">
        <w:rPr>
          <w:rFonts w:cstheme="minorBidi"/>
          <w:szCs w:val="25"/>
          <w:lang w:bidi="th-TH"/>
        </w:rPr>
        <w:fldChar w:fldCharType="separate"/>
      </w:r>
      <w:r w:rsidR="00FC0CB7" w:rsidRPr="00FC0CB7">
        <w:rPr>
          <w:rFonts w:cstheme="minorBidi"/>
          <w:noProof/>
          <w:szCs w:val="25"/>
          <w:lang w:val="en-US" w:bidi="th-TH"/>
        </w:rPr>
        <w:t>[20]</w:t>
      </w:r>
      <w:r w:rsidR="008E160E" w:rsidRPr="008D7200">
        <w:rPr>
          <w:rFonts w:cstheme="minorBidi"/>
          <w:szCs w:val="25"/>
          <w:lang w:bidi="th-TH"/>
        </w:rPr>
        <w:fldChar w:fldCharType="end"/>
      </w:r>
      <w:r w:rsidR="00D95771" w:rsidRPr="008D7200">
        <w:rPr>
          <w:rFonts w:cstheme="minorBidi"/>
          <w:szCs w:val="25"/>
          <w:lang w:val="en-US" w:bidi="th-TH"/>
        </w:rPr>
        <w:t>.</w:t>
      </w:r>
      <w:r w:rsidR="00D95771" w:rsidRPr="008D7200">
        <w:rPr>
          <w:rFonts w:cstheme="minorBidi" w:hint="cs"/>
          <w:szCs w:val="25"/>
          <w:cs/>
          <w:lang w:val="en-US" w:bidi="th-TH"/>
        </w:rPr>
        <w:t xml:space="preserve"> </w:t>
      </w:r>
      <w:r w:rsidR="00F64889">
        <w:rPr>
          <w:rFonts w:cstheme="minorBidi"/>
          <w:szCs w:val="25"/>
          <w:lang w:val="en-US" w:bidi="th-TH"/>
        </w:rPr>
        <w:t xml:space="preserve">It </w:t>
      </w:r>
      <w:proofErr w:type="gramStart"/>
      <w:r w:rsidR="00F64889">
        <w:rPr>
          <w:rFonts w:cstheme="minorBidi"/>
          <w:szCs w:val="25"/>
          <w:lang w:val="en-US" w:bidi="th-TH"/>
        </w:rPr>
        <w:t>actually creates</w:t>
      </w:r>
      <w:proofErr w:type="gramEnd"/>
      <w:r w:rsidR="00F64889">
        <w:rPr>
          <w:rFonts w:cstheme="minorBidi"/>
          <w:szCs w:val="25"/>
          <w:lang w:val="en-US" w:bidi="th-TH"/>
        </w:rPr>
        <w:t xml:space="preserve"> a chain of </w:t>
      </w:r>
      <w:proofErr w:type="gramStart"/>
      <w:r w:rsidR="00F64889">
        <w:rPr>
          <w:rFonts w:cstheme="minorBidi"/>
          <w:szCs w:val="25"/>
          <w:lang w:val="en-US" w:bidi="th-TH"/>
        </w:rPr>
        <w:t>block</w:t>
      </w:r>
      <w:proofErr w:type="gramEnd"/>
      <w:r w:rsidR="00885DE7">
        <w:rPr>
          <w:rFonts w:cstheme="minorBidi"/>
          <w:szCs w:val="25"/>
          <w:lang w:val="en-US" w:bidi="th-TH"/>
        </w:rPr>
        <w:t xml:space="preserve"> that </w:t>
      </w:r>
      <w:r w:rsidR="00EE6298">
        <w:rPr>
          <w:rFonts w:cstheme="minorBidi"/>
          <w:szCs w:val="25"/>
          <w:lang w:val="en-US" w:bidi="th-TH"/>
        </w:rPr>
        <w:t>every blockchain member</w:t>
      </w:r>
      <w:r w:rsidR="00885DE7">
        <w:rPr>
          <w:rFonts w:cstheme="minorBidi"/>
          <w:szCs w:val="25"/>
          <w:lang w:val="en-US" w:bidi="th-TH"/>
        </w:rPr>
        <w:t xml:space="preserve"> can check if data in the </w:t>
      </w:r>
      <w:r w:rsidR="00885DE7">
        <w:rPr>
          <w:rFonts w:cstheme="minorBidi"/>
          <w:szCs w:val="25"/>
          <w:lang w:val="en-US" w:bidi="th-TH"/>
        </w:rPr>
        <w:t>block is correct</w:t>
      </w:r>
      <w:r w:rsidR="00F64889">
        <w:rPr>
          <w:rFonts w:cstheme="minorBidi"/>
          <w:szCs w:val="25"/>
          <w:lang w:val="en-US" w:bidi="th-TH"/>
        </w:rPr>
        <w:t xml:space="preserve">. </w:t>
      </w:r>
      <w:r w:rsidR="00D95771" w:rsidRPr="008D7200">
        <w:rPr>
          <w:rFonts w:cstheme="minorBidi"/>
          <w:szCs w:val="25"/>
          <w:lang w:val="en-US" w:bidi="th-TH"/>
        </w:rPr>
        <w:t>Blockchain can be categorized into two main types: permissionless or public blockchain and permissioned or private blockchain.</w:t>
      </w:r>
      <w:r w:rsidR="00D95771" w:rsidRPr="008D7200">
        <w:rPr>
          <w:rFonts w:cstheme="minorBidi"/>
          <w:szCs w:val="25"/>
          <w:lang w:bidi="th-TH"/>
        </w:rPr>
        <w:t xml:space="preserve"> </w:t>
      </w:r>
      <w:r w:rsidR="00D95771" w:rsidRPr="008D7200">
        <w:rPr>
          <w:rFonts w:cstheme="minorBidi"/>
          <w:szCs w:val="25"/>
          <w:lang w:val="en-US" w:bidi="th-TH"/>
        </w:rPr>
        <w:t xml:space="preserve">The former allows everyone to access blockchain network and data freely while the latter requires permission before anyone can join the network and access data. </w:t>
      </w:r>
      <w:r w:rsidR="00A94BED" w:rsidRPr="008D7200">
        <w:rPr>
          <w:rFonts w:cstheme="minorBidi"/>
          <w:szCs w:val="25"/>
          <w:lang w:val="en-US" w:bidi="th-TH"/>
        </w:rPr>
        <w:t xml:space="preserve">Blockchain employs consensus </w:t>
      </w:r>
      <w:proofErr w:type="gramStart"/>
      <w:r w:rsidR="00A94BED" w:rsidRPr="008D7200">
        <w:rPr>
          <w:rFonts w:cstheme="minorBidi"/>
          <w:szCs w:val="25"/>
          <w:lang w:val="en-US" w:bidi="th-TH"/>
        </w:rPr>
        <w:t>mechanism</w:t>
      </w:r>
      <w:proofErr w:type="gramEnd"/>
      <w:r w:rsidR="00A94BED" w:rsidRPr="008D7200">
        <w:rPr>
          <w:rFonts w:cstheme="minorBidi"/>
          <w:szCs w:val="25"/>
          <w:lang w:val="en-US" w:bidi="th-TH"/>
        </w:rPr>
        <w:t xml:space="preserve"> to ensure integrity of data i.e., to have accuracy and </w:t>
      </w:r>
      <w:r w:rsidR="004649DD">
        <w:rPr>
          <w:rFonts w:cstheme="minorBidi"/>
          <w:szCs w:val="25"/>
          <w:lang w:val="en-US" w:bidi="th-TH"/>
        </w:rPr>
        <w:t xml:space="preserve">the </w:t>
      </w:r>
      <w:r w:rsidR="00A94BED" w:rsidRPr="008D7200">
        <w:rPr>
          <w:rFonts w:cstheme="minorBidi"/>
          <w:szCs w:val="25"/>
          <w:lang w:val="en-US" w:bidi="th-TH"/>
        </w:rPr>
        <w:t>same set of data, through agreement and consensus of network members. T</w:t>
      </w:r>
      <w:proofErr w:type="spellStart"/>
      <w:r w:rsidR="00E24DBE" w:rsidRPr="008D7200">
        <w:t>hree</w:t>
      </w:r>
      <w:proofErr w:type="spellEnd"/>
      <w:r w:rsidR="00E24DBE" w:rsidRPr="008D7200">
        <w:t xml:space="preserve"> major types of consensus mechanisms</w:t>
      </w:r>
      <w:r w:rsidR="00E24DBE" w:rsidRPr="008D7200">
        <w:rPr>
          <w:lang w:val="en-US"/>
        </w:rPr>
        <w:t xml:space="preserve"> </w:t>
      </w:r>
      <w:r w:rsidR="00340D85" w:rsidRPr="008D7200">
        <w:rPr>
          <w:lang w:val="en-US"/>
        </w:rPr>
        <w:t>are</w:t>
      </w:r>
      <w:r w:rsidR="00E24DBE" w:rsidRPr="008D7200">
        <w:t xml:space="preserve"> Proof of Work (</w:t>
      </w:r>
      <w:proofErr w:type="spellStart"/>
      <w:r w:rsidR="00E24DBE" w:rsidRPr="008D7200">
        <w:t>PoW</w:t>
      </w:r>
      <w:proofErr w:type="spellEnd"/>
      <w:r w:rsidR="00E24DBE" w:rsidRPr="008D7200">
        <w:t>), Proof of Stake (</w:t>
      </w:r>
      <w:proofErr w:type="spellStart"/>
      <w:r w:rsidR="00E24DBE" w:rsidRPr="008D7200">
        <w:t>PoS</w:t>
      </w:r>
      <w:proofErr w:type="spellEnd"/>
      <w:r w:rsidR="00E24DBE" w:rsidRPr="008D7200">
        <w:t>), and Proof of Authority (</w:t>
      </w:r>
      <w:proofErr w:type="spellStart"/>
      <w:r w:rsidR="00E24DBE" w:rsidRPr="008D7200">
        <w:t>PoA</w:t>
      </w:r>
      <w:proofErr w:type="spellEnd"/>
      <w:r w:rsidR="00E24DBE" w:rsidRPr="008D7200">
        <w:t>).</w:t>
      </w:r>
      <w:r w:rsidR="00E24DBE" w:rsidRPr="008D7200">
        <w:rPr>
          <w:lang w:val="en-US"/>
        </w:rPr>
        <w:t xml:space="preserve"> </w:t>
      </w:r>
      <w:r w:rsidR="00DF3A2A">
        <w:rPr>
          <w:lang w:val="en-US"/>
        </w:rPr>
        <w:t>Unlike</w:t>
      </w:r>
      <w:r w:rsidR="00E24DBE" w:rsidRPr="008D7200">
        <w:rPr>
          <w:lang w:val="en-US"/>
        </w:rPr>
        <w:t xml:space="preserve"> </w:t>
      </w:r>
      <w:proofErr w:type="spellStart"/>
      <w:r w:rsidR="00E24DBE" w:rsidRPr="008D7200">
        <w:rPr>
          <w:lang w:val="en-US"/>
        </w:rPr>
        <w:t>PoW</w:t>
      </w:r>
      <w:proofErr w:type="spellEnd"/>
      <w:r w:rsidR="00E24DBE" w:rsidRPr="008D7200">
        <w:rPr>
          <w:lang w:val="en-US"/>
        </w:rPr>
        <w:t xml:space="preserve"> </w:t>
      </w:r>
      <w:r w:rsidR="00DF3A2A">
        <w:rPr>
          <w:lang w:val="en-US"/>
        </w:rPr>
        <w:t xml:space="preserve">that </w:t>
      </w:r>
      <w:r w:rsidR="00340D85" w:rsidRPr="008D7200">
        <w:rPr>
          <w:lang w:val="en-US"/>
        </w:rPr>
        <w:t xml:space="preserve">requires lots of computational resources, </w:t>
      </w:r>
      <w:proofErr w:type="spellStart"/>
      <w:r w:rsidR="00340D85" w:rsidRPr="008D7200">
        <w:rPr>
          <w:lang w:val="en-US"/>
        </w:rPr>
        <w:t>PoS</w:t>
      </w:r>
      <w:proofErr w:type="spellEnd"/>
      <w:r w:rsidR="00340D85" w:rsidRPr="008D7200">
        <w:rPr>
          <w:lang w:val="en-US"/>
        </w:rPr>
        <w:t xml:space="preserve"> requires</w:t>
      </w:r>
      <w:r w:rsidR="006C4B3B" w:rsidRPr="008D7200">
        <w:rPr>
          <w:lang w:val="en-US"/>
        </w:rPr>
        <w:t xml:space="preserve"> blockchain members (</w:t>
      </w:r>
      <w:r w:rsidR="00A94BED" w:rsidRPr="008D7200">
        <w:rPr>
          <w:lang w:val="en-US"/>
        </w:rPr>
        <w:t xml:space="preserve">called </w:t>
      </w:r>
      <w:r w:rsidR="006C4B3B" w:rsidRPr="008D7200">
        <w:rPr>
          <w:lang w:val="en-US"/>
        </w:rPr>
        <w:t>nodes)</w:t>
      </w:r>
      <w:r w:rsidR="00340D85" w:rsidRPr="008D7200">
        <w:rPr>
          <w:lang w:val="en-US"/>
        </w:rPr>
        <w:t xml:space="preserve"> to stake of certain currency, and </w:t>
      </w:r>
      <w:proofErr w:type="spellStart"/>
      <w:r w:rsidR="00340D85" w:rsidRPr="008D7200">
        <w:rPr>
          <w:lang w:val="en-US"/>
        </w:rPr>
        <w:t>PoA</w:t>
      </w:r>
      <w:proofErr w:type="spellEnd"/>
      <w:r w:rsidR="00340D85" w:rsidRPr="008D7200">
        <w:rPr>
          <w:lang w:val="en-US"/>
        </w:rPr>
        <w:t xml:space="preserve"> requires</w:t>
      </w:r>
      <w:r w:rsidR="006C4B3B" w:rsidRPr="008D7200">
        <w:rPr>
          <w:lang w:val="en-US"/>
        </w:rPr>
        <w:t xml:space="preserve"> nodes to vote.</w:t>
      </w:r>
    </w:p>
    <w:p w14:paraId="7DDB3073" w14:textId="07019E0F" w:rsidR="00E064BD" w:rsidRDefault="00E41700" w:rsidP="001648E3">
      <w:pPr>
        <w:pStyle w:val="BodyText"/>
        <w:spacing w:after="0"/>
        <w:jc w:val="thaiDistribute"/>
        <w:rPr>
          <w:rFonts w:cstheme="minorBidi"/>
          <w:szCs w:val="25"/>
          <w:lang w:val="en-US" w:bidi="th-TH"/>
        </w:rPr>
      </w:pPr>
      <w:r w:rsidRPr="008D7200">
        <w:rPr>
          <w:rFonts w:cstheme="minorBidi" w:hint="cs"/>
          <w:szCs w:val="25"/>
          <w:cs/>
          <w:lang w:val="en-US" w:bidi="th-TH"/>
        </w:rPr>
        <w:t xml:space="preserve"> </w:t>
      </w:r>
      <w:r w:rsidR="00EB6A86" w:rsidRPr="00EB6A86">
        <w:rPr>
          <w:rFonts w:cstheme="minorBidi"/>
          <w:szCs w:val="25"/>
          <w:lang w:val="en-US" w:bidi="th-TH"/>
        </w:rPr>
        <w:t xml:space="preserve">In the current state of the development of blockchain technology, a piece of data contained within a blockchain is commonly called a </w:t>
      </w:r>
      <w:r w:rsidR="00EB6A86">
        <w:rPr>
          <w:rFonts w:cstheme="minorBidi"/>
          <w:szCs w:val="25"/>
          <w:lang w:val="en-US" w:bidi="th-TH"/>
        </w:rPr>
        <w:t>“</w:t>
      </w:r>
      <w:r w:rsidR="00EB6A86" w:rsidRPr="00EB6A86">
        <w:rPr>
          <w:rFonts w:cstheme="minorBidi"/>
          <w:szCs w:val="25"/>
          <w:lang w:val="en-US" w:bidi="th-TH"/>
        </w:rPr>
        <w:t>transaction</w:t>
      </w:r>
      <w:r w:rsidR="00EB6A86">
        <w:rPr>
          <w:rFonts w:cstheme="minorBidi"/>
          <w:szCs w:val="25"/>
          <w:lang w:val="en-US" w:bidi="th-TH"/>
        </w:rPr>
        <w:t>”</w:t>
      </w:r>
      <w:r w:rsidR="00EB6A86" w:rsidRPr="00EB6A86">
        <w:rPr>
          <w:rFonts w:cstheme="minorBidi"/>
          <w:szCs w:val="25"/>
          <w:lang w:val="en-US" w:bidi="th-TH"/>
        </w:rPr>
        <w:t xml:space="preserve">. When a set of transactions are stored together within a blockchain, they form a series and become a </w:t>
      </w:r>
      <w:r w:rsidR="00EB6A86">
        <w:rPr>
          <w:rFonts w:cstheme="minorBidi"/>
          <w:szCs w:val="25"/>
          <w:lang w:val="en-US" w:bidi="th-TH"/>
        </w:rPr>
        <w:t>“</w:t>
      </w:r>
      <w:r w:rsidR="00EB6A86" w:rsidRPr="00EB6A86">
        <w:rPr>
          <w:rFonts w:cstheme="minorBidi"/>
          <w:szCs w:val="25"/>
          <w:lang w:val="en-US" w:bidi="th-TH"/>
        </w:rPr>
        <w:t>blockchain ledger</w:t>
      </w:r>
      <w:r w:rsidR="00EB6A86">
        <w:rPr>
          <w:rFonts w:cstheme="minorBidi"/>
          <w:szCs w:val="25"/>
          <w:lang w:val="en-US" w:bidi="th-TH"/>
        </w:rPr>
        <w:t>”</w:t>
      </w:r>
      <w:r w:rsidR="00EB6A86" w:rsidRPr="00EB6A86">
        <w:rPr>
          <w:rFonts w:cstheme="minorBidi"/>
          <w:szCs w:val="25"/>
          <w:lang w:val="en-US" w:bidi="th-TH"/>
        </w:rPr>
        <w:t xml:space="preserve">. </w:t>
      </w:r>
      <w:r w:rsidR="00C81EFE" w:rsidRPr="00C81EFE">
        <w:rPr>
          <w:rFonts w:cstheme="minorBidi"/>
          <w:szCs w:val="25"/>
          <w:lang w:val="en-US" w:bidi="th-TH"/>
        </w:rPr>
        <w:t xml:space="preserve">Each blockchain member has their own copy of the blockchain ledger, independent from the others. </w:t>
      </w:r>
    </w:p>
    <w:p w14:paraId="7368C698" w14:textId="4D6908FD" w:rsidR="00EB6A86" w:rsidRDefault="00B52687" w:rsidP="001648E3">
      <w:pPr>
        <w:pStyle w:val="BodyText"/>
        <w:spacing w:after="0"/>
        <w:jc w:val="thaiDistribute"/>
        <w:rPr>
          <w:rFonts w:cstheme="minorBidi"/>
          <w:szCs w:val="25"/>
          <w:lang w:val="en-US" w:bidi="th-TH"/>
        </w:rPr>
      </w:pPr>
      <w:r w:rsidRPr="00B52687">
        <w:rPr>
          <w:rFonts w:cstheme="minorBidi"/>
          <w:szCs w:val="25"/>
          <w:lang w:val="en-US" w:bidi="th-TH"/>
        </w:rPr>
        <w:t xml:space="preserve">Each blockchain platform has its own method and protocol for exchanging data between its members (nodes). These protocols are made so that a single member of a blockchain can send data to all other members at the same time at </w:t>
      </w:r>
      <w:r w:rsidR="00EB0A22">
        <w:rPr>
          <w:rFonts w:cstheme="minorBidi"/>
          <w:szCs w:val="25"/>
          <w:lang w:val="en-US" w:bidi="th-TH"/>
        </w:rPr>
        <w:br/>
      </w:r>
      <w:r w:rsidRPr="00B52687">
        <w:rPr>
          <w:rFonts w:cstheme="minorBidi"/>
          <w:szCs w:val="25"/>
          <w:lang w:val="en-US" w:bidi="th-TH"/>
        </w:rPr>
        <w:t xml:space="preserve">the peer-to-peer level. </w:t>
      </w:r>
      <w:r w:rsidR="00D37BD2" w:rsidRPr="00D37BD2">
        <w:rPr>
          <w:rFonts w:cstheme="minorBidi"/>
          <w:szCs w:val="25"/>
          <w:lang w:val="en-US" w:bidi="th-TH"/>
        </w:rPr>
        <w:t xml:space="preserve">This allows all members </w:t>
      </w:r>
      <w:r w:rsidR="001F42F1" w:rsidRPr="00D37BD2">
        <w:rPr>
          <w:rFonts w:cstheme="minorBidi"/>
          <w:szCs w:val="25"/>
          <w:lang w:val="en-US" w:bidi="th-TH"/>
        </w:rPr>
        <w:t>of blockchain</w:t>
      </w:r>
      <w:r w:rsidR="00D37BD2" w:rsidRPr="00D37BD2">
        <w:rPr>
          <w:rFonts w:cstheme="minorBidi"/>
          <w:szCs w:val="25"/>
          <w:lang w:val="en-US" w:bidi="th-TH"/>
        </w:rPr>
        <w:t xml:space="preserve"> network to send and receive transactions with other members </w:t>
      </w:r>
      <w:proofErr w:type="gramStart"/>
      <w:r w:rsidR="00D37BD2" w:rsidRPr="00D37BD2">
        <w:rPr>
          <w:rFonts w:cstheme="minorBidi"/>
          <w:szCs w:val="25"/>
          <w:lang w:val="en-US" w:bidi="th-TH"/>
        </w:rPr>
        <w:t>and also</w:t>
      </w:r>
      <w:proofErr w:type="gramEnd"/>
      <w:r w:rsidR="00D37BD2" w:rsidRPr="00D37BD2">
        <w:rPr>
          <w:rFonts w:cstheme="minorBidi"/>
          <w:szCs w:val="25"/>
          <w:lang w:val="en-US" w:bidi="th-TH"/>
        </w:rPr>
        <w:t xml:space="preserve"> allows them to check the progression of each other during the block validation process determined by consensus mechanism.</w:t>
      </w:r>
    </w:p>
    <w:p w14:paraId="2396D246" w14:textId="6ADB6253" w:rsidR="00C3291A" w:rsidRPr="008D7200" w:rsidRDefault="000E42A2" w:rsidP="001648E3">
      <w:pPr>
        <w:pStyle w:val="BodyText"/>
        <w:spacing w:after="0"/>
        <w:jc w:val="thaiDistribute"/>
        <w:rPr>
          <w:rFonts w:cstheme="minorBidi"/>
          <w:szCs w:val="25"/>
          <w:lang w:val="en-US" w:bidi="th-TH"/>
        </w:rPr>
      </w:pPr>
      <w:r w:rsidRPr="000E42A2">
        <w:rPr>
          <w:rFonts w:cstheme="minorBidi"/>
          <w:szCs w:val="25"/>
          <w:lang w:val="en-US" w:bidi="th-TH"/>
        </w:rPr>
        <w:t xml:space="preserve">Most of the blockchain platforms have </w:t>
      </w:r>
      <w:proofErr w:type="gramStart"/>
      <w:r w:rsidRPr="000E42A2">
        <w:rPr>
          <w:rFonts w:cstheme="minorBidi"/>
          <w:szCs w:val="25"/>
          <w:lang w:val="en-US" w:bidi="th-TH"/>
        </w:rPr>
        <w:t>the</w:t>
      </w:r>
      <w:r w:rsidR="002552E5">
        <w:rPr>
          <w:rFonts w:cstheme="minorBidi"/>
          <w:szCs w:val="25"/>
          <w:lang w:val="en-US" w:bidi="th-TH"/>
        </w:rPr>
        <w:t xml:space="preserve"> </w:t>
      </w:r>
      <w:r w:rsidR="00F45789">
        <w:rPr>
          <w:rFonts w:cstheme="minorBidi"/>
          <w:szCs w:val="25"/>
          <w:lang w:val="en-US" w:bidi="th-TH"/>
        </w:rPr>
        <w:t>similar</w:t>
      </w:r>
      <w:proofErr w:type="gramEnd"/>
      <w:r w:rsidRPr="000E42A2">
        <w:rPr>
          <w:rFonts w:cstheme="minorBidi"/>
          <w:szCs w:val="25"/>
          <w:lang w:val="en-US" w:bidi="th-TH"/>
        </w:rPr>
        <w:t xml:space="preserve"> core </w:t>
      </w:r>
      <w:proofErr w:type="gramStart"/>
      <w:r w:rsidRPr="000E42A2">
        <w:rPr>
          <w:rFonts w:cstheme="minorBidi"/>
          <w:szCs w:val="25"/>
          <w:lang w:val="en-US" w:bidi="th-TH"/>
        </w:rPr>
        <w:t>processes .</w:t>
      </w:r>
      <w:proofErr w:type="gramEnd"/>
      <w:r w:rsidRPr="000E42A2">
        <w:rPr>
          <w:rFonts w:cstheme="minorBidi"/>
          <w:szCs w:val="25"/>
          <w:lang w:val="en-US" w:bidi="th-TH"/>
        </w:rPr>
        <w:t xml:space="preserve"> The block validation process of each transaction block is divided into cycles of processing. Each cycle results in one block being accepted by all nodes and added </w:t>
      </w:r>
      <w:r w:rsidR="000A7DA7">
        <w:rPr>
          <w:rFonts w:cstheme="minorBidi"/>
          <w:szCs w:val="25"/>
          <w:lang w:val="en-US" w:bidi="th-TH"/>
        </w:rPr>
        <w:t>in</w:t>
      </w:r>
      <w:r w:rsidRPr="000E42A2">
        <w:rPr>
          <w:rFonts w:cstheme="minorBidi"/>
          <w:szCs w:val="25"/>
          <w:lang w:val="en-US" w:bidi="th-TH"/>
        </w:rPr>
        <w:t xml:space="preserve">to the blockchain ledger. The block validation cycle starts with each node broadcasting its transactions to all other nodes in the blockchain network via a peer-to-peer protocol. The node that is designated or assigned as a block validator (miner in </w:t>
      </w:r>
      <w:proofErr w:type="spellStart"/>
      <w:r w:rsidRPr="000E42A2">
        <w:rPr>
          <w:rFonts w:cstheme="minorBidi"/>
          <w:szCs w:val="25"/>
          <w:lang w:val="en-US" w:bidi="th-TH"/>
        </w:rPr>
        <w:t>PoW</w:t>
      </w:r>
      <w:proofErr w:type="spellEnd"/>
      <w:r w:rsidRPr="000E42A2">
        <w:rPr>
          <w:rFonts w:cstheme="minorBidi"/>
          <w:szCs w:val="25"/>
          <w:lang w:val="en-US" w:bidi="th-TH"/>
        </w:rPr>
        <w:t xml:space="preserve">) gathers </w:t>
      </w:r>
      <w:proofErr w:type="gramStart"/>
      <w:r w:rsidRPr="000E42A2">
        <w:rPr>
          <w:rFonts w:cstheme="minorBidi"/>
          <w:szCs w:val="25"/>
          <w:lang w:val="en-US" w:bidi="th-TH"/>
        </w:rPr>
        <w:t>all of</w:t>
      </w:r>
      <w:proofErr w:type="gramEnd"/>
      <w:r w:rsidRPr="000E42A2">
        <w:rPr>
          <w:rFonts w:cstheme="minorBidi"/>
          <w:szCs w:val="25"/>
          <w:lang w:val="en-US" w:bidi="th-TH"/>
        </w:rPr>
        <w:t xml:space="preserve"> the broadcast transactions. At a set time or when a certain condition is met, the validator (or miner) node hashes all the transactions it has collected into a block and suggests it to all the other nodes. Then it depends on each consensus mechanism to determine whose block or which block will be accepted by the entire blockchain network. After the accepted block is declared, all nodes then add the accepted block into their blockchain ledger before beginning the new block validation cycle.</w:t>
      </w:r>
    </w:p>
    <w:p w14:paraId="26F60D67" w14:textId="24267792" w:rsidR="00C54F4D" w:rsidRPr="00C50F59" w:rsidRDefault="00C54F4D" w:rsidP="00C54F4D">
      <w:pPr>
        <w:pStyle w:val="Heading2"/>
        <w:jc w:val="both"/>
      </w:pPr>
      <w:r w:rsidRPr="00C50F59">
        <w:t>Ethereum</w:t>
      </w:r>
      <w:r w:rsidR="000F3406" w:rsidRPr="00C50F59">
        <w:t xml:space="preserve"> and </w:t>
      </w:r>
      <w:r w:rsidR="00170082" w:rsidRPr="00C50F59">
        <w:t>S</w:t>
      </w:r>
      <w:r w:rsidR="00E37858" w:rsidRPr="00C50F59">
        <w:t>mart</w:t>
      </w:r>
      <w:r w:rsidR="003673FF" w:rsidRPr="00C50F59">
        <w:t xml:space="preserve"> </w:t>
      </w:r>
      <w:r w:rsidR="00170082" w:rsidRPr="00C50F59">
        <w:t>C</w:t>
      </w:r>
      <w:r w:rsidR="00E37858" w:rsidRPr="00C50F59">
        <w:t>ontract</w:t>
      </w:r>
    </w:p>
    <w:p w14:paraId="02FD4408" w14:textId="3E3EF931" w:rsidR="00291E44" w:rsidRPr="00B70EDA" w:rsidRDefault="00854E0A" w:rsidP="00B70EDA">
      <w:pPr>
        <w:pStyle w:val="BodyText"/>
        <w:spacing w:after="0"/>
        <w:rPr>
          <w:lang w:val="en-US"/>
        </w:rPr>
      </w:pPr>
      <w:r w:rsidRPr="008D7200">
        <w:rPr>
          <w:lang w:val="en-US"/>
        </w:rPr>
        <w:t>Ethereum</w:t>
      </w:r>
      <w:r w:rsidR="00076206" w:rsidRPr="008D7200">
        <w:rPr>
          <w:lang w:val="en-US"/>
        </w:rPr>
        <w:t xml:space="preserve"> </w:t>
      </w:r>
      <w:r w:rsidR="00110EB4" w:rsidRPr="008D7200">
        <w:fldChar w:fldCharType="begin" w:fldLock="1"/>
      </w:r>
      <w:r w:rsidR="00A61DC7">
        <w:rPr>
          <w:lang w:val="en-US"/>
        </w:rPr>
        <w:instrText>ADDIN CSL_CITATION {"citationItems":[{"id":"ITEM-1","itemData":{"URL":"https://ethereum.org/en/","accessed":{"date-parts":[["2021","11","12"]]},"id":"ITEM-1","issued":{"date-parts":[["0"]]},"title":"Home | ethereum.org","type":"webpage"},"uris":["http://www.mendeley.com/documents/?uuid=cad397b3-afb5-3f28-a74b-2293544cdc5f"]}],"mendeley":{"formattedCitation":"[21]","plainTextFormattedCitation":"[21]","previouslyFormattedCitation":"[21]"},"properties":{"noteIndex":0},"schema":"https://github.com/citation-style-language/schema/raw/master/csl-citation.json"}</w:instrText>
      </w:r>
      <w:r w:rsidR="00110EB4" w:rsidRPr="008D7200">
        <w:fldChar w:fldCharType="separate"/>
      </w:r>
      <w:r w:rsidR="00FC0CB7" w:rsidRPr="00FC0CB7">
        <w:rPr>
          <w:noProof/>
          <w:lang w:val="en-US"/>
        </w:rPr>
        <w:t>[21]</w:t>
      </w:r>
      <w:r w:rsidR="00110EB4" w:rsidRPr="008D7200">
        <w:fldChar w:fldCharType="end"/>
      </w:r>
      <w:r w:rsidRPr="008D7200">
        <w:rPr>
          <w:lang w:val="en-US"/>
        </w:rPr>
        <w:t xml:space="preserve"> </w:t>
      </w:r>
      <w:r w:rsidR="00DB3653" w:rsidRPr="008D7200">
        <w:rPr>
          <w:lang w:val="en-US"/>
        </w:rPr>
        <w:t xml:space="preserve">is </w:t>
      </w:r>
      <w:r w:rsidR="007B58C0" w:rsidRPr="008D7200">
        <w:rPr>
          <w:lang w:val="en-US"/>
        </w:rPr>
        <w:t xml:space="preserve">one of the most famous </w:t>
      </w:r>
      <w:r w:rsidR="00DB3653" w:rsidRPr="008D7200">
        <w:rPr>
          <w:lang w:val="en-US"/>
        </w:rPr>
        <w:t>open-source blockchain.</w:t>
      </w:r>
      <w:r w:rsidR="007B58C0" w:rsidRPr="008D7200">
        <w:rPr>
          <w:lang w:val="en-US"/>
        </w:rPr>
        <w:t xml:space="preserve"> Besides cryptocurrency, Ethereum</w:t>
      </w:r>
      <w:r w:rsidR="00DB3653" w:rsidRPr="008D7200">
        <w:rPr>
          <w:lang w:val="en-US"/>
        </w:rPr>
        <w:t xml:space="preserve"> </w:t>
      </w:r>
      <w:r w:rsidR="007B58C0" w:rsidRPr="008D7200">
        <w:rPr>
          <w:lang w:val="en-US"/>
        </w:rPr>
        <w:t>is used in various applications such as decentralized finance, games, and gambling</w:t>
      </w:r>
      <w:r w:rsidR="00B837ED">
        <w:rPr>
          <w:lang w:val="en-US"/>
        </w:rPr>
        <w:t xml:space="preserve"> </w:t>
      </w:r>
      <w:r w:rsidR="00B837ED">
        <w:rPr>
          <w:lang w:val="en-US"/>
        </w:rPr>
        <w:fldChar w:fldCharType="begin" w:fldLock="1"/>
      </w:r>
      <w:r w:rsidR="00A61DC7">
        <w:rPr>
          <w:lang w:val="en-US"/>
        </w:rPr>
        <w:instrText>ADDIN CSL_CITATION {"citationItems":[{"id":"ITEM-1","itemData":{"URL":"https://ethereum.org/en/developers/docs/dapps/","accessed":{"date-parts":[["2022","12","4"]]},"author":[{"dropping-particle":"","family":"@wackerow","given":"","non-dropping-particle":"","parse-names":false,"suffix":""}],"id":"ITEM-1","issued":{"date-parts":[["2022"]]},"title":"Introduction to dapps | ethereum.org","type":"webpage"},"uris":["http://www.mendeley.com/documents/?uuid=5514cdae-b586-38bb-a0e4-ad51a385a3f0"]}],"mendeley":{"formattedCitation":"[22]","plainTextFormattedCitation":"[22]","previouslyFormattedCitation":"[22]"},"properties":{"noteIndex":0},"schema":"https://github.com/citation-style-language/schema/raw/master/csl-citation.json"}</w:instrText>
      </w:r>
      <w:r w:rsidR="00B837ED">
        <w:rPr>
          <w:lang w:val="en-US"/>
        </w:rPr>
        <w:fldChar w:fldCharType="separate"/>
      </w:r>
      <w:r w:rsidR="00FC0CB7" w:rsidRPr="00FC0CB7">
        <w:rPr>
          <w:noProof/>
          <w:lang w:val="en-US"/>
        </w:rPr>
        <w:t>[22]</w:t>
      </w:r>
      <w:r w:rsidR="00B837ED">
        <w:rPr>
          <w:lang w:val="en-US"/>
        </w:rPr>
        <w:fldChar w:fldCharType="end"/>
      </w:r>
      <w:r w:rsidR="007B58C0" w:rsidRPr="008D7200">
        <w:rPr>
          <w:lang w:val="en-US"/>
        </w:rPr>
        <w:t xml:space="preserve">. </w:t>
      </w:r>
      <w:r w:rsidR="00DB3653" w:rsidRPr="008D7200">
        <w:rPr>
          <w:lang w:val="en-US"/>
        </w:rPr>
        <w:t xml:space="preserve">It </w:t>
      </w:r>
      <w:r w:rsidR="00C5096D" w:rsidRPr="008D7200">
        <w:rPr>
          <w:lang w:val="en-US"/>
        </w:rPr>
        <w:t>applies</w:t>
      </w:r>
      <w:r w:rsidRPr="008D7200">
        <w:rPr>
          <w:lang w:val="en-US"/>
        </w:rPr>
        <w:t xml:space="preserve"> concept of “</w:t>
      </w:r>
      <w:r w:rsidR="00A55FC1">
        <w:t>Smart Contract</w:t>
      </w:r>
      <w:r w:rsidRPr="008D7200">
        <w:rPr>
          <w:lang w:val="en-US"/>
        </w:rPr>
        <w:t xml:space="preserve">” </w:t>
      </w:r>
      <w:r w:rsidR="00D440CC">
        <w:rPr>
          <w:lang w:val="en-US"/>
        </w:rPr>
        <w:fldChar w:fldCharType="begin" w:fldLock="1"/>
      </w:r>
      <w:r w:rsidR="00A61DC7">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mendeley":{"formattedCitation":"[23]","plainTextFormattedCitation":"[23]","previouslyFormattedCitation":"[23]"},"properties":{"noteIndex":0},"schema":"https://github.com/citation-style-language/schema/raw/master/csl-citation.json"}</w:instrText>
      </w:r>
      <w:r w:rsidR="00D440CC">
        <w:rPr>
          <w:lang w:val="en-US"/>
        </w:rPr>
        <w:fldChar w:fldCharType="separate"/>
      </w:r>
      <w:r w:rsidR="00FC0CB7" w:rsidRPr="00FC0CB7">
        <w:rPr>
          <w:noProof/>
          <w:lang w:val="en-US"/>
        </w:rPr>
        <w:t>[23]</w:t>
      </w:r>
      <w:r w:rsidR="00D440CC">
        <w:rPr>
          <w:lang w:val="en-US"/>
        </w:rPr>
        <w:fldChar w:fldCharType="end"/>
      </w:r>
      <w:r w:rsidR="00D440CC">
        <w:rPr>
          <w:lang w:val="en-US"/>
        </w:rPr>
        <w:t xml:space="preserve"> </w:t>
      </w:r>
      <w:r w:rsidRPr="008D7200">
        <w:t>allow</w:t>
      </w:r>
      <w:r w:rsidR="00DB3653" w:rsidRPr="008D7200">
        <w:rPr>
          <w:rFonts w:cstheme="minorBidi"/>
          <w:szCs w:val="25"/>
          <w:lang w:val="en-US" w:bidi="th-TH"/>
        </w:rPr>
        <w:t>ing</w:t>
      </w:r>
      <w:r w:rsidRPr="008D7200">
        <w:t xml:space="preserve"> developers to integrate their small-size </w:t>
      </w:r>
      <w:r w:rsidR="00DB3653" w:rsidRPr="008D7200">
        <w:rPr>
          <w:lang w:val="en-US"/>
        </w:rPr>
        <w:t>code</w:t>
      </w:r>
      <w:r w:rsidRPr="008D7200">
        <w:t xml:space="preserve"> or snippet of logic into Blockchain.</w:t>
      </w:r>
      <w:r w:rsidR="003635C7" w:rsidRPr="008D7200">
        <w:rPr>
          <w:lang w:val="en-US"/>
        </w:rPr>
        <w:t xml:space="preserve"> </w:t>
      </w:r>
      <w:r w:rsidR="00E47C36" w:rsidRPr="008D7200">
        <w:rPr>
          <w:lang w:val="en-US"/>
        </w:rPr>
        <w:t xml:space="preserve">This </w:t>
      </w:r>
      <w:r w:rsidR="007B58C0" w:rsidRPr="008D7200">
        <w:rPr>
          <w:lang w:val="en-US"/>
        </w:rPr>
        <w:t xml:space="preserve">code allows us to execute any computations such as </w:t>
      </w:r>
      <w:proofErr w:type="gramStart"/>
      <w:r w:rsidR="007B58C0" w:rsidRPr="008D7200">
        <w:rPr>
          <w:lang w:val="en-US"/>
        </w:rPr>
        <w:t>transfer</w:t>
      </w:r>
      <w:proofErr w:type="gramEnd"/>
      <w:r w:rsidR="007B58C0" w:rsidRPr="008D7200">
        <w:rPr>
          <w:lang w:val="en-US"/>
        </w:rPr>
        <w:t xml:space="preserve"> digital coin to other account. </w:t>
      </w:r>
      <w:r w:rsidR="00CF0091" w:rsidRPr="008D7200">
        <w:rPr>
          <w:lang w:val="en-US"/>
        </w:rPr>
        <w:t>Its</w:t>
      </w:r>
      <w:r w:rsidRPr="008D7200">
        <w:t xml:space="preserve"> </w:t>
      </w:r>
      <w:r w:rsidR="00A55FC1">
        <w:t>Smart Contract</w:t>
      </w:r>
      <w:r w:rsidRPr="008D7200">
        <w:t xml:space="preserve"> relies on </w:t>
      </w:r>
      <w:r w:rsidR="00170082" w:rsidRPr="008D7200">
        <w:t>JavaScript</w:t>
      </w:r>
      <w:r w:rsidRPr="008D7200">
        <w:t>-like language called ‘Solidity’</w:t>
      </w:r>
      <w:r w:rsidR="00BE1F98" w:rsidRPr="008D7200">
        <w:rPr>
          <w:lang w:val="en-US"/>
        </w:rPr>
        <w:t>.</w:t>
      </w:r>
      <w:r w:rsidR="003145BD">
        <w:rPr>
          <w:lang w:val="en-US"/>
        </w:rPr>
        <w:t xml:space="preserve"> </w:t>
      </w:r>
      <w:r w:rsidR="009F6AB4" w:rsidRPr="009F6AB4">
        <w:rPr>
          <w:lang w:val="en-US"/>
        </w:rPr>
        <w:t xml:space="preserve">The main version of the Ethereum network relies on </w:t>
      </w:r>
      <w:proofErr w:type="spellStart"/>
      <w:r w:rsidR="009F6AB4" w:rsidRPr="009F6AB4">
        <w:rPr>
          <w:lang w:val="en-US"/>
        </w:rPr>
        <w:t>PoW</w:t>
      </w:r>
      <w:proofErr w:type="spellEnd"/>
      <w:r w:rsidR="009F6AB4" w:rsidRPr="009F6AB4">
        <w:rPr>
          <w:lang w:val="en-US"/>
        </w:rPr>
        <w:t xml:space="preserve"> and </w:t>
      </w:r>
      <w:proofErr w:type="spellStart"/>
      <w:r w:rsidR="009F6AB4" w:rsidRPr="009F6AB4">
        <w:rPr>
          <w:lang w:val="en-US"/>
        </w:rPr>
        <w:t>PoS</w:t>
      </w:r>
      <w:proofErr w:type="spellEnd"/>
      <w:r w:rsidR="009F6AB4" w:rsidRPr="009F6AB4">
        <w:rPr>
          <w:lang w:val="en-US"/>
        </w:rPr>
        <w:t xml:space="preserve"> for consensus mechanisms, and the blockchain itself is a public type. </w:t>
      </w:r>
      <w:r w:rsidR="00CC1B74" w:rsidRPr="00CC1B74">
        <w:rPr>
          <w:lang w:val="en-US"/>
        </w:rPr>
        <w:t>In addition, the Ethereum developer community has made "forked" versions of the network</w:t>
      </w:r>
      <w:r w:rsidR="005C5BB9">
        <w:rPr>
          <w:lang w:val="en-US"/>
        </w:rPr>
        <w:t xml:space="preserve">. </w:t>
      </w:r>
      <w:r w:rsidR="007D14AC" w:rsidRPr="007D14AC">
        <w:rPr>
          <w:lang w:val="en-US"/>
        </w:rPr>
        <w:t xml:space="preserve">One of </w:t>
      </w:r>
      <w:r w:rsidR="00B65F78">
        <w:rPr>
          <w:rFonts w:cs="Angsana New"/>
          <w:szCs w:val="25"/>
          <w:lang w:val="en-US" w:bidi="th-TH"/>
        </w:rPr>
        <w:t xml:space="preserve"> them</w:t>
      </w:r>
      <w:r w:rsidR="005C5BB9">
        <w:rPr>
          <w:rFonts w:cs="Angsana New"/>
          <w:szCs w:val="25"/>
          <w:lang w:val="en-US" w:bidi="th-TH"/>
        </w:rPr>
        <w:t xml:space="preserve"> </w:t>
      </w:r>
      <w:r w:rsidR="007D14AC" w:rsidRPr="007D14AC">
        <w:rPr>
          <w:lang w:val="en-US"/>
        </w:rPr>
        <w:t>is "Quorum"</w:t>
      </w:r>
      <w:r w:rsidR="005C5BB9">
        <w:rPr>
          <w:lang w:val="en-US"/>
        </w:rPr>
        <w:t xml:space="preserve"> </w:t>
      </w:r>
      <w:r w:rsidR="00A61DC7">
        <w:rPr>
          <w:lang w:val="en-US"/>
        </w:rPr>
        <w:fldChar w:fldCharType="begin" w:fldLock="1"/>
      </w:r>
      <w:r w:rsidR="00DB6E46">
        <w:rPr>
          <w:lang w:val="en-US"/>
        </w:rPr>
        <w:instrText>ADDIN CSL_CITATION {"citationItems":[{"id":"ITEM-1","itemData":{"URL":"https://consensys.net/quorum/developers/","accessed":{"date-parts":[["2022","12","4"]]},"author":[{"dropping-particle":"","family":"ConsenSys Team","given":"","non-dropping-particle":"","parse-names":false,"suffix":""}],"id":"ITEM-1","issued":{"date-parts":[["0"]]},"title":"Quorum for Developers | ConsenSys","type":"webpage"},"uris":["http://www.mendeley.com/documents/?uuid=407b46ca-61e1-306b-ad7c-66d7bdb2b8ff"]}],"mendeley":{"formattedCitation":"[24]","plainTextFormattedCitation":"[24]","previouslyFormattedCitation":"[24]"},"properties":{"noteIndex":0},"schema":"https://github.com/citation-style-language/schema/raw/master/csl-citation.json"}</w:instrText>
      </w:r>
      <w:r w:rsidR="00A61DC7">
        <w:rPr>
          <w:lang w:val="en-US"/>
        </w:rPr>
        <w:fldChar w:fldCharType="separate"/>
      </w:r>
      <w:r w:rsidR="00A61DC7" w:rsidRPr="00A61DC7">
        <w:rPr>
          <w:noProof/>
          <w:lang w:val="en-US"/>
        </w:rPr>
        <w:t>[24]</w:t>
      </w:r>
      <w:r w:rsidR="00A61DC7">
        <w:rPr>
          <w:lang w:val="en-US"/>
        </w:rPr>
        <w:fldChar w:fldCharType="end"/>
      </w:r>
      <w:r w:rsidR="008D7E37">
        <w:rPr>
          <w:rFonts w:cs="Angsana New"/>
          <w:szCs w:val="25"/>
          <w:lang w:val="en-US" w:bidi="th-TH"/>
        </w:rPr>
        <w:t xml:space="preserve"> </w:t>
      </w:r>
      <w:r w:rsidR="005C5BB9">
        <w:rPr>
          <w:lang w:val="en-US"/>
        </w:rPr>
        <w:t>designed</w:t>
      </w:r>
      <w:r w:rsidR="007D14AC" w:rsidRPr="007D14AC">
        <w:rPr>
          <w:lang w:val="en-US"/>
        </w:rPr>
        <w:t xml:space="preserve"> to support other consensus mechanisms besides </w:t>
      </w:r>
      <w:proofErr w:type="spellStart"/>
      <w:r w:rsidR="007D14AC" w:rsidRPr="007D14AC">
        <w:rPr>
          <w:lang w:val="en-US"/>
        </w:rPr>
        <w:t>PoS</w:t>
      </w:r>
      <w:proofErr w:type="spellEnd"/>
      <w:r w:rsidR="007D14AC" w:rsidRPr="007D14AC">
        <w:rPr>
          <w:lang w:val="en-US"/>
        </w:rPr>
        <w:t xml:space="preserve"> and </w:t>
      </w:r>
      <w:proofErr w:type="spellStart"/>
      <w:r w:rsidR="007D14AC" w:rsidRPr="007D14AC">
        <w:rPr>
          <w:lang w:val="en-US"/>
        </w:rPr>
        <w:t>PoW</w:t>
      </w:r>
      <w:proofErr w:type="spellEnd"/>
      <w:r w:rsidR="001A426C">
        <w:rPr>
          <w:lang w:val="en-US"/>
        </w:rPr>
        <w:t>,</w:t>
      </w:r>
      <w:r w:rsidR="007D14AC" w:rsidRPr="007D14AC">
        <w:rPr>
          <w:lang w:val="en-US"/>
        </w:rPr>
        <w:t xml:space="preserve"> and to make it easier for blockchain developers to create private or permissioned chains.</w:t>
      </w:r>
      <w:r w:rsidR="00400E20">
        <w:rPr>
          <w:lang w:val="en-US"/>
        </w:rPr>
        <w:t xml:space="preserve"> </w:t>
      </w:r>
      <w:r w:rsidR="00400E20" w:rsidRPr="00400E20">
        <w:rPr>
          <w:lang w:val="en-US"/>
        </w:rPr>
        <w:t>Our experiment will use Quorum as the blockchain platform for implementation.</w:t>
      </w:r>
      <w:r w:rsidR="007D14AC" w:rsidRPr="007D14AC">
        <w:rPr>
          <w:lang w:val="en-US"/>
        </w:rPr>
        <w:t> </w:t>
      </w:r>
    </w:p>
    <w:p w14:paraId="5DFA2627" w14:textId="49AAD73A" w:rsidR="009303D9" w:rsidRPr="00C50F59" w:rsidRDefault="00CC5E54" w:rsidP="006B6B66">
      <w:pPr>
        <w:pStyle w:val="Heading1"/>
      </w:pPr>
      <w:r w:rsidRPr="00C50F59">
        <w:rPr>
          <w:rFonts w:cstheme="minorBidi"/>
          <w:szCs w:val="25"/>
          <w:lang w:bidi="th-TH"/>
        </w:rPr>
        <w:lastRenderedPageBreak/>
        <w:t>P</w:t>
      </w:r>
      <w:r w:rsidR="00C50F59">
        <w:rPr>
          <w:rFonts w:cstheme="minorBidi"/>
          <w:szCs w:val="25"/>
          <w:lang w:bidi="th-TH"/>
        </w:rPr>
        <w:t>roposed Method</w:t>
      </w:r>
    </w:p>
    <w:p w14:paraId="7EDD7402" w14:textId="49DB916F" w:rsidR="001E71FA" w:rsidRPr="00C50F59" w:rsidRDefault="000D2EDB" w:rsidP="001E71FA">
      <w:pPr>
        <w:pStyle w:val="Heading2"/>
      </w:pPr>
      <w:r w:rsidRPr="00C50F59">
        <w:t>Concept</w:t>
      </w:r>
      <w:r w:rsidR="000825F7" w:rsidRPr="00C50F59">
        <w:t>ual</w:t>
      </w:r>
      <w:r w:rsidRPr="00C50F59">
        <w:t xml:space="preserve"> Design</w:t>
      </w:r>
    </w:p>
    <w:p w14:paraId="16FD3920" w14:textId="58BBFD2F" w:rsidR="00032D1A" w:rsidRPr="008D7200" w:rsidRDefault="001E71FA" w:rsidP="00A92C6B">
      <w:pPr>
        <w:ind w:firstLine="288"/>
        <w:jc w:val="both"/>
        <w:rPr>
          <w:rFonts w:cstheme="minorBidi"/>
          <w:szCs w:val="25"/>
          <w:lang w:bidi="th-TH"/>
        </w:rPr>
      </w:pPr>
      <w:r w:rsidRPr="008D7200">
        <w:t xml:space="preserve">Patient data cannot be put directly into Blockchain as it will become persistent </w:t>
      </w:r>
      <w:r w:rsidR="00A00791" w:rsidRPr="008D7200">
        <w:rPr>
          <w:rFonts w:cs="Angsana New"/>
          <w:szCs w:val="25"/>
          <w:lang w:bidi="th-TH"/>
        </w:rPr>
        <w:t xml:space="preserve">due to </w:t>
      </w:r>
      <w:r w:rsidRPr="008D7200">
        <w:t xml:space="preserve">its replica is distributed all over the network. </w:t>
      </w:r>
      <w:r w:rsidR="006C14A1" w:rsidRPr="008D7200">
        <w:t>I</w:t>
      </w:r>
      <w:r w:rsidRPr="008D7200">
        <w:t>nstead of risk</w:t>
      </w:r>
      <w:r w:rsidR="006C14A1" w:rsidRPr="008D7200">
        <w:t>ing</w:t>
      </w:r>
      <w:r w:rsidRPr="008D7200">
        <w:t xml:space="preserve"> confidentiality of healthcare data, we propose </w:t>
      </w:r>
      <w:r w:rsidR="00A00791" w:rsidRPr="008D7200">
        <w:rPr>
          <w:rFonts w:cstheme="minorBidi"/>
          <w:szCs w:val="25"/>
          <w:lang w:bidi="th-TH"/>
        </w:rPr>
        <w:t>not</w:t>
      </w:r>
      <w:r w:rsidR="00B33D8B" w:rsidRPr="008D7200">
        <w:rPr>
          <w:rFonts w:cstheme="minorBidi"/>
          <w:szCs w:val="25"/>
          <w:lang w:bidi="th-TH"/>
        </w:rPr>
        <w:t xml:space="preserve"> to</w:t>
      </w:r>
      <w:r w:rsidR="00A00791" w:rsidRPr="008D7200">
        <w:rPr>
          <w:rFonts w:cstheme="minorBidi"/>
          <w:szCs w:val="25"/>
          <w:lang w:bidi="th-TH"/>
        </w:rPr>
        <w:t xml:space="preserve"> publish healthcare data in </w:t>
      </w:r>
      <w:proofErr w:type="gramStart"/>
      <w:r w:rsidR="00A00791" w:rsidRPr="008D7200">
        <w:rPr>
          <w:rFonts w:cstheme="minorBidi"/>
          <w:szCs w:val="25"/>
          <w:lang w:bidi="th-TH"/>
        </w:rPr>
        <w:t>blockchain</w:t>
      </w:r>
      <w:proofErr w:type="gramEnd"/>
      <w:r w:rsidR="00FF43C8" w:rsidRPr="008D7200">
        <w:rPr>
          <w:rFonts w:cstheme="minorBidi"/>
          <w:szCs w:val="25"/>
          <w:lang w:bidi="th-TH"/>
        </w:rPr>
        <w:t xml:space="preserve"> </w:t>
      </w:r>
      <w:r w:rsidR="00B33D8B" w:rsidRPr="008D7200">
        <w:rPr>
          <w:rFonts w:cstheme="minorBidi"/>
          <w:szCs w:val="25"/>
          <w:lang w:bidi="th-TH"/>
        </w:rPr>
        <w:t xml:space="preserve">rather publish </w:t>
      </w:r>
      <w:r w:rsidR="00FF43C8" w:rsidRPr="008D7200">
        <w:rPr>
          <w:rFonts w:cstheme="minorBidi"/>
          <w:szCs w:val="25"/>
          <w:lang w:bidi="th-TH"/>
        </w:rPr>
        <w:t>only metadata of the document</w:t>
      </w:r>
      <w:r w:rsidR="00A00791" w:rsidRPr="008D7200">
        <w:rPr>
          <w:rFonts w:cstheme="minorBidi"/>
          <w:szCs w:val="25"/>
          <w:lang w:bidi="th-TH"/>
        </w:rPr>
        <w:t xml:space="preserve">. </w:t>
      </w:r>
      <w:r w:rsidR="00B33D8B" w:rsidRPr="008D7200">
        <w:rPr>
          <w:rFonts w:cstheme="minorBidi"/>
          <w:szCs w:val="25"/>
          <w:lang w:bidi="th-TH"/>
        </w:rPr>
        <w:t xml:space="preserve">This fits well with the </w:t>
      </w:r>
      <w:proofErr w:type="spellStart"/>
      <w:r w:rsidR="00B33D8B" w:rsidRPr="008D7200">
        <w:rPr>
          <w:rFonts w:cstheme="minorBidi"/>
          <w:szCs w:val="25"/>
          <w:lang w:bidi="th-TH"/>
        </w:rPr>
        <w:t>XDS.b</w:t>
      </w:r>
      <w:proofErr w:type="spellEnd"/>
      <w:r w:rsidR="00B33D8B" w:rsidRPr="008D7200">
        <w:rPr>
          <w:rFonts w:cstheme="minorBidi"/>
          <w:szCs w:val="25"/>
          <w:lang w:bidi="th-TH"/>
        </w:rPr>
        <w:t xml:space="preserve"> profile as it also shares only metadata of the health document. </w:t>
      </w:r>
      <w:r w:rsidR="005960F9" w:rsidRPr="008D7200">
        <w:rPr>
          <w:rFonts w:cstheme="minorBidi"/>
          <w:szCs w:val="25"/>
          <w:lang w:bidi="th-TH"/>
        </w:rPr>
        <w:t xml:space="preserve">The difference is that the </w:t>
      </w:r>
      <w:r w:rsidRPr="008D7200">
        <w:t xml:space="preserve">Document Registry </w:t>
      </w:r>
      <w:r w:rsidR="005960F9" w:rsidRPr="008D7200">
        <w:t xml:space="preserve">now is not the only one who stores the metadata but all the blockchain nodes. </w:t>
      </w:r>
      <w:r w:rsidR="009D4993" w:rsidRPr="008D7200">
        <w:t>In addition, since</w:t>
      </w:r>
      <w:r w:rsidR="00D02F8E" w:rsidRPr="008D7200">
        <w:t xml:space="preserve"> only metadata </w:t>
      </w:r>
      <w:proofErr w:type="gramStart"/>
      <w:r w:rsidR="00D02F8E" w:rsidRPr="008D7200">
        <w:t>are</w:t>
      </w:r>
      <w:proofErr w:type="gramEnd"/>
      <w:r w:rsidR="00D02F8E" w:rsidRPr="008D7200">
        <w:t xml:space="preserve"> published, healthcare data are at its source. In </w:t>
      </w:r>
      <w:proofErr w:type="gramStart"/>
      <w:r w:rsidR="00D02F8E" w:rsidRPr="008D7200">
        <w:t>case,</w:t>
      </w:r>
      <w:proofErr w:type="gramEnd"/>
      <w:r w:rsidR="00D02F8E" w:rsidRPr="008D7200">
        <w:t xml:space="preserve"> the source becomes unavailable due to e.g., ransomware attack, this makes the healthcare data inaccessible. To mitigate this problem, we propose to allow </w:t>
      </w:r>
      <w:r w:rsidRPr="008D7200">
        <w:t>organization</w:t>
      </w:r>
      <w:r w:rsidR="00ED6046" w:rsidRPr="008D7200">
        <w:t>s</w:t>
      </w:r>
      <w:r w:rsidRPr="008D7200">
        <w:t xml:space="preserve"> that ha</w:t>
      </w:r>
      <w:r w:rsidR="00ED6046" w:rsidRPr="008D7200">
        <w:t>ve</w:t>
      </w:r>
      <w:r w:rsidRPr="008D7200">
        <w:t xml:space="preserve"> </w:t>
      </w:r>
      <w:r w:rsidR="00ED6046" w:rsidRPr="008D7200">
        <w:t xml:space="preserve">downloaded </w:t>
      </w:r>
      <w:r w:rsidR="00D02F8E" w:rsidRPr="008D7200">
        <w:t>healthcare data</w:t>
      </w:r>
      <w:r w:rsidRPr="008D7200">
        <w:t xml:space="preserve"> from </w:t>
      </w:r>
      <w:r w:rsidR="00ED6046" w:rsidRPr="008D7200">
        <w:t xml:space="preserve">original </w:t>
      </w:r>
      <w:r w:rsidRPr="008D7200">
        <w:t>source</w:t>
      </w:r>
      <w:r w:rsidR="00ED6046" w:rsidRPr="008D7200">
        <w:t>s</w:t>
      </w:r>
      <w:r w:rsidRPr="008D7200">
        <w:t xml:space="preserve"> to act as an additional data backup by providing additional access points</w:t>
      </w:r>
      <w:r w:rsidR="003805FB">
        <w:t xml:space="preserve"> using</w:t>
      </w:r>
      <w:r w:rsidRPr="008D7200">
        <w:t xml:space="preserve"> URLs for the</w:t>
      </w:r>
      <w:r w:rsidR="00ED6046" w:rsidRPr="008D7200">
        <w:t>ir downloaded</w:t>
      </w:r>
      <w:r w:rsidRPr="008D7200">
        <w:t xml:space="preserve"> </w:t>
      </w:r>
      <w:r w:rsidR="00D02F8E" w:rsidRPr="008D7200">
        <w:t>data</w:t>
      </w:r>
      <w:r w:rsidRPr="008D7200">
        <w:t>.</w:t>
      </w:r>
      <w:r w:rsidR="00E70809" w:rsidRPr="008D7200">
        <w:rPr>
          <w:rFonts w:cstheme="minorBidi"/>
          <w:szCs w:val="25"/>
          <w:lang w:bidi="th-TH"/>
        </w:rPr>
        <w:t xml:space="preserve"> </w:t>
      </w:r>
    </w:p>
    <w:p w14:paraId="21D20038" w14:textId="2C6C6A73" w:rsidR="000D2EDB" w:rsidRPr="00C50F59" w:rsidRDefault="000D2EDB" w:rsidP="000D2EDB">
      <w:pPr>
        <w:pStyle w:val="Heading2"/>
      </w:pPr>
      <w:r w:rsidRPr="00C50F59">
        <w:t>Blockchain Design</w:t>
      </w:r>
    </w:p>
    <w:p w14:paraId="496B1687" w14:textId="049F043E" w:rsidR="006446B2" w:rsidRPr="00C64E17" w:rsidRDefault="000D2EDB" w:rsidP="006446B2">
      <w:pPr>
        <w:ind w:firstLine="284"/>
        <w:jc w:val="both"/>
        <w:rPr>
          <w:strike/>
        </w:rPr>
      </w:pPr>
      <w:r w:rsidRPr="008D7200">
        <w:t>Considering</w:t>
      </w:r>
      <w:r w:rsidR="00B04DE7">
        <w:rPr>
          <w:rFonts w:cstheme="minorBidi" w:hint="cs"/>
          <w:szCs w:val="25"/>
          <w:cs/>
          <w:lang w:bidi="th-TH"/>
        </w:rPr>
        <w:t xml:space="preserve"> </w:t>
      </w:r>
      <w:r w:rsidR="00B04DE7">
        <w:rPr>
          <w:rFonts w:cstheme="minorBidi"/>
          <w:szCs w:val="25"/>
          <w:lang w:bidi="th-TH"/>
        </w:rPr>
        <w:t xml:space="preserve">health document sharing scenario using </w:t>
      </w:r>
      <w:r w:rsidRPr="008D7200">
        <w:t xml:space="preserve">XDS Affinity domain network, </w:t>
      </w:r>
      <w:r w:rsidR="00DF3A2A">
        <w:t xml:space="preserve">members of the network should not be able to freely join without </w:t>
      </w:r>
      <w:r w:rsidR="00B04DE7">
        <w:t>verification</w:t>
      </w:r>
      <w:r w:rsidR="00DF3A2A">
        <w:t>.</w:t>
      </w:r>
      <w:r w:rsidR="00B04DE7">
        <w:t xml:space="preserve"> </w:t>
      </w:r>
      <w:r w:rsidR="00DF3A2A">
        <w:t xml:space="preserve">Besides that, each member should agree on sharing of its health documents to other members </w:t>
      </w:r>
      <w:r w:rsidR="00DF3A2A" w:rsidRPr="008D7200">
        <w:t>while not exposing information shared within the network to the outside</w:t>
      </w:r>
      <w:r w:rsidR="00DF3A2A">
        <w:t>. Based on this situation,</w:t>
      </w:r>
      <w:r w:rsidR="003152D0" w:rsidRPr="008D7200">
        <w:t xml:space="preserve"> we </w:t>
      </w:r>
      <w:proofErr w:type="gramStart"/>
      <w:r w:rsidR="003152D0" w:rsidRPr="008D7200">
        <w:t>decide</w:t>
      </w:r>
      <w:proofErr w:type="gramEnd"/>
      <w:r w:rsidR="003152D0" w:rsidRPr="008D7200">
        <w:t xml:space="preserve"> to use </w:t>
      </w:r>
      <w:r w:rsidR="0048361B" w:rsidRPr="008D7200">
        <w:t xml:space="preserve">permissioned blockchain </w:t>
      </w:r>
      <w:r w:rsidR="003152D0" w:rsidRPr="008D7200">
        <w:t xml:space="preserve">where </w:t>
      </w:r>
      <w:r w:rsidRPr="008D7200">
        <w:t xml:space="preserve">joining members </w:t>
      </w:r>
      <w:r w:rsidR="0048361B" w:rsidRPr="008D7200">
        <w:t xml:space="preserve">must be </w:t>
      </w:r>
      <w:r w:rsidRPr="008D7200">
        <w:t>accepted by the network and have a proper data sharing agreement</w:t>
      </w:r>
      <w:r w:rsidR="004C6B3B" w:rsidRPr="008D7200">
        <w:t>.</w:t>
      </w:r>
      <w:r w:rsidR="00A43A84" w:rsidRPr="008D7200">
        <w:t xml:space="preserve"> </w:t>
      </w:r>
    </w:p>
    <w:p w14:paraId="44FB9C24" w14:textId="3902F853" w:rsidR="00E865E4" w:rsidRPr="008D7200" w:rsidRDefault="00A43A84" w:rsidP="00DF3A2A">
      <w:pPr>
        <w:ind w:firstLine="284"/>
        <w:jc w:val="both"/>
      </w:pPr>
      <w:r w:rsidRPr="008D7200">
        <w:t>Since we use permissioned blockchain,</w:t>
      </w:r>
      <w:r w:rsidR="004C6B3B" w:rsidRPr="008D7200">
        <w:t xml:space="preserve"> we </w:t>
      </w:r>
      <w:r w:rsidR="00E865E4" w:rsidRPr="008D7200">
        <w:t xml:space="preserve">choose </w:t>
      </w:r>
      <w:proofErr w:type="spellStart"/>
      <w:r w:rsidR="00E865E4" w:rsidRPr="008D7200">
        <w:t>PoA</w:t>
      </w:r>
      <w:proofErr w:type="spellEnd"/>
      <w:r w:rsidR="00E865E4" w:rsidRPr="008D7200">
        <w:t xml:space="preserve"> </w:t>
      </w:r>
      <w:r w:rsidR="00E41700" w:rsidRPr="008D7200">
        <w:t xml:space="preserve">as </w:t>
      </w:r>
      <w:r w:rsidRPr="008D7200">
        <w:t>the consensus mechanism</w:t>
      </w:r>
      <w:r w:rsidR="00E41700" w:rsidRPr="008D7200">
        <w:t>.</w:t>
      </w:r>
      <w:r w:rsidRPr="008D7200">
        <w:t xml:space="preserve"> </w:t>
      </w:r>
      <w:r w:rsidR="00E41700" w:rsidRPr="008D7200">
        <w:t xml:space="preserve">This </w:t>
      </w:r>
      <w:r w:rsidR="00DF3A2A">
        <w:t>is because</w:t>
      </w:r>
      <w:r w:rsidR="00E865E4" w:rsidRPr="008D7200">
        <w:t xml:space="preserve"> it requires less computational resources </w:t>
      </w:r>
      <w:r w:rsidR="00F32FBE" w:rsidRPr="008D7200">
        <w:t>and</w:t>
      </w:r>
      <w:r w:rsidR="00E865E4" w:rsidRPr="008D7200">
        <w:t xml:space="preserve"> no stake.</w:t>
      </w:r>
      <w:r w:rsidR="000024E2" w:rsidRPr="008D7200">
        <w:rPr>
          <w:rFonts w:cstheme="minorBidi" w:hint="cs"/>
          <w:szCs w:val="25"/>
          <w:cs/>
          <w:lang w:bidi="th-TH"/>
        </w:rPr>
        <w:t xml:space="preserve"> </w:t>
      </w:r>
      <w:r w:rsidR="00E865E4" w:rsidRPr="008D7200">
        <w:t xml:space="preserve">One of the widely adopted subtypes of </w:t>
      </w:r>
      <w:proofErr w:type="spellStart"/>
      <w:r w:rsidR="00E865E4" w:rsidRPr="008D7200">
        <w:t>PoA</w:t>
      </w:r>
      <w:proofErr w:type="spellEnd"/>
      <w:r w:rsidR="00E865E4" w:rsidRPr="008D7200">
        <w:t xml:space="preserve"> is</w:t>
      </w:r>
      <w:r w:rsidR="00E865E4" w:rsidRPr="008D7200">
        <w:rPr>
          <w:rFonts w:cstheme="minorBidi" w:hint="cs"/>
          <w:szCs w:val="25"/>
          <w:cs/>
          <w:lang w:bidi="th-TH"/>
        </w:rPr>
        <w:t xml:space="preserve"> </w:t>
      </w:r>
      <w:r w:rsidR="00E865E4" w:rsidRPr="008D7200">
        <w:rPr>
          <w:rFonts w:cstheme="minorBidi"/>
          <w:szCs w:val="25"/>
          <w:lang w:bidi="th-TH"/>
        </w:rPr>
        <w:t>Istanbul Byzantine Fault Tolerance (IBFT)</w:t>
      </w:r>
      <w:r w:rsidR="00DF3A2A">
        <w:rPr>
          <w:rFonts w:cstheme="minorBidi"/>
          <w:szCs w:val="25"/>
          <w:lang w:bidi="th-TH"/>
        </w:rPr>
        <w:t xml:space="preserve"> </w:t>
      </w:r>
      <w:r w:rsidR="008750AF">
        <w:rPr>
          <w:rFonts w:cstheme="minorBidi"/>
          <w:szCs w:val="25"/>
          <w:lang w:bidi="th-TH"/>
        </w:rPr>
        <w:fldChar w:fldCharType="begin" w:fldLock="1"/>
      </w:r>
      <w:r w:rsidR="00DB6E46">
        <w:rPr>
          <w:rFonts w:cstheme="minorBidi"/>
          <w:szCs w:val="25"/>
          <w:lang w:bidi="th-TH"/>
        </w:rPr>
        <w:instrText>ADDIN CSL_CITATION {"citationItems":[{"id":"ITEM-1","itemData":{"URL":"https://launchpad.settlemint.com/documentation/pbft-and-ibft-consensus","accessed":{"date-parts":[["2022","1","22"]]},"id":"ITEM-1","issued":{"date-parts":[["0"]]},"title":"PBFT and IBFT consensus - SettleMint Launchpad","type":"webpage"},"uris":["http://www.mendeley.com/documents/?uuid=3a87fb0b-1cce-3008-8d1a-fae71aea5c7e"]}],"mendeley":{"formattedCitation":"[25]","plainTextFormattedCitation":"[25]","previouslyFormattedCitation":"[25]"},"properties":{"noteIndex":0},"schema":"https://github.com/citation-style-language/schema/raw/master/csl-citation.json"}</w:instrText>
      </w:r>
      <w:r w:rsidR="008750AF">
        <w:rPr>
          <w:rFonts w:cstheme="minorBidi"/>
          <w:szCs w:val="25"/>
          <w:lang w:bidi="th-TH"/>
        </w:rPr>
        <w:fldChar w:fldCharType="separate"/>
      </w:r>
      <w:r w:rsidR="00A61DC7" w:rsidRPr="00A61DC7">
        <w:rPr>
          <w:rFonts w:cstheme="minorBidi"/>
          <w:noProof/>
          <w:szCs w:val="25"/>
          <w:lang w:bidi="th-TH"/>
        </w:rPr>
        <w:t>[25]</w:t>
      </w:r>
      <w:r w:rsidR="008750AF">
        <w:rPr>
          <w:rFonts w:cstheme="minorBidi"/>
          <w:szCs w:val="25"/>
          <w:lang w:bidi="th-TH"/>
        </w:rPr>
        <w:fldChar w:fldCharType="end"/>
      </w:r>
      <w:r w:rsidRPr="008D7200">
        <w:rPr>
          <w:rFonts w:cstheme="minorBidi"/>
          <w:szCs w:val="25"/>
          <w:lang w:bidi="th-TH"/>
        </w:rPr>
        <w:t xml:space="preserve"> that requires some randomly selected blockchain members to verify the integrity of metadata through voting system</w:t>
      </w:r>
      <w:r w:rsidR="00E865E4" w:rsidRPr="008D7200">
        <w:rPr>
          <w:rFonts w:cstheme="minorBidi"/>
          <w:szCs w:val="25"/>
          <w:lang w:bidi="th-TH"/>
        </w:rPr>
        <w:t xml:space="preserve">. </w:t>
      </w:r>
      <w:r w:rsidR="006446B2">
        <w:rPr>
          <w:rFonts w:cstheme="minorBidi"/>
          <w:szCs w:val="25"/>
          <w:lang w:bidi="th-TH"/>
        </w:rPr>
        <w:t>We will use IBFT in our blockchain design.</w:t>
      </w:r>
    </w:p>
    <w:p w14:paraId="17446404" w14:textId="69BB81F2" w:rsidR="000D2EDB" w:rsidRPr="00C50F59" w:rsidRDefault="00315BD5" w:rsidP="000D2EDB">
      <w:pPr>
        <w:pStyle w:val="Heading2"/>
      </w:pPr>
      <w:r w:rsidRPr="00C50F59">
        <w:t>Integrating Blockchain with XDS.b Profile</w:t>
      </w:r>
    </w:p>
    <w:p w14:paraId="155E0E54" w14:textId="3EECC8D2" w:rsidR="004415E4" w:rsidRDefault="00E2317D" w:rsidP="000D2EDB">
      <w:pPr>
        <w:ind w:firstLine="284"/>
        <w:jc w:val="both"/>
      </w:pPr>
      <w:r w:rsidRPr="008D7200">
        <w:t xml:space="preserve">To integrate Blockchain into </w:t>
      </w:r>
      <w:proofErr w:type="spellStart"/>
      <w:r w:rsidRPr="008D7200">
        <w:t>XDS.b</w:t>
      </w:r>
      <w:proofErr w:type="spellEnd"/>
      <w:r w:rsidRPr="008D7200">
        <w:t xml:space="preserve"> Profile, we</w:t>
      </w:r>
      <w:r w:rsidR="004415E4">
        <w:t xml:space="preserve"> propose to </w:t>
      </w:r>
      <w:r w:rsidR="007233E4">
        <w:t>employ</w:t>
      </w:r>
      <w:r w:rsidR="004415E4">
        <w:t xml:space="preserve"> XDS Document Registry </w:t>
      </w:r>
      <w:r w:rsidR="007233E4">
        <w:t xml:space="preserve">to </w:t>
      </w:r>
      <w:proofErr w:type="gramStart"/>
      <w:r w:rsidR="007233E4">
        <w:t>acts</w:t>
      </w:r>
      <w:proofErr w:type="gramEnd"/>
      <w:r w:rsidR="007233E4">
        <w:t xml:space="preserve"> as a blockchain node. Thus</w:t>
      </w:r>
      <w:r w:rsidR="001E61BA">
        <w:t>,</w:t>
      </w:r>
      <w:r w:rsidR="007233E4">
        <w:t xml:space="preserve"> </w:t>
      </w:r>
      <w:r w:rsidR="001E61BA">
        <w:t xml:space="preserve">the healthcare metadata </w:t>
      </w:r>
      <w:proofErr w:type="gramStart"/>
      <w:r w:rsidR="001E61BA">
        <w:t>are</w:t>
      </w:r>
      <w:proofErr w:type="gramEnd"/>
      <w:r w:rsidR="001E61BA">
        <w:t xml:space="preserve"> shared and searched via blockchain network. </w:t>
      </w:r>
      <w:r w:rsidR="001E61BA" w:rsidRPr="008D7200">
        <w:rPr>
          <w:rFonts w:cstheme="minorBidi"/>
          <w:szCs w:val="25"/>
          <w:lang w:bidi="th-TH"/>
        </w:rPr>
        <w:t>These tasks are done through Smart Contract.</w:t>
      </w:r>
    </w:p>
    <w:p w14:paraId="17C8BCB1" w14:textId="77777777" w:rsidR="00C97265" w:rsidRPr="008D7200" w:rsidRDefault="00C97265" w:rsidP="000D2EDB">
      <w:pPr>
        <w:ind w:firstLine="284"/>
        <w:jc w:val="both"/>
      </w:pPr>
    </w:p>
    <w:p w14:paraId="4497F676" w14:textId="77777777" w:rsidR="00BF390E" w:rsidRPr="006A621C" w:rsidRDefault="008D4221" w:rsidP="003707D7">
      <w:pPr>
        <w:keepNext/>
        <w:rPr>
          <w:rFonts w:cstheme="minorBidi"/>
          <w:szCs w:val="25"/>
          <w:lang w:bidi="th-TH"/>
        </w:rPr>
      </w:pPr>
      <w:r w:rsidRPr="008D7200">
        <w:rPr>
          <w:noProof/>
        </w:rPr>
        <w:drawing>
          <wp:inline distT="0" distB="0" distL="0" distR="0" wp14:anchorId="1B372B47" wp14:editId="2B5289A8">
            <wp:extent cx="3219391" cy="1478943"/>
            <wp:effectExtent l="0" t="0" r="635"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3"/>
                    <a:stretch>
                      <a:fillRect/>
                    </a:stretch>
                  </pic:blipFill>
                  <pic:spPr>
                    <a:xfrm>
                      <a:off x="0" y="0"/>
                      <a:ext cx="3229804" cy="1483727"/>
                    </a:xfrm>
                    <a:prstGeom prst="rect">
                      <a:avLst/>
                    </a:prstGeom>
                  </pic:spPr>
                </pic:pic>
              </a:graphicData>
            </a:graphic>
          </wp:inline>
        </w:drawing>
      </w:r>
    </w:p>
    <w:p w14:paraId="14D6E92F" w14:textId="212B522E" w:rsidR="00BF390E" w:rsidRPr="00A6141C" w:rsidRDefault="00BF390E" w:rsidP="003707D7">
      <w:pPr>
        <w:pStyle w:val="Caption"/>
        <w:rPr>
          <w:i w:val="0"/>
          <w:iCs w:val="0"/>
          <w:color w:val="auto"/>
          <w:sz w:val="16"/>
          <w:szCs w:val="16"/>
        </w:rPr>
      </w:pPr>
      <w:bookmarkStart w:id="1" w:name="_Ref101954216"/>
      <w:r w:rsidRPr="00A6141C">
        <w:rPr>
          <w:i w:val="0"/>
          <w:iCs w:val="0"/>
          <w:color w:val="auto"/>
          <w:sz w:val="16"/>
          <w:szCs w:val="16"/>
        </w:rPr>
        <w:t>Fig</w:t>
      </w:r>
      <w:r w:rsidR="00A6141C" w:rsidRPr="00A6141C">
        <w:rPr>
          <w:i w:val="0"/>
          <w:iCs w:val="0"/>
          <w:color w:val="auto"/>
          <w:sz w:val="16"/>
          <w:szCs w:val="16"/>
        </w:rPr>
        <w:t>.</w:t>
      </w:r>
      <w:r w:rsidRPr="00A6141C">
        <w:rPr>
          <w:i w:val="0"/>
          <w:iCs w:val="0"/>
          <w:color w:val="auto"/>
          <w:sz w:val="16"/>
          <w:szCs w:val="16"/>
        </w:rPr>
        <w:t xml:space="preserve"> </w:t>
      </w:r>
      <w:bookmarkEnd w:id="1"/>
      <w:r w:rsidR="00430302" w:rsidRPr="00A6141C">
        <w:rPr>
          <w:i w:val="0"/>
          <w:iCs w:val="0"/>
          <w:color w:val="auto"/>
          <w:sz w:val="16"/>
          <w:szCs w:val="16"/>
        </w:rPr>
        <w:t>2</w:t>
      </w:r>
      <w:r w:rsidR="00A6141C" w:rsidRPr="00A6141C">
        <w:rPr>
          <w:i w:val="0"/>
          <w:iCs w:val="0"/>
          <w:color w:val="auto"/>
          <w:sz w:val="16"/>
          <w:szCs w:val="16"/>
        </w:rPr>
        <w:t>.</w:t>
      </w:r>
      <w:r w:rsidR="00430302" w:rsidRPr="00A6141C">
        <w:rPr>
          <w:i w:val="0"/>
          <w:iCs w:val="0"/>
          <w:noProof/>
          <w:color w:val="auto"/>
          <w:sz w:val="16"/>
          <w:szCs w:val="16"/>
        </w:rPr>
        <w:t xml:space="preserve"> </w:t>
      </w:r>
      <w:r w:rsidRPr="00A6141C">
        <w:rPr>
          <w:i w:val="0"/>
          <w:iCs w:val="0"/>
          <w:noProof/>
          <w:color w:val="auto"/>
          <w:sz w:val="16"/>
          <w:szCs w:val="16"/>
        </w:rPr>
        <w:t>Integrating Blockchain into XDS.b Profile</w:t>
      </w:r>
    </w:p>
    <w:p w14:paraId="010E28EB" w14:textId="45A4A6C9" w:rsidR="000D2EDB" w:rsidRPr="008D7200" w:rsidRDefault="00E43016" w:rsidP="000D2EDB">
      <w:pPr>
        <w:ind w:firstLine="284"/>
        <w:jc w:val="both"/>
      </w:pPr>
      <w:r w:rsidRPr="00C8063B">
        <w:t xml:space="preserve">As shown in </w:t>
      </w:r>
      <w:r w:rsidRPr="00C8063B">
        <w:fldChar w:fldCharType="begin"/>
      </w:r>
      <w:r w:rsidRPr="00C8063B">
        <w:instrText xml:space="preserve"> REF _Ref101954216 \h  \* MERGEFORMAT </w:instrText>
      </w:r>
      <w:r w:rsidRPr="00C8063B">
        <w:fldChar w:fldCharType="separate"/>
      </w:r>
      <w:r w:rsidRPr="00C8063B">
        <w:t>Fig</w:t>
      </w:r>
      <w:r w:rsidR="00A6141C" w:rsidRPr="00C8063B">
        <w:t xml:space="preserve">. </w:t>
      </w:r>
      <w:r w:rsidRPr="00C8063B">
        <w:fldChar w:fldCharType="end"/>
      </w:r>
      <w:r w:rsidRPr="00C8063B">
        <w:t xml:space="preserve">2, </w:t>
      </w:r>
      <w:r w:rsidRPr="00C8063B">
        <w:rPr>
          <w:noProof/>
        </w:rPr>
        <w:t>e</w:t>
      </w:r>
      <w:r w:rsidR="00C31DCB" w:rsidRPr="00C8063B">
        <w:rPr>
          <w:noProof/>
        </w:rPr>
        <w:t xml:space="preserve">ach Blockchain node will receive ITI-42 transactions from their local Document Repository Actor as </w:t>
      </w:r>
      <w:r w:rsidR="00270464">
        <w:rPr>
          <w:noProof/>
        </w:rPr>
        <w:t>usual</w:t>
      </w:r>
      <w:r w:rsidR="00B17D5C" w:rsidRPr="00C8063B">
        <w:rPr>
          <w:noProof/>
          <w:cs/>
          <w:lang w:bidi="th-TH"/>
        </w:rPr>
        <w:t>.</w:t>
      </w:r>
      <w:r w:rsidR="004D68D1" w:rsidRPr="00C8063B">
        <w:rPr>
          <w:noProof/>
          <w:lang w:bidi="th-TH"/>
        </w:rPr>
        <w:t xml:space="preserve"> </w:t>
      </w:r>
      <w:r w:rsidR="00B34DBA" w:rsidRPr="00C8063B">
        <w:rPr>
          <w:noProof/>
        </w:rPr>
        <w:t>The Document Registry Actor then</w:t>
      </w:r>
      <w:r w:rsidR="00C8063B" w:rsidRPr="00C8063B">
        <w:rPr>
          <w:noProof/>
          <w:cs/>
          <w:lang w:bidi="th-TH"/>
        </w:rPr>
        <w:t xml:space="preserve"> </w:t>
      </w:r>
      <w:r w:rsidR="006C5C6A" w:rsidRPr="00C8063B">
        <w:rPr>
          <w:rFonts w:cs="Angsana New"/>
          <w:noProof/>
          <w:lang w:bidi="th-TH"/>
        </w:rPr>
        <w:t>interpret</w:t>
      </w:r>
      <w:r w:rsidR="007E2ED0" w:rsidRPr="00C8063B">
        <w:rPr>
          <w:rFonts w:cs="Angsana New"/>
          <w:noProof/>
          <w:lang w:bidi="th-TH"/>
        </w:rPr>
        <w:t xml:space="preserve">es and </w:t>
      </w:r>
      <w:r w:rsidR="00B34DBA" w:rsidRPr="00C8063B">
        <w:rPr>
          <w:noProof/>
        </w:rPr>
        <w:t>transform</w:t>
      </w:r>
      <w:r w:rsidR="007E2ED0" w:rsidRPr="00C8063B">
        <w:rPr>
          <w:noProof/>
        </w:rPr>
        <w:t>s</w:t>
      </w:r>
      <w:r w:rsidR="00B34DBA" w:rsidRPr="00B34DBA">
        <w:rPr>
          <w:noProof/>
        </w:rPr>
        <w:t xml:space="preserve"> the ITI-42 transaction into a form that is compatible with </w:t>
      </w:r>
      <w:r w:rsidR="007E2ED0">
        <w:rPr>
          <w:rFonts w:cs="Angsana New"/>
          <w:noProof/>
          <w:szCs w:val="25"/>
          <w:lang w:bidi="th-TH"/>
        </w:rPr>
        <w:t>S</w:t>
      </w:r>
      <w:r w:rsidR="00B34DBA" w:rsidRPr="00B34DBA">
        <w:rPr>
          <w:noProof/>
        </w:rPr>
        <w:t>mart</w:t>
      </w:r>
      <w:r w:rsidR="007E2ED0">
        <w:rPr>
          <w:noProof/>
        </w:rPr>
        <w:t xml:space="preserve"> C</w:t>
      </w:r>
      <w:r w:rsidR="00B34DBA" w:rsidRPr="00B34DBA">
        <w:rPr>
          <w:noProof/>
        </w:rPr>
        <w:t>ontract</w:t>
      </w:r>
      <w:r w:rsidR="00541AAA">
        <w:rPr>
          <w:rFonts w:cs="Angsana New"/>
          <w:noProof/>
          <w:szCs w:val="25"/>
          <w:lang w:bidi="th-TH"/>
        </w:rPr>
        <w:t xml:space="preserve">. The Smart Contract then </w:t>
      </w:r>
      <w:r w:rsidR="00541AAA">
        <w:rPr>
          <w:rFonts w:cs="Angsana New"/>
          <w:noProof/>
          <w:szCs w:val="25"/>
          <w:lang w:bidi="th-TH"/>
        </w:rPr>
        <w:t>adds metadata</w:t>
      </w:r>
      <w:r w:rsidR="00107BC9">
        <w:rPr>
          <w:noProof/>
        </w:rPr>
        <w:t xml:space="preserve"> </w:t>
      </w:r>
      <w:r w:rsidR="00B34DBA" w:rsidRPr="00B34DBA">
        <w:rPr>
          <w:noProof/>
        </w:rPr>
        <w:t>and publishe</w:t>
      </w:r>
      <w:r w:rsidR="007E2ED0">
        <w:rPr>
          <w:noProof/>
        </w:rPr>
        <w:t>s</w:t>
      </w:r>
      <w:r w:rsidR="00B34DBA" w:rsidRPr="00B34DBA">
        <w:rPr>
          <w:noProof/>
        </w:rPr>
        <w:t xml:space="preserve"> it into the </w:t>
      </w:r>
      <w:r w:rsidR="00DC3C2C">
        <w:rPr>
          <w:noProof/>
        </w:rPr>
        <w:t>b</w:t>
      </w:r>
      <w:r w:rsidR="00B34DBA" w:rsidRPr="00B34DBA">
        <w:rPr>
          <w:noProof/>
        </w:rPr>
        <w:t>lockchain led</w:t>
      </w:r>
      <w:r w:rsidR="00B34DBA" w:rsidRPr="00DC3C2C">
        <w:rPr>
          <w:noProof/>
        </w:rPr>
        <w:t>ger</w:t>
      </w:r>
      <w:r w:rsidR="006540B4" w:rsidRPr="004D68D1">
        <w:t>.</w:t>
      </w:r>
      <w:r w:rsidR="006540B4" w:rsidRPr="00DC3C2C">
        <w:t xml:space="preserve"> </w:t>
      </w:r>
      <w:r w:rsidR="00D123E1">
        <w:t>T</w:t>
      </w:r>
      <w:r w:rsidR="006540B4" w:rsidRPr="008D7200">
        <w:t>he health</w:t>
      </w:r>
      <w:r w:rsidR="00A74AE0" w:rsidRPr="008D7200">
        <w:t>care</w:t>
      </w:r>
      <w:r w:rsidR="006540B4" w:rsidRPr="008D7200">
        <w:t xml:space="preserve"> document query via ITI-18 transactions from local Document Consumer will </w:t>
      </w:r>
      <w:r w:rsidR="006540B4" w:rsidRPr="009D1E5B">
        <w:t xml:space="preserve">be </w:t>
      </w:r>
      <w:r w:rsidR="006540B4" w:rsidRPr="0084705A">
        <w:t>interpreted and interact</w:t>
      </w:r>
      <w:r w:rsidR="007E2ED0" w:rsidRPr="0084705A">
        <w:t>ed</w:t>
      </w:r>
      <w:r w:rsidR="006540B4" w:rsidRPr="0084705A">
        <w:t xml:space="preserve"> </w:t>
      </w:r>
      <w:r w:rsidR="006540B4" w:rsidRPr="008D7200">
        <w:t xml:space="preserve">with </w:t>
      </w:r>
      <w:r w:rsidR="003673FF" w:rsidRPr="008D7200">
        <w:t xml:space="preserve">Smart </w:t>
      </w:r>
      <w:r w:rsidR="000572BE">
        <w:t>C</w:t>
      </w:r>
      <w:r w:rsidR="003673FF" w:rsidRPr="008D7200">
        <w:t>ontract</w:t>
      </w:r>
      <w:r w:rsidR="00270464">
        <w:t>.</w:t>
      </w:r>
      <w:r w:rsidR="00E27C97">
        <w:t xml:space="preserve"> </w:t>
      </w:r>
      <w:r w:rsidR="00380D39" w:rsidRPr="00380D39">
        <w:t>Th</w:t>
      </w:r>
      <w:r w:rsidR="00D123E1">
        <w:t xml:space="preserve">is query contains </w:t>
      </w:r>
      <w:r w:rsidR="00380D39" w:rsidRPr="00380D39">
        <w:t xml:space="preserve">a list of search keywords </w:t>
      </w:r>
      <w:r w:rsidR="00D123E1">
        <w:t>chosen by users</w:t>
      </w:r>
      <w:r w:rsidR="00380D39" w:rsidRPr="00380D39">
        <w:t>.</w:t>
      </w:r>
      <w:r w:rsidR="00E27C97">
        <w:t xml:space="preserve"> Smart Contract will read the keywords and search data within the Blockchain ledger</w:t>
      </w:r>
      <w:r w:rsidR="00E27C97" w:rsidRPr="008D7200">
        <w:t>.</w:t>
      </w:r>
      <w:r w:rsidR="00E27C97">
        <w:t xml:space="preserve"> </w:t>
      </w:r>
      <w:r w:rsidR="007D4B15" w:rsidRPr="007D4B15">
        <w:t xml:space="preserve">After the search function is done, the Document Registry Actor </w:t>
      </w:r>
      <w:r w:rsidR="00D123E1">
        <w:t xml:space="preserve">creates </w:t>
      </w:r>
      <w:r w:rsidR="007D4B15" w:rsidRPr="007D4B15">
        <w:t>a response message follow</w:t>
      </w:r>
      <w:r w:rsidR="00D123E1">
        <w:t>ing</w:t>
      </w:r>
      <w:r w:rsidR="007D4B15" w:rsidRPr="007D4B15">
        <w:t xml:space="preserve"> the ITI-18 transaction format and send</w:t>
      </w:r>
      <w:r w:rsidR="00D123E1">
        <w:t>s</w:t>
      </w:r>
      <w:r w:rsidR="007D4B15" w:rsidRPr="007D4B15">
        <w:t xml:space="preserve"> the search result back</w:t>
      </w:r>
      <w:r w:rsidR="00E118FF">
        <w:rPr>
          <w:rFonts w:cs="Angsana New"/>
          <w:szCs w:val="25"/>
          <w:lang w:bidi="th-TH"/>
        </w:rPr>
        <w:t>.</w:t>
      </w:r>
      <w:r w:rsidR="007D4B15" w:rsidRPr="007D4B15">
        <w:t xml:space="preserve"> </w:t>
      </w:r>
    </w:p>
    <w:p w14:paraId="47DEBBF3" w14:textId="6F35BDAF" w:rsidR="000D2EDB" w:rsidRPr="00A6141C" w:rsidRDefault="00BB1038" w:rsidP="000D2EDB">
      <w:pPr>
        <w:pStyle w:val="Heading2"/>
      </w:pPr>
      <w:r w:rsidRPr="00A6141C">
        <w:t>Design Functions of Document Regist</w:t>
      </w:r>
      <w:r w:rsidR="00342855" w:rsidRPr="00A6141C">
        <w:t>ry Actor</w:t>
      </w:r>
    </w:p>
    <w:p w14:paraId="0DED95B6" w14:textId="19D5ACE8" w:rsidR="00E617FD" w:rsidRPr="00B66792" w:rsidRDefault="00BF572A" w:rsidP="008B4EC6">
      <w:pPr>
        <w:ind w:firstLine="284"/>
        <w:jc w:val="both"/>
        <w:rPr>
          <w:rFonts w:cstheme="minorBidi"/>
          <w:szCs w:val="25"/>
          <w:highlight w:val="yellow"/>
          <w:lang w:bidi="th-TH"/>
        </w:rPr>
      </w:pPr>
      <w:r w:rsidRPr="001B2ABC">
        <w:t>As mentioned in previous section,</w:t>
      </w:r>
      <w:r w:rsidR="00373E51" w:rsidRPr="008D7200">
        <w:t xml:space="preserve"> Document Registry Actor registers health document metadata set into the Blockchain </w:t>
      </w:r>
      <w:r w:rsidR="00373E51" w:rsidRPr="00F712B4">
        <w:t>ledger</w:t>
      </w:r>
      <w:r w:rsidR="00C17AFC">
        <w:t xml:space="preserve"> and provides location of document queried based on its metadata</w:t>
      </w:r>
      <w:r w:rsidR="00373E51" w:rsidRPr="00F712B4">
        <w:t>.</w:t>
      </w:r>
      <w:r w:rsidR="00884653" w:rsidRPr="00F712B4">
        <w:t xml:space="preserve"> </w:t>
      </w:r>
      <w:proofErr w:type="gramStart"/>
      <w:r w:rsidR="00884653" w:rsidRPr="00F712B4">
        <w:t>In order to</w:t>
      </w:r>
      <w:proofErr w:type="gramEnd"/>
      <w:r w:rsidR="00884653" w:rsidRPr="00F712B4">
        <w:t xml:space="preserve"> implement these</w:t>
      </w:r>
      <w:r w:rsidR="00C17AFC">
        <w:t xml:space="preserve"> two</w:t>
      </w:r>
      <w:r w:rsidR="00884653" w:rsidRPr="00F712B4">
        <w:t xml:space="preserve"> functions, we </w:t>
      </w:r>
      <w:r w:rsidR="00E617FD" w:rsidRPr="00F712B4">
        <w:rPr>
          <w:rFonts w:cstheme="minorBidi"/>
          <w:szCs w:val="25"/>
          <w:lang w:bidi="th-TH"/>
        </w:rPr>
        <w:t>introduce t</w:t>
      </w:r>
      <w:r w:rsidR="00DB4EF1" w:rsidRPr="00F712B4">
        <w:t>wo</w:t>
      </w:r>
      <w:r w:rsidR="00373E51" w:rsidRPr="00F712B4">
        <w:t xml:space="preserve"> </w:t>
      </w:r>
      <w:r w:rsidR="000572BE">
        <w:t>S</w:t>
      </w:r>
      <w:r w:rsidR="003673FF" w:rsidRPr="00F712B4">
        <w:t xml:space="preserve">mart </w:t>
      </w:r>
      <w:r w:rsidR="000572BE">
        <w:t>C</w:t>
      </w:r>
      <w:r w:rsidR="003673FF" w:rsidRPr="00F712B4">
        <w:t>ontract</w:t>
      </w:r>
      <w:r w:rsidR="00373E51" w:rsidRPr="00F712B4">
        <w:t xml:space="preserve"> functions</w:t>
      </w:r>
      <w:r w:rsidR="006F1331">
        <w:t xml:space="preserve"> described as follows</w:t>
      </w:r>
      <w:r w:rsidR="00373E51" w:rsidRPr="008D7200">
        <w:t>.</w:t>
      </w:r>
      <w:r w:rsidR="008A712A" w:rsidRPr="008D7200">
        <w:t xml:space="preserve"> </w:t>
      </w:r>
    </w:p>
    <w:p w14:paraId="33E12688" w14:textId="64002914" w:rsidR="00B62954" w:rsidRDefault="0072385A" w:rsidP="008A712A">
      <w:pPr>
        <w:ind w:firstLine="284"/>
        <w:jc w:val="both"/>
      </w:pPr>
      <w:r w:rsidRPr="0072385A">
        <w:t xml:space="preserve">The first function is </w:t>
      </w:r>
      <w:r w:rsidR="00346C95" w:rsidRPr="0072385A">
        <w:t>"</w:t>
      </w:r>
      <w:r w:rsidR="009F72AC">
        <w:t xml:space="preserve">document </w:t>
      </w:r>
      <w:r w:rsidR="00346C95" w:rsidRPr="0072385A">
        <w:t>register</w:t>
      </w:r>
      <w:r w:rsidR="009F72AC">
        <w:t>ing</w:t>
      </w:r>
      <w:r w:rsidR="00346C95" w:rsidRPr="0072385A">
        <w:t xml:space="preserve">" </w:t>
      </w:r>
      <w:r w:rsidRPr="0072385A">
        <w:t xml:space="preserve">where the Document Repository Actor </w:t>
      </w:r>
      <w:r w:rsidR="009F72AC">
        <w:rPr>
          <w:rFonts w:cs="Angsana New"/>
          <w:szCs w:val="25"/>
          <w:lang w:bidi="th-TH"/>
        </w:rPr>
        <w:t xml:space="preserve">submits metadata of </w:t>
      </w:r>
      <w:r w:rsidRPr="0072385A">
        <w:t xml:space="preserve">newly </w:t>
      </w:r>
      <w:r w:rsidR="009F72AC">
        <w:t xml:space="preserve">shared </w:t>
      </w:r>
      <w:r w:rsidRPr="0072385A">
        <w:t xml:space="preserve">document </w:t>
      </w:r>
      <w:r w:rsidR="009F72AC">
        <w:t xml:space="preserve">to </w:t>
      </w:r>
      <w:r w:rsidRPr="0072385A">
        <w:t>the Document Registry Actor.</w:t>
      </w:r>
      <w:r w:rsidR="009F72AC">
        <w:t xml:space="preserve"> Then these metadata attributes will be fed into a Smart Contract.</w:t>
      </w:r>
      <w:r w:rsidRPr="0072385A">
        <w:t xml:space="preserve"> </w:t>
      </w:r>
      <w:r w:rsidR="00F95501" w:rsidRPr="00F95501">
        <w:t xml:space="preserve">Due to the limitations of Smart Contracts, it is not practical to store an object that </w:t>
      </w:r>
      <w:proofErr w:type="gramStart"/>
      <w:r w:rsidR="00F95501" w:rsidRPr="00F95501">
        <w:t>takes</w:t>
      </w:r>
      <w:proofErr w:type="gramEnd"/>
      <w:r w:rsidR="00F95501" w:rsidRPr="00F95501">
        <w:t xml:space="preserve"> a lot of space. This is because large transactions will negatively affect the blockchain network. It adds unnecessary workload to validator nodes and contributes to the accumulation of an overly large blockchain. That means anything stored in the blockchain ledger must be simple and as small as possible.</w:t>
      </w:r>
      <w:r w:rsidR="002456E6">
        <w:t xml:space="preserve"> </w:t>
      </w:r>
      <w:r w:rsidR="004E0495" w:rsidRPr="002456E6">
        <w:t>Therefore,</w:t>
      </w:r>
      <w:r w:rsidR="002456E6" w:rsidRPr="002456E6">
        <w:t xml:space="preserve"> we simplify the object variable containing metadata attributes into a simpler form that takes up as little space as possible.</w:t>
      </w:r>
      <w:r w:rsidR="00F95501">
        <w:t xml:space="preserve"> </w:t>
      </w:r>
      <w:r w:rsidR="00C17AFC">
        <w:t>The</w:t>
      </w:r>
      <w:r w:rsidR="00EA3B36">
        <w:t>n the</w:t>
      </w:r>
      <w:r w:rsidR="00C17AFC">
        <w:t xml:space="preserve"> </w:t>
      </w:r>
      <w:r w:rsidR="00EA3B36">
        <w:t>simplified variable</w:t>
      </w:r>
      <w:r w:rsidR="00373E51" w:rsidRPr="008D7200">
        <w:t xml:space="preserve"> is assigned into </w:t>
      </w:r>
      <w:proofErr w:type="gramStart"/>
      <w:r w:rsidR="00373E51" w:rsidRPr="008D7200">
        <w:t>single</w:t>
      </w:r>
      <w:proofErr w:type="gramEnd"/>
      <w:r w:rsidR="00373E51" w:rsidRPr="008D7200">
        <w:t xml:space="preserve"> </w:t>
      </w:r>
      <w:r w:rsidR="003673FF" w:rsidRPr="008D7200">
        <w:t xml:space="preserve">Smart </w:t>
      </w:r>
      <w:r w:rsidR="00C17AFC">
        <w:t>C</w:t>
      </w:r>
      <w:r w:rsidR="003673FF" w:rsidRPr="008D7200">
        <w:t>ontract</w:t>
      </w:r>
      <w:r w:rsidR="00373E51" w:rsidRPr="008D7200">
        <w:t xml:space="preserve"> function transaction. </w:t>
      </w:r>
    </w:p>
    <w:p w14:paraId="62C272F0" w14:textId="0A721C8D" w:rsidR="00A87566" w:rsidRPr="008D7200" w:rsidRDefault="00E72C45" w:rsidP="008A712A">
      <w:pPr>
        <w:ind w:firstLine="284"/>
        <w:jc w:val="both"/>
        <w:rPr>
          <w:rFonts w:cstheme="minorBidi"/>
          <w:szCs w:val="25"/>
          <w:lang w:bidi="th-TH"/>
        </w:rPr>
      </w:pPr>
      <w:ins w:id="2" w:author="Assadarat Khurat" w:date="2022-12-21T23:18:00Z">
        <w:r>
          <w:t xml:space="preserve">For </w:t>
        </w:r>
        <w:proofErr w:type="gramStart"/>
        <w:r>
          <w:t>t</w:t>
        </w:r>
      </w:ins>
      <w:ins w:id="3" w:author="Assadarat Khurat" w:date="2022-12-21T23:19:00Z">
        <w:r>
          <w:t>h</w:t>
        </w:r>
      </w:ins>
      <w:ins w:id="4" w:author="Assadarat Khurat" w:date="2022-12-21T23:18:00Z">
        <w:r>
          <w:t xml:space="preserve">e </w:t>
        </w:r>
      </w:ins>
      <w:ins w:id="5" w:author="Assadarat Khurat" w:date="2022-12-21T23:19:00Z">
        <w:r>
          <w:t>”</w:t>
        </w:r>
      </w:ins>
      <w:ins w:id="6" w:author="Assadarat Khurat" w:date="2022-12-21T23:18:00Z">
        <w:r>
          <w:t>document</w:t>
        </w:r>
        <w:proofErr w:type="gramEnd"/>
        <w:r>
          <w:t xml:space="preserve"> searching</w:t>
        </w:r>
      </w:ins>
      <w:ins w:id="7" w:author="Assadarat Khurat" w:date="2022-12-21T23:19:00Z">
        <w:r>
          <w:t>” function, generally Blockchain is not designed for searching</w:t>
        </w:r>
      </w:ins>
      <w:ins w:id="8" w:author="Assadarat Khurat" w:date="2022-12-21T23:20:00Z">
        <w:r>
          <w:t xml:space="preserve"> since what users want to know is the latest data </w:t>
        </w:r>
      </w:ins>
      <w:ins w:id="9" w:author="Assadarat Khurat" w:date="2022-12-21T23:21:00Z">
        <w:r>
          <w:t xml:space="preserve">e.g., current account balance not the previous one. </w:t>
        </w:r>
      </w:ins>
      <w:ins w:id="10" w:author="Assadarat Khurat" w:date="2022-12-21T23:26:00Z">
        <w:r w:rsidR="005231AC">
          <w:t xml:space="preserve">Therefore, </w:t>
        </w:r>
        <w:proofErr w:type="gramStart"/>
        <w:r w:rsidR="005231AC">
          <w:t>current</w:t>
        </w:r>
        <w:proofErr w:type="gramEnd"/>
        <w:r w:rsidR="005231AC">
          <w:t xml:space="preserve"> blockchain system only keeps </w:t>
        </w:r>
      </w:ins>
      <w:ins w:id="11" w:author="Assadarat Khurat" w:date="2022-12-21T23:30:00Z">
        <w:r w:rsidR="00FC7ED6">
          <w:t>uni</w:t>
        </w:r>
      </w:ins>
      <w:ins w:id="12" w:author="Assadarat Khurat" w:date="2022-12-21T23:31:00Z">
        <w:r w:rsidR="00FC7ED6">
          <w:t xml:space="preserve">que identifier (using hash value) of </w:t>
        </w:r>
      </w:ins>
      <w:ins w:id="13" w:author="Assadarat Khurat" w:date="2022-12-21T23:26:00Z">
        <w:r w:rsidR="005231AC">
          <w:t xml:space="preserve">the latest data. </w:t>
        </w:r>
      </w:ins>
      <w:ins w:id="14" w:author="Assadarat Khurat" w:date="2022-12-21T23:25:00Z">
        <w:r w:rsidR="005231AC">
          <w:t xml:space="preserve">A </w:t>
        </w:r>
      </w:ins>
      <w:ins w:id="15" w:author="Assadarat Khurat" w:date="2022-12-21T23:27:00Z">
        <w:r w:rsidR="005231AC">
          <w:t>straight</w:t>
        </w:r>
      </w:ins>
      <w:ins w:id="16" w:author="Assadarat Khurat" w:date="2022-12-21T23:29:00Z">
        <w:r w:rsidR="00FC7ED6">
          <w:t>forward</w:t>
        </w:r>
      </w:ins>
      <w:ins w:id="17" w:author="Assadarat Khurat" w:date="2022-12-21T23:27:00Z">
        <w:r w:rsidR="005231AC">
          <w:t xml:space="preserve"> idea </w:t>
        </w:r>
      </w:ins>
      <w:ins w:id="18" w:author="Assadarat Khurat" w:date="2022-12-21T23:33:00Z">
        <w:r w:rsidR="00FC7ED6">
          <w:t>could be</w:t>
        </w:r>
      </w:ins>
      <w:ins w:id="19" w:author="Assadarat Khurat" w:date="2022-12-21T23:27:00Z">
        <w:r w:rsidR="005231AC">
          <w:t xml:space="preserve"> to keep </w:t>
        </w:r>
      </w:ins>
      <w:ins w:id="20" w:author="Assadarat Khurat" w:date="2022-12-21T23:30:00Z">
        <w:r w:rsidR="00FC7ED6">
          <w:t xml:space="preserve">all </w:t>
        </w:r>
      </w:ins>
      <w:ins w:id="21" w:author="Assadarat Khurat" w:date="2022-12-21T23:28:00Z">
        <w:r w:rsidR="005231AC">
          <w:t>of</w:t>
        </w:r>
      </w:ins>
      <w:ins w:id="22" w:author="Assadarat Khurat" w:date="2022-12-21T23:32:00Z">
        <w:r w:rsidR="00FC7ED6">
          <w:t xml:space="preserve"> unique identifiers of each document instead.</w:t>
        </w:r>
      </w:ins>
      <w:del w:id="23" w:author="Assadarat Khurat" w:date="2022-12-21T23:33:00Z">
        <w:r w:rsidR="005C4E40" w:rsidRPr="00BE6A0B" w:rsidDel="00FC7ED6">
          <w:delText xml:space="preserve">Additionally, </w:delText>
        </w:r>
        <w:r w:rsidR="005C4E40" w:rsidDel="00FC7ED6">
          <w:rPr>
            <w:rFonts w:cs="Angsana New"/>
            <w:szCs w:val="25"/>
            <w:lang w:bidi="th-TH"/>
          </w:rPr>
          <w:delText xml:space="preserve">to support document searching, it is necessary to have a unique identifier as reference. </w:delText>
        </w:r>
        <w:r w:rsidR="004A7E2F" w:rsidDel="00FC7ED6">
          <w:rPr>
            <w:rFonts w:cs="Angsana New"/>
            <w:szCs w:val="25"/>
            <w:lang w:bidi="th-TH"/>
          </w:rPr>
          <w:delText xml:space="preserve"> </w:delText>
        </w:r>
        <w:r w:rsidR="004A7E2F" w:rsidDel="00FC7ED6">
          <w:delText>Usually, b</w:delText>
        </w:r>
        <w:r w:rsidR="00BE6A0B" w:rsidRPr="00BE6A0B" w:rsidDel="00FC7ED6">
          <w:delText>lockchain assign</w:delText>
        </w:r>
        <w:r w:rsidR="004A7E2F" w:rsidDel="00FC7ED6">
          <w:delText xml:space="preserve">s hash values </w:delText>
        </w:r>
        <w:r w:rsidR="00BE6A0B" w:rsidRPr="00BE6A0B" w:rsidDel="00FC7ED6">
          <w:delText xml:space="preserve">to all entities </w:delText>
        </w:r>
        <w:r w:rsidR="001E5D57" w:rsidDel="00FC7ED6">
          <w:delText>e.g.,</w:delText>
        </w:r>
        <w:r w:rsidR="00BE6A0B" w:rsidRPr="00BE6A0B" w:rsidDel="00FC7ED6">
          <w:delText xml:space="preserve"> transactions, blocks, and all nodes as their unique identification</w:delText>
        </w:r>
      </w:del>
      <w:r w:rsidR="00BE6A0B" w:rsidRPr="00BE6A0B">
        <w:t xml:space="preserve">. However, </w:t>
      </w:r>
      <w:del w:id="24" w:author="Assadarat Khurat" w:date="2022-12-21T23:33:00Z">
        <w:r w:rsidR="00BE6A0B" w:rsidRPr="00BE6A0B" w:rsidDel="00FC7ED6">
          <w:delText>it</w:delText>
        </w:r>
      </w:del>
      <w:ins w:id="25" w:author="Assadarat Khurat" w:date="2022-12-21T23:33:00Z">
        <w:r w:rsidR="00FC7ED6">
          <w:t>this</w:t>
        </w:r>
      </w:ins>
      <w:r w:rsidR="00BE6A0B" w:rsidRPr="00BE6A0B">
        <w:t xml:space="preserve"> can be</w:t>
      </w:r>
      <w:r w:rsidR="009065DD">
        <w:t xml:space="preserve"> complicated</w:t>
      </w:r>
      <w:r w:rsidR="00C53CA8">
        <w:rPr>
          <w:rFonts w:cstheme="minorBidi" w:hint="cs"/>
          <w:szCs w:val="25"/>
          <w:cs/>
          <w:lang w:bidi="th-TH"/>
        </w:rPr>
        <w:t xml:space="preserve"> </w:t>
      </w:r>
      <w:r w:rsidR="00C53CA8">
        <w:rPr>
          <w:rFonts w:cstheme="minorBidi"/>
          <w:szCs w:val="25"/>
          <w:lang w:bidi="th-TH"/>
        </w:rPr>
        <w:t>and cumbersome task</w:t>
      </w:r>
      <w:r w:rsidR="009065DD" w:rsidRPr="00BE6A0B">
        <w:t xml:space="preserve"> </w:t>
      </w:r>
      <w:del w:id="26" w:author="Assadarat Khurat" w:date="2022-12-21T23:33:00Z">
        <w:r w:rsidR="00BE6A0B" w:rsidRPr="00BE6A0B" w:rsidDel="00FC7ED6">
          <w:delText xml:space="preserve">to </w:delText>
        </w:r>
        <w:r w:rsidR="009065DD" w:rsidDel="00FC7ED6">
          <w:delText xml:space="preserve">apply </w:delText>
        </w:r>
        <w:r w:rsidR="00BE6A0B" w:rsidRPr="00BE6A0B" w:rsidDel="00FC7ED6">
          <w:delText xml:space="preserve">these values </w:delText>
        </w:r>
      </w:del>
      <w:r w:rsidR="001E5D57">
        <w:t xml:space="preserve">since each blockchain node </w:t>
      </w:r>
      <w:proofErr w:type="gramStart"/>
      <w:r w:rsidR="001E5D57">
        <w:t>has to</w:t>
      </w:r>
      <w:proofErr w:type="gramEnd"/>
      <w:r w:rsidR="001E5D57">
        <w:t xml:space="preserve"> establish and maintain an</w:t>
      </w:r>
      <w:r w:rsidR="001E5D57" w:rsidRPr="00BE6A0B">
        <w:t xml:space="preserve"> </w:t>
      </w:r>
      <w:r w:rsidR="00BE6A0B" w:rsidRPr="00BE6A0B">
        <w:t xml:space="preserve">off-chain database </w:t>
      </w:r>
      <w:r w:rsidR="001E5D57">
        <w:t xml:space="preserve">by itself </w:t>
      </w:r>
      <w:r w:rsidR="00BE6A0B" w:rsidRPr="00BE6A0B">
        <w:t xml:space="preserve">to </w:t>
      </w:r>
      <w:r w:rsidR="001E5D57">
        <w:t>record</w:t>
      </w:r>
      <w:r w:rsidR="001E5D57" w:rsidRPr="00BE6A0B">
        <w:t xml:space="preserve"> </w:t>
      </w:r>
      <w:del w:id="27" w:author="Assadarat Khurat" w:date="2022-12-21T23:34:00Z">
        <w:r w:rsidR="00BE6A0B" w:rsidRPr="00BE6A0B" w:rsidDel="00FC7ED6">
          <w:delText xml:space="preserve">which </w:delText>
        </w:r>
      </w:del>
      <w:ins w:id="28" w:author="Assadarat Khurat" w:date="2022-12-21T23:34:00Z">
        <w:r w:rsidR="00FC7ED6">
          <w:t>the mapping between</w:t>
        </w:r>
        <w:r w:rsidR="00FC7ED6" w:rsidRPr="00BE6A0B">
          <w:t xml:space="preserve"> </w:t>
        </w:r>
      </w:ins>
      <w:del w:id="29" w:author="Assadarat Khurat" w:date="2022-12-21T23:34:00Z">
        <w:r w:rsidR="00BE6A0B" w:rsidRPr="00BE6A0B" w:rsidDel="00FC7ED6">
          <w:delText xml:space="preserve">hash values </w:delText>
        </w:r>
      </w:del>
      <w:ins w:id="30" w:author="Assadarat Khurat" w:date="2022-12-21T23:34:00Z">
        <w:r w:rsidR="00FC7ED6">
          <w:t>unique identifier</w:t>
        </w:r>
      </w:ins>
      <w:ins w:id="31" w:author="Assadarat Khurat" w:date="2022-12-21T23:35:00Z">
        <w:r w:rsidR="00FC7ED6">
          <w:t>s</w:t>
        </w:r>
      </w:ins>
      <w:ins w:id="32" w:author="Assadarat Khurat" w:date="2022-12-21T23:34:00Z">
        <w:r w:rsidR="00FC7ED6">
          <w:t xml:space="preserve"> and </w:t>
        </w:r>
      </w:ins>
      <w:ins w:id="33" w:author="Assadarat Khurat" w:date="2022-12-21T23:35:00Z">
        <w:r w:rsidR="00FC7ED6">
          <w:t xml:space="preserve">published documents. </w:t>
        </w:r>
      </w:ins>
      <w:del w:id="34" w:author="Assadarat Khurat" w:date="2022-12-21T23:35:00Z">
        <w:r w:rsidR="00BE6A0B" w:rsidRPr="00BE6A0B" w:rsidDel="00FC7ED6">
          <w:delText xml:space="preserve">are assigned to which entities. </w:delText>
        </w:r>
      </w:del>
      <w:ins w:id="35" w:author="Assadarat Khurat" w:date="2022-12-21T23:37:00Z">
        <w:r w:rsidR="00FC7ED6">
          <w:t xml:space="preserve">Another </w:t>
        </w:r>
      </w:ins>
      <w:ins w:id="36" w:author="Assadarat Khurat" w:date="2022-12-21T23:38:00Z">
        <w:r w:rsidR="00FC7ED6">
          <w:t xml:space="preserve">idea </w:t>
        </w:r>
      </w:ins>
      <w:ins w:id="37" w:author="Assadarat Khurat" w:date="2022-12-21T23:39:00Z">
        <w:r w:rsidR="00463B96">
          <w:t>is………</w:t>
        </w:r>
      </w:ins>
      <w:r w:rsidR="004A7E2F">
        <w:t>Therefore</w:t>
      </w:r>
      <w:r w:rsidR="00BE6A0B" w:rsidRPr="00BE6A0B">
        <w:t xml:space="preserve">, </w:t>
      </w:r>
      <w:ins w:id="38" w:author="Petnathean Julled" w:date="2022-11-14T14:05:00Z">
        <w:r w:rsidR="00BE6A0B" w:rsidRPr="00BE6A0B">
          <w:t xml:space="preserve">we propose </w:t>
        </w:r>
      </w:ins>
      <w:ins w:id="39" w:author="Assadarat Khurat" w:date="2022-11-26T22:15:00Z">
        <w:r w:rsidR="004A7E2F">
          <w:t xml:space="preserve">to </w:t>
        </w:r>
      </w:ins>
      <w:ins w:id="40" w:author="Petnathean Julled" w:date="2022-11-14T14:05:00Z">
        <w:r w:rsidR="00BE6A0B" w:rsidRPr="00BE6A0B">
          <w:t>us</w:t>
        </w:r>
      </w:ins>
      <w:ins w:id="41" w:author="Assadarat Khurat" w:date="2022-11-26T22:15:00Z">
        <w:r w:rsidR="004A7E2F">
          <w:t>e</w:t>
        </w:r>
      </w:ins>
      <w:ins w:id="42" w:author="Petnathean Julled" w:date="2022-11-14T14:05:00Z">
        <w:r w:rsidR="00BE6A0B" w:rsidRPr="00BE6A0B">
          <w:t xml:space="preserve"> the </w:t>
        </w:r>
        <w:del w:id="43" w:author="Assadarat Khurat" w:date="2022-12-20T22:44:00Z">
          <w:r w:rsidR="00BE6A0B" w:rsidRPr="00BE6A0B" w:rsidDel="009D743A">
            <w:delText>built-in</w:delText>
          </w:r>
        </w:del>
      </w:ins>
      <w:ins w:id="44" w:author="Assadarat Khurat" w:date="2022-12-20T22:44:00Z">
        <w:r w:rsidR="009D743A">
          <w:t>programmability</w:t>
        </w:r>
      </w:ins>
      <w:ins w:id="45" w:author="Petnathean Julled" w:date="2022-11-14T14:05:00Z">
        <w:r w:rsidR="00BE6A0B" w:rsidRPr="00BE6A0B">
          <w:t xml:space="preserve"> properties of </w:t>
        </w:r>
      </w:ins>
      <w:ins w:id="46" w:author="Petnathean Julled" w:date="2022-11-14T14:38:00Z">
        <w:r w:rsidR="00B32B24">
          <w:t>S</w:t>
        </w:r>
      </w:ins>
      <w:ins w:id="47" w:author="Petnathean Julled" w:date="2022-11-14T14:05:00Z">
        <w:r w:rsidR="00BE6A0B" w:rsidRPr="00BE6A0B">
          <w:t xml:space="preserve">mart </w:t>
        </w:r>
      </w:ins>
      <w:ins w:id="48" w:author="Petnathean Julled" w:date="2022-11-14T14:38:00Z">
        <w:r w:rsidR="00B32B24">
          <w:t>C</w:t>
        </w:r>
      </w:ins>
      <w:ins w:id="49" w:author="Petnathean Julled" w:date="2022-11-14T14:05:00Z">
        <w:r w:rsidR="00BE6A0B" w:rsidRPr="00BE6A0B">
          <w:t>ontracts to solve this issue.</w:t>
        </w:r>
      </w:ins>
      <w:ins w:id="50" w:author="Petnathean Julled" w:date="2022-11-14T14:55:00Z">
        <w:r w:rsidR="00C32275" w:rsidRPr="00C32275">
          <w:t xml:space="preserve"> </w:t>
        </w:r>
      </w:ins>
      <w:ins w:id="51" w:author="Assadarat Khurat" w:date="2022-12-20T22:44:00Z">
        <w:r w:rsidR="009D743A">
          <w:rPr>
            <w:rFonts w:cstheme="minorBidi" w:hint="cs"/>
            <w:szCs w:val="25"/>
            <w:cs/>
            <w:lang w:bidi="th-TH"/>
          </w:rPr>
          <w:t>เริ่มจากก</w:t>
        </w:r>
      </w:ins>
      <w:ins w:id="52" w:author="Assadarat Khurat" w:date="2022-12-20T22:45:00Z">
        <w:r w:rsidR="009D743A">
          <w:rPr>
            <w:rFonts w:cstheme="minorBidi" w:hint="cs"/>
            <w:szCs w:val="25"/>
            <w:cs/>
            <w:lang w:bidi="th-TH"/>
          </w:rPr>
          <w:t xml:space="preserve">าร </w:t>
        </w:r>
        <w:r w:rsidR="009D743A">
          <w:rPr>
            <w:rFonts w:cstheme="minorBidi"/>
            <w:szCs w:val="25"/>
            <w:lang w:bidi="th-TH"/>
          </w:rPr>
          <w:t xml:space="preserve">design smart contract </w:t>
        </w:r>
        <w:r w:rsidR="009D743A">
          <w:rPr>
            <w:rFonts w:cstheme="minorBidi" w:hint="cs"/>
            <w:szCs w:val="25"/>
            <w:cs/>
            <w:lang w:bidi="th-TH"/>
          </w:rPr>
          <w:t xml:space="preserve">แล้วใส่ </w:t>
        </w:r>
        <w:r w:rsidR="009D743A">
          <w:rPr>
            <w:rFonts w:cstheme="minorBidi"/>
            <w:szCs w:val="25"/>
            <w:lang w:bidi="th-TH"/>
          </w:rPr>
          <w:t xml:space="preserve">doc id </w:t>
        </w:r>
      </w:ins>
      <w:ins w:id="53" w:author="Petnathean Julled" w:date="2022-11-14T14:55:00Z">
        <w:del w:id="54" w:author="Assadarat Khurat" w:date="2022-12-20T22:08:00Z">
          <w:r w:rsidR="00C32275" w:rsidRPr="00C32275" w:rsidDel="009065DD">
            <w:delText xml:space="preserve">Because of the unique property of smart contracts that allows developers to manipulate the behavior of an Ethereum virtual machine instance, smart contracts are not specifically bound to just a single transaction. </w:delText>
          </w:r>
        </w:del>
        <w:commentRangeStart w:id="55"/>
        <w:commentRangeStart w:id="56"/>
        <w:commentRangeStart w:id="57"/>
        <w:commentRangeStart w:id="58"/>
        <w:commentRangeStart w:id="59"/>
        <w:commentRangeStart w:id="60"/>
        <w:del w:id="61" w:author="Assadarat Khurat" w:date="2022-12-20T22:12:00Z">
          <w:r w:rsidR="00C32275" w:rsidRPr="00C32275" w:rsidDel="009065DD">
            <w:delText xml:space="preserve">A smart contract can also be structured so that a series of documents leads to a series of transactions. </w:delText>
          </w:r>
        </w:del>
        <w:del w:id="62" w:author="Assadarat Khurat" w:date="2022-12-20T22:14:00Z">
          <w:r w:rsidR="00C32275" w:rsidRPr="00C32275" w:rsidDel="007D4CDA">
            <w:delText>With smart contracts that are set up to start new transactions whenever a new document is added to the blockchain ledger, each transaction can be tied to a single document.</w:delText>
          </w:r>
        </w:del>
      </w:ins>
      <w:commentRangeEnd w:id="55"/>
      <w:r w:rsidR="005C4E40">
        <w:rPr>
          <w:rStyle w:val="CommentReference"/>
        </w:rPr>
        <w:commentReference w:id="55"/>
      </w:r>
      <w:commentRangeEnd w:id="56"/>
      <w:r w:rsidR="00175C50">
        <w:rPr>
          <w:rStyle w:val="CommentReference"/>
        </w:rPr>
        <w:commentReference w:id="56"/>
      </w:r>
      <w:commentRangeEnd w:id="57"/>
      <w:r w:rsidR="00B01E4F">
        <w:rPr>
          <w:rStyle w:val="CommentReference"/>
        </w:rPr>
        <w:commentReference w:id="57"/>
      </w:r>
      <w:commentRangeEnd w:id="58"/>
      <w:r w:rsidR="0028359A">
        <w:rPr>
          <w:rStyle w:val="CommentReference"/>
        </w:rPr>
        <w:commentReference w:id="58"/>
      </w:r>
      <w:commentRangeEnd w:id="59"/>
      <w:r w:rsidR="00923FAC">
        <w:rPr>
          <w:rStyle w:val="CommentReference"/>
        </w:rPr>
        <w:commentReference w:id="59"/>
      </w:r>
      <w:commentRangeEnd w:id="60"/>
      <w:r w:rsidR="007D4CDA">
        <w:rPr>
          <w:rStyle w:val="CommentReference"/>
        </w:rPr>
        <w:commentReference w:id="60"/>
      </w:r>
      <w:ins w:id="63" w:author="Petnathean Julled" w:date="2022-11-14T14:05:00Z">
        <w:r w:rsidR="00BE6A0B" w:rsidRPr="00BE6A0B">
          <w:t xml:space="preserve"> By attaching one more integer variable to the variable containing the metadata attributes set, we can use the </w:t>
        </w:r>
      </w:ins>
      <w:ins w:id="64" w:author="Petnathean Julled" w:date="2022-11-14T14:37:00Z">
        <w:r w:rsidR="00AC3650">
          <w:t>S</w:t>
        </w:r>
      </w:ins>
      <w:ins w:id="65" w:author="Petnathean Julled" w:date="2022-11-14T14:05:00Z">
        <w:r w:rsidR="00BE6A0B" w:rsidRPr="00BE6A0B">
          <w:t xml:space="preserve">mart </w:t>
        </w:r>
      </w:ins>
      <w:ins w:id="66" w:author="Petnathean Julled" w:date="2022-11-14T14:37:00Z">
        <w:r w:rsidR="00AC3650">
          <w:t>C</w:t>
        </w:r>
      </w:ins>
      <w:ins w:id="67" w:author="Petnathean Julled" w:date="2022-11-14T14:05:00Z">
        <w:r w:rsidR="00BE6A0B" w:rsidRPr="00BE6A0B">
          <w:t>ontract to identify itself</w:t>
        </w:r>
      </w:ins>
      <w:ins w:id="68" w:author="Petnathean Julled" w:date="2022-11-14T15:05:00Z">
        <w:r w:rsidR="00CA7F29">
          <w:t xml:space="preserve"> with this variable</w:t>
        </w:r>
      </w:ins>
      <w:ins w:id="69" w:author="Petnathean Julled" w:date="2022-11-14T14:05:00Z">
        <w:r w:rsidR="00BE6A0B" w:rsidRPr="00BE6A0B">
          <w:t>. That means the document registration function</w:t>
        </w:r>
      </w:ins>
      <w:del w:id="70" w:author="Petnathean Julled" w:date="2022-11-14T14:05:00Z">
        <w:r w:rsidR="00373E51" w:rsidRPr="008D7200" w:rsidDel="00BE6A0B">
          <w:delText>The function</w:delText>
        </w:r>
      </w:del>
      <w:r w:rsidR="00373E51" w:rsidRPr="008D7200">
        <w:t xml:space="preserve"> also automatically assigns each set of metadata with an identification number to differentiate each set of metadata belong to each health document. </w:t>
      </w:r>
    </w:p>
    <w:p w14:paraId="6283B0C7" w14:textId="41F396D3" w:rsidR="00CC5FD1" w:rsidRPr="003A028E" w:rsidRDefault="00E564B1" w:rsidP="00373E51">
      <w:pPr>
        <w:ind w:firstLine="284"/>
        <w:jc w:val="both"/>
        <w:rPr>
          <w:rFonts w:cstheme="minorBidi"/>
          <w:szCs w:val="25"/>
          <w:cs/>
          <w:lang w:bidi="th-TH"/>
        </w:rPr>
      </w:pPr>
      <w:r w:rsidRPr="00E564B1">
        <w:t>The second function is the "</w:t>
      </w:r>
      <w:r w:rsidR="005C4E40">
        <w:t xml:space="preserve">document </w:t>
      </w:r>
      <w:r w:rsidRPr="00E564B1">
        <w:t>search</w:t>
      </w:r>
      <w:r w:rsidR="005C4E40">
        <w:t>ing</w:t>
      </w:r>
      <w:r w:rsidRPr="00E564B1">
        <w:t xml:space="preserve">" function, where the </w:t>
      </w:r>
      <w:del w:id="71" w:author="Assadarat Khurat" w:date="2022-12-25T13:53:00Z">
        <w:r w:rsidRPr="00E564B1" w:rsidDel="003F66F2">
          <w:delText xml:space="preserve">XDS </w:delText>
        </w:r>
      </w:del>
      <w:r w:rsidRPr="00E564B1">
        <w:t xml:space="preserve">Document Registry Actor receives search keywords set by the user from the </w:t>
      </w:r>
      <w:del w:id="72" w:author="Assadarat Khurat" w:date="2022-12-25T13:53:00Z">
        <w:r w:rsidRPr="00E564B1" w:rsidDel="003F66F2">
          <w:delText xml:space="preserve">XDS </w:delText>
        </w:r>
      </w:del>
      <w:r w:rsidRPr="00E564B1">
        <w:t>Document Consumer</w:t>
      </w:r>
      <w:r w:rsidR="00325D99">
        <w:t xml:space="preserve"> Actor</w:t>
      </w:r>
      <w:r w:rsidRPr="00E564B1">
        <w:t xml:space="preserve"> via the document query (ITI-18) transaction and starts using these search keywords as a reference to find the right document.</w:t>
      </w:r>
      <w:r w:rsidR="003F7DDF">
        <w:t xml:space="preserve"> </w:t>
      </w:r>
      <w:r w:rsidR="005A5462" w:rsidRPr="005A5462">
        <w:t xml:space="preserve">As mentioned above, we assigned an integer variable to each smart contract to act as an identifier. These identifiers will then be used by the search function to </w:t>
      </w:r>
      <w:r w:rsidR="00CF6FB5">
        <w:t xml:space="preserve">search </w:t>
      </w:r>
      <w:r w:rsidR="005A5462" w:rsidRPr="005A5462">
        <w:t>iterat</w:t>
      </w:r>
      <w:r w:rsidR="00B05E55">
        <w:t>ively</w:t>
      </w:r>
      <w:r w:rsidR="005A5462" w:rsidRPr="005A5462">
        <w:t xml:space="preserve"> through all transactions. While iterating, the search </w:t>
      </w:r>
      <w:r w:rsidR="005A5462" w:rsidRPr="005A5462">
        <w:lastRenderedPageBreak/>
        <w:t>function only needs to call the variable containing metadata attributes to get metadata attribute values without the need to make any changes to the transaction. The search function then compares the metadata attributes' values with the search keywords</w:t>
      </w:r>
      <w:r w:rsidR="004E13B8">
        <w:rPr>
          <w:rFonts w:cs="Angsana New"/>
          <w:szCs w:val="25"/>
          <w:lang w:bidi="th-TH"/>
        </w:rPr>
        <w:t xml:space="preserve">. Depending on which search type is used, the search </w:t>
      </w:r>
      <w:r w:rsidR="0047610F">
        <w:rPr>
          <w:rFonts w:cs="Angsana New"/>
          <w:szCs w:val="25"/>
          <w:lang w:bidi="th-TH"/>
        </w:rPr>
        <w:t>process can be different. For example, if “</w:t>
      </w:r>
      <w:proofErr w:type="spellStart"/>
      <w:r w:rsidR="0047610F">
        <w:rPr>
          <w:rFonts w:cs="Angsana New"/>
          <w:szCs w:val="25"/>
          <w:lang w:bidi="th-TH"/>
        </w:rPr>
        <w:t>FindDocument</w:t>
      </w:r>
      <w:proofErr w:type="spellEnd"/>
      <w:r w:rsidR="0047610F">
        <w:rPr>
          <w:rFonts w:cs="Angsana New"/>
          <w:szCs w:val="25"/>
          <w:lang w:bidi="th-TH"/>
        </w:rPr>
        <w:t>” is used the search will check all transactions but for “</w:t>
      </w:r>
      <w:proofErr w:type="spellStart"/>
      <w:r w:rsidR="0047610F">
        <w:rPr>
          <w:rFonts w:cs="Angsana New"/>
          <w:szCs w:val="25"/>
          <w:lang w:bidi="th-TH"/>
        </w:rPr>
        <w:t>GetDocument</w:t>
      </w:r>
      <w:proofErr w:type="spellEnd"/>
      <w:r w:rsidR="0047610F">
        <w:rPr>
          <w:rFonts w:cs="Angsana New"/>
          <w:szCs w:val="25"/>
          <w:lang w:bidi="th-TH"/>
        </w:rPr>
        <w:t xml:space="preserve">”, the search will stop once it found match. Then </w:t>
      </w:r>
      <w:r w:rsidR="00B227D1" w:rsidRPr="00B227D1">
        <w:t xml:space="preserve">the metadata attributes of the document in the search result will be added to the ITI-18 response transaction and sent from the Document Registry Actor </w:t>
      </w:r>
      <w:r w:rsidR="00F842D2" w:rsidRPr="00B227D1">
        <w:t xml:space="preserve">back </w:t>
      </w:r>
      <w:r w:rsidR="00B227D1" w:rsidRPr="00B227D1">
        <w:t xml:space="preserve">to the Document Consumer Actor. Otherwise, the Document Registry Actor will send an ITI-18 response transaction </w:t>
      </w:r>
      <w:r w:rsidR="002A4B87">
        <w:t>with</w:t>
      </w:r>
      <w:r w:rsidR="00B227D1" w:rsidRPr="00B227D1">
        <w:t xml:space="preserve"> no results </w:t>
      </w:r>
      <w:r w:rsidR="00F842D2">
        <w:t xml:space="preserve">found </w:t>
      </w:r>
      <w:r w:rsidR="00B227D1" w:rsidRPr="00B227D1">
        <w:t>instead.</w:t>
      </w:r>
    </w:p>
    <w:p w14:paraId="5622AA97" w14:textId="11C7BDDE" w:rsidR="00966643" w:rsidRPr="00A6141C" w:rsidRDefault="00966643" w:rsidP="00BD0E97">
      <w:pPr>
        <w:pStyle w:val="Heading1"/>
      </w:pPr>
      <w:r w:rsidRPr="00A6141C">
        <w:t>I</w:t>
      </w:r>
      <w:r w:rsidR="00A6141C">
        <w:t>mplementation</w:t>
      </w:r>
      <w:r w:rsidR="00196023">
        <w:t xml:space="preserve"> and Results</w:t>
      </w:r>
    </w:p>
    <w:p w14:paraId="0AF73A00" w14:textId="7BF029CA" w:rsidR="00966643" w:rsidRPr="008D7200" w:rsidRDefault="00966643" w:rsidP="008B491E">
      <w:pPr>
        <w:pStyle w:val="BodyText"/>
        <w:jc w:val="thaiDistribute"/>
        <w:rPr>
          <w:lang w:val="en-US"/>
        </w:rPr>
      </w:pPr>
      <w:r w:rsidRPr="008D7200">
        <w:rPr>
          <w:lang w:val="en-US"/>
        </w:rPr>
        <w:t>This section describes our implementation to demonstrate the</w:t>
      </w:r>
      <w:r w:rsidR="000572BE">
        <w:rPr>
          <w:lang w:val="en-US"/>
        </w:rPr>
        <w:t xml:space="preserve"> </w:t>
      </w:r>
      <w:r w:rsidRPr="008D7200">
        <w:rPr>
          <w:lang w:val="en-US"/>
        </w:rPr>
        <w:t>concept mentioned previously</w:t>
      </w:r>
      <w:r w:rsidR="00D555FF">
        <w:rPr>
          <w:rFonts w:cs="Angsana New"/>
          <w:szCs w:val="25"/>
          <w:lang w:val="en-US" w:bidi="th-TH"/>
        </w:rPr>
        <w:t>.</w:t>
      </w:r>
      <w:r w:rsidR="003A205A">
        <w:rPr>
          <w:rFonts w:cs="Angsana New"/>
          <w:szCs w:val="25"/>
          <w:lang w:val="en-US" w:bidi="th-TH"/>
        </w:rPr>
        <w:t xml:space="preserve"> </w:t>
      </w:r>
      <w:r w:rsidR="008F5729">
        <w:rPr>
          <w:lang w:val="en-US"/>
        </w:rPr>
        <w:t>The last subsection shows our experimental results.</w:t>
      </w:r>
    </w:p>
    <w:p w14:paraId="795E60E7" w14:textId="3412ADAA" w:rsidR="00720E04" w:rsidRDefault="00720E04" w:rsidP="00196023">
      <w:pPr>
        <w:pStyle w:val="Heading2"/>
        <w:rPr>
          <w:lang w:bidi="th-TH"/>
        </w:rPr>
      </w:pPr>
      <w:r>
        <w:rPr>
          <w:lang w:bidi="th-TH"/>
        </w:rPr>
        <w:t>Machine Setup</w:t>
      </w:r>
    </w:p>
    <w:p w14:paraId="540B4E19" w14:textId="6A0794BF" w:rsidR="00720E04" w:rsidRPr="00C34BB3" w:rsidRDefault="008D7E37" w:rsidP="00F64A27">
      <w:pPr>
        <w:tabs>
          <w:tab w:val="left" w:pos="284"/>
          <w:tab w:val="left" w:pos="709"/>
        </w:tabs>
        <w:jc w:val="thaiDistribute"/>
        <w:rPr>
          <w:lang w:bidi="th-TH"/>
          <w:rPrChange w:id="73" w:author="Petnathean Julled" w:date="2023-05-04T01:09:00Z">
            <w:rPr>
              <w:highlight w:val="yellow"/>
              <w:lang w:bidi="th-TH"/>
            </w:rPr>
          </w:rPrChange>
        </w:rPr>
      </w:pPr>
      <w:r>
        <w:rPr>
          <w:lang w:bidi="th-TH"/>
        </w:rPr>
        <w:tab/>
      </w:r>
      <w:r w:rsidR="005F3375" w:rsidRPr="00AB4215">
        <w:rPr>
          <w:highlight w:val="cyan"/>
          <w:lang w:bidi="th-TH"/>
          <w:rPrChange w:id="74" w:author="Petnathean Julled" w:date="2023-05-04T01:10:00Z">
            <w:rPr>
              <w:lang w:bidi="th-TH"/>
            </w:rPr>
          </w:rPrChange>
        </w:rPr>
        <w:t xml:space="preserve">This implementation </w:t>
      </w:r>
      <w:r w:rsidRPr="00AB4215">
        <w:rPr>
          <w:highlight w:val="cyan"/>
          <w:lang w:bidi="th-TH"/>
          <w:rPrChange w:id="75" w:author="Petnathean Julled" w:date="2023-05-04T01:10:00Z">
            <w:rPr>
              <w:lang w:bidi="th-TH"/>
            </w:rPr>
          </w:rPrChange>
        </w:rPr>
        <w:t>runs</w:t>
      </w:r>
      <w:r w:rsidR="005F3375" w:rsidRPr="00AB4215">
        <w:rPr>
          <w:highlight w:val="cyan"/>
          <w:lang w:bidi="th-TH"/>
          <w:rPrChange w:id="76" w:author="Petnathean Julled" w:date="2023-05-04T01:10:00Z">
            <w:rPr>
              <w:lang w:bidi="th-TH"/>
            </w:rPr>
          </w:rPrChange>
        </w:rPr>
        <w:t xml:space="preserve"> on a </w:t>
      </w:r>
      <w:ins w:id="77" w:author="Petnathean Julled" w:date="2023-05-04T01:00:00Z">
        <w:r w:rsidR="006609B0" w:rsidRPr="00AB4215">
          <w:rPr>
            <w:highlight w:val="cyan"/>
            <w:lang w:bidi="th-TH"/>
            <w:rPrChange w:id="78" w:author="Petnathean Julled" w:date="2023-05-04T01:10:00Z">
              <w:rPr>
                <w:highlight w:val="yellow"/>
                <w:lang w:bidi="th-TH"/>
              </w:rPr>
            </w:rPrChange>
          </w:rPr>
          <w:t xml:space="preserve">virtual </w:t>
        </w:r>
      </w:ins>
      <w:r w:rsidR="005F3375" w:rsidRPr="00AB4215">
        <w:rPr>
          <w:highlight w:val="cyan"/>
          <w:lang w:bidi="th-TH"/>
          <w:rPrChange w:id="79" w:author="Petnathean Julled" w:date="2023-05-04T01:10:00Z">
            <w:rPr>
              <w:lang w:bidi="th-TH"/>
            </w:rPr>
          </w:rPrChange>
        </w:rPr>
        <w:t>machine with Ubuntu Linux OS version 20.04.4 LTS 64-bit,</w:t>
      </w:r>
      <w:ins w:id="80" w:author="Petnathean Julled" w:date="2023-05-04T01:00:00Z">
        <w:r w:rsidR="008A3EBF" w:rsidRPr="00AB4215">
          <w:rPr>
            <w:highlight w:val="cyan"/>
            <w:lang w:bidi="th-TH"/>
            <w:rPrChange w:id="81" w:author="Petnathean Julled" w:date="2023-05-04T01:10:00Z">
              <w:rPr>
                <w:highlight w:val="yellow"/>
                <w:lang w:bidi="th-TH"/>
              </w:rPr>
            </w:rPrChange>
          </w:rPr>
          <w:t xml:space="preserve"> The host machine </w:t>
        </w:r>
      </w:ins>
      <w:ins w:id="82" w:author="Petnathean Julled" w:date="2023-05-04T01:01:00Z">
        <w:r w:rsidR="000E4262" w:rsidRPr="00AB4215">
          <w:rPr>
            <w:highlight w:val="cyan"/>
            <w:lang w:bidi="th-TH"/>
            <w:rPrChange w:id="83" w:author="Petnathean Julled" w:date="2023-05-04T01:10:00Z">
              <w:rPr>
                <w:highlight w:val="yellow"/>
                <w:lang w:bidi="th-TH"/>
              </w:rPr>
            </w:rPrChange>
          </w:rPr>
          <w:t xml:space="preserve">is Alienware 17 R5 which </w:t>
        </w:r>
        <w:r w:rsidR="008A3EBF" w:rsidRPr="00AB4215">
          <w:rPr>
            <w:highlight w:val="cyan"/>
            <w:lang w:bidi="th-TH"/>
            <w:rPrChange w:id="84" w:author="Petnathean Julled" w:date="2023-05-04T01:10:00Z">
              <w:rPr>
                <w:highlight w:val="yellow"/>
                <w:lang w:bidi="th-TH"/>
              </w:rPr>
            </w:rPrChange>
          </w:rPr>
          <w:t>got</w:t>
        </w:r>
      </w:ins>
      <w:r w:rsidR="005F3375" w:rsidRPr="00AB4215">
        <w:rPr>
          <w:highlight w:val="cyan"/>
          <w:lang w:bidi="th-TH"/>
          <w:rPrChange w:id="85" w:author="Petnathean Julled" w:date="2023-05-04T01:10:00Z">
            <w:rPr>
              <w:lang w:bidi="th-TH"/>
            </w:rPr>
          </w:rPrChange>
        </w:rPr>
        <w:t xml:space="preserve"> </w:t>
      </w:r>
      <w:ins w:id="86" w:author="Petnathean Julled" w:date="2023-05-04T01:01:00Z">
        <w:r w:rsidR="000E4262" w:rsidRPr="00AB4215">
          <w:rPr>
            <w:highlight w:val="cyan"/>
            <w:lang w:bidi="th-TH"/>
            <w:rPrChange w:id="87" w:author="Petnathean Julled" w:date="2023-05-04T01:10:00Z">
              <w:rPr>
                <w:highlight w:val="yellow"/>
                <w:lang w:bidi="th-TH"/>
              </w:rPr>
            </w:rPrChange>
          </w:rPr>
          <w:t>32.0</w:t>
        </w:r>
      </w:ins>
      <w:del w:id="88" w:author="Petnathean Julled" w:date="2023-05-04T01:01:00Z">
        <w:r w:rsidR="005F3375" w:rsidRPr="00AB4215" w:rsidDel="000E4262">
          <w:rPr>
            <w:highlight w:val="cyan"/>
            <w:lang w:bidi="th-TH"/>
            <w:rPrChange w:id="89" w:author="Petnathean Julled" w:date="2023-05-04T01:10:00Z">
              <w:rPr>
                <w:lang w:bidi="th-TH"/>
              </w:rPr>
            </w:rPrChange>
          </w:rPr>
          <w:delText>7.8</w:delText>
        </w:r>
      </w:del>
      <w:r w:rsidR="005F3375" w:rsidRPr="00AB4215">
        <w:rPr>
          <w:highlight w:val="cyan"/>
          <w:lang w:bidi="th-TH"/>
          <w:rPrChange w:id="90" w:author="Petnathean Julled" w:date="2023-05-04T01:10:00Z">
            <w:rPr>
              <w:lang w:bidi="th-TH"/>
            </w:rPr>
          </w:rPrChange>
        </w:rPr>
        <w:t xml:space="preserve"> GB of RAM, an Intel Core i9 CPU at 2.90 GHz, and LLVM 12.0.0 256-bit GPU.</w:t>
      </w:r>
      <w:ins w:id="91" w:author="Petnathean Julled" w:date="2023-05-04T01:02:00Z">
        <w:r w:rsidR="005027FD" w:rsidRPr="00AB4215">
          <w:rPr>
            <w:highlight w:val="cyan"/>
            <w:lang w:bidi="th-TH"/>
            <w:rPrChange w:id="92" w:author="Petnathean Julled" w:date="2023-05-04T01:10:00Z">
              <w:rPr>
                <w:highlight w:val="yellow"/>
                <w:lang w:bidi="th-TH"/>
              </w:rPr>
            </w:rPrChange>
          </w:rPr>
          <w:t xml:space="preserve"> </w:t>
        </w:r>
      </w:ins>
      <w:del w:id="93" w:author="Petnathean Julled" w:date="2023-05-04T01:05:00Z">
        <w:r w:rsidR="005F3375" w:rsidRPr="00AB4215" w:rsidDel="009013CD">
          <w:rPr>
            <w:highlight w:val="cyan"/>
            <w:lang w:bidi="th-TH"/>
            <w:rPrChange w:id="94" w:author="Petnathean Julled" w:date="2023-05-04T01:10:00Z">
              <w:rPr>
                <w:lang w:bidi="th-TH"/>
              </w:rPr>
            </w:rPrChange>
          </w:rPr>
          <w:delText xml:space="preserve"> </w:delText>
        </w:r>
      </w:del>
      <w:r w:rsidR="00F64A27" w:rsidRPr="00AB4215">
        <w:rPr>
          <w:highlight w:val="cyan"/>
          <w:lang w:bidi="th-TH"/>
          <w:rPrChange w:id="95" w:author="Petnathean Julled" w:date="2023-05-04T01:10:00Z">
            <w:rPr>
              <w:lang w:bidi="th-TH"/>
            </w:rPr>
          </w:rPrChange>
        </w:rPr>
        <w:t xml:space="preserve">We </w:t>
      </w:r>
      <w:r w:rsidR="001525F2" w:rsidRPr="00AB4215">
        <w:rPr>
          <w:highlight w:val="cyan"/>
          <w:lang w:bidi="th-TH"/>
          <w:rPrChange w:id="96" w:author="Petnathean Julled" w:date="2023-05-04T01:10:00Z">
            <w:rPr>
              <w:lang w:bidi="th-TH"/>
            </w:rPr>
          </w:rPrChange>
        </w:rPr>
        <w:t xml:space="preserve">utilize </w:t>
      </w:r>
      <w:r w:rsidR="005F3375" w:rsidRPr="00AB4215">
        <w:rPr>
          <w:highlight w:val="cyan"/>
          <w:lang w:bidi="th-TH"/>
          <w:rPrChange w:id="97" w:author="Petnathean Julled" w:date="2023-05-04T01:10:00Z">
            <w:rPr>
              <w:lang w:bidi="th-TH"/>
            </w:rPr>
          </w:rPrChange>
        </w:rPr>
        <w:t>Quorum</w:t>
      </w:r>
      <w:del w:id="98" w:author="Petnathean Julled" w:date="2023-05-04T00:54:00Z">
        <w:r w:rsidR="005F3375" w:rsidRPr="00AB4215" w:rsidDel="00DC6914">
          <w:rPr>
            <w:highlight w:val="cyan"/>
            <w:lang w:bidi="th-TH"/>
            <w:rPrChange w:id="99" w:author="Petnathean Julled" w:date="2023-05-04T01:10:00Z">
              <w:rPr>
                <w:lang w:bidi="th-TH"/>
              </w:rPr>
            </w:rPrChange>
          </w:rPr>
          <w:delText xml:space="preserve"> </w:delText>
        </w:r>
        <w:r w:rsidR="00F64A27" w:rsidRPr="00AB4215" w:rsidDel="005D183C">
          <w:rPr>
            <w:highlight w:val="cyan"/>
            <w:lang w:bidi="th-TH"/>
            <w:rPrChange w:id="100" w:author="Petnathean Julled" w:date="2023-05-04T01:10:00Z">
              <w:rPr>
                <w:lang w:bidi="th-TH"/>
              </w:rPr>
            </w:rPrChange>
          </w:rPr>
          <w:delText>7</w:delText>
        </w:r>
        <w:r w:rsidR="005F3375" w:rsidRPr="00AB4215" w:rsidDel="005D183C">
          <w:rPr>
            <w:highlight w:val="cyan"/>
            <w:lang w:bidi="th-TH"/>
            <w:rPrChange w:id="101" w:author="Petnathean Julled" w:date="2023-05-04T01:10:00Z">
              <w:rPr>
                <w:lang w:bidi="th-TH"/>
              </w:rPr>
            </w:rPrChange>
          </w:rPr>
          <w:delText xml:space="preserve">-node </w:delText>
        </w:r>
        <w:r w:rsidR="00F64A27" w:rsidRPr="00AB4215" w:rsidDel="005D183C">
          <w:rPr>
            <w:highlight w:val="cyan"/>
            <w:lang w:bidi="th-TH"/>
            <w:rPrChange w:id="102" w:author="Petnathean Julled" w:date="2023-05-04T01:10:00Z">
              <w:rPr>
                <w:lang w:bidi="th-TH"/>
              </w:rPr>
            </w:rPrChange>
          </w:rPr>
          <w:delText>E</w:delText>
        </w:r>
        <w:r w:rsidR="005F3375" w:rsidRPr="00AB4215" w:rsidDel="005D183C">
          <w:rPr>
            <w:highlight w:val="cyan"/>
            <w:lang w:bidi="th-TH"/>
            <w:rPrChange w:id="103" w:author="Petnathean Julled" w:date="2023-05-04T01:10:00Z">
              <w:rPr>
                <w:lang w:bidi="th-TH"/>
              </w:rPr>
            </w:rPrChange>
          </w:rPr>
          <w:delText>xample</w:delText>
        </w:r>
      </w:del>
      <w:r w:rsidR="00294CE0" w:rsidRPr="00AB4215">
        <w:rPr>
          <w:highlight w:val="cyan"/>
          <w:lang w:bidi="th-TH"/>
          <w:rPrChange w:id="104" w:author="Petnathean Julled" w:date="2023-05-04T01:10:00Z">
            <w:rPr>
              <w:lang w:bidi="th-TH"/>
            </w:rPr>
          </w:rPrChange>
        </w:rPr>
        <w:t xml:space="preserve"> </w:t>
      </w:r>
      <w:ins w:id="105" w:author="Petnathean Julled" w:date="2023-05-04T00:58:00Z">
        <w:r w:rsidR="00775A0C" w:rsidRPr="00AB4215">
          <w:rPr>
            <w:highlight w:val="cyan"/>
            <w:lang w:bidi="th-TH"/>
            <w:rPrChange w:id="106" w:author="Petnathean Julled" w:date="2023-05-04T01:10:00Z">
              <w:rPr>
                <w:highlight w:val="yellow"/>
                <w:lang w:bidi="th-TH"/>
              </w:rPr>
            </w:rPrChange>
          </w:rPr>
          <w:fldChar w:fldCharType="begin" w:fldLock="1"/>
        </w:r>
      </w:ins>
      <w:r w:rsidR="00C34BB3" w:rsidRPr="00AB4215">
        <w:rPr>
          <w:highlight w:val="cyan"/>
          <w:lang w:bidi="th-TH"/>
          <w:rPrChange w:id="107" w:author="Petnathean Julled" w:date="2023-05-04T01:10:00Z">
            <w:rPr>
              <w:highlight w:val="yellow"/>
              <w:lang w:bidi="th-TH"/>
            </w:rPr>
          </w:rPrChange>
        </w:rPr>
        <w:instrText>ADDIN CSL_CITATION {"citationItems":[{"id":"ITEM-1","itemData":{"URL":"https://github.com/ConsenSys/quorum","accessed":{"date-parts":[["2021","6","3"]]},"author":[{"dropping-particle":"","family":"Quorum","given":"","non-dropping-particle":"","parse-names":false,"suffix":""}],"id":"ITEM-1","issued":{"date-parts":[["2020"]]},"title":"GoQuorum","type":"webpage"},"uris":["http://www.mendeley.com/documents/?uuid=a2c15392-4ac6-3a28-a14b-0f099be7e4eb"]}],"mendeley":{"formattedCitation":"[26]","plainTextFormattedCitation":"[26]","previouslyFormattedCitation":"[26]"},"properties":{"noteIndex":0},"schema":"https://github.com/citation-style-language/schema/raw/master/csl-citation.json"}</w:instrText>
      </w:r>
      <w:r w:rsidR="00775A0C" w:rsidRPr="00AB4215">
        <w:rPr>
          <w:highlight w:val="cyan"/>
          <w:lang w:bidi="th-TH"/>
          <w:rPrChange w:id="108" w:author="Petnathean Julled" w:date="2023-05-04T01:10:00Z">
            <w:rPr>
              <w:highlight w:val="yellow"/>
              <w:lang w:bidi="th-TH"/>
            </w:rPr>
          </w:rPrChange>
        </w:rPr>
        <w:fldChar w:fldCharType="separate"/>
      </w:r>
      <w:r w:rsidR="00775A0C" w:rsidRPr="00AB4215">
        <w:rPr>
          <w:noProof/>
          <w:highlight w:val="cyan"/>
          <w:lang w:bidi="th-TH"/>
          <w:rPrChange w:id="109" w:author="Petnathean Julled" w:date="2023-05-04T01:10:00Z">
            <w:rPr>
              <w:noProof/>
              <w:highlight w:val="yellow"/>
              <w:lang w:bidi="th-TH"/>
            </w:rPr>
          </w:rPrChange>
        </w:rPr>
        <w:t>[26]</w:t>
      </w:r>
      <w:ins w:id="110" w:author="Petnathean Julled" w:date="2023-05-04T00:58:00Z">
        <w:r w:rsidR="00775A0C" w:rsidRPr="00AB4215">
          <w:rPr>
            <w:highlight w:val="cyan"/>
            <w:lang w:bidi="th-TH"/>
            <w:rPrChange w:id="111" w:author="Petnathean Julled" w:date="2023-05-04T01:10:00Z">
              <w:rPr>
                <w:highlight w:val="yellow"/>
                <w:lang w:bidi="th-TH"/>
              </w:rPr>
            </w:rPrChange>
          </w:rPr>
          <w:fldChar w:fldCharType="end"/>
        </w:r>
      </w:ins>
      <w:del w:id="112" w:author="Petnathean Julled" w:date="2023-05-04T00:57:00Z">
        <w:r w:rsidR="00861E81" w:rsidRPr="00AB4215" w:rsidDel="00775A0C">
          <w:rPr>
            <w:highlight w:val="cyan"/>
            <w:lang w:bidi="th-TH"/>
            <w:rPrChange w:id="113" w:author="Petnathean Julled" w:date="2023-05-04T01:10:00Z">
              <w:rPr>
                <w:lang w:bidi="th-TH"/>
              </w:rPr>
            </w:rPrChange>
          </w:rPr>
          <w:fldChar w:fldCharType="begin" w:fldLock="1"/>
        </w:r>
        <w:r w:rsidR="00DB6E46" w:rsidRPr="00AB4215" w:rsidDel="00775A0C">
          <w:rPr>
            <w:highlight w:val="cyan"/>
            <w:lang w:bidi="th-TH"/>
            <w:rPrChange w:id="114" w:author="Petnathean Julled" w:date="2023-05-04T01:10:00Z">
              <w:rPr>
                <w:lang w:bidi="th-TH"/>
              </w:rPr>
            </w:rPrChange>
          </w:rPr>
          <w:delInstrText>ADDIN CSL_CITATION {"citationItems":[{"id":"ITEM-1","itemData":{"URL":"https://github.com/ConsenSys/quorum-examples/tree/master/examples/7nodes","accessed":{"date-parts":[["2021","6","3"]]},"author":[{"dropping-particle":"","family":"ConsenSys Team","given":"","non-dropping-particle":"","parse-names":false,"suffix":""}],"id":"ITEM-1","issued":{"date-parts":[["0"]]},"title":"Quorum 7-nodes Example","type":"webpage"},"uris":["http://www.mendeley.com/documents/?uuid=7e947935-7d4f-3576-8f81-a8f9ee63fa6b"]}],"mendeley":{"formattedCitation":"[26]","plainTextFormattedCitation":"[26]","previouslyFormattedCitation":"[26]"},"properties":{"noteIndex":0},"schema":"https://github.com/citation-style-language/schema/raw/master/csl-citation.json"}</w:delInstrText>
        </w:r>
        <w:r w:rsidR="00861E81" w:rsidRPr="00AB4215" w:rsidDel="00775A0C">
          <w:rPr>
            <w:highlight w:val="cyan"/>
            <w:lang w:bidi="th-TH"/>
            <w:rPrChange w:id="115" w:author="Petnathean Julled" w:date="2023-05-04T01:10:00Z">
              <w:rPr>
                <w:lang w:bidi="th-TH"/>
              </w:rPr>
            </w:rPrChange>
          </w:rPr>
          <w:fldChar w:fldCharType="separate"/>
        </w:r>
        <w:r w:rsidR="00A61DC7" w:rsidRPr="00AB4215" w:rsidDel="00775A0C">
          <w:rPr>
            <w:noProof/>
            <w:highlight w:val="cyan"/>
            <w:lang w:bidi="th-TH"/>
            <w:rPrChange w:id="116" w:author="Petnathean Julled" w:date="2023-05-04T01:10:00Z">
              <w:rPr>
                <w:noProof/>
                <w:lang w:bidi="th-TH"/>
              </w:rPr>
            </w:rPrChange>
          </w:rPr>
          <w:delText>[26]</w:delText>
        </w:r>
        <w:r w:rsidR="00861E81" w:rsidRPr="00AB4215" w:rsidDel="00775A0C">
          <w:rPr>
            <w:highlight w:val="cyan"/>
            <w:lang w:bidi="th-TH"/>
            <w:rPrChange w:id="117" w:author="Petnathean Julled" w:date="2023-05-04T01:10:00Z">
              <w:rPr>
                <w:lang w:bidi="th-TH"/>
              </w:rPr>
            </w:rPrChange>
          </w:rPr>
          <w:fldChar w:fldCharType="end"/>
        </w:r>
      </w:del>
      <w:r w:rsidR="005F3375" w:rsidRPr="00AB4215">
        <w:rPr>
          <w:highlight w:val="cyan"/>
          <w:lang w:bidi="th-TH"/>
          <w:rPrChange w:id="118" w:author="Petnathean Julled" w:date="2023-05-04T01:10:00Z">
            <w:rPr>
              <w:lang w:bidi="th-TH"/>
            </w:rPr>
          </w:rPrChange>
        </w:rPr>
        <w:t xml:space="preserve"> </w:t>
      </w:r>
      <w:r w:rsidR="00F64A27" w:rsidRPr="00AB4215">
        <w:rPr>
          <w:highlight w:val="cyan"/>
          <w:lang w:bidi="th-TH"/>
          <w:rPrChange w:id="119" w:author="Petnathean Julled" w:date="2023-05-04T01:10:00Z">
            <w:rPr>
              <w:lang w:bidi="th-TH"/>
            </w:rPr>
          </w:rPrChange>
        </w:rPr>
        <w:t xml:space="preserve">to run </w:t>
      </w:r>
      <w:ins w:id="120" w:author="Petnathean Julled" w:date="2023-05-04T00:59:00Z">
        <w:r w:rsidR="00E626C2" w:rsidRPr="00AB4215">
          <w:rPr>
            <w:highlight w:val="cyan"/>
            <w:lang w:bidi="th-TH"/>
            <w:rPrChange w:id="121" w:author="Petnathean Julled" w:date="2023-05-04T01:10:00Z">
              <w:rPr>
                <w:highlight w:val="yellow"/>
                <w:lang w:bidi="th-TH"/>
              </w:rPr>
            </w:rPrChange>
          </w:rPr>
          <w:t xml:space="preserve">IBFT </w:t>
        </w:r>
      </w:ins>
      <w:del w:id="122" w:author="Petnathean Julled" w:date="2023-05-04T00:58:00Z">
        <w:r w:rsidR="00F64A27" w:rsidRPr="00AB4215" w:rsidDel="00B83A39">
          <w:rPr>
            <w:highlight w:val="cyan"/>
            <w:lang w:bidi="th-TH"/>
            <w:rPrChange w:id="123" w:author="Petnathean Julled" w:date="2023-05-04T01:10:00Z">
              <w:rPr>
                <w:lang w:bidi="th-TH"/>
              </w:rPr>
            </w:rPrChange>
          </w:rPr>
          <w:delText>Quorum</w:delText>
        </w:r>
      </w:del>
      <w:ins w:id="124" w:author="Petnathean Julled" w:date="2023-05-04T00:59:00Z">
        <w:r w:rsidR="00B83A39" w:rsidRPr="00AB4215">
          <w:rPr>
            <w:highlight w:val="cyan"/>
            <w:lang w:bidi="th-TH"/>
            <w:rPrChange w:id="125" w:author="Petnathean Julled" w:date="2023-05-04T01:10:00Z">
              <w:rPr>
                <w:highlight w:val="yellow"/>
                <w:lang w:bidi="th-TH"/>
              </w:rPr>
            </w:rPrChange>
          </w:rPr>
          <w:t>blockchain nodes</w:t>
        </w:r>
      </w:ins>
      <w:r w:rsidR="00F64A27" w:rsidRPr="00AB4215">
        <w:rPr>
          <w:highlight w:val="cyan"/>
          <w:lang w:bidi="th-TH"/>
          <w:rPrChange w:id="126" w:author="Petnathean Julled" w:date="2023-05-04T01:10:00Z">
            <w:rPr>
              <w:lang w:bidi="th-TH"/>
            </w:rPr>
          </w:rPrChange>
        </w:rPr>
        <w:t xml:space="preserve"> in our experiment.</w:t>
      </w:r>
      <w:ins w:id="127" w:author="Petnathean Julled" w:date="2023-05-04T01:05:00Z">
        <w:r w:rsidR="009013CD" w:rsidRPr="00AB4215">
          <w:rPr>
            <w:highlight w:val="cyan"/>
            <w:lang w:bidi="th-TH"/>
            <w:rPrChange w:id="128" w:author="Petnathean Julled" w:date="2023-05-04T01:10:00Z">
              <w:rPr>
                <w:highlight w:val="yellow"/>
                <w:lang w:bidi="th-TH"/>
              </w:rPr>
            </w:rPrChange>
          </w:rPr>
          <w:t xml:space="preserve"> </w:t>
        </w:r>
        <w:r w:rsidR="009013CD" w:rsidRPr="00AB4215">
          <w:rPr>
            <w:highlight w:val="cyan"/>
            <w:lang w:bidi="th-TH"/>
            <w:rPrChange w:id="129" w:author="Petnathean Julled" w:date="2023-05-04T01:10:00Z">
              <w:rPr>
                <w:highlight w:val="yellow"/>
                <w:lang w:bidi="th-TH"/>
              </w:rPr>
            </w:rPrChange>
          </w:rPr>
          <w:t>The computational resources were divided into 8 Ubuntu virtual machines</w:t>
        </w:r>
        <w:r w:rsidR="009013CD" w:rsidRPr="00AB4215">
          <w:rPr>
            <w:highlight w:val="cyan"/>
            <w:lang w:bidi="th-TH"/>
            <w:rPrChange w:id="130" w:author="Petnathean Julled" w:date="2023-05-04T01:10:00Z">
              <w:rPr>
                <w:highlight w:val="yellow"/>
                <w:lang w:bidi="th-TH"/>
              </w:rPr>
            </w:rPrChange>
          </w:rPr>
          <w:t xml:space="preserve"> </w:t>
        </w:r>
      </w:ins>
      <w:ins w:id="131" w:author="Petnathean Julled" w:date="2023-05-04T01:06:00Z">
        <w:r w:rsidR="00422FD5" w:rsidRPr="00AB4215">
          <w:rPr>
            <w:highlight w:val="cyan"/>
            <w:lang w:bidi="th-TH"/>
            <w:rPrChange w:id="132" w:author="Petnathean Julled" w:date="2023-05-04T01:10:00Z">
              <w:rPr>
                <w:highlight w:val="yellow"/>
                <w:lang w:bidi="th-TH"/>
              </w:rPr>
            </w:rPrChange>
          </w:rPr>
          <w:t>which would act as Quorum blockchain nodes</w:t>
        </w:r>
      </w:ins>
      <w:ins w:id="133" w:author="Petnathean Julled" w:date="2023-05-04T01:05:00Z">
        <w:r w:rsidR="009013CD" w:rsidRPr="00AB4215">
          <w:rPr>
            <w:highlight w:val="cyan"/>
            <w:lang w:bidi="th-TH"/>
            <w:rPrChange w:id="134" w:author="Petnathean Julled" w:date="2023-05-04T01:10:00Z">
              <w:rPr>
                <w:highlight w:val="yellow"/>
                <w:lang w:bidi="th-TH"/>
              </w:rPr>
            </w:rPrChange>
          </w:rPr>
          <w:t xml:space="preserve">. Each </w:t>
        </w:r>
      </w:ins>
      <w:ins w:id="135" w:author="Petnathean Julled" w:date="2023-05-04T01:06:00Z">
        <w:r w:rsidR="00422FD5" w:rsidRPr="00AB4215">
          <w:rPr>
            <w:highlight w:val="cyan"/>
            <w:lang w:bidi="th-TH"/>
            <w:rPrChange w:id="136" w:author="Petnathean Julled" w:date="2023-05-04T01:10:00Z">
              <w:rPr>
                <w:highlight w:val="yellow"/>
                <w:lang w:bidi="th-TH"/>
              </w:rPr>
            </w:rPrChange>
          </w:rPr>
          <w:t xml:space="preserve">VM </w:t>
        </w:r>
      </w:ins>
      <w:ins w:id="137" w:author="Petnathean Julled" w:date="2023-05-04T01:05:00Z">
        <w:r w:rsidR="009013CD" w:rsidRPr="00AB4215">
          <w:rPr>
            <w:highlight w:val="cyan"/>
            <w:lang w:bidi="th-TH"/>
            <w:rPrChange w:id="138" w:author="Petnathean Julled" w:date="2023-05-04T01:10:00Z">
              <w:rPr>
                <w:highlight w:val="yellow"/>
                <w:lang w:bidi="th-TH"/>
              </w:rPr>
            </w:rPrChange>
          </w:rPr>
          <w:t>got 2 GB of RAM and 80 GB of storage space</w:t>
        </w:r>
      </w:ins>
      <w:ins w:id="139" w:author="Petnathean Julled" w:date="2023-05-04T01:06:00Z">
        <w:r w:rsidR="00422FD5" w:rsidRPr="00AB4215">
          <w:rPr>
            <w:highlight w:val="cyan"/>
            <w:lang w:bidi="th-TH"/>
            <w:rPrChange w:id="140" w:author="Petnathean Julled" w:date="2023-05-04T01:10:00Z">
              <w:rPr>
                <w:highlight w:val="yellow"/>
                <w:lang w:bidi="th-TH"/>
              </w:rPr>
            </w:rPrChange>
          </w:rPr>
          <w:t xml:space="preserve"> just </w:t>
        </w:r>
        <w:r w:rsidR="007C4F03" w:rsidRPr="00AB4215">
          <w:rPr>
            <w:highlight w:val="cyan"/>
            <w:lang w:bidi="th-TH"/>
            <w:rPrChange w:id="141" w:author="Petnathean Julled" w:date="2023-05-04T01:10:00Z">
              <w:rPr>
                <w:highlight w:val="yellow"/>
                <w:lang w:bidi="th-TH"/>
              </w:rPr>
            </w:rPrChange>
          </w:rPr>
          <w:t xml:space="preserve">to </w:t>
        </w:r>
      </w:ins>
      <w:ins w:id="142" w:author="Petnathean Julled" w:date="2023-05-04T01:07:00Z">
        <w:r w:rsidR="00AC4404" w:rsidRPr="00AB4215">
          <w:rPr>
            <w:highlight w:val="cyan"/>
            <w:lang w:bidi="th-TH"/>
            <w:rPrChange w:id="143" w:author="Petnathean Julled" w:date="2023-05-04T01:10:00Z">
              <w:rPr>
                <w:highlight w:val="yellow"/>
                <w:lang w:bidi="th-TH"/>
              </w:rPr>
            </w:rPrChange>
          </w:rPr>
          <w:t xml:space="preserve">be able to </w:t>
        </w:r>
      </w:ins>
      <w:ins w:id="144" w:author="Petnathean Julled" w:date="2023-05-04T01:06:00Z">
        <w:r w:rsidR="007C4F03" w:rsidRPr="00AB4215">
          <w:rPr>
            <w:highlight w:val="cyan"/>
            <w:lang w:bidi="th-TH"/>
            <w:rPrChange w:id="145" w:author="Petnathean Julled" w:date="2023-05-04T01:10:00Z">
              <w:rPr>
                <w:highlight w:val="yellow"/>
                <w:lang w:bidi="th-TH"/>
              </w:rPr>
            </w:rPrChange>
          </w:rPr>
          <w:t xml:space="preserve">sustain </w:t>
        </w:r>
      </w:ins>
      <w:ins w:id="146" w:author="Petnathean Julled" w:date="2023-05-04T01:07:00Z">
        <w:r w:rsidR="007C4F03" w:rsidRPr="00AB4215">
          <w:rPr>
            <w:highlight w:val="cyan"/>
            <w:lang w:bidi="th-TH"/>
            <w:rPrChange w:id="147" w:author="Petnathean Julled" w:date="2023-05-04T01:10:00Z">
              <w:rPr>
                <w:highlight w:val="yellow"/>
                <w:lang w:bidi="th-TH"/>
              </w:rPr>
            </w:rPrChange>
          </w:rPr>
          <w:t>Quorum</w:t>
        </w:r>
        <w:r w:rsidR="00AC4404" w:rsidRPr="00AB4215">
          <w:rPr>
            <w:highlight w:val="cyan"/>
            <w:lang w:bidi="th-TH"/>
            <w:rPrChange w:id="148" w:author="Petnathean Julled" w:date="2023-05-04T01:10:00Z">
              <w:rPr>
                <w:highlight w:val="yellow"/>
                <w:lang w:bidi="th-TH"/>
              </w:rPr>
            </w:rPrChange>
          </w:rPr>
          <w:t>, local program</w:t>
        </w:r>
        <w:r w:rsidR="007C4F03" w:rsidRPr="00AB4215">
          <w:rPr>
            <w:highlight w:val="cyan"/>
            <w:lang w:bidi="th-TH"/>
            <w:rPrChange w:id="149" w:author="Petnathean Julled" w:date="2023-05-04T01:10:00Z">
              <w:rPr>
                <w:highlight w:val="yellow"/>
                <w:lang w:bidi="th-TH"/>
              </w:rPr>
            </w:rPrChange>
          </w:rPr>
          <w:t xml:space="preserve"> and </w:t>
        </w:r>
      </w:ins>
      <w:ins w:id="150" w:author="Petnathean Julled" w:date="2023-05-04T01:08:00Z">
        <w:r w:rsidR="000C3C6C" w:rsidRPr="00AB4215">
          <w:rPr>
            <w:highlight w:val="cyan"/>
            <w:lang w:bidi="th-TH"/>
            <w:rPrChange w:id="151" w:author="Petnathean Julled" w:date="2023-05-04T01:10:00Z">
              <w:rPr>
                <w:highlight w:val="yellow"/>
                <w:lang w:bidi="th-TH"/>
              </w:rPr>
            </w:rPrChange>
          </w:rPr>
          <w:t>avoid memory swapping effect with the host machine</w:t>
        </w:r>
      </w:ins>
      <w:ins w:id="152" w:author="Petnathean Julled" w:date="2023-05-04T01:05:00Z">
        <w:r w:rsidR="009013CD" w:rsidRPr="00AB4215">
          <w:rPr>
            <w:highlight w:val="cyan"/>
            <w:lang w:bidi="th-TH"/>
            <w:rPrChange w:id="153" w:author="Petnathean Julled" w:date="2023-05-04T01:10:00Z">
              <w:rPr>
                <w:highlight w:val="yellow"/>
                <w:lang w:bidi="th-TH"/>
              </w:rPr>
            </w:rPrChange>
          </w:rPr>
          <w:t>.</w:t>
        </w:r>
      </w:ins>
      <w:r w:rsidR="00F64A27" w:rsidRPr="00AB4215">
        <w:rPr>
          <w:highlight w:val="cyan"/>
          <w:lang w:bidi="th-TH"/>
          <w:rPrChange w:id="154" w:author="Petnathean Julled" w:date="2023-05-04T01:10:00Z">
            <w:rPr>
              <w:lang w:bidi="th-TH"/>
            </w:rPr>
          </w:rPrChange>
        </w:rPr>
        <w:t xml:space="preserve"> </w:t>
      </w:r>
      <w:r w:rsidR="001525F2" w:rsidRPr="00AB4215">
        <w:rPr>
          <w:highlight w:val="cyan"/>
          <w:lang w:bidi="th-TH"/>
          <w:rPrChange w:id="155" w:author="Petnathean Julled" w:date="2023-05-04T01:10:00Z">
            <w:rPr>
              <w:lang w:bidi="th-TH"/>
            </w:rPr>
          </w:rPrChange>
        </w:rPr>
        <w:t xml:space="preserve">JavaScript is the </w:t>
      </w:r>
      <w:r w:rsidR="00677259" w:rsidRPr="00AB4215">
        <w:rPr>
          <w:highlight w:val="cyan"/>
          <w:lang w:bidi="th-TH"/>
          <w:rPrChange w:id="156" w:author="Petnathean Julled" w:date="2023-05-04T01:10:00Z">
            <w:rPr>
              <w:lang w:bidi="th-TH"/>
            </w:rPr>
          </w:rPrChange>
        </w:rPr>
        <w:t xml:space="preserve">main </w:t>
      </w:r>
      <w:r w:rsidR="001525F2" w:rsidRPr="00AB4215">
        <w:rPr>
          <w:highlight w:val="cyan"/>
          <w:lang w:bidi="th-TH"/>
          <w:rPrChange w:id="157" w:author="Petnathean Julled" w:date="2023-05-04T01:10:00Z">
            <w:rPr>
              <w:lang w:bidi="th-TH"/>
            </w:rPr>
          </w:rPrChange>
        </w:rPr>
        <w:t>programming language</w:t>
      </w:r>
      <w:ins w:id="158" w:author="Petnathean Julled" w:date="2023-05-04T01:08:00Z">
        <w:r w:rsidR="008B1CE3" w:rsidRPr="00AB4215">
          <w:rPr>
            <w:highlight w:val="cyan"/>
            <w:lang w:bidi="th-TH"/>
            <w:rPrChange w:id="159" w:author="Petnathean Julled" w:date="2023-05-04T01:10:00Z">
              <w:rPr>
                <w:highlight w:val="yellow"/>
                <w:lang w:bidi="th-TH"/>
              </w:rPr>
            </w:rPrChange>
          </w:rPr>
          <w:t xml:space="preserve"> as we utilize NodeJS</w:t>
        </w:r>
      </w:ins>
      <w:ins w:id="160" w:author="Petnathean Julled" w:date="2023-05-04T01:09:00Z">
        <w:r w:rsidR="00C34BB3" w:rsidRPr="00AB4215">
          <w:rPr>
            <w:highlight w:val="cyan"/>
            <w:lang w:bidi="th-TH"/>
            <w:rPrChange w:id="161" w:author="Petnathean Julled" w:date="2023-05-04T01:10:00Z">
              <w:rPr>
                <w:highlight w:val="yellow"/>
                <w:lang w:bidi="th-TH"/>
              </w:rPr>
            </w:rPrChange>
          </w:rPr>
          <w:t xml:space="preserve"> </w:t>
        </w:r>
        <w:r w:rsidR="00C34BB3" w:rsidRPr="00AB4215">
          <w:rPr>
            <w:highlight w:val="cyan"/>
            <w:lang w:bidi="th-TH"/>
            <w:rPrChange w:id="162" w:author="Petnathean Julled" w:date="2023-05-04T01:10:00Z">
              <w:rPr>
                <w:highlight w:val="yellow"/>
                <w:lang w:bidi="th-TH"/>
              </w:rPr>
            </w:rPrChange>
          </w:rPr>
          <w:fldChar w:fldCharType="begin" w:fldLock="1"/>
        </w:r>
      </w:ins>
      <w:r w:rsidR="00C34BB3" w:rsidRPr="00AB4215">
        <w:rPr>
          <w:highlight w:val="cyan"/>
          <w:lang w:bidi="th-TH"/>
          <w:rPrChange w:id="163" w:author="Petnathean Julled" w:date="2023-05-04T01:10:00Z">
            <w:rPr>
              <w:highlight w:val="yellow"/>
              <w:lang w:bidi="th-TH"/>
            </w:rPr>
          </w:rPrChange>
        </w:rPr>
        <w:instrText>ADDIN CSL_CITATION {"citationItems":[{"id":"ITEM-1","itemData":{"URL":"https://nodejs.org/en/","accessed":{"date-parts":[["2021","6","10"]]},"id":"ITEM-1","issued":{"date-parts":[["0"]]},"title":"Node.js","type":"webpage"},"uris":["http://www.mendeley.com/documents/?uuid=4402469c-d174-38c9-8978-2acd7a2ef8cc"]}],"mendeley":{"formattedCitation":"[27]","plainTextFormattedCitation":"[27]"},"properties":{"noteIndex":0},"schema":"https://github.com/citation-style-language/schema/raw/master/csl-citation.json"}</w:instrText>
      </w:r>
      <w:r w:rsidR="00C34BB3" w:rsidRPr="00AB4215">
        <w:rPr>
          <w:highlight w:val="cyan"/>
          <w:lang w:bidi="th-TH"/>
          <w:rPrChange w:id="164" w:author="Petnathean Julled" w:date="2023-05-04T01:10:00Z">
            <w:rPr>
              <w:highlight w:val="yellow"/>
              <w:lang w:bidi="th-TH"/>
            </w:rPr>
          </w:rPrChange>
        </w:rPr>
        <w:fldChar w:fldCharType="separate"/>
      </w:r>
      <w:r w:rsidR="00C34BB3" w:rsidRPr="00AB4215">
        <w:rPr>
          <w:noProof/>
          <w:highlight w:val="cyan"/>
          <w:lang w:bidi="th-TH"/>
          <w:rPrChange w:id="165" w:author="Petnathean Julled" w:date="2023-05-04T01:10:00Z">
            <w:rPr>
              <w:noProof/>
              <w:highlight w:val="yellow"/>
              <w:lang w:bidi="th-TH"/>
            </w:rPr>
          </w:rPrChange>
        </w:rPr>
        <w:t>[27]</w:t>
      </w:r>
      <w:ins w:id="166" w:author="Petnathean Julled" w:date="2023-05-04T01:09:00Z">
        <w:r w:rsidR="00C34BB3" w:rsidRPr="00AB4215">
          <w:rPr>
            <w:highlight w:val="cyan"/>
            <w:lang w:bidi="th-TH"/>
            <w:rPrChange w:id="167" w:author="Petnathean Julled" w:date="2023-05-04T01:10:00Z">
              <w:rPr>
                <w:highlight w:val="yellow"/>
                <w:lang w:bidi="th-TH"/>
              </w:rPr>
            </w:rPrChange>
          </w:rPr>
          <w:fldChar w:fldCharType="end"/>
        </w:r>
      </w:ins>
      <w:ins w:id="168" w:author="Petnathean Julled" w:date="2023-05-04T01:08:00Z">
        <w:r w:rsidR="008B1CE3" w:rsidRPr="00AB4215">
          <w:rPr>
            <w:highlight w:val="cyan"/>
            <w:lang w:bidi="th-TH"/>
            <w:rPrChange w:id="169" w:author="Petnathean Julled" w:date="2023-05-04T01:10:00Z">
              <w:rPr>
                <w:highlight w:val="yellow"/>
                <w:lang w:bidi="th-TH"/>
              </w:rPr>
            </w:rPrChange>
          </w:rPr>
          <w:t xml:space="preserve"> framework to operate </w:t>
        </w:r>
      </w:ins>
      <w:ins w:id="170" w:author="Petnathean Julled" w:date="2023-05-04T01:09:00Z">
        <w:r w:rsidR="00C34BB3" w:rsidRPr="00AB4215">
          <w:rPr>
            <w:highlight w:val="cyan"/>
            <w:lang w:bidi="th-TH"/>
            <w:rPrChange w:id="171" w:author="Petnathean Julled" w:date="2023-05-04T01:10:00Z">
              <w:rPr>
                <w:highlight w:val="yellow"/>
                <w:lang w:bidi="th-TH"/>
              </w:rPr>
            </w:rPrChange>
          </w:rPr>
          <w:t>all off-chain program</w:t>
        </w:r>
      </w:ins>
      <w:r w:rsidR="001525F2" w:rsidRPr="00AB4215">
        <w:rPr>
          <w:highlight w:val="cyan"/>
          <w:lang w:bidi="th-TH"/>
          <w:rPrChange w:id="172" w:author="Petnathean Julled" w:date="2023-05-04T01:10:00Z">
            <w:rPr>
              <w:lang w:bidi="th-TH"/>
            </w:rPr>
          </w:rPrChange>
        </w:rPr>
        <w:t>.</w:t>
      </w:r>
    </w:p>
    <w:p w14:paraId="6C4DFBD6" w14:textId="335CB9FB" w:rsidR="00B6780D" w:rsidRPr="00D81A8D" w:rsidRDefault="00D81A8D" w:rsidP="00F64A27">
      <w:pPr>
        <w:tabs>
          <w:tab w:val="left" w:pos="284"/>
          <w:tab w:val="left" w:pos="709"/>
        </w:tabs>
        <w:jc w:val="thaiDistribute"/>
        <w:rPr>
          <w:rFonts w:cstheme="minorBidi"/>
          <w:highlight w:val="yellow"/>
          <w:lang w:bidi="th-TH"/>
        </w:rPr>
      </w:pPr>
      <w:r>
        <w:rPr>
          <w:rFonts w:cstheme="minorBidi"/>
          <w:cs/>
          <w:lang w:bidi="th-TH"/>
        </w:rPr>
        <w:tab/>
      </w:r>
      <w:r w:rsidR="00B6780D" w:rsidRPr="00D81A8D">
        <w:rPr>
          <w:rFonts w:cstheme="minorBidi" w:hint="cs"/>
          <w:highlight w:val="yellow"/>
          <w:cs/>
          <w:lang w:bidi="th-TH"/>
        </w:rPr>
        <w:t>อธิบาย</w:t>
      </w:r>
      <w:r w:rsidRPr="00D81A8D">
        <w:rPr>
          <w:rFonts w:cstheme="minorBidi" w:hint="cs"/>
          <w:highlight w:val="yellow"/>
          <w:cs/>
          <w:lang w:bidi="th-TH"/>
        </w:rPr>
        <w:t xml:space="preserve">เพิ่มเกี่ยวกับ </w:t>
      </w:r>
      <w:r w:rsidRPr="00D81A8D">
        <w:rPr>
          <w:rFonts w:cstheme="minorBidi"/>
          <w:highlight w:val="yellow"/>
          <w:lang w:bidi="th-TH"/>
        </w:rPr>
        <w:t xml:space="preserve">scenario </w:t>
      </w:r>
      <w:r w:rsidRPr="00D81A8D">
        <w:rPr>
          <w:rFonts w:cstheme="minorBidi" w:hint="cs"/>
          <w:highlight w:val="yellow"/>
          <w:cs/>
          <w:lang w:bidi="th-TH"/>
        </w:rPr>
        <w:t xml:space="preserve">ของเครื่องที่ใช้ เช่น เราทำ </w:t>
      </w:r>
      <w:r w:rsidRPr="00D81A8D">
        <w:rPr>
          <w:rFonts w:cstheme="minorBidi"/>
          <w:highlight w:val="yellow"/>
          <w:lang w:bidi="th-TH"/>
        </w:rPr>
        <w:t xml:space="preserve">VM 8 </w:t>
      </w:r>
      <w:r w:rsidRPr="00D81A8D">
        <w:rPr>
          <w:rFonts w:cstheme="minorBidi" w:hint="cs"/>
          <w:highlight w:val="yellow"/>
          <w:cs/>
          <w:lang w:bidi="th-TH"/>
        </w:rPr>
        <w:t xml:space="preserve">ตัว </w:t>
      </w:r>
      <w:proofErr w:type="spellStart"/>
      <w:r w:rsidRPr="00D81A8D">
        <w:rPr>
          <w:rFonts w:cstheme="minorBidi" w:hint="cs"/>
          <w:highlight w:val="yellow"/>
          <w:cs/>
          <w:lang w:bidi="th-TH"/>
        </w:rPr>
        <w:t>สเปค</w:t>
      </w:r>
      <w:proofErr w:type="spellEnd"/>
      <w:r w:rsidRPr="00D81A8D">
        <w:rPr>
          <w:rFonts w:cstheme="minorBidi" w:hint="cs"/>
          <w:highlight w:val="yellow"/>
          <w:cs/>
          <w:lang w:bidi="th-TH"/>
        </w:rPr>
        <w:t>แต่ละตัวมีอะไร</w:t>
      </w:r>
    </w:p>
    <w:p w14:paraId="075795C6" w14:textId="37D624DD" w:rsidR="00D81A8D" w:rsidRDefault="00D81A8D" w:rsidP="00F64A27">
      <w:pPr>
        <w:tabs>
          <w:tab w:val="left" w:pos="284"/>
          <w:tab w:val="left" w:pos="709"/>
        </w:tabs>
        <w:jc w:val="thaiDistribute"/>
        <w:rPr>
          <w:ins w:id="173" w:author="Petnathean Julled" w:date="2023-05-04T01:10:00Z"/>
          <w:rFonts w:cstheme="minorBidi"/>
          <w:lang w:bidi="th-TH"/>
        </w:rPr>
      </w:pPr>
      <w:r w:rsidRPr="00D81A8D">
        <w:rPr>
          <w:rFonts w:cstheme="minorBidi"/>
          <w:highlight w:val="yellow"/>
          <w:cs/>
          <w:lang w:bidi="th-TH"/>
        </w:rPr>
        <w:tab/>
      </w:r>
      <w:r w:rsidRPr="00D81A8D">
        <w:rPr>
          <w:rFonts w:cstheme="minorBidi" w:hint="cs"/>
          <w:highlight w:val="yellow"/>
          <w:cs/>
          <w:lang w:bidi="th-TH"/>
        </w:rPr>
        <w:t xml:space="preserve">อธิบายวิธีทำการทดลอง เช่น ทดสอบ </w:t>
      </w:r>
      <w:proofErr w:type="spellStart"/>
      <w:r w:rsidRPr="00D81A8D">
        <w:rPr>
          <w:rFonts w:cstheme="minorBidi"/>
          <w:highlight w:val="yellow"/>
          <w:lang w:bidi="th-TH"/>
        </w:rPr>
        <w:t>Docregis</w:t>
      </w:r>
      <w:proofErr w:type="spellEnd"/>
      <w:r w:rsidRPr="00D81A8D">
        <w:rPr>
          <w:rFonts w:cstheme="minorBidi"/>
          <w:highlight w:val="yellow"/>
          <w:lang w:bidi="th-TH"/>
        </w:rPr>
        <w:t xml:space="preserve">, </w:t>
      </w:r>
      <w:proofErr w:type="spellStart"/>
      <w:r w:rsidRPr="00D81A8D">
        <w:rPr>
          <w:rFonts w:cstheme="minorBidi"/>
          <w:highlight w:val="yellow"/>
          <w:lang w:bidi="th-TH"/>
        </w:rPr>
        <w:t>GetDoc</w:t>
      </w:r>
      <w:proofErr w:type="spellEnd"/>
      <w:r w:rsidRPr="00D81A8D">
        <w:rPr>
          <w:rFonts w:cstheme="minorBidi"/>
          <w:highlight w:val="yellow"/>
          <w:lang w:bidi="th-TH"/>
        </w:rPr>
        <w:t xml:space="preserve">, </w:t>
      </w:r>
      <w:proofErr w:type="spellStart"/>
      <w:r w:rsidRPr="00D81A8D">
        <w:rPr>
          <w:rFonts w:cstheme="minorBidi"/>
          <w:highlight w:val="yellow"/>
          <w:lang w:bidi="th-TH"/>
        </w:rPr>
        <w:t>FindDoc</w:t>
      </w:r>
      <w:proofErr w:type="spellEnd"/>
      <w:r w:rsidRPr="00D81A8D">
        <w:rPr>
          <w:rFonts w:cstheme="minorBidi"/>
          <w:highlight w:val="yellow"/>
          <w:lang w:bidi="th-TH"/>
        </w:rPr>
        <w:t xml:space="preserve"> </w:t>
      </w:r>
      <w:r w:rsidRPr="00D81A8D">
        <w:rPr>
          <w:rFonts w:cstheme="minorBidi" w:hint="cs"/>
          <w:highlight w:val="yellow"/>
          <w:cs/>
          <w:lang w:bidi="th-TH"/>
        </w:rPr>
        <w:t>แล้วทำ 1</w:t>
      </w:r>
      <w:r w:rsidRPr="00D81A8D">
        <w:rPr>
          <w:rFonts w:cstheme="minorBidi"/>
          <w:highlight w:val="yellow"/>
          <w:lang w:bidi="th-TH"/>
        </w:rPr>
        <w:t>by1, all</w:t>
      </w:r>
      <w:r>
        <w:rPr>
          <w:rFonts w:cstheme="minorBidi"/>
          <w:lang w:bidi="th-TH"/>
        </w:rPr>
        <w:t xml:space="preserve"> </w:t>
      </w:r>
    </w:p>
    <w:p w14:paraId="771A020D" w14:textId="6707C06B" w:rsidR="00AB4215" w:rsidRPr="00A07BBE" w:rsidRDefault="00AB4215" w:rsidP="00F64A27">
      <w:pPr>
        <w:tabs>
          <w:tab w:val="left" w:pos="284"/>
          <w:tab w:val="left" w:pos="709"/>
        </w:tabs>
        <w:jc w:val="thaiDistribute"/>
        <w:rPr>
          <w:ins w:id="174" w:author="Petnathean Julled" w:date="2023-05-04T01:13:00Z"/>
          <w:rFonts w:cstheme="minorBidi"/>
          <w:highlight w:val="cyan"/>
          <w:lang w:bidi="th-TH"/>
          <w:rPrChange w:id="175" w:author="Petnathean Julled" w:date="2023-05-04T01:44:00Z">
            <w:rPr>
              <w:ins w:id="176" w:author="Petnathean Julled" w:date="2023-05-04T01:13:00Z"/>
              <w:rFonts w:cstheme="minorBidi"/>
              <w:lang w:bidi="th-TH"/>
            </w:rPr>
          </w:rPrChange>
        </w:rPr>
      </w:pPr>
      <w:ins w:id="177" w:author="Petnathean Julled" w:date="2023-05-04T01:10:00Z">
        <w:r>
          <w:rPr>
            <w:rFonts w:cstheme="minorBidi"/>
            <w:lang w:bidi="th-TH"/>
          </w:rPr>
          <w:tab/>
        </w:r>
        <w:r w:rsidR="00746C79" w:rsidRPr="00A07BBE">
          <w:rPr>
            <w:rFonts w:cstheme="minorBidi" w:hint="cs"/>
            <w:highlight w:val="cyan"/>
            <w:cs/>
            <w:lang w:bidi="th-TH"/>
            <w:rPrChange w:id="178" w:author="Petnathean Julled" w:date="2023-05-04T01:44:00Z">
              <w:rPr>
                <w:rFonts w:cstheme="minorBidi" w:hint="cs"/>
                <w:cs/>
                <w:lang w:bidi="th-TH"/>
              </w:rPr>
            </w:rPrChange>
          </w:rPr>
          <w:t xml:space="preserve">การทดลองแบ่งออกเป็น 2 ส่วนใหญ่ คือ ทดสอบ </w:t>
        </w:r>
        <w:r w:rsidR="00746C79" w:rsidRPr="00A07BBE">
          <w:rPr>
            <w:rFonts w:cstheme="minorBidi"/>
            <w:highlight w:val="cyan"/>
            <w:lang w:bidi="th-TH"/>
            <w:rPrChange w:id="179" w:author="Petnathean Julled" w:date="2023-05-04T01:44:00Z">
              <w:rPr>
                <w:rFonts w:cstheme="minorBidi"/>
                <w:lang w:bidi="th-TH"/>
              </w:rPr>
            </w:rPrChange>
          </w:rPr>
          <w:t xml:space="preserve">performance </w:t>
        </w:r>
        <w:r w:rsidR="00746C79" w:rsidRPr="00A07BBE">
          <w:rPr>
            <w:rFonts w:cstheme="minorBidi" w:hint="cs"/>
            <w:highlight w:val="cyan"/>
            <w:cs/>
            <w:lang w:bidi="th-TH"/>
            <w:rPrChange w:id="180" w:author="Petnathean Julled" w:date="2023-05-04T01:44:00Z">
              <w:rPr>
                <w:rFonts w:cstheme="minorBidi" w:hint="cs"/>
                <w:cs/>
                <w:lang w:bidi="th-TH"/>
              </w:rPr>
            </w:rPrChange>
          </w:rPr>
          <w:t>เ</w:t>
        </w:r>
      </w:ins>
      <w:ins w:id="181" w:author="Petnathean Julled" w:date="2023-05-04T01:11:00Z">
        <w:r w:rsidR="00746C79" w:rsidRPr="00A07BBE">
          <w:rPr>
            <w:rFonts w:cstheme="minorBidi" w:hint="cs"/>
            <w:highlight w:val="cyan"/>
            <w:cs/>
            <w:lang w:bidi="th-TH"/>
            <w:rPrChange w:id="182" w:author="Petnathean Julled" w:date="2023-05-04T01:44:00Z">
              <w:rPr>
                <w:rFonts w:cstheme="minorBidi" w:hint="cs"/>
                <w:cs/>
                <w:lang w:bidi="th-TH"/>
              </w:rPr>
            </w:rPrChange>
          </w:rPr>
          <w:t xml:space="preserve">วลาที่มีการเรียกใช้ </w:t>
        </w:r>
        <w:r w:rsidR="00746C79" w:rsidRPr="00A07BBE">
          <w:rPr>
            <w:rFonts w:cstheme="minorBidi"/>
            <w:highlight w:val="cyan"/>
            <w:lang w:bidi="th-TH"/>
            <w:rPrChange w:id="183" w:author="Petnathean Julled" w:date="2023-05-04T01:44:00Z">
              <w:rPr>
                <w:rFonts w:cstheme="minorBidi"/>
                <w:lang w:bidi="th-TH"/>
              </w:rPr>
            </w:rPrChange>
          </w:rPr>
          <w:t xml:space="preserve">function Document Register </w:t>
        </w:r>
        <w:r w:rsidR="00746C79" w:rsidRPr="00A07BBE">
          <w:rPr>
            <w:rFonts w:cstheme="minorBidi" w:hint="cs"/>
            <w:highlight w:val="cyan"/>
            <w:cs/>
            <w:lang w:bidi="th-TH"/>
            <w:rPrChange w:id="184" w:author="Petnathean Julled" w:date="2023-05-04T01:44:00Z">
              <w:rPr>
                <w:rFonts w:cstheme="minorBidi" w:hint="cs"/>
                <w:cs/>
                <w:lang w:bidi="th-TH"/>
              </w:rPr>
            </w:rPrChange>
          </w:rPr>
          <w:t xml:space="preserve">โดย </w:t>
        </w:r>
        <w:r w:rsidR="00746C79" w:rsidRPr="00A07BBE">
          <w:rPr>
            <w:rFonts w:cstheme="minorBidi"/>
            <w:highlight w:val="cyan"/>
            <w:lang w:bidi="th-TH"/>
            <w:rPrChange w:id="185" w:author="Petnathean Julled" w:date="2023-05-04T01:44:00Z">
              <w:rPr>
                <w:rFonts w:cstheme="minorBidi"/>
                <w:lang w:bidi="th-TH"/>
              </w:rPr>
            </w:rPrChange>
          </w:rPr>
          <w:t>XDS Document Repository Actor</w:t>
        </w:r>
        <w:r w:rsidR="00141E22" w:rsidRPr="00A07BBE">
          <w:rPr>
            <w:rFonts w:cstheme="minorBidi"/>
            <w:highlight w:val="cyan"/>
            <w:lang w:bidi="th-TH"/>
            <w:rPrChange w:id="186" w:author="Petnathean Julled" w:date="2023-05-04T01:44:00Z">
              <w:rPr>
                <w:rFonts w:cstheme="minorBidi"/>
                <w:lang w:bidi="th-TH"/>
              </w:rPr>
            </w:rPrChange>
          </w:rPr>
          <w:t xml:space="preserve"> </w:t>
        </w:r>
        <w:r w:rsidR="00746C79" w:rsidRPr="00A07BBE">
          <w:rPr>
            <w:rFonts w:cstheme="minorBidi" w:hint="cs"/>
            <w:highlight w:val="cyan"/>
            <w:cs/>
            <w:lang w:bidi="th-TH"/>
            <w:rPrChange w:id="187" w:author="Petnathean Julled" w:date="2023-05-04T01:44:00Z">
              <w:rPr>
                <w:rFonts w:cstheme="minorBidi" w:hint="cs"/>
                <w:cs/>
                <w:lang w:bidi="th-TH"/>
              </w:rPr>
            </w:rPrChange>
          </w:rPr>
          <w:t xml:space="preserve">และ เวลาที่มีการเรียกใช้ </w:t>
        </w:r>
        <w:r w:rsidR="00746C79" w:rsidRPr="00A07BBE">
          <w:rPr>
            <w:rFonts w:cstheme="minorBidi"/>
            <w:highlight w:val="cyan"/>
            <w:lang w:bidi="th-TH"/>
            <w:rPrChange w:id="188" w:author="Petnathean Julled" w:date="2023-05-04T01:44:00Z">
              <w:rPr>
                <w:rFonts w:cstheme="minorBidi"/>
                <w:lang w:bidi="th-TH"/>
              </w:rPr>
            </w:rPrChange>
          </w:rPr>
          <w:t>function Document Query</w:t>
        </w:r>
      </w:ins>
      <w:ins w:id="189" w:author="Petnathean Julled" w:date="2023-05-04T01:12:00Z">
        <w:r w:rsidR="00141E22" w:rsidRPr="00A07BBE">
          <w:rPr>
            <w:rFonts w:cstheme="minorBidi"/>
            <w:highlight w:val="cyan"/>
            <w:lang w:bidi="th-TH"/>
            <w:rPrChange w:id="190" w:author="Petnathean Julled" w:date="2023-05-04T01:44:00Z">
              <w:rPr>
                <w:rFonts w:cstheme="minorBidi"/>
                <w:lang w:bidi="th-TH"/>
              </w:rPr>
            </w:rPrChange>
          </w:rPr>
          <w:t xml:space="preserve"> </w:t>
        </w:r>
        <w:r w:rsidR="00141E22" w:rsidRPr="00A07BBE">
          <w:rPr>
            <w:rFonts w:cstheme="minorBidi" w:hint="cs"/>
            <w:highlight w:val="cyan"/>
            <w:cs/>
            <w:lang w:bidi="th-TH"/>
            <w:rPrChange w:id="191" w:author="Petnathean Julled" w:date="2023-05-04T01:44:00Z">
              <w:rPr>
                <w:rFonts w:cstheme="minorBidi" w:hint="cs"/>
                <w:cs/>
                <w:lang w:bidi="th-TH"/>
              </w:rPr>
            </w:rPrChange>
          </w:rPr>
          <w:t xml:space="preserve">โดย </w:t>
        </w:r>
        <w:r w:rsidR="00141E22" w:rsidRPr="00A07BBE">
          <w:rPr>
            <w:rFonts w:cstheme="minorBidi"/>
            <w:highlight w:val="cyan"/>
            <w:lang w:bidi="th-TH"/>
            <w:rPrChange w:id="192" w:author="Petnathean Julled" w:date="2023-05-04T01:44:00Z">
              <w:rPr>
                <w:rFonts w:cstheme="minorBidi"/>
                <w:lang w:bidi="th-TH"/>
              </w:rPr>
            </w:rPrChange>
          </w:rPr>
          <w:t>XDS Document Consumer Actor</w:t>
        </w:r>
        <w:r w:rsidR="009A31BD" w:rsidRPr="00A07BBE">
          <w:rPr>
            <w:rFonts w:cstheme="minorBidi"/>
            <w:highlight w:val="cyan"/>
            <w:lang w:bidi="th-TH"/>
            <w:rPrChange w:id="193" w:author="Petnathean Julled" w:date="2023-05-04T01:44:00Z">
              <w:rPr>
                <w:rFonts w:cstheme="minorBidi"/>
                <w:lang w:bidi="th-TH"/>
              </w:rPr>
            </w:rPrChange>
          </w:rPr>
          <w:t xml:space="preserve"> </w:t>
        </w:r>
        <w:r w:rsidR="009A31BD" w:rsidRPr="00A07BBE">
          <w:rPr>
            <w:rFonts w:cstheme="minorBidi" w:hint="cs"/>
            <w:highlight w:val="cyan"/>
            <w:cs/>
            <w:lang w:bidi="th-TH"/>
            <w:rPrChange w:id="194" w:author="Petnathean Julled" w:date="2023-05-04T01:44:00Z">
              <w:rPr>
                <w:rFonts w:cstheme="minorBidi" w:hint="cs"/>
                <w:cs/>
                <w:lang w:bidi="th-TH"/>
              </w:rPr>
            </w:rPrChange>
          </w:rPr>
          <w:t>โดยในแต่ละประเภทแบ</w:t>
        </w:r>
      </w:ins>
      <w:ins w:id="195" w:author="Petnathean Julled" w:date="2023-05-04T01:13:00Z">
        <w:r w:rsidR="009A31BD" w:rsidRPr="00A07BBE">
          <w:rPr>
            <w:rFonts w:cstheme="minorBidi" w:hint="cs"/>
            <w:highlight w:val="cyan"/>
            <w:cs/>
            <w:lang w:bidi="th-TH"/>
            <w:rPrChange w:id="196" w:author="Petnathean Julled" w:date="2023-05-04T01:44:00Z">
              <w:rPr>
                <w:rFonts w:cstheme="minorBidi" w:hint="cs"/>
                <w:cs/>
                <w:lang w:bidi="th-TH"/>
              </w:rPr>
            </w:rPrChange>
          </w:rPr>
          <w:t>่งย่อยได้เป็น</w:t>
        </w:r>
      </w:ins>
    </w:p>
    <w:p w14:paraId="34F31A95" w14:textId="64B75420" w:rsidR="009A31BD" w:rsidRPr="00A07BBE" w:rsidRDefault="009A31BD" w:rsidP="00F64A27">
      <w:pPr>
        <w:tabs>
          <w:tab w:val="left" w:pos="284"/>
          <w:tab w:val="left" w:pos="709"/>
        </w:tabs>
        <w:jc w:val="thaiDistribute"/>
        <w:rPr>
          <w:ins w:id="197" w:author="Petnathean Julled" w:date="2023-05-04T01:16:00Z"/>
          <w:rFonts w:cstheme="minorBidi"/>
          <w:highlight w:val="cyan"/>
          <w:lang w:bidi="th-TH"/>
          <w:rPrChange w:id="198" w:author="Petnathean Julled" w:date="2023-05-04T01:44:00Z">
            <w:rPr>
              <w:ins w:id="199" w:author="Petnathean Julled" w:date="2023-05-04T01:16:00Z"/>
              <w:rFonts w:cstheme="minorBidi"/>
              <w:lang w:bidi="th-TH"/>
            </w:rPr>
          </w:rPrChange>
        </w:rPr>
      </w:pPr>
      <w:ins w:id="200" w:author="Petnathean Julled" w:date="2023-05-04T01:13:00Z">
        <w:r w:rsidRPr="00A07BBE">
          <w:rPr>
            <w:rFonts w:cstheme="minorBidi" w:hint="cs"/>
            <w:highlight w:val="cyan"/>
            <w:cs/>
            <w:lang w:bidi="th-TH"/>
            <w:rPrChange w:id="201" w:author="Petnathean Julled" w:date="2023-05-04T01:44:00Z">
              <w:rPr>
                <w:rFonts w:cstheme="minorBidi" w:hint="cs"/>
                <w:cs/>
                <w:lang w:bidi="th-TH"/>
              </w:rPr>
            </w:rPrChange>
          </w:rPr>
          <w:t xml:space="preserve">1. </w:t>
        </w:r>
        <w:r w:rsidRPr="00A07BBE">
          <w:rPr>
            <w:rFonts w:cstheme="minorBidi"/>
            <w:highlight w:val="cyan"/>
            <w:lang w:bidi="th-TH"/>
            <w:rPrChange w:id="202" w:author="Petnathean Julled" w:date="2023-05-04T01:44:00Z">
              <w:rPr>
                <w:rFonts w:cstheme="minorBidi"/>
                <w:lang w:bidi="th-TH"/>
              </w:rPr>
            </w:rPrChange>
          </w:rPr>
          <w:t>Document Register</w:t>
        </w:r>
        <w:r w:rsidR="00EC3D5C" w:rsidRPr="00A07BBE">
          <w:rPr>
            <w:rFonts w:cstheme="minorBidi"/>
            <w:highlight w:val="cyan"/>
            <w:lang w:bidi="th-TH"/>
            <w:rPrChange w:id="203" w:author="Petnathean Julled" w:date="2023-05-04T01:44:00Z">
              <w:rPr>
                <w:rFonts w:cstheme="minorBidi"/>
                <w:lang w:bidi="th-TH"/>
              </w:rPr>
            </w:rPrChange>
          </w:rPr>
          <w:t xml:space="preserve"> </w:t>
        </w:r>
      </w:ins>
      <w:ins w:id="204" w:author="Petnathean Julled" w:date="2023-05-04T01:16:00Z">
        <w:r w:rsidR="00386D3B" w:rsidRPr="00A07BBE">
          <w:rPr>
            <w:rFonts w:cstheme="minorBidi" w:hint="cs"/>
            <w:highlight w:val="cyan"/>
            <w:cs/>
            <w:lang w:bidi="th-TH"/>
            <w:rPrChange w:id="205" w:author="Petnathean Julled" w:date="2023-05-04T01:44:00Z">
              <w:rPr>
                <w:rFonts w:cstheme="minorBidi" w:hint="cs"/>
                <w:cs/>
                <w:lang w:bidi="th-TH"/>
              </w:rPr>
            </w:rPrChange>
          </w:rPr>
          <w:t>ลงทะเบียนข้อมูลแฟ้มข้อมูลเหตุการณ์การรักษา</w:t>
        </w:r>
        <w:r w:rsidR="00A9071F" w:rsidRPr="00A07BBE">
          <w:rPr>
            <w:rFonts w:cstheme="minorBidi" w:hint="cs"/>
            <w:highlight w:val="cyan"/>
            <w:cs/>
            <w:lang w:bidi="th-TH"/>
            <w:rPrChange w:id="206" w:author="Petnathean Julled" w:date="2023-05-04T01:44:00Z">
              <w:rPr>
                <w:rFonts w:cstheme="minorBidi" w:hint="cs"/>
                <w:cs/>
                <w:lang w:bidi="th-TH"/>
              </w:rPr>
            </w:rPrChange>
          </w:rPr>
          <w:t xml:space="preserve"> </w:t>
        </w:r>
        <w:r w:rsidR="00A9071F" w:rsidRPr="00A07BBE">
          <w:rPr>
            <w:rFonts w:cstheme="minorBidi"/>
            <w:highlight w:val="cyan"/>
            <w:lang w:bidi="th-TH"/>
            <w:rPrChange w:id="207" w:author="Petnathean Julled" w:date="2023-05-04T01:44:00Z">
              <w:rPr>
                <w:rFonts w:cstheme="minorBidi"/>
                <w:lang w:bidi="th-TH"/>
              </w:rPr>
            </w:rPrChange>
          </w:rPr>
          <w:t>(</w:t>
        </w:r>
        <w:r w:rsidR="00A9071F" w:rsidRPr="00A07BBE">
          <w:rPr>
            <w:rFonts w:cstheme="minorBidi" w:hint="cs"/>
            <w:highlight w:val="cyan"/>
            <w:cs/>
            <w:lang w:bidi="th-TH"/>
            <w:rPrChange w:id="208" w:author="Petnathean Julled" w:date="2023-05-04T01:44:00Z">
              <w:rPr>
                <w:rFonts w:cstheme="minorBidi" w:hint="cs"/>
                <w:cs/>
                <w:lang w:bidi="th-TH"/>
              </w:rPr>
            </w:rPrChange>
          </w:rPr>
          <w:t xml:space="preserve">ด้วย </w:t>
        </w:r>
        <w:r w:rsidR="00A9071F" w:rsidRPr="00A07BBE">
          <w:rPr>
            <w:rFonts w:cstheme="minorBidi"/>
            <w:highlight w:val="cyan"/>
            <w:lang w:bidi="th-TH"/>
            <w:rPrChange w:id="209" w:author="Petnathean Julled" w:date="2023-05-04T01:44:00Z">
              <w:rPr>
                <w:rFonts w:cstheme="minorBidi"/>
                <w:lang w:bidi="th-TH"/>
              </w:rPr>
            </w:rPrChange>
          </w:rPr>
          <w:t>metadata attributes)</w:t>
        </w:r>
      </w:ins>
    </w:p>
    <w:p w14:paraId="19AD8657" w14:textId="276ACAEF" w:rsidR="00A9071F" w:rsidRPr="00A07BBE" w:rsidRDefault="00A9071F" w:rsidP="00F64A27">
      <w:pPr>
        <w:tabs>
          <w:tab w:val="left" w:pos="284"/>
          <w:tab w:val="left" w:pos="709"/>
        </w:tabs>
        <w:jc w:val="thaiDistribute"/>
        <w:rPr>
          <w:ins w:id="210" w:author="Petnathean Julled" w:date="2023-05-04T01:26:00Z"/>
          <w:rFonts w:cstheme="minorBidi" w:hint="cs"/>
          <w:highlight w:val="cyan"/>
          <w:cs/>
          <w:lang w:bidi="th-TH"/>
          <w:rPrChange w:id="211" w:author="Petnathean Julled" w:date="2023-05-04T01:44:00Z">
            <w:rPr>
              <w:ins w:id="212" w:author="Petnathean Julled" w:date="2023-05-04T01:26:00Z"/>
              <w:rFonts w:cstheme="minorBidi" w:hint="cs"/>
              <w:cs/>
              <w:lang w:bidi="th-TH"/>
            </w:rPr>
          </w:rPrChange>
        </w:rPr>
      </w:pPr>
      <w:ins w:id="213" w:author="Petnathean Julled" w:date="2023-05-04T01:17:00Z">
        <w:r w:rsidRPr="00A07BBE">
          <w:rPr>
            <w:rFonts w:cstheme="minorBidi" w:hint="cs"/>
            <w:highlight w:val="cyan"/>
            <w:cs/>
            <w:lang w:bidi="th-TH"/>
            <w:rPrChange w:id="214" w:author="Petnathean Julled" w:date="2023-05-04T01:44:00Z">
              <w:rPr>
                <w:rFonts w:cstheme="minorBidi" w:hint="cs"/>
                <w:cs/>
                <w:lang w:bidi="th-TH"/>
              </w:rPr>
            </w:rPrChange>
          </w:rPr>
          <w:t>1.1</w:t>
        </w:r>
        <w:r w:rsidR="001A657E" w:rsidRPr="00A07BBE">
          <w:rPr>
            <w:rFonts w:cstheme="minorBidi" w:hint="cs"/>
            <w:highlight w:val="cyan"/>
            <w:cs/>
            <w:lang w:bidi="th-TH"/>
            <w:rPrChange w:id="215" w:author="Petnathean Julled" w:date="2023-05-04T01:44:00Z">
              <w:rPr>
                <w:rFonts w:cstheme="minorBidi" w:hint="cs"/>
                <w:cs/>
                <w:lang w:bidi="th-TH"/>
              </w:rPr>
            </w:rPrChange>
          </w:rPr>
          <w:t xml:space="preserve"> ทดสอบเรียก</w:t>
        </w:r>
        <w:r w:rsidR="00A36A07" w:rsidRPr="00A07BBE">
          <w:rPr>
            <w:rFonts w:cstheme="minorBidi" w:hint="cs"/>
            <w:highlight w:val="cyan"/>
            <w:cs/>
            <w:lang w:bidi="th-TH"/>
            <w:rPrChange w:id="216" w:author="Petnathean Julled" w:date="2023-05-04T01:44:00Z">
              <w:rPr>
                <w:rFonts w:cstheme="minorBidi" w:hint="cs"/>
                <w:cs/>
                <w:lang w:bidi="th-TH"/>
              </w:rPr>
            </w:rPrChange>
          </w:rPr>
          <w:t xml:space="preserve">ใช้การลงทะเบียน </w:t>
        </w:r>
        <w:r w:rsidR="00A36A07" w:rsidRPr="00A07BBE">
          <w:rPr>
            <w:rFonts w:cstheme="minorBidi"/>
            <w:highlight w:val="cyan"/>
            <w:lang w:bidi="th-TH"/>
            <w:rPrChange w:id="217" w:author="Petnathean Julled" w:date="2023-05-04T01:44:00Z">
              <w:rPr>
                <w:rFonts w:cstheme="minorBidi"/>
                <w:lang w:bidi="th-TH"/>
              </w:rPr>
            </w:rPrChange>
          </w:rPr>
          <w:t xml:space="preserve">document </w:t>
        </w:r>
        <w:r w:rsidR="00A36A07" w:rsidRPr="00A07BBE">
          <w:rPr>
            <w:rFonts w:cstheme="minorBidi" w:hint="cs"/>
            <w:highlight w:val="cyan"/>
            <w:cs/>
            <w:lang w:bidi="th-TH"/>
            <w:rPrChange w:id="218" w:author="Petnathean Julled" w:date="2023-05-04T01:44:00Z">
              <w:rPr>
                <w:rFonts w:cstheme="minorBidi" w:hint="cs"/>
                <w:cs/>
                <w:lang w:bidi="th-TH"/>
              </w:rPr>
            </w:rPrChange>
          </w:rPr>
          <w:t>โดย</w:t>
        </w:r>
      </w:ins>
      <w:ins w:id="219" w:author="Petnathean Julled" w:date="2023-05-04T01:18:00Z">
        <w:r w:rsidR="00A36A07" w:rsidRPr="00A07BBE">
          <w:rPr>
            <w:rFonts w:cstheme="minorBidi" w:hint="cs"/>
            <w:highlight w:val="cyan"/>
            <w:cs/>
            <w:lang w:bidi="th-TH"/>
            <w:rPrChange w:id="220" w:author="Petnathean Julled" w:date="2023-05-04T01:44:00Z">
              <w:rPr>
                <w:rFonts w:cstheme="minorBidi" w:hint="cs"/>
                <w:cs/>
                <w:lang w:bidi="th-TH"/>
              </w:rPr>
            </w:rPrChange>
          </w:rPr>
          <w:t xml:space="preserve"> </w:t>
        </w:r>
        <w:r w:rsidR="00A36A07" w:rsidRPr="00A07BBE">
          <w:rPr>
            <w:rFonts w:cstheme="minorBidi"/>
            <w:highlight w:val="cyan"/>
            <w:lang w:bidi="th-TH"/>
            <w:rPrChange w:id="221" w:author="Petnathean Julled" w:date="2023-05-04T01:44:00Z">
              <w:rPr>
                <w:rFonts w:cstheme="minorBidi"/>
                <w:lang w:bidi="th-TH"/>
              </w:rPr>
            </w:rPrChange>
          </w:rPr>
          <w:t xml:space="preserve">node </w:t>
        </w:r>
        <w:r w:rsidR="00A84D97" w:rsidRPr="00A07BBE">
          <w:rPr>
            <w:rFonts w:cstheme="minorBidi" w:hint="cs"/>
            <w:highlight w:val="cyan"/>
            <w:cs/>
            <w:lang w:bidi="th-TH"/>
            <w:rPrChange w:id="222" w:author="Petnathean Julled" w:date="2023-05-04T01:44:00Z">
              <w:rPr>
                <w:rFonts w:cstheme="minorBidi" w:hint="cs"/>
                <w:cs/>
                <w:lang w:bidi="th-TH"/>
              </w:rPr>
            </w:rPrChange>
          </w:rPr>
          <w:t xml:space="preserve">เดียว ทีละ </w:t>
        </w:r>
        <w:r w:rsidR="00A84D97" w:rsidRPr="00A07BBE">
          <w:rPr>
            <w:rFonts w:cstheme="minorBidi"/>
            <w:highlight w:val="cyan"/>
            <w:lang w:bidi="th-TH"/>
            <w:rPrChange w:id="223" w:author="Petnathean Julled" w:date="2023-05-04T01:44:00Z">
              <w:rPr>
                <w:rFonts w:cstheme="minorBidi"/>
                <w:lang w:bidi="th-TH"/>
              </w:rPr>
            </w:rPrChange>
          </w:rPr>
          <w:t xml:space="preserve">node </w:t>
        </w:r>
      </w:ins>
      <w:ins w:id="224" w:author="Petnathean Julled" w:date="2023-05-04T01:25:00Z">
        <w:r w:rsidR="00D314F1" w:rsidRPr="00A07BBE">
          <w:rPr>
            <w:rFonts w:cstheme="minorBidi" w:hint="cs"/>
            <w:highlight w:val="cyan"/>
            <w:cs/>
            <w:lang w:bidi="th-TH"/>
            <w:rPrChange w:id="225" w:author="Petnathean Julled" w:date="2023-05-04T01:44:00Z">
              <w:rPr>
                <w:rFonts w:cstheme="minorBidi" w:hint="cs"/>
                <w:cs/>
                <w:lang w:bidi="th-TH"/>
              </w:rPr>
            </w:rPrChange>
          </w:rPr>
          <w:t>ทดสอบ</w:t>
        </w:r>
        <w:r w:rsidR="00CD3990" w:rsidRPr="00A07BBE">
          <w:rPr>
            <w:rFonts w:cstheme="minorBidi" w:hint="cs"/>
            <w:highlight w:val="cyan"/>
            <w:cs/>
            <w:lang w:bidi="th-TH"/>
            <w:rPrChange w:id="226" w:author="Petnathean Julled" w:date="2023-05-04T01:44:00Z">
              <w:rPr>
                <w:rFonts w:cstheme="minorBidi" w:hint="cs"/>
                <w:cs/>
                <w:lang w:bidi="th-TH"/>
              </w:rPr>
            </w:rPrChange>
          </w:rPr>
          <w:t xml:space="preserve">ไล่จาก </w:t>
        </w:r>
        <w:r w:rsidR="00CD3990" w:rsidRPr="00A07BBE">
          <w:rPr>
            <w:rFonts w:cstheme="minorBidi"/>
            <w:highlight w:val="cyan"/>
            <w:lang w:bidi="th-TH"/>
            <w:rPrChange w:id="227" w:author="Petnathean Julled" w:date="2023-05-04T01:44:00Z">
              <w:rPr>
                <w:rFonts w:cstheme="minorBidi"/>
                <w:lang w:bidi="th-TH"/>
              </w:rPr>
            </w:rPrChange>
          </w:rPr>
          <w:t xml:space="preserve">node </w:t>
        </w:r>
        <w:r w:rsidR="00CD3990" w:rsidRPr="00A07BBE">
          <w:rPr>
            <w:rFonts w:cstheme="minorBidi" w:hint="cs"/>
            <w:highlight w:val="cyan"/>
            <w:cs/>
            <w:lang w:bidi="th-TH"/>
            <w:rPrChange w:id="228" w:author="Petnathean Julled" w:date="2023-05-04T01:44:00Z">
              <w:rPr>
                <w:rFonts w:cstheme="minorBidi" w:hint="cs"/>
                <w:cs/>
                <w:lang w:bidi="th-TH"/>
              </w:rPr>
            </w:rPrChange>
          </w:rPr>
          <w:t xml:space="preserve">ที่ 1 ไปจนถึง </w:t>
        </w:r>
        <w:r w:rsidR="00CD3990" w:rsidRPr="00A07BBE">
          <w:rPr>
            <w:rFonts w:cstheme="minorBidi"/>
            <w:highlight w:val="cyan"/>
            <w:lang w:bidi="th-TH"/>
            <w:rPrChange w:id="229" w:author="Petnathean Julled" w:date="2023-05-04T01:44:00Z">
              <w:rPr>
                <w:rFonts w:cstheme="minorBidi"/>
                <w:lang w:bidi="th-TH"/>
              </w:rPr>
            </w:rPrChange>
          </w:rPr>
          <w:t xml:space="preserve">node </w:t>
        </w:r>
        <w:r w:rsidR="00CD3990" w:rsidRPr="00A07BBE">
          <w:rPr>
            <w:rFonts w:cstheme="minorBidi" w:hint="cs"/>
            <w:highlight w:val="cyan"/>
            <w:cs/>
            <w:lang w:bidi="th-TH"/>
            <w:rPrChange w:id="230" w:author="Petnathean Julled" w:date="2023-05-04T01:44:00Z">
              <w:rPr>
                <w:rFonts w:cstheme="minorBidi" w:hint="cs"/>
                <w:cs/>
                <w:lang w:bidi="th-TH"/>
              </w:rPr>
            </w:rPrChange>
          </w:rPr>
          <w:t>ที่ 8</w:t>
        </w:r>
      </w:ins>
      <w:ins w:id="231" w:author="Petnathean Julled" w:date="2023-05-04T01:26:00Z">
        <w:r w:rsidR="00A51C74" w:rsidRPr="00A07BBE">
          <w:rPr>
            <w:rFonts w:cstheme="minorBidi" w:hint="cs"/>
            <w:highlight w:val="cyan"/>
            <w:cs/>
            <w:lang w:bidi="th-TH"/>
            <w:rPrChange w:id="232" w:author="Petnathean Julled" w:date="2023-05-04T01:44:00Z">
              <w:rPr>
                <w:rFonts w:cstheme="minorBidi" w:hint="cs"/>
                <w:cs/>
                <w:lang w:bidi="th-TH"/>
              </w:rPr>
            </w:rPrChange>
          </w:rPr>
          <w:t xml:space="preserve"> ไม่พร้อมกัน โดยสลับไปมาระหว่างลงทะเบียน </w:t>
        </w:r>
        <w:r w:rsidR="00A51C74" w:rsidRPr="00A07BBE">
          <w:rPr>
            <w:rFonts w:cstheme="minorBidi"/>
            <w:highlight w:val="cyan"/>
            <w:lang w:bidi="th-TH"/>
            <w:rPrChange w:id="233" w:author="Petnathean Julled" w:date="2023-05-04T01:44:00Z">
              <w:rPr>
                <w:rFonts w:cstheme="minorBidi"/>
                <w:lang w:bidi="th-TH"/>
              </w:rPr>
            </w:rPrChange>
          </w:rPr>
          <w:t xml:space="preserve">document sample </w:t>
        </w:r>
        <w:r w:rsidR="00A51C74" w:rsidRPr="00A07BBE">
          <w:rPr>
            <w:rFonts w:cstheme="minorBidi" w:hint="cs"/>
            <w:highlight w:val="cyan"/>
            <w:cs/>
            <w:lang w:bidi="th-TH"/>
            <w:rPrChange w:id="234" w:author="Petnathean Julled" w:date="2023-05-04T01:44:00Z">
              <w:rPr>
                <w:rFonts w:cstheme="minorBidi" w:hint="cs"/>
                <w:cs/>
                <w:lang w:bidi="th-TH"/>
              </w:rPr>
            </w:rPrChange>
          </w:rPr>
          <w:t xml:space="preserve">หมายเลข 01 กับ </w:t>
        </w:r>
        <w:r w:rsidR="00A51C74" w:rsidRPr="00A07BBE">
          <w:rPr>
            <w:rFonts w:cstheme="minorBidi"/>
            <w:highlight w:val="cyan"/>
            <w:lang w:bidi="th-TH"/>
            <w:rPrChange w:id="235" w:author="Petnathean Julled" w:date="2023-05-04T01:44:00Z">
              <w:rPr>
                <w:rFonts w:cstheme="minorBidi"/>
                <w:lang w:bidi="th-TH"/>
              </w:rPr>
            </w:rPrChange>
          </w:rPr>
          <w:t xml:space="preserve">document sample </w:t>
        </w:r>
        <w:r w:rsidR="00A51C74" w:rsidRPr="00A07BBE">
          <w:rPr>
            <w:rFonts w:cstheme="minorBidi" w:hint="cs"/>
            <w:highlight w:val="cyan"/>
            <w:cs/>
            <w:lang w:bidi="th-TH"/>
            <w:rPrChange w:id="236" w:author="Petnathean Julled" w:date="2023-05-04T01:44:00Z">
              <w:rPr>
                <w:rFonts w:cstheme="minorBidi" w:hint="cs"/>
                <w:cs/>
                <w:lang w:bidi="th-TH"/>
              </w:rPr>
            </w:rPrChange>
          </w:rPr>
          <w:t>หมายเลข 10</w:t>
        </w:r>
      </w:ins>
      <w:ins w:id="237" w:author="Petnathean Julled" w:date="2023-05-04T01:28:00Z">
        <w:r w:rsidR="00C722AA" w:rsidRPr="00A07BBE">
          <w:rPr>
            <w:rFonts w:cstheme="minorBidi" w:hint="cs"/>
            <w:highlight w:val="cyan"/>
            <w:cs/>
            <w:lang w:bidi="th-TH"/>
            <w:rPrChange w:id="238" w:author="Petnathean Julled" w:date="2023-05-04T01:44:00Z">
              <w:rPr>
                <w:rFonts w:cstheme="minorBidi" w:hint="cs"/>
                <w:cs/>
                <w:lang w:bidi="th-TH"/>
              </w:rPr>
            </w:rPrChange>
          </w:rPr>
          <w:t xml:space="preserve"> </w:t>
        </w:r>
        <w:r w:rsidR="00E22B5A" w:rsidRPr="00A07BBE">
          <w:rPr>
            <w:rFonts w:cstheme="minorBidi" w:hint="cs"/>
            <w:highlight w:val="cyan"/>
            <w:cs/>
            <w:lang w:bidi="th-TH"/>
            <w:rPrChange w:id="239" w:author="Petnathean Julled" w:date="2023-05-04T01:44:00Z">
              <w:rPr>
                <w:rFonts w:cstheme="minorBidi" w:hint="cs"/>
                <w:cs/>
                <w:lang w:bidi="th-TH"/>
              </w:rPr>
            </w:rPrChange>
          </w:rPr>
          <w:t xml:space="preserve">จับระยะเวลาที่ </w:t>
        </w:r>
        <w:r w:rsidR="00E22B5A" w:rsidRPr="00A07BBE">
          <w:rPr>
            <w:rFonts w:cstheme="minorBidi"/>
            <w:highlight w:val="cyan"/>
            <w:lang w:bidi="th-TH"/>
            <w:rPrChange w:id="240" w:author="Petnathean Julled" w:date="2023-05-04T01:44:00Z">
              <w:rPr>
                <w:rFonts w:cstheme="minorBidi"/>
                <w:lang w:bidi="th-TH"/>
              </w:rPr>
            </w:rPrChange>
          </w:rPr>
          <w:t xml:space="preserve">node </w:t>
        </w:r>
        <w:r w:rsidR="00E22B5A" w:rsidRPr="00A07BBE">
          <w:rPr>
            <w:rFonts w:cstheme="minorBidi" w:hint="cs"/>
            <w:highlight w:val="cyan"/>
            <w:cs/>
            <w:lang w:bidi="th-TH"/>
            <w:rPrChange w:id="241" w:author="Petnathean Julled" w:date="2023-05-04T01:44:00Z">
              <w:rPr>
                <w:rFonts w:cstheme="minorBidi" w:hint="cs"/>
                <w:cs/>
                <w:lang w:bidi="th-TH"/>
              </w:rPr>
            </w:rPrChange>
          </w:rPr>
          <w:t xml:space="preserve">ใช้ในการ </w:t>
        </w:r>
        <w:r w:rsidR="00E22B5A" w:rsidRPr="00A07BBE">
          <w:rPr>
            <w:rFonts w:cstheme="minorBidi"/>
            <w:highlight w:val="cyan"/>
            <w:lang w:bidi="th-TH"/>
            <w:rPrChange w:id="242" w:author="Petnathean Julled" w:date="2023-05-04T01:44:00Z">
              <w:rPr>
                <w:rFonts w:cstheme="minorBidi"/>
                <w:lang w:bidi="th-TH"/>
              </w:rPr>
            </w:rPrChange>
          </w:rPr>
          <w:t xml:space="preserve">deploy </w:t>
        </w:r>
        <w:proofErr w:type="spellStart"/>
        <w:r w:rsidR="00E22B5A" w:rsidRPr="00A07BBE">
          <w:rPr>
            <w:rFonts w:cstheme="minorBidi"/>
            <w:highlight w:val="cyan"/>
            <w:lang w:bidi="th-TH"/>
            <w:rPrChange w:id="243" w:author="Petnathean Julled" w:date="2023-05-04T01:44:00Z">
              <w:rPr>
                <w:rFonts w:cstheme="minorBidi"/>
                <w:lang w:bidi="th-TH"/>
              </w:rPr>
            </w:rPrChange>
          </w:rPr>
          <w:t>smartcontract</w:t>
        </w:r>
        <w:proofErr w:type="spellEnd"/>
        <w:r w:rsidR="00E22B5A" w:rsidRPr="00A07BBE">
          <w:rPr>
            <w:rFonts w:cstheme="minorBidi"/>
            <w:highlight w:val="cyan"/>
            <w:lang w:bidi="th-TH"/>
            <w:rPrChange w:id="244" w:author="Petnathean Julled" w:date="2023-05-04T01:44:00Z">
              <w:rPr>
                <w:rFonts w:cstheme="minorBidi"/>
                <w:lang w:bidi="th-TH"/>
              </w:rPr>
            </w:rPrChange>
          </w:rPr>
          <w:t xml:space="preserve"> </w:t>
        </w:r>
        <w:r w:rsidR="00E22B5A" w:rsidRPr="00A07BBE">
          <w:rPr>
            <w:rFonts w:cstheme="minorBidi" w:hint="cs"/>
            <w:highlight w:val="cyan"/>
            <w:cs/>
            <w:lang w:bidi="th-TH"/>
            <w:rPrChange w:id="245" w:author="Petnathean Julled" w:date="2023-05-04T01:44:00Z">
              <w:rPr>
                <w:rFonts w:cstheme="minorBidi" w:hint="cs"/>
                <w:cs/>
                <w:lang w:bidi="th-TH"/>
              </w:rPr>
            </w:rPrChange>
          </w:rPr>
          <w:t>จนสำเร็จ</w:t>
        </w:r>
      </w:ins>
    </w:p>
    <w:p w14:paraId="63846972" w14:textId="616A29F0" w:rsidR="00A51C74" w:rsidRPr="00A07BBE" w:rsidRDefault="00A51C74" w:rsidP="00F64A27">
      <w:pPr>
        <w:tabs>
          <w:tab w:val="left" w:pos="284"/>
          <w:tab w:val="left" w:pos="709"/>
        </w:tabs>
        <w:jc w:val="thaiDistribute"/>
        <w:rPr>
          <w:ins w:id="246" w:author="Petnathean Julled" w:date="2023-05-04T01:29:00Z"/>
          <w:rFonts w:cstheme="minorBidi"/>
          <w:highlight w:val="cyan"/>
          <w:lang w:bidi="th-TH"/>
          <w:rPrChange w:id="247" w:author="Petnathean Julled" w:date="2023-05-04T01:44:00Z">
            <w:rPr>
              <w:ins w:id="248" w:author="Petnathean Julled" w:date="2023-05-04T01:29:00Z"/>
              <w:rFonts w:cstheme="minorBidi"/>
              <w:lang w:bidi="th-TH"/>
            </w:rPr>
          </w:rPrChange>
        </w:rPr>
      </w:pPr>
      <w:ins w:id="249" w:author="Petnathean Julled" w:date="2023-05-04T01:26:00Z">
        <w:r w:rsidRPr="00A07BBE">
          <w:rPr>
            <w:rFonts w:cstheme="minorBidi" w:hint="cs"/>
            <w:highlight w:val="cyan"/>
            <w:cs/>
            <w:lang w:bidi="th-TH"/>
            <w:rPrChange w:id="250" w:author="Petnathean Julled" w:date="2023-05-04T01:44:00Z">
              <w:rPr>
                <w:rFonts w:cstheme="minorBidi" w:hint="cs"/>
                <w:cs/>
                <w:lang w:bidi="th-TH"/>
              </w:rPr>
            </w:rPrChange>
          </w:rPr>
          <w:t>1.2 ทดสอบเรียก</w:t>
        </w:r>
      </w:ins>
      <w:ins w:id="251" w:author="Petnathean Julled" w:date="2023-05-04T01:27:00Z">
        <w:r w:rsidR="00646D01" w:rsidRPr="00A07BBE">
          <w:rPr>
            <w:rFonts w:cstheme="minorBidi" w:hint="cs"/>
            <w:highlight w:val="cyan"/>
            <w:cs/>
            <w:lang w:bidi="th-TH"/>
            <w:rPrChange w:id="252" w:author="Petnathean Julled" w:date="2023-05-04T01:44:00Z">
              <w:rPr>
                <w:rFonts w:cstheme="minorBidi" w:hint="cs"/>
                <w:cs/>
                <w:lang w:bidi="th-TH"/>
              </w:rPr>
            </w:rPrChange>
          </w:rPr>
          <w:t xml:space="preserve">ใช้การลงทะเบียน </w:t>
        </w:r>
        <w:r w:rsidR="00646D01" w:rsidRPr="00A07BBE">
          <w:rPr>
            <w:rFonts w:cstheme="minorBidi"/>
            <w:highlight w:val="cyan"/>
            <w:lang w:bidi="th-TH"/>
            <w:rPrChange w:id="253" w:author="Petnathean Julled" w:date="2023-05-04T01:44:00Z">
              <w:rPr>
                <w:rFonts w:cstheme="minorBidi"/>
                <w:lang w:bidi="th-TH"/>
              </w:rPr>
            </w:rPrChange>
          </w:rPr>
          <w:t xml:space="preserve">document </w:t>
        </w:r>
        <w:r w:rsidR="00C722AA" w:rsidRPr="00A07BBE">
          <w:rPr>
            <w:rFonts w:cstheme="minorBidi" w:hint="cs"/>
            <w:highlight w:val="cyan"/>
            <w:cs/>
            <w:lang w:bidi="th-TH"/>
            <w:rPrChange w:id="254" w:author="Petnathean Julled" w:date="2023-05-04T01:44:00Z">
              <w:rPr>
                <w:rFonts w:cstheme="minorBidi" w:hint="cs"/>
                <w:cs/>
                <w:lang w:bidi="th-TH"/>
              </w:rPr>
            </w:rPrChange>
          </w:rPr>
          <w:t xml:space="preserve">ด้วยทุก </w:t>
        </w:r>
        <w:r w:rsidR="00C722AA" w:rsidRPr="00A07BBE">
          <w:rPr>
            <w:rFonts w:cstheme="minorBidi"/>
            <w:highlight w:val="cyan"/>
            <w:lang w:bidi="th-TH"/>
            <w:rPrChange w:id="255" w:author="Petnathean Julled" w:date="2023-05-04T01:44:00Z">
              <w:rPr>
                <w:rFonts w:cstheme="minorBidi"/>
                <w:lang w:bidi="th-TH"/>
              </w:rPr>
            </w:rPrChange>
          </w:rPr>
          <w:t xml:space="preserve">node </w:t>
        </w:r>
        <w:r w:rsidR="00C722AA" w:rsidRPr="00A07BBE">
          <w:rPr>
            <w:rFonts w:cstheme="minorBidi" w:hint="cs"/>
            <w:highlight w:val="cyan"/>
            <w:cs/>
            <w:lang w:bidi="th-TH"/>
            <w:rPrChange w:id="256" w:author="Petnathean Julled" w:date="2023-05-04T01:44:00Z">
              <w:rPr>
                <w:rFonts w:cstheme="minorBidi" w:hint="cs"/>
                <w:cs/>
                <w:lang w:bidi="th-TH"/>
              </w:rPr>
            </w:rPrChange>
          </w:rPr>
          <w:t xml:space="preserve">พร้อมกันทั้ง 8 </w:t>
        </w:r>
        <w:r w:rsidR="00C722AA" w:rsidRPr="00A07BBE">
          <w:rPr>
            <w:rFonts w:cstheme="minorBidi"/>
            <w:highlight w:val="cyan"/>
            <w:lang w:bidi="th-TH"/>
            <w:rPrChange w:id="257" w:author="Petnathean Julled" w:date="2023-05-04T01:44:00Z">
              <w:rPr>
                <w:rFonts w:cstheme="minorBidi"/>
                <w:lang w:bidi="th-TH"/>
              </w:rPr>
            </w:rPrChange>
          </w:rPr>
          <w:t xml:space="preserve">node </w:t>
        </w:r>
        <w:r w:rsidR="00C722AA" w:rsidRPr="00A07BBE">
          <w:rPr>
            <w:rFonts w:cstheme="minorBidi" w:hint="cs"/>
            <w:highlight w:val="cyan"/>
            <w:cs/>
            <w:lang w:bidi="th-TH"/>
            <w:rPrChange w:id="258" w:author="Petnathean Julled" w:date="2023-05-04T01:44:00Z">
              <w:rPr>
                <w:rFonts w:cstheme="minorBidi" w:hint="cs"/>
                <w:cs/>
                <w:lang w:bidi="th-TH"/>
              </w:rPr>
            </w:rPrChange>
          </w:rPr>
          <w:t>โดย</w:t>
        </w:r>
      </w:ins>
      <w:ins w:id="259" w:author="Petnathean Julled" w:date="2023-05-04T01:28:00Z">
        <w:r w:rsidR="00C722AA" w:rsidRPr="00A07BBE">
          <w:rPr>
            <w:rFonts w:cstheme="minorBidi" w:hint="cs"/>
            <w:highlight w:val="cyan"/>
            <w:cs/>
            <w:lang w:bidi="th-TH"/>
            <w:rPrChange w:id="260" w:author="Petnathean Julled" w:date="2023-05-04T01:44:00Z">
              <w:rPr>
                <w:rFonts w:cstheme="minorBidi" w:hint="cs"/>
                <w:cs/>
                <w:lang w:bidi="th-TH"/>
              </w:rPr>
            </w:rPrChange>
          </w:rPr>
          <w:t>สลับไปมาระหว่าง</w:t>
        </w:r>
        <w:r w:rsidR="005C64C5" w:rsidRPr="00A07BBE">
          <w:rPr>
            <w:rFonts w:cstheme="minorBidi" w:hint="cs"/>
            <w:highlight w:val="cyan"/>
            <w:cs/>
            <w:lang w:bidi="th-TH"/>
            <w:rPrChange w:id="261" w:author="Petnathean Julled" w:date="2023-05-04T01:44:00Z">
              <w:rPr>
                <w:rFonts w:cstheme="minorBidi" w:hint="cs"/>
                <w:cs/>
                <w:lang w:bidi="th-TH"/>
              </w:rPr>
            </w:rPrChange>
          </w:rPr>
          <w:t xml:space="preserve"> </w:t>
        </w:r>
        <w:r w:rsidR="005C64C5" w:rsidRPr="00A07BBE">
          <w:rPr>
            <w:rFonts w:cstheme="minorBidi"/>
            <w:highlight w:val="cyan"/>
            <w:lang w:bidi="th-TH"/>
            <w:rPrChange w:id="262" w:author="Petnathean Julled" w:date="2023-05-04T01:44:00Z">
              <w:rPr>
                <w:rFonts w:cstheme="minorBidi"/>
                <w:lang w:bidi="th-TH"/>
              </w:rPr>
            </w:rPrChange>
          </w:rPr>
          <w:t xml:space="preserve">document sample </w:t>
        </w:r>
      </w:ins>
      <w:ins w:id="263" w:author="Petnathean Julled" w:date="2023-05-04T01:29:00Z">
        <w:r w:rsidR="005C64C5" w:rsidRPr="00A07BBE">
          <w:rPr>
            <w:rFonts w:cstheme="minorBidi" w:hint="cs"/>
            <w:highlight w:val="cyan"/>
            <w:cs/>
            <w:lang w:bidi="th-TH"/>
            <w:rPrChange w:id="264" w:author="Petnathean Julled" w:date="2023-05-04T01:44:00Z">
              <w:rPr>
                <w:rFonts w:cstheme="minorBidi" w:hint="cs"/>
                <w:cs/>
                <w:lang w:bidi="th-TH"/>
              </w:rPr>
            </w:rPrChange>
          </w:rPr>
          <w:t xml:space="preserve">01 และ </w:t>
        </w:r>
        <w:r w:rsidR="005C64C5" w:rsidRPr="00A07BBE">
          <w:rPr>
            <w:rFonts w:cstheme="minorBidi"/>
            <w:highlight w:val="cyan"/>
            <w:lang w:bidi="th-TH"/>
            <w:rPrChange w:id="265" w:author="Petnathean Julled" w:date="2023-05-04T01:44:00Z">
              <w:rPr>
                <w:rFonts w:cstheme="minorBidi"/>
                <w:lang w:bidi="th-TH"/>
              </w:rPr>
            </w:rPrChange>
          </w:rPr>
          <w:t xml:space="preserve">document sample </w:t>
        </w:r>
        <w:r w:rsidR="005C64C5" w:rsidRPr="00A07BBE">
          <w:rPr>
            <w:rFonts w:cstheme="minorBidi" w:hint="cs"/>
            <w:highlight w:val="cyan"/>
            <w:cs/>
            <w:lang w:bidi="th-TH"/>
            <w:rPrChange w:id="266" w:author="Petnathean Julled" w:date="2023-05-04T01:44:00Z">
              <w:rPr>
                <w:rFonts w:cstheme="minorBidi" w:hint="cs"/>
                <w:cs/>
                <w:lang w:bidi="th-TH"/>
              </w:rPr>
            </w:rPrChange>
          </w:rPr>
          <w:t xml:space="preserve">10 จับระยะเวลาที่ </w:t>
        </w:r>
        <w:r w:rsidR="005C64C5" w:rsidRPr="00A07BBE">
          <w:rPr>
            <w:rFonts w:cstheme="minorBidi"/>
            <w:highlight w:val="cyan"/>
            <w:lang w:bidi="th-TH"/>
            <w:rPrChange w:id="267" w:author="Petnathean Julled" w:date="2023-05-04T01:44:00Z">
              <w:rPr>
                <w:rFonts w:cstheme="minorBidi"/>
                <w:lang w:bidi="th-TH"/>
              </w:rPr>
            </w:rPrChange>
          </w:rPr>
          <w:t xml:space="preserve">node </w:t>
        </w:r>
        <w:r w:rsidR="005C64C5" w:rsidRPr="00A07BBE">
          <w:rPr>
            <w:rFonts w:cstheme="minorBidi" w:hint="cs"/>
            <w:highlight w:val="cyan"/>
            <w:cs/>
            <w:lang w:bidi="th-TH"/>
            <w:rPrChange w:id="268" w:author="Petnathean Julled" w:date="2023-05-04T01:44:00Z">
              <w:rPr>
                <w:rFonts w:cstheme="minorBidi" w:hint="cs"/>
                <w:cs/>
                <w:lang w:bidi="th-TH"/>
              </w:rPr>
            </w:rPrChange>
          </w:rPr>
          <w:t xml:space="preserve">ใช้ในการ </w:t>
        </w:r>
        <w:r w:rsidR="005C64C5" w:rsidRPr="00A07BBE">
          <w:rPr>
            <w:rFonts w:cstheme="minorBidi"/>
            <w:highlight w:val="cyan"/>
            <w:lang w:bidi="th-TH"/>
            <w:rPrChange w:id="269" w:author="Petnathean Julled" w:date="2023-05-04T01:44:00Z">
              <w:rPr>
                <w:rFonts w:cstheme="minorBidi"/>
                <w:lang w:bidi="th-TH"/>
              </w:rPr>
            </w:rPrChange>
          </w:rPr>
          <w:t xml:space="preserve">deploy </w:t>
        </w:r>
        <w:proofErr w:type="spellStart"/>
        <w:r w:rsidR="005C64C5" w:rsidRPr="00A07BBE">
          <w:rPr>
            <w:rFonts w:cstheme="minorBidi"/>
            <w:highlight w:val="cyan"/>
            <w:lang w:bidi="th-TH"/>
            <w:rPrChange w:id="270" w:author="Petnathean Julled" w:date="2023-05-04T01:44:00Z">
              <w:rPr>
                <w:rFonts w:cstheme="minorBidi"/>
                <w:lang w:bidi="th-TH"/>
              </w:rPr>
            </w:rPrChange>
          </w:rPr>
          <w:t>smartcontract</w:t>
        </w:r>
        <w:proofErr w:type="spellEnd"/>
        <w:r w:rsidR="005C64C5" w:rsidRPr="00A07BBE">
          <w:rPr>
            <w:rFonts w:cstheme="minorBidi"/>
            <w:highlight w:val="cyan"/>
            <w:lang w:bidi="th-TH"/>
            <w:rPrChange w:id="271" w:author="Petnathean Julled" w:date="2023-05-04T01:44:00Z">
              <w:rPr>
                <w:rFonts w:cstheme="minorBidi"/>
                <w:lang w:bidi="th-TH"/>
              </w:rPr>
            </w:rPrChange>
          </w:rPr>
          <w:t xml:space="preserve"> </w:t>
        </w:r>
        <w:r w:rsidR="005C64C5" w:rsidRPr="00A07BBE">
          <w:rPr>
            <w:rFonts w:cstheme="minorBidi" w:hint="cs"/>
            <w:highlight w:val="cyan"/>
            <w:cs/>
            <w:lang w:bidi="th-TH"/>
            <w:rPrChange w:id="272" w:author="Petnathean Julled" w:date="2023-05-04T01:44:00Z">
              <w:rPr>
                <w:rFonts w:cstheme="minorBidi" w:hint="cs"/>
                <w:cs/>
                <w:lang w:bidi="th-TH"/>
              </w:rPr>
            </w:rPrChange>
          </w:rPr>
          <w:t>จนสำเร็จ</w:t>
        </w:r>
      </w:ins>
    </w:p>
    <w:p w14:paraId="6D278081" w14:textId="2BAF42F8" w:rsidR="003E16C3" w:rsidRPr="00A07BBE" w:rsidRDefault="003E16C3" w:rsidP="00F64A27">
      <w:pPr>
        <w:tabs>
          <w:tab w:val="left" w:pos="284"/>
          <w:tab w:val="left" w:pos="709"/>
        </w:tabs>
        <w:jc w:val="thaiDistribute"/>
        <w:rPr>
          <w:ins w:id="273" w:author="Petnathean Julled" w:date="2023-05-04T01:30:00Z"/>
          <w:rFonts w:cstheme="minorBidi"/>
          <w:highlight w:val="cyan"/>
          <w:lang w:bidi="th-TH"/>
          <w:rPrChange w:id="274" w:author="Petnathean Julled" w:date="2023-05-04T01:44:00Z">
            <w:rPr>
              <w:ins w:id="275" w:author="Petnathean Julled" w:date="2023-05-04T01:30:00Z"/>
              <w:rFonts w:cstheme="minorBidi"/>
              <w:lang w:bidi="th-TH"/>
            </w:rPr>
          </w:rPrChange>
        </w:rPr>
      </w:pPr>
      <w:ins w:id="276" w:author="Petnathean Julled" w:date="2023-05-04T01:29:00Z">
        <w:r w:rsidRPr="00A07BBE">
          <w:rPr>
            <w:rFonts w:cstheme="minorBidi" w:hint="cs"/>
            <w:highlight w:val="cyan"/>
            <w:cs/>
            <w:lang w:bidi="th-TH"/>
            <w:rPrChange w:id="277" w:author="Petnathean Julled" w:date="2023-05-04T01:44:00Z">
              <w:rPr>
                <w:rFonts w:cstheme="minorBidi" w:hint="cs"/>
                <w:cs/>
                <w:lang w:bidi="th-TH"/>
              </w:rPr>
            </w:rPrChange>
          </w:rPr>
          <w:t xml:space="preserve">2 </w:t>
        </w:r>
        <w:r w:rsidRPr="00A07BBE">
          <w:rPr>
            <w:rFonts w:cstheme="minorBidi"/>
            <w:highlight w:val="cyan"/>
            <w:lang w:bidi="th-TH"/>
            <w:rPrChange w:id="278" w:author="Petnathean Julled" w:date="2023-05-04T01:44:00Z">
              <w:rPr>
                <w:rFonts w:cstheme="minorBidi"/>
                <w:lang w:bidi="th-TH"/>
              </w:rPr>
            </w:rPrChange>
          </w:rPr>
          <w:t xml:space="preserve">Document Query </w:t>
        </w:r>
      </w:ins>
      <w:ins w:id="279" w:author="Petnathean Julled" w:date="2023-05-04T01:30:00Z">
        <w:r w:rsidRPr="00A07BBE">
          <w:rPr>
            <w:rFonts w:cstheme="minorBidi" w:hint="cs"/>
            <w:highlight w:val="cyan"/>
            <w:cs/>
            <w:lang w:bidi="th-TH"/>
            <w:rPrChange w:id="280" w:author="Petnathean Julled" w:date="2023-05-04T01:44:00Z">
              <w:rPr>
                <w:rFonts w:cstheme="minorBidi" w:hint="cs"/>
                <w:cs/>
                <w:lang w:bidi="th-TH"/>
              </w:rPr>
            </w:rPrChange>
          </w:rPr>
          <w:t>เรียกดู</w:t>
        </w:r>
        <w:r w:rsidR="00EA5674" w:rsidRPr="00A07BBE">
          <w:rPr>
            <w:rFonts w:cstheme="minorBidi" w:hint="cs"/>
            <w:highlight w:val="cyan"/>
            <w:cs/>
            <w:lang w:bidi="th-TH"/>
            <w:rPrChange w:id="281" w:author="Petnathean Julled" w:date="2023-05-04T01:44:00Z">
              <w:rPr>
                <w:rFonts w:cstheme="minorBidi" w:hint="cs"/>
                <w:cs/>
                <w:lang w:bidi="th-TH"/>
              </w:rPr>
            </w:rPrChange>
          </w:rPr>
          <w:t>ข้อมูลแฟ้มเหตุการณ์การรักษาที่ถูกลงทะเบียนไว้</w:t>
        </w:r>
      </w:ins>
    </w:p>
    <w:p w14:paraId="515C704D" w14:textId="543609E7" w:rsidR="0075558F" w:rsidRPr="00A07BBE" w:rsidRDefault="0075558F" w:rsidP="00F64A27">
      <w:pPr>
        <w:tabs>
          <w:tab w:val="left" w:pos="284"/>
          <w:tab w:val="left" w:pos="709"/>
        </w:tabs>
        <w:jc w:val="thaiDistribute"/>
        <w:rPr>
          <w:ins w:id="282" w:author="Petnathean Julled" w:date="2023-05-04T01:35:00Z"/>
          <w:rFonts w:cstheme="minorBidi" w:hint="cs"/>
          <w:highlight w:val="cyan"/>
          <w:cs/>
          <w:lang w:bidi="th-TH"/>
          <w:rPrChange w:id="283" w:author="Petnathean Julled" w:date="2023-05-04T01:44:00Z">
            <w:rPr>
              <w:ins w:id="284" w:author="Petnathean Julled" w:date="2023-05-04T01:35:00Z"/>
              <w:rFonts w:cstheme="minorBidi" w:hint="cs"/>
              <w:cs/>
              <w:lang w:bidi="th-TH"/>
            </w:rPr>
          </w:rPrChange>
        </w:rPr>
      </w:pPr>
      <w:ins w:id="285" w:author="Petnathean Julled" w:date="2023-05-04T01:30:00Z">
        <w:r w:rsidRPr="00A07BBE">
          <w:rPr>
            <w:rFonts w:cstheme="minorBidi" w:hint="cs"/>
            <w:highlight w:val="cyan"/>
            <w:cs/>
            <w:lang w:bidi="th-TH"/>
            <w:rPrChange w:id="286" w:author="Petnathean Julled" w:date="2023-05-04T01:44:00Z">
              <w:rPr>
                <w:rFonts w:cstheme="minorBidi" w:hint="cs"/>
                <w:cs/>
                <w:lang w:bidi="th-TH"/>
              </w:rPr>
            </w:rPrChange>
          </w:rPr>
          <w:t>2.1.1</w:t>
        </w:r>
      </w:ins>
      <w:ins w:id="287" w:author="Petnathean Julled" w:date="2023-05-04T01:31:00Z">
        <w:r w:rsidRPr="00A07BBE">
          <w:rPr>
            <w:rFonts w:cstheme="minorBidi" w:hint="cs"/>
            <w:highlight w:val="cyan"/>
            <w:cs/>
            <w:lang w:bidi="th-TH"/>
            <w:rPrChange w:id="288" w:author="Petnathean Julled" w:date="2023-05-04T01:44:00Z">
              <w:rPr>
                <w:rFonts w:cstheme="minorBidi" w:hint="cs"/>
                <w:cs/>
                <w:lang w:bidi="th-TH"/>
              </w:rPr>
            </w:rPrChange>
          </w:rPr>
          <w:t xml:space="preserve"> ทำการ </w:t>
        </w:r>
        <w:r w:rsidRPr="00A07BBE">
          <w:rPr>
            <w:rFonts w:cstheme="minorBidi"/>
            <w:highlight w:val="cyan"/>
            <w:lang w:bidi="th-TH"/>
            <w:rPrChange w:id="289" w:author="Petnathean Julled" w:date="2023-05-04T01:44:00Z">
              <w:rPr>
                <w:rFonts w:cstheme="minorBidi"/>
                <w:lang w:bidi="th-TH"/>
              </w:rPr>
            </w:rPrChange>
          </w:rPr>
          <w:t xml:space="preserve">search </w:t>
        </w:r>
        <w:r w:rsidR="004505F4" w:rsidRPr="00A07BBE">
          <w:rPr>
            <w:rFonts w:cstheme="minorBidi" w:hint="cs"/>
            <w:highlight w:val="cyan"/>
            <w:cs/>
            <w:lang w:bidi="th-TH"/>
            <w:rPrChange w:id="290" w:author="Petnathean Julled" w:date="2023-05-04T01:44:00Z">
              <w:rPr>
                <w:rFonts w:cstheme="minorBidi" w:hint="cs"/>
                <w:cs/>
                <w:lang w:bidi="th-TH"/>
              </w:rPr>
            </w:rPrChange>
          </w:rPr>
          <w:t>ค้น</w:t>
        </w:r>
        <w:r w:rsidRPr="00A07BBE">
          <w:rPr>
            <w:rFonts w:cstheme="minorBidi" w:hint="cs"/>
            <w:highlight w:val="cyan"/>
            <w:cs/>
            <w:lang w:bidi="th-TH"/>
            <w:rPrChange w:id="291" w:author="Petnathean Julled" w:date="2023-05-04T01:44:00Z">
              <w:rPr>
                <w:rFonts w:cstheme="minorBidi" w:hint="cs"/>
                <w:cs/>
                <w:lang w:bidi="th-TH"/>
              </w:rPr>
            </w:rPrChange>
          </w:rPr>
          <w:t xml:space="preserve">หา </w:t>
        </w:r>
        <w:r w:rsidRPr="00A07BBE">
          <w:rPr>
            <w:rFonts w:cstheme="minorBidi"/>
            <w:highlight w:val="cyan"/>
            <w:lang w:bidi="th-TH"/>
            <w:rPrChange w:id="292" w:author="Petnathean Julled" w:date="2023-05-04T01:44:00Z">
              <w:rPr>
                <w:rFonts w:cstheme="minorBidi"/>
                <w:lang w:bidi="th-TH"/>
              </w:rPr>
            </w:rPrChange>
          </w:rPr>
          <w:t>document</w:t>
        </w:r>
        <w:r w:rsidR="004505F4" w:rsidRPr="00A07BBE">
          <w:rPr>
            <w:rFonts w:cstheme="minorBidi" w:hint="cs"/>
            <w:highlight w:val="cyan"/>
            <w:cs/>
            <w:lang w:bidi="th-TH"/>
            <w:rPrChange w:id="293" w:author="Petnathean Julled" w:date="2023-05-04T01:44:00Z">
              <w:rPr>
                <w:rFonts w:cstheme="minorBidi" w:hint="cs"/>
                <w:cs/>
                <w:lang w:bidi="th-TH"/>
              </w:rPr>
            </w:rPrChange>
          </w:rPr>
          <w:t xml:space="preserve"> </w:t>
        </w:r>
        <w:r w:rsidR="004505F4" w:rsidRPr="00A07BBE">
          <w:rPr>
            <w:rFonts w:cstheme="minorBidi"/>
            <w:highlight w:val="cyan"/>
            <w:lang w:bidi="th-TH"/>
            <w:rPrChange w:id="294" w:author="Petnathean Julled" w:date="2023-05-04T01:44:00Z">
              <w:rPr>
                <w:rFonts w:cstheme="minorBidi"/>
                <w:lang w:bidi="th-TH"/>
              </w:rPr>
            </w:rPrChange>
          </w:rPr>
          <w:t xml:space="preserve">(Find Document) </w:t>
        </w:r>
      </w:ins>
      <w:ins w:id="295" w:author="Petnathean Julled" w:date="2023-05-04T01:32:00Z">
        <w:r w:rsidR="003174C4" w:rsidRPr="00A07BBE">
          <w:rPr>
            <w:rFonts w:cstheme="minorBidi" w:hint="cs"/>
            <w:highlight w:val="cyan"/>
            <w:cs/>
            <w:lang w:bidi="th-TH"/>
            <w:rPrChange w:id="296" w:author="Petnathean Julled" w:date="2023-05-04T01:44:00Z">
              <w:rPr>
                <w:rFonts w:cstheme="minorBidi" w:hint="cs"/>
                <w:cs/>
                <w:lang w:bidi="th-TH"/>
              </w:rPr>
            </w:rPrChange>
          </w:rPr>
          <w:t xml:space="preserve">ด้วยจำนวน </w:t>
        </w:r>
        <w:r w:rsidR="003174C4" w:rsidRPr="00A07BBE">
          <w:rPr>
            <w:rFonts w:cstheme="minorBidi"/>
            <w:highlight w:val="cyan"/>
            <w:lang w:bidi="th-TH"/>
            <w:rPrChange w:id="297" w:author="Petnathean Julled" w:date="2023-05-04T01:44:00Z">
              <w:rPr>
                <w:rFonts w:cstheme="minorBidi"/>
                <w:lang w:bidi="th-TH"/>
              </w:rPr>
            </w:rPrChange>
          </w:rPr>
          <w:t xml:space="preserve">search keywords </w:t>
        </w:r>
      </w:ins>
      <w:ins w:id="298" w:author="Petnathean Julled" w:date="2023-05-04T01:34:00Z">
        <w:r w:rsidR="00793CDB" w:rsidRPr="00A07BBE">
          <w:rPr>
            <w:rFonts w:cstheme="minorBidi"/>
            <w:highlight w:val="cyan"/>
            <w:lang w:bidi="th-TH"/>
            <w:rPrChange w:id="299" w:author="Petnathean Julled" w:date="2023-05-04T01:44:00Z">
              <w:rPr>
                <w:rFonts w:cstheme="minorBidi"/>
                <w:lang w:bidi="th-TH"/>
              </w:rPr>
            </w:rPrChange>
          </w:rPr>
          <w:t>(metadata attributes</w:t>
        </w:r>
        <w:r w:rsidR="002B13C0" w:rsidRPr="00A07BBE">
          <w:rPr>
            <w:rFonts w:cstheme="minorBidi"/>
            <w:highlight w:val="cyan"/>
            <w:lang w:bidi="th-TH"/>
            <w:rPrChange w:id="300" w:author="Petnathean Julled" w:date="2023-05-04T01:44:00Z">
              <w:rPr>
                <w:rFonts w:cstheme="minorBidi"/>
                <w:lang w:bidi="th-TH"/>
              </w:rPr>
            </w:rPrChange>
          </w:rPr>
          <w:t xml:space="preserve"> value</w:t>
        </w:r>
        <w:r w:rsidR="00793CDB" w:rsidRPr="00A07BBE">
          <w:rPr>
            <w:rFonts w:cstheme="minorBidi"/>
            <w:highlight w:val="cyan"/>
            <w:lang w:bidi="th-TH"/>
            <w:rPrChange w:id="301" w:author="Petnathean Julled" w:date="2023-05-04T01:44:00Z">
              <w:rPr>
                <w:rFonts w:cstheme="minorBidi"/>
                <w:lang w:bidi="th-TH"/>
              </w:rPr>
            </w:rPrChange>
          </w:rPr>
          <w:t xml:space="preserve">) </w:t>
        </w:r>
      </w:ins>
      <w:ins w:id="302" w:author="Petnathean Julled" w:date="2023-05-04T01:32:00Z">
        <w:r w:rsidR="003174C4" w:rsidRPr="00A07BBE">
          <w:rPr>
            <w:rFonts w:cstheme="minorBidi" w:hint="cs"/>
            <w:highlight w:val="cyan"/>
            <w:cs/>
            <w:lang w:bidi="th-TH"/>
            <w:rPrChange w:id="303" w:author="Petnathean Julled" w:date="2023-05-04T01:44:00Z">
              <w:rPr>
                <w:rFonts w:cstheme="minorBidi" w:hint="cs"/>
                <w:cs/>
                <w:lang w:bidi="th-TH"/>
              </w:rPr>
            </w:rPrChange>
          </w:rPr>
          <w:t xml:space="preserve">เฉพาะประเภท </w:t>
        </w:r>
        <w:r w:rsidR="003174C4" w:rsidRPr="00A07BBE">
          <w:rPr>
            <w:rFonts w:cstheme="minorBidi"/>
            <w:highlight w:val="cyan"/>
            <w:lang w:bidi="th-TH"/>
            <w:rPrChange w:id="304" w:author="Petnathean Julled" w:date="2023-05-04T01:44:00Z">
              <w:rPr>
                <w:rFonts w:cstheme="minorBidi"/>
                <w:lang w:bidi="th-TH"/>
              </w:rPr>
            </w:rPrChange>
          </w:rPr>
          <w:t>essential (minimum</w:t>
        </w:r>
      </w:ins>
      <w:ins w:id="305" w:author="Petnathean Julled" w:date="2023-05-04T01:34:00Z">
        <w:r w:rsidR="00233ED3" w:rsidRPr="00A07BBE">
          <w:rPr>
            <w:rFonts w:cstheme="minorBidi" w:hint="cs"/>
            <w:highlight w:val="cyan"/>
            <w:cs/>
            <w:lang w:bidi="th-TH"/>
            <w:rPrChange w:id="306" w:author="Petnathean Julled" w:date="2023-05-04T01:44:00Z">
              <w:rPr>
                <w:rFonts w:cstheme="minorBidi" w:hint="cs"/>
                <w:cs/>
                <w:lang w:bidi="th-TH"/>
              </w:rPr>
            </w:rPrChange>
          </w:rPr>
          <w:t xml:space="preserve"> ตามหลักเกณฑ์</w:t>
        </w:r>
      </w:ins>
      <w:ins w:id="307" w:author="Petnathean Julled" w:date="2023-05-04T01:35:00Z">
        <w:r w:rsidR="00233ED3" w:rsidRPr="00A07BBE">
          <w:rPr>
            <w:rFonts w:cstheme="minorBidi" w:hint="cs"/>
            <w:highlight w:val="cyan"/>
            <w:cs/>
            <w:lang w:bidi="th-TH"/>
            <w:rPrChange w:id="308" w:author="Petnathean Julled" w:date="2023-05-04T01:44:00Z">
              <w:rPr>
                <w:rFonts w:cstheme="minorBidi" w:hint="cs"/>
                <w:cs/>
                <w:lang w:bidi="th-TH"/>
              </w:rPr>
            </w:rPrChange>
          </w:rPr>
          <w:t xml:space="preserve">ระบุโดย </w:t>
        </w:r>
        <w:r w:rsidR="00233ED3" w:rsidRPr="00A07BBE">
          <w:rPr>
            <w:rFonts w:cstheme="minorBidi"/>
            <w:highlight w:val="cyan"/>
            <w:lang w:bidi="th-TH"/>
            <w:rPrChange w:id="309" w:author="Petnathean Julled" w:date="2023-05-04T01:44:00Z">
              <w:rPr>
                <w:rFonts w:cstheme="minorBidi"/>
                <w:lang w:bidi="th-TH"/>
              </w:rPr>
            </w:rPrChange>
          </w:rPr>
          <w:t>IHE</w:t>
        </w:r>
      </w:ins>
      <w:ins w:id="310" w:author="Petnathean Julled" w:date="2023-05-04T01:32:00Z">
        <w:r w:rsidR="003174C4" w:rsidRPr="00A07BBE">
          <w:rPr>
            <w:rFonts w:cstheme="minorBidi"/>
            <w:highlight w:val="cyan"/>
            <w:lang w:bidi="th-TH"/>
            <w:rPrChange w:id="311" w:author="Petnathean Julled" w:date="2023-05-04T01:44:00Z">
              <w:rPr>
                <w:rFonts w:cstheme="minorBidi"/>
                <w:lang w:bidi="th-TH"/>
              </w:rPr>
            </w:rPrChange>
          </w:rPr>
          <w:t>)</w:t>
        </w:r>
        <w:r w:rsidR="005D175E" w:rsidRPr="00A07BBE">
          <w:rPr>
            <w:rFonts w:cstheme="minorBidi"/>
            <w:highlight w:val="cyan"/>
            <w:lang w:bidi="th-TH"/>
            <w:rPrChange w:id="312" w:author="Petnathean Julled" w:date="2023-05-04T01:44:00Z">
              <w:rPr>
                <w:rFonts w:cstheme="minorBidi"/>
                <w:lang w:bidi="th-TH"/>
              </w:rPr>
            </w:rPrChange>
          </w:rPr>
          <w:t xml:space="preserve"> </w:t>
        </w:r>
        <w:r w:rsidR="005D175E" w:rsidRPr="00A07BBE">
          <w:rPr>
            <w:rFonts w:cstheme="minorBidi" w:hint="cs"/>
            <w:highlight w:val="cyan"/>
            <w:cs/>
            <w:lang w:bidi="th-TH"/>
            <w:rPrChange w:id="313" w:author="Petnathean Julled" w:date="2023-05-04T01:44:00Z">
              <w:rPr>
                <w:rFonts w:cstheme="minorBidi" w:hint="cs"/>
                <w:cs/>
                <w:lang w:bidi="th-TH"/>
              </w:rPr>
            </w:rPrChange>
          </w:rPr>
          <w:t>ได้แก่</w:t>
        </w:r>
      </w:ins>
      <w:ins w:id="314" w:author="Petnathean Julled" w:date="2023-05-04T01:31:00Z">
        <w:r w:rsidRPr="00A07BBE">
          <w:rPr>
            <w:rFonts w:cstheme="minorBidi"/>
            <w:highlight w:val="cyan"/>
            <w:lang w:bidi="th-TH"/>
            <w:rPrChange w:id="315" w:author="Petnathean Julled" w:date="2023-05-04T01:44:00Z">
              <w:rPr>
                <w:rFonts w:cstheme="minorBidi"/>
                <w:lang w:bidi="th-TH"/>
              </w:rPr>
            </w:rPrChange>
          </w:rPr>
          <w:t xml:space="preserve"> </w:t>
        </w:r>
      </w:ins>
      <w:ins w:id="316" w:author="Petnathean Julled" w:date="2023-05-04T01:33:00Z">
        <w:r w:rsidR="00416694" w:rsidRPr="00A07BBE">
          <w:rPr>
            <w:rFonts w:cstheme="minorBidi" w:hint="cs"/>
            <w:highlight w:val="cyan"/>
            <w:cs/>
            <w:lang w:bidi="th-TH"/>
            <w:rPrChange w:id="317" w:author="Petnathean Julled" w:date="2023-05-04T01:44:00Z">
              <w:rPr>
                <w:rFonts w:cstheme="minorBidi" w:hint="cs"/>
                <w:cs/>
                <w:lang w:bidi="th-TH"/>
              </w:rPr>
            </w:rPrChange>
          </w:rPr>
          <w:t xml:space="preserve"> รห</w:t>
        </w:r>
        <w:r w:rsidR="00793CDB" w:rsidRPr="00A07BBE">
          <w:rPr>
            <w:rFonts w:cstheme="minorBidi" w:hint="cs"/>
            <w:highlight w:val="cyan"/>
            <w:cs/>
            <w:lang w:bidi="th-TH"/>
            <w:rPrChange w:id="318" w:author="Petnathean Julled" w:date="2023-05-04T01:44:00Z">
              <w:rPr>
                <w:rFonts w:cstheme="minorBidi" w:hint="cs"/>
                <w:cs/>
                <w:lang w:bidi="th-TH"/>
              </w:rPr>
            </w:rPrChange>
          </w:rPr>
          <w:t xml:space="preserve">ัสประจำตัวผู้ป่วย </w:t>
        </w:r>
        <w:r w:rsidR="00793CDB" w:rsidRPr="00A07BBE">
          <w:rPr>
            <w:rFonts w:cstheme="minorBidi"/>
            <w:highlight w:val="cyan"/>
            <w:lang w:bidi="th-TH"/>
            <w:rPrChange w:id="319" w:author="Petnathean Julled" w:date="2023-05-04T01:44:00Z">
              <w:rPr>
                <w:rFonts w:cstheme="minorBidi"/>
                <w:lang w:bidi="th-TH"/>
              </w:rPr>
            </w:rPrChange>
          </w:rPr>
          <w:t>(P</w:t>
        </w:r>
      </w:ins>
      <w:ins w:id="320" w:author="Petnathean Julled" w:date="2023-05-04T01:34:00Z">
        <w:r w:rsidR="00793CDB" w:rsidRPr="00A07BBE">
          <w:rPr>
            <w:rFonts w:cstheme="minorBidi"/>
            <w:highlight w:val="cyan"/>
            <w:lang w:bidi="th-TH"/>
            <w:rPrChange w:id="321" w:author="Petnathean Julled" w:date="2023-05-04T01:44:00Z">
              <w:rPr>
                <w:rFonts w:cstheme="minorBidi"/>
                <w:lang w:bidi="th-TH"/>
              </w:rPr>
            </w:rPrChange>
          </w:rPr>
          <w:t>atient ID</w:t>
        </w:r>
      </w:ins>
      <w:ins w:id="322" w:author="Petnathean Julled" w:date="2023-05-04T01:33:00Z">
        <w:r w:rsidR="00793CDB" w:rsidRPr="00A07BBE">
          <w:rPr>
            <w:rFonts w:cstheme="minorBidi"/>
            <w:highlight w:val="cyan"/>
            <w:lang w:bidi="th-TH"/>
            <w:rPrChange w:id="323" w:author="Petnathean Julled" w:date="2023-05-04T01:44:00Z">
              <w:rPr>
                <w:rFonts w:cstheme="minorBidi"/>
                <w:lang w:bidi="th-TH"/>
              </w:rPr>
            </w:rPrChange>
          </w:rPr>
          <w:t>)</w:t>
        </w:r>
      </w:ins>
      <w:ins w:id="324" w:author="Petnathean Julled" w:date="2023-05-04T01:34:00Z">
        <w:r w:rsidR="002B13C0" w:rsidRPr="00A07BBE">
          <w:rPr>
            <w:rFonts w:cstheme="minorBidi"/>
            <w:highlight w:val="cyan"/>
            <w:lang w:bidi="th-TH"/>
            <w:rPrChange w:id="325" w:author="Petnathean Julled" w:date="2023-05-04T01:44:00Z">
              <w:rPr>
                <w:rFonts w:cstheme="minorBidi"/>
                <w:lang w:bidi="th-TH"/>
              </w:rPr>
            </w:rPrChange>
          </w:rPr>
          <w:t xml:space="preserve"> </w:t>
        </w:r>
        <w:r w:rsidR="002B13C0" w:rsidRPr="00A07BBE">
          <w:rPr>
            <w:rFonts w:cstheme="minorBidi" w:hint="cs"/>
            <w:highlight w:val="cyan"/>
            <w:cs/>
            <w:lang w:bidi="th-TH"/>
            <w:rPrChange w:id="326" w:author="Petnathean Julled" w:date="2023-05-04T01:44:00Z">
              <w:rPr>
                <w:rFonts w:cstheme="minorBidi" w:hint="cs"/>
                <w:cs/>
                <w:lang w:bidi="th-TH"/>
              </w:rPr>
            </w:rPrChange>
          </w:rPr>
          <w:t>และสถานะของแฟ้มข้อมูล</w:t>
        </w:r>
        <w:r w:rsidR="00233ED3" w:rsidRPr="00A07BBE">
          <w:rPr>
            <w:rFonts w:cstheme="minorBidi" w:hint="cs"/>
            <w:highlight w:val="cyan"/>
            <w:cs/>
            <w:lang w:bidi="th-TH"/>
            <w:rPrChange w:id="327" w:author="Petnathean Julled" w:date="2023-05-04T01:44:00Z">
              <w:rPr>
                <w:rFonts w:cstheme="minorBidi" w:hint="cs"/>
                <w:cs/>
                <w:lang w:bidi="th-TH"/>
              </w:rPr>
            </w:rPrChange>
          </w:rPr>
          <w:t xml:space="preserve"> </w:t>
        </w:r>
      </w:ins>
      <w:ins w:id="328" w:author="Petnathean Julled" w:date="2023-05-04T01:35:00Z">
        <w:r w:rsidR="007B17DF" w:rsidRPr="00A07BBE">
          <w:rPr>
            <w:rFonts w:cstheme="minorBidi" w:hint="cs"/>
            <w:highlight w:val="cyan"/>
            <w:cs/>
            <w:lang w:bidi="th-TH"/>
            <w:rPrChange w:id="329" w:author="Petnathean Julled" w:date="2023-05-04T01:44:00Z">
              <w:rPr>
                <w:rFonts w:cstheme="minorBidi" w:hint="cs"/>
                <w:cs/>
                <w:lang w:bidi="th-TH"/>
              </w:rPr>
            </w:rPrChange>
          </w:rPr>
          <w:t xml:space="preserve">โดยทำการ </w:t>
        </w:r>
        <w:r w:rsidR="007B17DF" w:rsidRPr="00A07BBE">
          <w:rPr>
            <w:rFonts w:cstheme="minorBidi"/>
            <w:highlight w:val="cyan"/>
            <w:lang w:bidi="th-TH"/>
            <w:rPrChange w:id="330" w:author="Petnathean Julled" w:date="2023-05-04T01:44:00Z">
              <w:rPr>
                <w:rFonts w:cstheme="minorBidi"/>
                <w:lang w:bidi="th-TH"/>
              </w:rPr>
            </w:rPrChange>
          </w:rPr>
          <w:t xml:space="preserve">search </w:t>
        </w:r>
        <w:r w:rsidR="007B17DF" w:rsidRPr="00A07BBE">
          <w:rPr>
            <w:rFonts w:cstheme="minorBidi" w:hint="cs"/>
            <w:highlight w:val="cyan"/>
            <w:cs/>
            <w:lang w:bidi="th-TH"/>
            <w:rPrChange w:id="331" w:author="Petnathean Julled" w:date="2023-05-04T01:44:00Z">
              <w:rPr>
                <w:rFonts w:cstheme="minorBidi" w:hint="cs"/>
                <w:cs/>
                <w:lang w:bidi="th-TH"/>
              </w:rPr>
            </w:rPrChange>
          </w:rPr>
          <w:t xml:space="preserve">ด้วย </w:t>
        </w:r>
        <w:r w:rsidR="007B17DF" w:rsidRPr="00A07BBE">
          <w:rPr>
            <w:rFonts w:cstheme="minorBidi"/>
            <w:highlight w:val="cyan"/>
            <w:lang w:bidi="th-TH"/>
            <w:rPrChange w:id="332" w:author="Petnathean Julled" w:date="2023-05-04T01:44:00Z">
              <w:rPr>
                <w:rFonts w:cstheme="minorBidi"/>
                <w:lang w:bidi="th-TH"/>
              </w:rPr>
            </w:rPrChange>
          </w:rPr>
          <w:t xml:space="preserve">node </w:t>
        </w:r>
        <w:r w:rsidR="007B17DF" w:rsidRPr="00A07BBE">
          <w:rPr>
            <w:rFonts w:cstheme="minorBidi" w:hint="cs"/>
            <w:highlight w:val="cyan"/>
            <w:cs/>
            <w:lang w:bidi="th-TH"/>
            <w:rPrChange w:id="333" w:author="Petnathean Julled" w:date="2023-05-04T01:44:00Z">
              <w:rPr>
                <w:rFonts w:cstheme="minorBidi" w:hint="cs"/>
                <w:cs/>
                <w:lang w:bidi="th-TH"/>
              </w:rPr>
            </w:rPrChange>
          </w:rPr>
          <w:t xml:space="preserve">ทีละ </w:t>
        </w:r>
        <w:r w:rsidR="007B17DF" w:rsidRPr="00A07BBE">
          <w:rPr>
            <w:rFonts w:cstheme="minorBidi"/>
            <w:highlight w:val="cyan"/>
            <w:lang w:bidi="th-TH"/>
            <w:rPrChange w:id="334" w:author="Petnathean Julled" w:date="2023-05-04T01:44:00Z">
              <w:rPr>
                <w:rFonts w:cstheme="minorBidi"/>
                <w:lang w:bidi="th-TH"/>
              </w:rPr>
            </w:rPrChange>
          </w:rPr>
          <w:t xml:space="preserve">node </w:t>
        </w:r>
        <w:r w:rsidR="007B17DF" w:rsidRPr="00A07BBE">
          <w:rPr>
            <w:rFonts w:cstheme="minorBidi" w:hint="cs"/>
            <w:highlight w:val="cyan"/>
            <w:cs/>
            <w:lang w:bidi="th-TH"/>
            <w:rPrChange w:id="335" w:author="Petnathean Julled" w:date="2023-05-04T01:44:00Z">
              <w:rPr>
                <w:rFonts w:cstheme="minorBidi" w:hint="cs"/>
                <w:cs/>
                <w:lang w:bidi="th-TH"/>
              </w:rPr>
            </w:rPrChange>
          </w:rPr>
          <w:t>ไม่พร้อมกัน</w:t>
        </w:r>
      </w:ins>
      <w:ins w:id="336" w:author="Petnathean Julled" w:date="2023-05-04T01:42:00Z">
        <w:r w:rsidR="004222FF" w:rsidRPr="00A07BBE">
          <w:rPr>
            <w:rFonts w:cstheme="minorBidi" w:hint="cs"/>
            <w:highlight w:val="cyan"/>
            <w:cs/>
            <w:lang w:bidi="th-TH"/>
            <w:rPrChange w:id="337" w:author="Petnathean Julled" w:date="2023-05-04T01:44:00Z">
              <w:rPr>
                <w:rFonts w:cstheme="minorBidi" w:hint="cs"/>
                <w:cs/>
                <w:lang w:bidi="th-TH"/>
              </w:rPr>
            </w:rPrChange>
          </w:rPr>
          <w:t xml:space="preserve"> ทั้งนี้ การ </w:t>
        </w:r>
        <w:r w:rsidR="004222FF" w:rsidRPr="00A07BBE">
          <w:rPr>
            <w:rFonts w:cstheme="minorBidi"/>
            <w:highlight w:val="cyan"/>
            <w:lang w:bidi="th-TH"/>
            <w:rPrChange w:id="338" w:author="Petnathean Julled" w:date="2023-05-04T01:44:00Z">
              <w:rPr>
                <w:rFonts w:cstheme="minorBidi"/>
                <w:lang w:bidi="th-TH"/>
              </w:rPr>
            </w:rPrChange>
          </w:rPr>
          <w:t xml:space="preserve">search </w:t>
        </w:r>
        <w:r w:rsidR="004222FF" w:rsidRPr="00A07BBE">
          <w:rPr>
            <w:rFonts w:cstheme="minorBidi" w:hint="cs"/>
            <w:highlight w:val="cyan"/>
            <w:cs/>
            <w:lang w:bidi="th-TH"/>
            <w:rPrChange w:id="339" w:author="Petnathean Julled" w:date="2023-05-04T01:44:00Z">
              <w:rPr>
                <w:rFonts w:cstheme="minorBidi" w:hint="cs"/>
                <w:cs/>
                <w:lang w:bidi="th-TH"/>
              </w:rPr>
            </w:rPrChange>
          </w:rPr>
          <w:t>ประเภทนี้จะตอบกลับ</w:t>
        </w:r>
        <w:r w:rsidR="00E1214C" w:rsidRPr="00A07BBE">
          <w:rPr>
            <w:rFonts w:cstheme="minorBidi" w:hint="cs"/>
            <w:highlight w:val="cyan"/>
            <w:cs/>
            <w:lang w:bidi="th-TH"/>
            <w:rPrChange w:id="340" w:author="Petnathean Julled" w:date="2023-05-04T01:44:00Z">
              <w:rPr>
                <w:rFonts w:cstheme="minorBidi" w:hint="cs"/>
                <w:cs/>
                <w:lang w:bidi="th-TH"/>
              </w:rPr>
            </w:rPrChange>
          </w:rPr>
          <w:t xml:space="preserve">เพียง </w:t>
        </w:r>
        <w:r w:rsidR="00E1214C" w:rsidRPr="00A07BBE">
          <w:rPr>
            <w:rFonts w:cstheme="minorBidi"/>
            <w:highlight w:val="cyan"/>
            <w:lang w:bidi="th-TH"/>
            <w:rPrChange w:id="341" w:author="Petnathean Julled" w:date="2023-05-04T01:44:00Z">
              <w:rPr>
                <w:rFonts w:cstheme="minorBidi"/>
                <w:lang w:bidi="th-TH"/>
              </w:rPr>
            </w:rPrChange>
          </w:rPr>
          <w:t>lis</w:t>
        </w:r>
      </w:ins>
      <w:ins w:id="342" w:author="Petnathean Julled" w:date="2023-05-04T01:43:00Z">
        <w:r w:rsidR="00E1214C" w:rsidRPr="00A07BBE">
          <w:rPr>
            <w:rFonts w:cstheme="minorBidi"/>
            <w:highlight w:val="cyan"/>
            <w:lang w:bidi="th-TH"/>
            <w:rPrChange w:id="343" w:author="Petnathean Julled" w:date="2023-05-04T01:44:00Z">
              <w:rPr>
                <w:rFonts w:cstheme="minorBidi"/>
                <w:lang w:bidi="th-TH"/>
              </w:rPr>
            </w:rPrChange>
          </w:rPr>
          <w:t xml:space="preserve">t </w:t>
        </w:r>
        <w:r w:rsidR="00E1214C" w:rsidRPr="00A07BBE">
          <w:rPr>
            <w:rFonts w:cstheme="minorBidi" w:hint="cs"/>
            <w:highlight w:val="cyan"/>
            <w:cs/>
            <w:lang w:bidi="th-TH"/>
            <w:rPrChange w:id="344" w:author="Petnathean Julled" w:date="2023-05-04T01:44:00Z">
              <w:rPr>
                <w:rFonts w:cstheme="minorBidi" w:hint="cs"/>
                <w:cs/>
                <w:lang w:bidi="th-TH"/>
              </w:rPr>
            </w:rPrChange>
          </w:rPr>
          <w:t xml:space="preserve">ของ </w:t>
        </w:r>
        <w:r w:rsidR="00E1214C" w:rsidRPr="00A07BBE">
          <w:rPr>
            <w:rFonts w:cstheme="minorBidi"/>
            <w:highlight w:val="cyan"/>
            <w:lang w:bidi="th-TH"/>
            <w:rPrChange w:id="345" w:author="Petnathean Julled" w:date="2023-05-04T01:44:00Z">
              <w:rPr>
                <w:rFonts w:cstheme="minorBidi"/>
                <w:lang w:bidi="th-TH"/>
              </w:rPr>
            </w:rPrChange>
          </w:rPr>
          <w:t xml:space="preserve">document unique id </w:t>
        </w:r>
        <w:r w:rsidR="00E1214C" w:rsidRPr="00A07BBE">
          <w:rPr>
            <w:rFonts w:cstheme="minorBidi" w:hint="cs"/>
            <w:highlight w:val="cyan"/>
            <w:cs/>
            <w:lang w:bidi="th-TH"/>
            <w:rPrChange w:id="346" w:author="Petnathean Julled" w:date="2023-05-04T01:44:00Z">
              <w:rPr>
                <w:rFonts w:cstheme="minorBidi" w:hint="cs"/>
                <w:cs/>
                <w:lang w:bidi="th-TH"/>
              </w:rPr>
            </w:rPrChange>
          </w:rPr>
          <w:t xml:space="preserve">ของ </w:t>
        </w:r>
        <w:r w:rsidR="00E1214C" w:rsidRPr="00A07BBE">
          <w:rPr>
            <w:rFonts w:cstheme="minorBidi"/>
            <w:highlight w:val="cyan"/>
            <w:lang w:bidi="th-TH"/>
            <w:rPrChange w:id="347" w:author="Petnathean Julled" w:date="2023-05-04T01:44:00Z">
              <w:rPr>
                <w:rFonts w:cstheme="minorBidi"/>
                <w:lang w:bidi="th-TH"/>
              </w:rPr>
            </w:rPrChange>
          </w:rPr>
          <w:t xml:space="preserve">document </w:t>
        </w:r>
        <w:r w:rsidR="00E1214C" w:rsidRPr="00A07BBE">
          <w:rPr>
            <w:rFonts w:cstheme="minorBidi" w:hint="cs"/>
            <w:highlight w:val="cyan"/>
            <w:cs/>
            <w:lang w:bidi="th-TH"/>
            <w:rPrChange w:id="348" w:author="Petnathean Julled" w:date="2023-05-04T01:44:00Z">
              <w:rPr>
                <w:rFonts w:cstheme="minorBidi" w:hint="cs"/>
                <w:cs/>
                <w:lang w:bidi="th-TH"/>
              </w:rPr>
            </w:rPrChange>
          </w:rPr>
          <w:t xml:space="preserve">ทั้งหมดที่ </w:t>
        </w:r>
        <w:r w:rsidR="00E1214C" w:rsidRPr="00A07BBE">
          <w:rPr>
            <w:rFonts w:cstheme="minorBidi"/>
            <w:highlight w:val="cyan"/>
            <w:lang w:bidi="th-TH"/>
            <w:rPrChange w:id="349" w:author="Petnathean Julled" w:date="2023-05-04T01:44:00Z">
              <w:rPr>
                <w:rFonts w:cstheme="minorBidi"/>
                <w:lang w:bidi="th-TH"/>
              </w:rPr>
            </w:rPrChange>
          </w:rPr>
          <w:t xml:space="preserve">match </w:t>
        </w:r>
        <w:r w:rsidR="00706489" w:rsidRPr="00A07BBE">
          <w:rPr>
            <w:rFonts w:cstheme="minorBidi" w:hint="cs"/>
            <w:highlight w:val="cyan"/>
            <w:cs/>
            <w:lang w:bidi="th-TH"/>
            <w:rPrChange w:id="350" w:author="Petnathean Julled" w:date="2023-05-04T01:44:00Z">
              <w:rPr>
                <w:rFonts w:cstheme="minorBidi" w:hint="cs"/>
                <w:cs/>
                <w:lang w:bidi="th-TH"/>
              </w:rPr>
            </w:rPrChange>
          </w:rPr>
          <w:t>เท่านั้น</w:t>
        </w:r>
      </w:ins>
    </w:p>
    <w:p w14:paraId="71559313" w14:textId="4319E8B4" w:rsidR="007B17DF" w:rsidRPr="00A07BBE" w:rsidRDefault="007B17DF" w:rsidP="00F64A27">
      <w:pPr>
        <w:tabs>
          <w:tab w:val="left" w:pos="284"/>
          <w:tab w:val="left" w:pos="709"/>
        </w:tabs>
        <w:jc w:val="thaiDistribute"/>
        <w:rPr>
          <w:ins w:id="351" w:author="Petnathean Julled" w:date="2023-05-04T01:36:00Z"/>
          <w:rFonts w:cstheme="minorBidi"/>
          <w:highlight w:val="cyan"/>
          <w:lang w:bidi="th-TH"/>
          <w:rPrChange w:id="352" w:author="Petnathean Julled" w:date="2023-05-04T01:44:00Z">
            <w:rPr>
              <w:ins w:id="353" w:author="Petnathean Julled" w:date="2023-05-04T01:36:00Z"/>
              <w:rFonts w:cstheme="minorBidi"/>
              <w:lang w:bidi="th-TH"/>
            </w:rPr>
          </w:rPrChange>
        </w:rPr>
      </w:pPr>
      <w:ins w:id="354" w:author="Petnathean Julled" w:date="2023-05-04T01:35:00Z">
        <w:r w:rsidRPr="00A07BBE">
          <w:rPr>
            <w:rFonts w:cstheme="minorBidi" w:hint="cs"/>
            <w:highlight w:val="cyan"/>
            <w:cs/>
            <w:lang w:bidi="th-TH"/>
            <w:rPrChange w:id="355" w:author="Petnathean Julled" w:date="2023-05-04T01:44:00Z">
              <w:rPr>
                <w:rFonts w:cstheme="minorBidi" w:hint="cs"/>
                <w:cs/>
                <w:lang w:bidi="th-TH"/>
              </w:rPr>
            </w:rPrChange>
          </w:rPr>
          <w:t>2.1.2</w:t>
        </w:r>
      </w:ins>
      <w:ins w:id="356" w:author="Petnathean Julled" w:date="2023-05-04T01:36:00Z">
        <w:r w:rsidRPr="00A07BBE">
          <w:rPr>
            <w:rFonts w:cstheme="minorBidi" w:hint="cs"/>
            <w:highlight w:val="cyan"/>
            <w:cs/>
            <w:lang w:bidi="th-TH"/>
            <w:rPrChange w:id="357" w:author="Petnathean Julled" w:date="2023-05-04T01:44:00Z">
              <w:rPr>
                <w:rFonts w:cstheme="minorBidi" w:hint="cs"/>
                <w:cs/>
                <w:lang w:bidi="th-TH"/>
              </w:rPr>
            </w:rPrChange>
          </w:rPr>
          <w:t xml:space="preserve"> </w:t>
        </w:r>
        <w:r w:rsidRPr="00A07BBE">
          <w:rPr>
            <w:rFonts w:cstheme="minorBidi" w:hint="cs"/>
            <w:highlight w:val="cyan"/>
            <w:cs/>
            <w:lang w:bidi="th-TH"/>
            <w:rPrChange w:id="358" w:author="Petnathean Julled" w:date="2023-05-04T01:44:00Z">
              <w:rPr>
                <w:rFonts w:cstheme="minorBidi" w:hint="cs"/>
                <w:cs/>
                <w:lang w:bidi="th-TH"/>
              </w:rPr>
            </w:rPrChange>
          </w:rPr>
          <w:t xml:space="preserve">ทำการ </w:t>
        </w:r>
        <w:r w:rsidRPr="00A07BBE">
          <w:rPr>
            <w:rFonts w:cstheme="minorBidi"/>
            <w:highlight w:val="cyan"/>
            <w:lang w:bidi="th-TH"/>
            <w:rPrChange w:id="359" w:author="Petnathean Julled" w:date="2023-05-04T01:44:00Z">
              <w:rPr>
                <w:rFonts w:cstheme="minorBidi"/>
                <w:lang w:bidi="th-TH"/>
              </w:rPr>
            </w:rPrChange>
          </w:rPr>
          <w:t xml:space="preserve">search </w:t>
        </w:r>
        <w:r w:rsidRPr="00A07BBE">
          <w:rPr>
            <w:rFonts w:cstheme="minorBidi" w:hint="cs"/>
            <w:highlight w:val="cyan"/>
            <w:cs/>
            <w:lang w:bidi="th-TH"/>
            <w:rPrChange w:id="360" w:author="Petnathean Julled" w:date="2023-05-04T01:44:00Z">
              <w:rPr>
                <w:rFonts w:cstheme="minorBidi" w:hint="cs"/>
                <w:cs/>
                <w:lang w:bidi="th-TH"/>
              </w:rPr>
            </w:rPrChange>
          </w:rPr>
          <w:t xml:space="preserve">ค้นหา </w:t>
        </w:r>
        <w:r w:rsidRPr="00A07BBE">
          <w:rPr>
            <w:rFonts w:cstheme="minorBidi"/>
            <w:highlight w:val="cyan"/>
            <w:lang w:bidi="th-TH"/>
            <w:rPrChange w:id="361" w:author="Petnathean Julled" w:date="2023-05-04T01:44:00Z">
              <w:rPr>
                <w:rFonts w:cstheme="minorBidi"/>
                <w:lang w:bidi="th-TH"/>
              </w:rPr>
            </w:rPrChange>
          </w:rPr>
          <w:t>document</w:t>
        </w:r>
        <w:r w:rsidRPr="00A07BBE">
          <w:rPr>
            <w:rFonts w:cstheme="minorBidi" w:hint="cs"/>
            <w:highlight w:val="cyan"/>
            <w:cs/>
            <w:lang w:bidi="th-TH"/>
            <w:rPrChange w:id="362" w:author="Petnathean Julled" w:date="2023-05-04T01:44:00Z">
              <w:rPr>
                <w:rFonts w:cstheme="minorBidi" w:hint="cs"/>
                <w:cs/>
                <w:lang w:bidi="th-TH"/>
              </w:rPr>
            </w:rPrChange>
          </w:rPr>
          <w:t xml:space="preserve"> </w:t>
        </w:r>
        <w:r w:rsidRPr="00A07BBE">
          <w:rPr>
            <w:rFonts w:cstheme="minorBidi"/>
            <w:highlight w:val="cyan"/>
            <w:lang w:bidi="th-TH"/>
            <w:rPrChange w:id="363" w:author="Petnathean Julled" w:date="2023-05-04T01:44:00Z">
              <w:rPr>
                <w:rFonts w:cstheme="minorBidi"/>
                <w:lang w:bidi="th-TH"/>
              </w:rPr>
            </w:rPrChange>
          </w:rPr>
          <w:t xml:space="preserve">(Find Document) </w:t>
        </w:r>
        <w:r w:rsidRPr="00A07BBE">
          <w:rPr>
            <w:rFonts w:cstheme="minorBidi" w:hint="cs"/>
            <w:highlight w:val="cyan"/>
            <w:cs/>
            <w:lang w:bidi="th-TH"/>
            <w:rPrChange w:id="364" w:author="Petnathean Julled" w:date="2023-05-04T01:44:00Z">
              <w:rPr>
                <w:rFonts w:cstheme="minorBidi" w:hint="cs"/>
                <w:cs/>
                <w:lang w:bidi="th-TH"/>
              </w:rPr>
            </w:rPrChange>
          </w:rPr>
          <w:t xml:space="preserve">ด้วยจำนวน </w:t>
        </w:r>
        <w:r w:rsidRPr="00A07BBE">
          <w:rPr>
            <w:rFonts w:cstheme="minorBidi"/>
            <w:highlight w:val="cyan"/>
            <w:lang w:bidi="th-TH"/>
            <w:rPrChange w:id="365" w:author="Petnathean Julled" w:date="2023-05-04T01:44:00Z">
              <w:rPr>
                <w:rFonts w:cstheme="minorBidi"/>
                <w:lang w:bidi="th-TH"/>
              </w:rPr>
            </w:rPrChange>
          </w:rPr>
          <w:t xml:space="preserve">search keywords (metadata attributes value) </w:t>
        </w:r>
        <w:r w:rsidRPr="00A07BBE">
          <w:rPr>
            <w:rFonts w:cstheme="minorBidi" w:hint="cs"/>
            <w:highlight w:val="cyan"/>
            <w:cs/>
            <w:lang w:bidi="th-TH"/>
            <w:rPrChange w:id="366" w:author="Petnathean Julled" w:date="2023-05-04T01:44:00Z">
              <w:rPr>
                <w:rFonts w:cstheme="minorBidi" w:hint="cs"/>
                <w:cs/>
                <w:lang w:bidi="th-TH"/>
              </w:rPr>
            </w:rPrChange>
          </w:rPr>
          <w:t xml:space="preserve">เฉพาะประเภท </w:t>
        </w:r>
        <w:r w:rsidRPr="00A07BBE">
          <w:rPr>
            <w:rFonts w:cstheme="minorBidi"/>
            <w:highlight w:val="cyan"/>
            <w:lang w:bidi="th-TH"/>
            <w:rPrChange w:id="367" w:author="Petnathean Julled" w:date="2023-05-04T01:44:00Z">
              <w:rPr>
                <w:rFonts w:cstheme="minorBidi"/>
                <w:lang w:bidi="th-TH"/>
              </w:rPr>
            </w:rPrChange>
          </w:rPr>
          <w:t>essential (minimum</w:t>
        </w:r>
        <w:r w:rsidRPr="00A07BBE">
          <w:rPr>
            <w:rFonts w:cstheme="minorBidi" w:hint="cs"/>
            <w:highlight w:val="cyan"/>
            <w:cs/>
            <w:lang w:bidi="th-TH"/>
            <w:rPrChange w:id="368" w:author="Petnathean Julled" w:date="2023-05-04T01:44:00Z">
              <w:rPr>
                <w:rFonts w:cstheme="minorBidi" w:hint="cs"/>
                <w:cs/>
                <w:lang w:bidi="th-TH"/>
              </w:rPr>
            </w:rPrChange>
          </w:rPr>
          <w:t xml:space="preserve"> ตามหลักเกณฑ์ระบุโดย </w:t>
        </w:r>
        <w:r w:rsidRPr="00A07BBE">
          <w:rPr>
            <w:rFonts w:cstheme="minorBidi"/>
            <w:highlight w:val="cyan"/>
            <w:lang w:bidi="th-TH"/>
            <w:rPrChange w:id="369" w:author="Petnathean Julled" w:date="2023-05-04T01:44:00Z">
              <w:rPr>
                <w:rFonts w:cstheme="minorBidi"/>
                <w:lang w:bidi="th-TH"/>
              </w:rPr>
            </w:rPrChange>
          </w:rPr>
          <w:t xml:space="preserve">IHE) </w:t>
        </w:r>
        <w:r w:rsidRPr="00A07BBE">
          <w:rPr>
            <w:rFonts w:cstheme="minorBidi" w:hint="cs"/>
            <w:highlight w:val="cyan"/>
            <w:cs/>
            <w:lang w:bidi="th-TH"/>
            <w:rPrChange w:id="370" w:author="Petnathean Julled" w:date="2023-05-04T01:44:00Z">
              <w:rPr>
                <w:rFonts w:cstheme="minorBidi" w:hint="cs"/>
                <w:cs/>
                <w:lang w:bidi="th-TH"/>
              </w:rPr>
            </w:rPrChange>
          </w:rPr>
          <w:t>ได้แก่</w:t>
        </w:r>
        <w:r w:rsidRPr="00A07BBE">
          <w:rPr>
            <w:rFonts w:cstheme="minorBidi"/>
            <w:highlight w:val="cyan"/>
            <w:lang w:bidi="th-TH"/>
            <w:rPrChange w:id="371" w:author="Petnathean Julled" w:date="2023-05-04T01:44:00Z">
              <w:rPr>
                <w:rFonts w:cstheme="minorBidi"/>
                <w:lang w:bidi="th-TH"/>
              </w:rPr>
            </w:rPrChange>
          </w:rPr>
          <w:t xml:space="preserve"> </w:t>
        </w:r>
        <w:r w:rsidRPr="00A07BBE">
          <w:rPr>
            <w:rFonts w:cstheme="minorBidi" w:hint="cs"/>
            <w:highlight w:val="cyan"/>
            <w:cs/>
            <w:lang w:bidi="th-TH"/>
            <w:rPrChange w:id="372" w:author="Petnathean Julled" w:date="2023-05-04T01:44:00Z">
              <w:rPr>
                <w:rFonts w:cstheme="minorBidi" w:hint="cs"/>
                <w:cs/>
                <w:lang w:bidi="th-TH"/>
              </w:rPr>
            </w:rPrChange>
          </w:rPr>
          <w:t xml:space="preserve"> รหัสประจำตัวผู้ป่วย </w:t>
        </w:r>
        <w:r w:rsidRPr="00A07BBE">
          <w:rPr>
            <w:rFonts w:cstheme="minorBidi"/>
            <w:highlight w:val="cyan"/>
            <w:lang w:bidi="th-TH"/>
            <w:rPrChange w:id="373" w:author="Petnathean Julled" w:date="2023-05-04T01:44:00Z">
              <w:rPr>
                <w:rFonts w:cstheme="minorBidi"/>
                <w:lang w:bidi="th-TH"/>
              </w:rPr>
            </w:rPrChange>
          </w:rPr>
          <w:t xml:space="preserve">(Patient ID) </w:t>
        </w:r>
        <w:r w:rsidRPr="00A07BBE">
          <w:rPr>
            <w:rFonts w:cstheme="minorBidi" w:hint="cs"/>
            <w:highlight w:val="cyan"/>
            <w:cs/>
            <w:lang w:bidi="th-TH"/>
            <w:rPrChange w:id="374" w:author="Petnathean Julled" w:date="2023-05-04T01:44:00Z">
              <w:rPr>
                <w:rFonts w:cstheme="minorBidi" w:hint="cs"/>
                <w:cs/>
                <w:lang w:bidi="th-TH"/>
              </w:rPr>
            </w:rPrChange>
          </w:rPr>
          <w:t xml:space="preserve">และสถานะของแฟ้มข้อมูล โดยทำการ </w:t>
        </w:r>
        <w:r w:rsidRPr="00A07BBE">
          <w:rPr>
            <w:rFonts w:cstheme="minorBidi"/>
            <w:highlight w:val="cyan"/>
            <w:lang w:bidi="th-TH"/>
            <w:rPrChange w:id="375" w:author="Petnathean Julled" w:date="2023-05-04T01:44:00Z">
              <w:rPr>
                <w:rFonts w:cstheme="minorBidi"/>
                <w:lang w:bidi="th-TH"/>
              </w:rPr>
            </w:rPrChange>
          </w:rPr>
          <w:t xml:space="preserve">search </w:t>
        </w:r>
        <w:r w:rsidRPr="00A07BBE">
          <w:rPr>
            <w:rFonts w:cstheme="minorBidi" w:hint="cs"/>
            <w:highlight w:val="cyan"/>
            <w:cs/>
            <w:lang w:bidi="th-TH"/>
            <w:rPrChange w:id="376" w:author="Petnathean Julled" w:date="2023-05-04T01:44:00Z">
              <w:rPr>
                <w:rFonts w:cstheme="minorBidi" w:hint="cs"/>
                <w:cs/>
                <w:lang w:bidi="th-TH"/>
              </w:rPr>
            </w:rPrChange>
          </w:rPr>
          <w:t xml:space="preserve">ด้วย </w:t>
        </w:r>
        <w:r w:rsidRPr="00A07BBE">
          <w:rPr>
            <w:rFonts w:cstheme="minorBidi"/>
            <w:highlight w:val="cyan"/>
            <w:lang w:bidi="th-TH"/>
            <w:rPrChange w:id="377" w:author="Petnathean Julled" w:date="2023-05-04T01:44:00Z">
              <w:rPr>
                <w:rFonts w:cstheme="minorBidi"/>
                <w:lang w:bidi="th-TH"/>
              </w:rPr>
            </w:rPrChange>
          </w:rPr>
          <w:t xml:space="preserve">node </w:t>
        </w:r>
        <w:r w:rsidRPr="00A07BBE">
          <w:rPr>
            <w:rFonts w:cstheme="minorBidi" w:hint="cs"/>
            <w:highlight w:val="cyan"/>
            <w:cs/>
            <w:lang w:bidi="th-TH"/>
            <w:rPrChange w:id="378" w:author="Petnathean Julled" w:date="2023-05-04T01:44:00Z">
              <w:rPr>
                <w:rFonts w:cstheme="minorBidi" w:hint="cs"/>
                <w:cs/>
                <w:lang w:bidi="th-TH"/>
              </w:rPr>
            </w:rPrChange>
          </w:rPr>
          <w:t xml:space="preserve">พร้อมกันทั้ง 8 </w:t>
        </w:r>
        <w:r w:rsidRPr="00A07BBE">
          <w:rPr>
            <w:rFonts w:cstheme="minorBidi"/>
            <w:highlight w:val="cyan"/>
            <w:lang w:bidi="th-TH"/>
            <w:rPrChange w:id="379" w:author="Petnathean Julled" w:date="2023-05-04T01:44:00Z">
              <w:rPr>
                <w:rFonts w:cstheme="minorBidi"/>
                <w:lang w:bidi="th-TH"/>
              </w:rPr>
            </w:rPrChange>
          </w:rPr>
          <w:t>node</w:t>
        </w:r>
      </w:ins>
    </w:p>
    <w:p w14:paraId="7D91762B" w14:textId="106E6A33" w:rsidR="00EE66DA" w:rsidRPr="00A07BBE" w:rsidRDefault="00EE66DA" w:rsidP="00F64A27">
      <w:pPr>
        <w:tabs>
          <w:tab w:val="left" w:pos="284"/>
          <w:tab w:val="left" w:pos="709"/>
        </w:tabs>
        <w:jc w:val="thaiDistribute"/>
        <w:rPr>
          <w:ins w:id="380" w:author="Petnathean Julled" w:date="2023-05-04T01:40:00Z"/>
          <w:rFonts w:cstheme="minorBidi"/>
          <w:highlight w:val="cyan"/>
          <w:lang w:bidi="th-TH"/>
          <w:rPrChange w:id="381" w:author="Petnathean Julled" w:date="2023-05-04T01:44:00Z">
            <w:rPr>
              <w:ins w:id="382" w:author="Petnathean Julled" w:date="2023-05-04T01:40:00Z"/>
              <w:rFonts w:cstheme="minorBidi"/>
              <w:lang w:bidi="th-TH"/>
            </w:rPr>
          </w:rPrChange>
        </w:rPr>
      </w:pPr>
      <w:ins w:id="383" w:author="Petnathean Julled" w:date="2023-05-04T01:36:00Z">
        <w:r w:rsidRPr="00A07BBE">
          <w:rPr>
            <w:rFonts w:cstheme="minorBidi" w:hint="cs"/>
            <w:highlight w:val="cyan"/>
            <w:cs/>
            <w:lang w:bidi="th-TH"/>
            <w:rPrChange w:id="384" w:author="Petnathean Julled" w:date="2023-05-04T01:44:00Z">
              <w:rPr>
                <w:rFonts w:cstheme="minorBidi" w:hint="cs"/>
                <w:cs/>
                <w:lang w:bidi="th-TH"/>
              </w:rPr>
            </w:rPrChange>
          </w:rPr>
          <w:t xml:space="preserve">2.2.1 </w:t>
        </w:r>
        <w:r w:rsidRPr="00A07BBE">
          <w:rPr>
            <w:rFonts w:cstheme="minorBidi" w:hint="cs"/>
            <w:highlight w:val="cyan"/>
            <w:cs/>
            <w:lang w:bidi="th-TH"/>
            <w:rPrChange w:id="385" w:author="Petnathean Julled" w:date="2023-05-04T01:44:00Z">
              <w:rPr>
                <w:rFonts w:cstheme="minorBidi" w:hint="cs"/>
                <w:cs/>
                <w:lang w:bidi="th-TH"/>
              </w:rPr>
            </w:rPrChange>
          </w:rPr>
          <w:t xml:space="preserve">ทำการ </w:t>
        </w:r>
        <w:r w:rsidRPr="00A07BBE">
          <w:rPr>
            <w:rFonts w:cstheme="minorBidi"/>
            <w:highlight w:val="cyan"/>
            <w:lang w:bidi="th-TH"/>
            <w:rPrChange w:id="386" w:author="Petnathean Julled" w:date="2023-05-04T01:44:00Z">
              <w:rPr>
                <w:rFonts w:cstheme="minorBidi"/>
                <w:lang w:bidi="th-TH"/>
              </w:rPr>
            </w:rPrChange>
          </w:rPr>
          <w:t xml:space="preserve">search </w:t>
        </w:r>
        <w:r w:rsidRPr="00A07BBE">
          <w:rPr>
            <w:rFonts w:cstheme="minorBidi" w:hint="cs"/>
            <w:highlight w:val="cyan"/>
            <w:cs/>
            <w:lang w:bidi="th-TH"/>
            <w:rPrChange w:id="387" w:author="Petnathean Julled" w:date="2023-05-04T01:44:00Z">
              <w:rPr>
                <w:rFonts w:cstheme="minorBidi" w:hint="cs"/>
                <w:cs/>
                <w:lang w:bidi="th-TH"/>
              </w:rPr>
            </w:rPrChange>
          </w:rPr>
          <w:t xml:space="preserve">ค้นหา </w:t>
        </w:r>
        <w:r w:rsidRPr="00A07BBE">
          <w:rPr>
            <w:rFonts w:cstheme="minorBidi"/>
            <w:highlight w:val="cyan"/>
            <w:lang w:bidi="th-TH"/>
            <w:rPrChange w:id="388" w:author="Petnathean Julled" w:date="2023-05-04T01:44:00Z">
              <w:rPr>
                <w:rFonts w:cstheme="minorBidi"/>
                <w:lang w:bidi="th-TH"/>
              </w:rPr>
            </w:rPrChange>
          </w:rPr>
          <w:t>document</w:t>
        </w:r>
        <w:r w:rsidRPr="00A07BBE">
          <w:rPr>
            <w:rFonts w:cstheme="minorBidi" w:hint="cs"/>
            <w:highlight w:val="cyan"/>
            <w:cs/>
            <w:lang w:bidi="th-TH"/>
            <w:rPrChange w:id="389" w:author="Petnathean Julled" w:date="2023-05-04T01:44:00Z">
              <w:rPr>
                <w:rFonts w:cstheme="minorBidi" w:hint="cs"/>
                <w:cs/>
                <w:lang w:bidi="th-TH"/>
              </w:rPr>
            </w:rPrChange>
          </w:rPr>
          <w:t xml:space="preserve"> </w:t>
        </w:r>
        <w:r w:rsidRPr="00A07BBE">
          <w:rPr>
            <w:rFonts w:cstheme="minorBidi"/>
            <w:highlight w:val="cyan"/>
            <w:lang w:bidi="th-TH"/>
            <w:rPrChange w:id="390" w:author="Petnathean Julled" w:date="2023-05-04T01:44:00Z">
              <w:rPr>
                <w:rFonts w:cstheme="minorBidi"/>
                <w:lang w:bidi="th-TH"/>
              </w:rPr>
            </w:rPrChange>
          </w:rPr>
          <w:t xml:space="preserve">(Find Document) </w:t>
        </w:r>
        <w:r w:rsidRPr="00A07BBE">
          <w:rPr>
            <w:rFonts w:cstheme="minorBidi" w:hint="cs"/>
            <w:highlight w:val="cyan"/>
            <w:cs/>
            <w:lang w:bidi="th-TH"/>
            <w:rPrChange w:id="391" w:author="Petnathean Julled" w:date="2023-05-04T01:44:00Z">
              <w:rPr>
                <w:rFonts w:cstheme="minorBidi" w:hint="cs"/>
                <w:cs/>
                <w:lang w:bidi="th-TH"/>
              </w:rPr>
            </w:rPrChange>
          </w:rPr>
          <w:t xml:space="preserve">ด้วยจำนวน </w:t>
        </w:r>
        <w:r w:rsidRPr="00A07BBE">
          <w:rPr>
            <w:rFonts w:cstheme="minorBidi"/>
            <w:highlight w:val="cyan"/>
            <w:lang w:bidi="th-TH"/>
            <w:rPrChange w:id="392" w:author="Petnathean Julled" w:date="2023-05-04T01:44:00Z">
              <w:rPr>
                <w:rFonts w:cstheme="minorBidi"/>
                <w:lang w:bidi="th-TH"/>
              </w:rPr>
            </w:rPrChange>
          </w:rPr>
          <w:t>search keywords (metadata attributes value)</w:t>
        </w:r>
        <w:r w:rsidRPr="00A07BBE">
          <w:rPr>
            <w:rFonts w:cstheme="minorBidi" w:hint="cs"/>
            <w:highlight w:val="cyan"/>
            <w:cs/>
            <w:lang w:bidi="th-TH"/>
            <w:rPrChange w:id="393" w:author="Petnathean Julled" w:date="2023-05-04T01:44:00Z">
              <w:rPr>
                <w:rFonts w:cstheme="minorBidi" w:hint="cs"/>
                <w:cs/>
                <w:lang w:bidi="th-TH"/>
              </w:rPr>
            </w:rPrChange>
          </w:rPr>
          <w:t xml:space="preserve"> ที่สาม</w:t>
        </w:r>
      </w:ins>
      <w:ins w:id="394" w:author="Petnathean Julled" w:date="2023-05-04T01:37:00Z">
        <w:r w:rsidRPr="00A07BBE">
          <w:rPr>
            <w:rFonts w:cstheme="minorBidi" w:hint="cs"/>
            <w:highlight w:val="cyan"/>
            <w:cs/>
            <w:lang w:bidi="th-TH"/>
            <w:rPrChange w:id="395" w:author="Petnathean Julled" w:date="2023-05-04T01:44:00Z">
              <w:rPr>
                <w:rFonts w:cstheme="minorBidi" w:hint="cs"/>
                <w:cs/>
                <w:lang w:bidi="th-TH"/>
              </w:rPr>
            </w:rPrChange>
          </w:rPr>
          <w:t xml:space="preserve">ารถระบุได้ทั้งหมด </w:t>
        </w:r>
        <w:r w:rsidR="00100333" w:rsidRPr="00A07BBE">
          <w:rPr>
            <w:rFonts w:cstheme="minorBidi" w:hint="cs"/>
            <w:highlight w:val="cyan"/>
            <w:cs/>
            <w:lang w:bidi="th-TH"/>
            <w:rPrChange w:id="396" w:author="Petnathean Julled" w:date="2023-05-04T01:44:00Z">
              <w:rPr>
                <w:rFonts w:cstheme="minorBidi" w:hint="cs"/>
                <w:cs/>
                <w:lang w:bidi="th-TH"/>
              </w:rPr>
            </w:rPrChange>
          </w:rPr>
          <w:t xml:space="preserve">ซึ่งรวมทั้ง </w:t>
        </w:r>
        <w:r w:rsidR="00100333" w:rsidRPr="00A07BBE">
          <w:rPr>
            <w:rFonts w:cstheme="minorBidi"/>
            <w:highlight w:val="cyan"/>
            <w:lang w:bidi="th-TH"/>
            <w:rPrChange w:id="397" w:author="Petnathean Julled" w:date="2023-05-04T01:44:00Z">
              <w:rPr>
                <w:rFonts w:cstheme="minorBidi"/>
                <w:lang w:bidi="th-TH"/>
              </w:rPr>
            </w:rPrChange>
          </w:rPr>
          <w:t xml:space="preserve">essential keywords </w:t>
        </w:r>
        <w:r w:rsidR="00100333" w:rsidRPr="00A07BBE">
          <w:rPr>
            <w:rFonts w:cstheme="minorBidi" w:hint="cs"/>
            <w:highlight w:val="cyan"/>
            <w:cs/>
            <w:lang w:bidi="th-TH"/>
            <w:rPrChange w:id="398" w:author="Petnathean Julled" w:date="2023-05-04T01:44:00Z">
              <w:rPr>
                <w:rFonts w:cstheme="minorBidi" w:hint="cs"/>
                <w:cs/>
                <w:lang w:bidi="th-TH"/>
              </w:rPr>
            </w:rPrChange>
          </w:rPr>
          <w:t xml:space="preserve">และ </w:t>
        </w:r>
        <w:r w:rsidR="00100333" w:rsidRPr="00A07BBE">
          <w:rPr>
            <w:rFonts w:cstheme="minorBidi"/>
            <w:highlight w:val="cyan"/>
            <w:lang w:bidi="th-TH"/>
            <w:rPrChange w:id="399" w:author="Petnathean Julled" w:date="2023-05-04T01:44:00Z">
              <w:rPr>
                <w:rFonts w:cstheme="minorBidi"/>
                <w:lang w:bidi="th-TH"/>
              </w:rPr>
            </w:rPrChange>
          </w:rPr>
          <w:t xml:space="preserve">optional keywords </w:t>
        </w:r>
        <w:r w:rsidR="006D1E9C" w:rsidRPr="00A07BBE">
          <w:rPr>
            <w:rFonts w:cstheme="minorBidi" w:hint="cs"/>
            <w:highlight w:val="cyan"/>
            <w:cs/>
            <w:lang w:bidi="th-TH"/>
            <w:rPrChange w:id="400" w:author="Petnathean Julled" w:date="2023-05-04T01:44:00Z">
              <w:rPr>
                <w:rFonts w:cstheme="minorBidi" w:hint="cs"/>
                <w:cs/>
                <w:lang w:bidi="th-TH"/>
              </w:rPr>
            </w:rPrChange>
          </w:rPr>
          <w:t>มาด้วยกัน</w:t>
        </w:r>
      </w:ins>
      <w:ins w:id="401" w:author="Petnathean Julled" w:date="2023-05-04T01:38:00Z">
        <w:r w:rsidR="006D1E9C" w:rsidRPr="00A07BBE">
          <w:rPr>
            <w:rFonts w:cstheme="minorBidi" w:hint="cs"/>
            <w:highlight w:val="cyan"/>
            <w:cs/>
            <w:lang w:bidi="th-TH"/>
            <w:rPrChange w:id="402" w:author="Petnathean Julled" w:date="2023-05-04T01:44:00Z">
              <w:rPr>
                <w:rFonts w:cstheme="minorBidi" w:hint="cs"/>
                <w:cs/>
                <w:lang w:bidi="th-TH"/>
              </w:rPr>
            </w:rPrChange>
          </w:rPr>
          <w:t xml:space="preserve"> </w:t>
        </w:r>
        <w:r w:rsidR="006D1E9C" w:rsidRPr="00A07BBE">
          <w:rPr>
            <w:rFonts w:cstheme="minorBidi"/>
            <w:highlight w:val="cyan"/>
            <w:lang w:bidi="th-TH"/>
            <w:rPrChange w:id="403" w:author="Petnathean Julled" w:date="2023-05-04T01:44:00Z">
              <w:rPr>
                <w:rFonts w:cstheme="minorBidi"/>
                <w:lang w:bidi="th-TH"/>
              </w:rPr>
            </w:rPrChange>
          </w:rPr>
          <w:t xml:space="preserve">(maximum </w:t>
        </w:r>
        <w:r w:rsidR="006D1E9C" w:rsidRPr="00A07BBE">
          <w:rPr>
            <w:rFonts w:cstheme="minorBidi" w:hint="cs"/>
            <w:highlight w:val="cyan"/>
            <w:cs/>
            <w:lang w:bidi="th-TH"/>
            <w:rPrChange w:id="404" w:author="Petnathean Julled" w:date="2023-05-04T01:44:00Z">
              <w:rPr>
                <w:rFonts w:cstheme="minorBidi" w:hint="cs"/>
                <w:cs/>
                <w:lang w:bidi="th-TH"/>
              </w:rPr>
            </w:rPrChange>
          </w:rPr>
          <w:t xml:space="preserve">ตามหลักเกณฑ์ระบุโดย </w:t>
        </w:r>
        <w:r w:rsidR="006D1E9C" w:rsidRPr="00A07BBE">
          <w:rPr>
            <w:rFonts w:cstheme="minorBidi"/>
            <w:highlight w:val="cyan"/>
            <w:lang w:bidi="th-TH"/>
            <w:rPrChange w:id="405" w:author="Petnathean Julled" w:date="2023-05-04T01:44:00Z">
              <w:rPr>
                <w:rFonts w:cstheme="minorBidi"/>
                <w:lang w:bidi="th-TH"/>
              </w:rPr>
            </w:rPrChange>
          </w:rPr>
          <w:t xml:space="preserve">IHE) </w:t>
        </w:r>
        <w:r w:rsidR="006D1E9C" w:rsidRPr="00A07BBE">
          <w:rPr>
            <w:rFonts w:cstheme="minorBidi" w:hint="cs"/>
            <w:highlight w:val="cyan"/>
            <w:cs/>
            <w:lang w:bidi="th-TH"/>
            <w:rPrChange w:id="406" w:author="Petnathean Julled" w:date="2023-05-04T01:44:00Z">
              <w:rPr>
                <w:rFonts w:cstheme="minorBidi" w:hint="cs"/>
                <w:cs/>
                <w:lang w:bidi="th-TH"/>
              </w:rPr>
            </w:rPrChange>
          </w:rPr>
          <w:t>ได้แก่</w:t>
        </w:r>
        <w:r w:rsidR="006D1E9C" w:rsidRPr="00A07BBE">
          <w:rPr>
            <w:rFonts w:cstheme="minorBidi"/>
            <w:highlight w:val="cyan"/>
            <w:lang w:bidi="th-TH"/>
            <w:rPrChange w:id="407" w:author="Petnathean Julled" w:date="2023-05-04T01:44:00Z">
              <w:rPr>
                <w:rFonts w:cstheme="minorBidi"/>
                <w:lang w:bidi="th-TH"/>
              </w:rPr>
            </w:rPrChange>
          </w:rPr>
          <w:t xml:space="preserve"> </w:t>
        </w:r>
        <w:r w:rsidR="006D1E9C" w:rsidRPr="00A07BBE">
          <w:rPr>
            <w:rFonts w:cstheme="minorBidi" w:hint="cs"/>
            <w:highlight w:val="cyan"/>
            <w:cs/>
            <w:lang w:bidi="th-TH"/>
            <w:rPrChange w:id="408" w:author="Petnathean Julled" w:date="2023-05-04T01:44:00Z">
              <w:rPr>
                <w:rFonts w:cstheme="minorBidi" w:hint="cs"/>
                <w:cs/>
                <w:lang w:bidi="th-TH"/>
              </w:rPr>
            </w:rPrChange>
          </w:rPr>
          <w:t xml:space="preserve"> รหัสประจำตัวผู้ป่วย </w:t>
        </w:r>
        <w:r w:rsidR="006D1E9C" w:rsidRPr="00A07BBE">
          <w:rPr>
            <w:rFonts w:cstheme="minorBidi"/>
            <w:highlight w:val="cyan"/>
            <w:lang w:bidi="th-TH"/>
            <w:rPrChange w:id="409" w:author="Petnathean Julled" w:date="2023-05-04T01:44:00Z">
              <w:rPr>
                <w:rFonts w:cstheme="minorBidi"/>
                <w:lang w:bidi="th-TH"/>
              </w:rPr>
            </w:rPrChange>
          </w:rPr>
          <w:t>(Patient ID)</w:t>
        </w:r>
        <w:r w:rsidR="006D1E9C" w:rsidRPr="00A07BBE">
          <w:rPr>
            <w:rFonts w:cstheme="minorBidi"/>
            <w:highlight w:val="cyan"/>
            <w:lang w:bidi="th-TH"/>
            <w:rPrChange w:id="410" w:author="Petnathean Julled" w:date="2023-05-04T01:44:00Z">
              <w:rPr>
                <w:rFonts w:cstheme="minorBidi"/>
                <w:lang w:bidi="th-TH"/>
              </w:rPr>
            </w:rPrChange>
          </w:rPr>
          <w:t xml:space="preserve">, </w:t>
        </w:r>
        <w:r w:rsidR="006D1E9C" w:rsidRPr="00A07BBE">
          <w:rPr>
            <w:rFonts w:cstheme="minorBidi" w:hint="cs"/>
            <w:highlight w:val="cyan"/>
            <w:cs/>
            <w:lang w:bidi="th-TH"/>
            <w:rPrChange w:id="411" w:author="Petnathean Julled" w:date="2023-05-04T01:44:00Z">
              <w:rPr>
                <w:rFonts w:cstheme="minorBidi" w:hint="cs"/>
                <w:cs/>
                <w:lang w:bidi="th-TH"/>
              </w:rPr>
            </w:rPrChange>
          </w:rPr>
          <w:t>สถานะของแฟ้มข้อมูล</w:t>
        </w:r>
        <w:r w:rsidR="006D1E9C" w:rsidRPr="00A07BBE">
          <w:rPr>
            <w:rFonts w:cstheme="minorBidi" w:hint="cs"/>
            <w:highlight w:val="cyan"/>
            <w:cs/>
            <w:lang w:bidi="th-TH"/>
            <w:rPrChange w:id="412" w:author="Petnathean Julled" w:date="2023-05-04T01:44:00Z">
              <w:rPr>
                <w:rFonts w:cstheme="minorBidi" w:hint="cs"/>
                <w:cs/>
                <w:lang w:bidi="th-TH"/>
              </w:rPr>
            </w:rPrChange>
          </w:rPr>
          <w:t xml:space="preserve"> และรหัส</w:t>
        </w:r>
        <w:r w:rsidR="00B70D7D" w:rsidRPr="00A07BBE">
          <w:rPr>
            <w:rFonts w:cstheme="minorBidi" w:hint="cs"/>
            <w:highlight w:val="cyan"/>
            <w:cs/>
            <w:lang w:bidi="th-TH"/>
            <w:rPrChange w:id="413" w:author="Petnathean Julled" w:date="2023-05-04T01:44:00Z">
              <w:rPr>
                <w:rFonts w:cstheme="minorBidi" w:hint="cs"/>
                <w:cs/>
                <w:lang w:bidi="th-TH"/>
              </w:rPr>
            </w:rPrChange>
          </w:rPr>
          <w:t>หน่วยงาน ส่วนงาน และองค์ประกอบข้อมูลต่าง ๆ ที่สัม</w:t>
        </w:r>
      </w:ins>
      <w:ins w:id="414" w:author="Petnathean Julled" w:date="2023-05-04T01:39:00Z">
        <w:r w:rsidR="00B70D7D" w:rsidRPr="00A07BBE">
          <w:rPr>
            <w:rFonts w:cstheme="minorBidi" w:hint="cs"/>
            <w:highlight w:val="cyan"/>
            <w:cs/>
            <w:lang w:bidi="th-TH"/>
            <w:rPrChange w:id="415" w:author="Petnathean Julled" w:date="2023-05-04T01:44:00Z">
              <w:rPr>
                <w:rFonts w:cstheme="minorBidi" w:hint="cs"/>
                <w:cs/>
                <w:lang w:bidi="th-TH"/>
              </w:rPr>
            </w:rPrChange>
          </w:rPr>
          <w:t>พันธ์กับการักษาและโครงสร้างของสถานพยาบาล</w:t>
        </w:r>
        <w:r w:rsidR="00BB60F7" w:rsidRPr="00A07BBE">
          <w:rPr>
            <w:rFonts w:cstheme="minorBidi" w:hint="cs"/>
            <w:highlight w:val="cyan"/>
            <w:cs/>
            <w:lang w:bidi="th-TH"/>
            <w:rPrChange w:id="416" w:author="Petnathean Julled" w:date="2023-05-04T01:44:00Z">
              <w:rPr>
                <w:rFonts w:cstheme="minorBidi" w:hint="cs"/>
                <w:cs/>
                <w:lang w:bidi="th-TH"/>
              </w:rPr>
            </w:rPrChange>
          </w:rPr>
          <w:t xml:space="preserve"> </w:t>
        </w:r>
        <w:r w:rsidR="00BB60F7" w:rsidRPr="00A07BBE">
          <w:rPr>
            <w:rFonts w:cstheme="minorBidi" w:hint="cs"/>
            <w:highlight w:val="cyan"/>
            <w:cs/>
            <w:lang w:bidi="th-TH"/>
            <w:rPrChange w:id="417" w:author="Petnathean Julled" w:date="2023-05-04T01:44:00Z">
              <w:rPr>
                <w:rFonts w:cstheme="minorBidi" w:hint="cs"/>
                <w:cs/>
                <w:lang w:bidi="th-TH"/>
              </w:rPr>
            </w:rPrChange>
          </w:rPr>
          <w:t xml:space="preserve">โดยทำการ </w:t>
        </w:r>
        <w:r w:rsidR="00BB60F7" w:rsidRPr="00A07BBE">
          <w:rPr>
            <w:rFonts w:cstheme="minorBidi"/>
            <w:highlight w:val="cyan"/>
            <w:lang w:bidi="th-TH"/>
            <w:rPrChange w:id="418" w:author="Petnathean Julled" w:date="2023-05-04T01:44:00Z">
              <w:rPr>
                <w:rFonts w:cstheme="minorBidi"/>
                <w:lang w:bidi="th-TH"/>
              </w:rPr>
            </w:rPrChange>
          </w:rPr>
          <w:t xml:space="preserve">search </w:t>
        </w:r>
        <w:r w:rsidR="00BB60F7" w:rsidRPr="00A07BBE">
          <w:rPr>
            <w:rFonts w:cstheme="minorBidi" w:hint="cs"/>
            <w:highlight w:val="cyan"/>
            <w:cs/>
            <w:lang w:bidi="th-TH"/>
            <w:rPrChange w:id="419" w:author="Petnathean Julled" w:date="2023-05-04T01:44:00Z">
              <w:rPr>
                <w:rFonts w:cstheme="minorBidi" w:hint="cs"/>
                <w:cs/>
                <w:lang w:bidi="th-TH"/>
              </w:rPr>
            </w:rPrChange>
          </w:rPr>
          <w:t xml:space="preserve">ด้วย </w:t>
        </w:r>
        <w:r w:rsidR="00BB60F7" w:rsidRPr="00A07BBE">
          <w:rPr>
            <w:rFonts w:cstheme="minorBidi"/>
            <w:highlight w:val="cyan"/>
            <w:lang w:bidi="th-TH"/>
            <w:rPrChange w:id="420" w:author="Petnathean Julled" w:date="2023-05-04T01:44:00Z">
              <w:rPr>
                <w:rFonts w:cstheme="minorBidi"/>
                <w:lang w:bidi="th-TH"/>
              </w:rPr>
            </w:rPrChange>
          </w:rPr>
          <w:t xml:space="preserve">node </w:t>
        </w:r>
        <w:r w:rsidR="00BB60F7" w:rsidRPr="00A07BBE">
          <w:rPr>
            <w:rFonts w:cstheme="minorBidi" w:hint="cs"/>
            <w:highlight w:val="cyan"/>
            <w:cs/>
            <w:lang w:bidi="th-TH"/>
            <w:rPrChange w:id="421" w:author="Petnathean Julled" w:date="2023-05-04T01:44:00Z">
              <w:rPr>
                <w:rFonts w:cstheme="minorBidi" w:hint="cs"/>
                <w:cs/>
                <w:lang w:bidi="th-TH"/>
              </w:rPr>
            </w:rPrChange>
          </w:rPr>
          <w:t xml:space="preserve">ทีละ </w:t>
        </w:r>
        <w:r w:rsidR="00BB60F7" w:rsidRPr="00A07BBE">
          <w:rPr>
            <w:rFonts w:cstheme="minorBidi"/>
            <w:highlight w:val="cyan"/>
            <w:lang w:bidi="th-TH"/>
            <w:rPrChange w:id="422" w:author="Petnathean Julled" w:date="2023-05-04T01:44:00Z">
              <w:rPr>
                <w:rFonts w:cstheme="minorBidi"/>
                <w:lang w:bidi="th-TH"/>
              </w:rPr>
            </w:rPrChange>
          </w:rPr>
          <w:t xml:space="preserve">node </w:t>
        </w:r>
        <w:r w:rsidR="00BB60F7" w:rsidRPr="00A07BBE">
          <w:rPr>
            <w:rFonts w:cstheme="minorBidi" w:hint="cs"/>
            <w:highlight w:val="cyan"/>
            <w:cs/>
            <w:lang w:bidi="th-TH"/>
            <w:rPrChange w:id="423" w:author="Petnathean Julled" w:date="2023-05-04T01:44:00Z">
              <w:rPr>
                <w:rFonts w:cstheme="minorBidi" w:hint="cs"/>
                <w:cs/>
                <w:lang w:bidi="th-TH"/>
              </w:rPr>
            </w:rPrChange>
          </w:rPr>
          <w:t>ไม่พร้อมกัน</w:t>
        </w:r>
      </w:ins>
    </w:p>
    <w:p w14:paraId="63DA95D8" w14:textId="4F5ED811" w:rsidR="00081169" w:rsidRPr="00A07BBE" w:rsidRDefault="00081169" w:rsidP="00F64A27">
      <w:pPr>
        <w:tabs>
          <w:tab w:val="left" w:pos="284"/>
          <w:tab w:val="left" w:pos="709"/>
        </w:tabs>
        <w:jc w:val="thaiDistribute"/>
        <w:rPr>
          <w:ins w:id="424" w:author="Petnathean Julled" w:date="2023-05-04T01:40:00Z"/>
          <w:rFonts w:cstheme="minorBidi"/>
          <w:highlight w:val="cyan"/>
          <w:lang w:bidi="th-TH"/>
          <w:rPrChange w:id="425" w:author="Petnathean Julled" w:date="2023-05-04T01:44:00Z">
            <w:rPr>
              <w:ins w:id="426" w:author="Petnathean Julled" w:date="2023-05-04T01:40:00Z"/>
              <w:rFonts w:cstheme="minorBidi"/>
              <w:lang w:bidi="th-TH"/>
            </w:rPr>
          </w:rPrChange>
        </w:rPr>
      </w:pPr>
      <w:ins w:id="427" w:author="Petnathean Julled" w:date="2023-05-04T01:40:00Z">
        <w:r w:rsidRPr="00A07BBE">
          <w:rPr>
            <w:rFonts w:cstheme="minorBidi" w:hint="cs"/>
            <w:highlight w:val="cyan"/>
            <w:cs/>
            <w:lang w:bidi="th-TH"/>
            <w:rPrChange w:id="428" w:author="Petnathean Julled" w:date="2023-05-04T01:44:00Z">
              <w:rPr>
                <w:rFonts w:cstheme="minorBidi" w:hint="cs"/>
                <w:cs/>
                <w:lang w:bidi="th-TH"/>
              </w:rPr>
            </w:rPrChange>
          </w:rPr>
          <w:t xml:space="preserve">2.2.2 </w:t>
        </w:r>
        <w:r w:rsidRPr="00A07BBE">
          <w:rPr>
            <w:rFonts w:cstheme="minorBidi" w:hint="cs"/>
            <w:highlight w:val="cyan"/>
            <w:cs/>
            <w:lang w:bidi="th-TH"/>
            <w:rPrChange w:id="429" w:author="Petnathean Julled" w:date="2023-05-04T01:44:00Z">
              <w:rPr>
                <w:rFonts w:cstheme="minorBidi" w:hint="cs"/>
                <w:cs/>
                <w:lang w:bidi="th-TH"/>
              </w:rPr>
            </w:rPrChange>
          </w:rPr>
          <w:t xml:space="preserve">ทำการ </w:t>
        </w:r>
        <w:r w:rsidRPr="00A07BBE">
          <w:rPr>
            <w:rFonts w:cstheme="minorBidi"/>
            <w:highlight w:val="cyan"/>
            <w:lang w:bidi="th-TH"/>
            <w:rPrChange w:id="430" w:author="Petnathean Julled" w:date="2023-05-04T01:44:00Z">
              <w:rPr>
                <w:rFonts w:cstheme="minorBidi"/>
                <w:lang w:bidi="th-TH"/>
              </w:rPr>
            </w:rPrChange>
          </w:rPr>
          <w:t xml:space="preserve">search </w:t>
        </w:r>
        <w:r w:rsidRPr="00A07BBE">
          <w:rPr>
            <w:rFonts w:cstheme="minorBidi" w:hint="cs"/>
            <w:highlight w:val="cyan"/>
            <w:cs/>
            <w:lang w:bidi="th-TH"/>
            <w:rPrChange w:id="431" w:author="Petnathean Julled" w:date="2023-05-04T01:44:00Z">
              <w:rPr>
                <w:rFonts w:cstheme="minorBidi" w:hint="cs"/>
                <w:cs/>
                <w:lang w:bidi="th-TH"/>
              </w:rPr>
            </w:rPrChange>
          </w:rPr>
          <w:t xml:space="preserve">ค้นหา </w:t>
        </w:r>
        <w:r w:rsidRPr="00A07BBE">
          <w:rPr>
            <w:rFonts w:cstheme="minorBidi"/>
            <w:highlight w:val="cyan"/>
            <w:lang w:bidi="th-TH"/>
            <w:rPrChange w:id="432" w:author="Petnathean Julled" w:date="2023-05-04T01:44:00Z">
              <w:rPr>
                <w:rFonts w:cstheme="minorBidi"/>
                <w:lang w:bidi="th-TH"/>
              </w:rPr>
            </w:rPrChange>
          </w:rPr>
          <w:t>document</w:t>
        </w:r>
        <w:r w:rsidRPr="00A07BBE">
          <w:rPr>
            <w:rFonts w:cstheme="minorBidi" w:hint="cs"/>
            <w:highlight w:val="cyan"/>
            <w:cs/>
            <w:lang w:bidi="th-TH"/>
            <w:rPrChange w:id="433" w:author="Petnathean Julled" w:date="2023-05-04T01:44:00Z">
              <w:rPr>
                <w:rFonts w:cstheme="minorBidi" w:hint="cs"/>
                <w:cs/>
                <w:lang w:bidi="th-TH"/>
              </w:rPr>
            </w:rPrChange>
          </w:rPr>
          <w:t xml:space="preserve"> </w:t>
        </w:r>
        <w:r w:rsidRPr="00A07BBE">
          <w:rPr>
            <w:rFonts w:cstheme="minorBidi"/>
            <w:highlight w:val="cyan"/>
            <w:lang w:bidi="th-TH"/>
            <w:rPrChange w:id="434" w:author="Petnathean Julled" w:date="2023-05-04T01:44:00Z">
              <w:rPr>
                <w:rFonts w:cstheme="minorBidi"/>
                <w:lang w:bidi="th-TH"/>
              </w:rPr>
            </w:rPrChange>
          </w:rPr>
          <w:t xml:space="preserve">(Find Document) </w:t>
        </w:r>
        <w:r w:rsidRPr="00A07BBE">
          <w:rPr>
            <w:rFonts w:cstheme="minorBidi" w:hint="cs"/>
            <w:highlight w:val="cyan"/>
            <w:cs/>
            <w:lang w:bidi="th-TH"/>
            <w:rPrChange w:id="435" w:author="Petnathean Julled" w:date="2023-05-04T01:44:00Z">
              <w:rPr>
                <w:rFonts w:cstheme="minorBidi" w:hint="cs"/>
                <w:cs/>
                <w:lang w:bidi="th-TH"/>
              </w:rPr>
            </w:rPrChange>
          </w:rPr>
          <w:t xml:space="preserve">ด้วยจำนวน </w:t>
        </w:r>
        <w:r w:rsidRPr="00A07BBE">
          <w:rPr>
            <w:rFonts w:cstheme="minorBidi"/>
            <w:highlight w:val="cyan"/>
            <w:lang w:bidi="th-TH"/>
            <w:rPrChange w:id="436" w:author="Petnathean Julled" w:date="2023-05-04T01:44:00Z">
              <w:rPr>
                <w:rFonts w:cstheme="minorBidi"/>
                <w:lang w:bidi="th-TH"/>
              </w:rPr>
            </w:rPrChange>
          </w:rPr>
          <w:t>search keywords (metadata attributes value)</w:t>
        </w:r>
        <w:r w:rsidRPr="00A07BBE">
          <w:rPr>
            <w:rFonts w:cstheme="minorBidi" w:hint="cs"/>
            <w:highlight w:val="cyan"/>
            <w:cs/>
            <w:lang w:bidi="th-TH"/>
            <w:rPrChange w:id="437" w:author="Petnathean Julled" w:date="2023-05-04T01:44:00Z">
              <w:rPr>
                <w:rFonts w:cstheme="minorBidi" w:hint="cs"/>
                <w:cs/>
                <w:lang w:bidi="th-TH"/>
              </w:rPr>
            </w:rPrChange>
          </w:rPr>
          <w:t xml:space="preserve"> ที่สามารถระบุได้ทั้งหมด ซึ่งรวมทั้ง </w:t>
        </w:r>
        <w:r w:rsidRPr="00A07BBE">
          <w:rPr>
            <w:rFonts w:cstheme="minorBidi"/>
            <w:highlight w:val="cyan"/>
            <w:lang w:bidi="th-TH"/>
            <w:rPrChange w:id="438" w:author="Petnathean Julled" w:date="2023-05-04T01:44:00Z">
              <w:rPr>
                <w:rFonts w:cstheme="minorBidi"/>
                <w:lang w:bidi="th-TH"/>
              </w:rPr>
            </w:rPrChange>
          </w:rPr>
          <w:t xml:space="preserve">essential keywords </w:t>
        </w:r>
        <w:r w:rsidRPr="00A07BBE">
          <w:rPr>
            <w:rFonts w:cstheme="minorBidi" w:hint="cs"/>
            <w:highlight w:val="cyan"/>
            <w:cs/>
            <w:lang w:bidi="th-TH"/>
            <w:rPrChange w:id="439" w:author="Petnathean Julled" w:date="2023-05-04T01:44:00Z">
              <w:rPr>
                <w:rFonts w:cstheme="minorBidi" w:hint="cs"/>
                <w:cs/>
                <w:lang w:bidi="th-TH"/>
              </w:rPr>
            </w:rPrChange>
          </w:rPr>
          <w:t xml:space="preserve">และ </w:t>
        </w:r>
        <w:r w:rsidRPr="00A07BBE">
          <w:rPr>
            <w:rFonts w:cstheme="minorBidi"/>
            <w:highlight w:val="cyan"/>
            <w:lang w:bidi="th-TH"/>
            <w:rPrChange w:id="440" w:author="Petnathean Julled" w:date="2023-05-04T01:44:00Z">
              <w:rPr>
                <w:rFonts w:cstheme="minorBidi"/>
                <w:lang w:bidi="th-TH"/>
              </w:rPr>
            </w:rPrChange>
          </w:rPr>
          <w:t xml:space="preserve">optional keywords </w:t>
        </w:r>
        <w:r w:rsidRPr="00A07BBE">
          <w:rPr>
            <w:rFonts w:cstheme="minorBidi" w:hint="cs"/>
            <w:highlight w:val="cyan"/>
            <w:cs/>
            <w:lang w:bidi="th-TH"/>
            <w:rPrChange w:id="441" w:author="Petnathean Julled" w:date="2023-05-04T01:44:00Z">
              <w:rPr>
                <w:rFonts w:cstheme="minorBidi" w:hint="cs"/>
                <w:cs/>
                <w:lang w:bidi="th-TH"/>
              </w:rPr>
            </w:rPrChange>
          </w:rPr>
          <w:t xml:space="preserve">มาด้วยกัน </w:t>
        </w:r>
        <w:r w:rsidRPr="00A07BBE">
          <w:rPr>
            <w:rFonts w:cstheme="minorBidi"/>
            <w:highlight w:val="cyan"/>
            <w:lang w:bidi="th-TH"/>
            <w:rPrChange w:id="442" w:author="Petnathean Julled" w:date="2023-05-04T01:44:00Z">
              <w:rPr>
                <w:rFonts w:cstheme="minorBidi"/>
                <w:lang w:bidi="th-TH"/>
              </w:rPr>
            </w:rPrChange>
          </w:rPr>
          <w:t xml:space="preserve">(maximum </w:t>
        </w:r>
        <w:r w:rsidRPr="00A07BBE">
          <w:rPr>
            <w:rFonts w:cstheme="minorBidi" w:hint="cs"/>
            <w:highlight w:val="cyan"/>
            <w:cs/>
            <w:lang w:bidi="th-TH"/>
            <w:rPrChange w:id="443" w:author="Petnathean Julled" w:date="2023-05-04T01:44:00Z">
              <w:rPr>
                <w:rFonts w:cstheme="minorBidi" w:hint="cs"/>
                <w:cs/>
                <w:lang w:bidi="th-TH"/>
              </w:rPr>
            </w:rPrChange>
          </w:rPr>
          <w:t xml:space="preserve">ตามหลักเกณฑ์ระบุโดย </w:t>
        </w:r>
        <w:r w:rsidRPr="00A07BBE">
          <w:rPr>
            <w:rFonts w:cstheme="minorBidi"/>
            <w:highlight w:val="cyan"/>
            <w:lang w:bidi="th-TH"/>
            <w:rPrChange w:id="444" w:author="Petnathean Julled" w:date="2023-05-04T01:44:00Z">
              <w:rPr>
                <w:rFonts w:cstheme="minorBidi"/>
                <w:lang w:bidi="th-TH"/>
              </w:rPr>
            </w:rPrChange>
          </w:rPr>
          <w:t xml:space="preserve">IHE) </w:t>
        </w:r>
        <w:r w:rsidRPr="00A07BBE">
          <w:rPr>
            <w:rFonts w:cstheme="minorBidi" w:hint="cs"/>
            <w:highlight w:val="cyan"/>
            <w:cs/>
            <w:lang w:bidi="th-TH"/>
            <w:rPrChange w:id="445" w:author="Petnathean Julled" w:date="2023-05-04T01:44:00Z">
              <w:rPr>
                <w:rFonts w:cstheme="minorBidi" w:hint="cs"/>
                <w:cs/>
                <w:lang w:bidi="th-TH"/>
              </w:rPr>
            </w:rPrChange>
          </w:rPr>
          <w:t>ได้แก่</w:t>
        </w:r>
        <w:r w:rsidRPr="00A07BBE">
          <w:rPr>
            <w:rFonts w:cstheme="minorBidi"/>
            <w:highlight w:val="cyan"/>
            <w:lang w:bidi="th-TH"/>
            <w:rPrChange w:id="446" w:author="Petnathean Julled" w:date="2023-05-04T01:44:00Z">
              <w:rPr>
                <w:rFonts w:cstheme="minorBidi"/>
                <w:lang w:bidi="th-TH"/>
              </w:rPr>
            </w:rPrChange>
          </w:rPr>
          <w:t xml:space="preserve"> </w:t>
        </w:r>
        <w:r w:rsidRPr="00A07BBE">
          <w:rPr>
            <w:rFonts w:cstheme="minorBidi" w:hint="cs"/>
            <w:highlight w:val="cyan"/>
            <w:cs/>
            <w:lang w:bidi="th-TH"/>
            <w:rPrChange w:id="447" w:author="Petnathean Julled" w:date="2023-05-04T01:44:00Z">
              <w:rPr>
                <w:rFonts w:cstheme="minorBidi" w:hint="cs"/>
                <w:cs/>
                <w:lang w:bidi="th-TH"/>
              </w:rPr>
            </w:rPrChange>
          </w:rPr>
          <w:t xml:space="preserve"> รหัสประจำตัวผู้ป่วย </w:t>
        </w:r>
        <w:r w:rsidRPr="00A07BBE">
          <w:rPr>
            <w:rFonts w:cstheme="minorBidi"/>
            <w:highlight w:val="cyan"/>
            <w:lang w:bidi="th-TH"/>
            <w:rPrChange w:id="448" w:author="Petnathean Julled" w:date="2023-05-04T01:44:00Z">
              <w:rPr>
                <w:rFonts w:cstheme="minorBidi"/>
                <w:lang w:bidi="th-TH"/>
              </w:rPr>
            </w:rPrChange>
          </w:rPr>
          <w:t xml:space="preserve">(Patient ID), </w:t>
        </w:r>
        <w:r w:rsidRPr="00A07BBE">
          <w:rPr>
            <w:rFonts w:cstheme="minorBidi" w:hint="cs"/>
            <w:highlight w:val="cyan"/>
            <w:cs/>
            <w:lang w:bidi="th-TH"/>
            <w:rPrChange w:id="449" w:author="Petnathean Julled" w:date="2023-05-04T01:44:00Z">
              <w:rPr>
                <w:rFonts w:cstheme="minorBidi" w:hint="cs"/>
                <w:cs/>
                <w:lang w:bidi="th-TH"/>
              </w:rPr>
            </w:rPrChange>
          </w:rPr>
          <w:t xml:space="preserve">สถานะของแฟ้มข้อมูล และรหัสหน่วยงาน ส่วนงาน และองค์ประกอบข้อมูลต่าง ๆ ที่สัมพันธ์กับการักษาและโครงสร้างของสถานพยาบาล โดยทำการ </w:t>
        </w:r>
        <w:r w:rsidRPr="00A07BBE">
          <w:rPr>
            <w:rFonts w:cstheme="minorBidi"/>
            <w:highlight w:val="cyan"/>
            <w:lang w:bidi="th-TH"/>
            <w:rPrChange w:id="450" w:author="Petnathean Julled" w:date="2023-05-04T01:44:00Z">
              <w:rPr>
                <w:rFonts w:cstheme="minorBidi"/>
                <w:lang w:bidi="th-TH"/>
              </w:rPr>
            </w:rPrChange>
          </w:rPr>
          <w:t xml:space="preserve">search </w:t>
        </w:r>
        <w:r w:rsidRPr="00A07BBE">
          <w:rPr>
            <w:rFonts w:cstheme="minorBidi" w:hint="cs"/>
            <w:highlight w:val="cyan"/>
            <w:cs/>
            <w:lang w:bidi="th-TH"/>
            <w:rPrChange w:id="451" w:author="Petnathean Julled" w:date="2023-05-04T01:44:00Z">
              <w:rPr>
                <w:rFonts w:cstheme="minorBidi" w:hint="cs"/>
                <w:cs/>
                <w:lang w:bidi="th-TH"/>
              </w:rPr>
            </w:rPrChange>
          </w:rPr>
          <w:t xml:space="preserve">ด้วย </w:t>
        </w:r>
        <w:r w:rsidRPr="00A07BBE">
          <w:rPr>
            <w:rFonts w:cstheme="minorBidi"/>
            <w:highlight w:val="cyan"/>
            <w:lang w:bidi="th-TH"/>
            <w:rPrChange w:id="452" w:author="Petnathean Julled" w:date="2023-05-04T01:44:00Z">
              <w:rPr>
                <w:rFonts w:cstheme="minorBidi"/>
                <w:lang w:bidi="th-TH"/>
              </w:rPr>
            </w:rPrChange>
          </w:rPr>
          <w:t xml:space="preserve">node </w:t>
        </w:r>
        <w:r w:rsidRPr="00A07BBE">
          <w:rPr>
            <w:rFonts w:cstheme="minorBidi" w:hint="cs"/>
            <w:highlight w:val="cyan"/>
            <w:cs/>
            <w:lang w:bidi="th-TH"/>
            <w:rPrChange w:id="453" w:author="Petnathean Julled" w:date="2023-05-04T01:44:00Z">
              <w:rPr>
                <w:rFonts w:cstheme="minorBidi" w:hint="cs"/>
                <w:cs/>
                <w:lang w:bidi="th-TH"/>
              </w:rPr>
            </w:rPrChange>
          </w:rPr>
          <w:t xml:space="preserve">พร้อมกันทั้ง 8 </w:t>
        </w:r>
        <w:r w:rsidRPr="00A07BBE">
          <w:rPr>
            <w:rFonts w:cstheme="minorBidi"/>
            <w:highlight w:val="cyan"/>
            <w:lang w:bidi="th-TH"/>
            <w:rPrChange w:id="454" w:author="Petnathean Julled" w:date="2023-05-04T01:44:00Z">
              <w:rPr>
                <w:rFonts w:cstheme="minorBidi"/>
                <w:lang w:bidi="th-TH"/>
              </w:rPr>
            </w:rPrChange>
          </w:rPr>
          <w:t>node</w:t>
        </w:r>
      </w:ins>
    </w:p>
    <w:p w14:paraId="0A35F1FC" w14:textId="21223AEC" w:rsidR="00C610D9" w:rsidRPr="00A07BBE" w:rsidRDefault="00C610D9" w:rsidP="00F64A27">
      <w:pPr>
        <w:tabs>
          <w:tab w:val="left" w:pos="284"/>
          <w:tab w:val="left" w:pos="709"/>
        </w:tabs>
        <w:jc w:val="thaiDistribute"/>
        <w:rPr>
          <w:ins w:id="455" w:author="Petnathean Julled" w:date="2023-05-04T01:43:00Z"/>
          <w:rFonts w:cstheme="minorBidi"/>
          <w:highlight w:val="cyan"/>
          <w:lang w:bidi="th-TH"/>
          <w:rPrChange w:id="456" w:author="Petnathean Julled" w:date="2023-05-04T01:44:00Z">
            <w:rPr>
              <w:ins w:id="457" w:author="Petnathean Julled" w:date="2023-05-04T01:43:00Z"/>
              <w:rFonts w:cstheme="minorBidi"/>
              <w:lang w:bidi="th-TH"/>
            </w:rPr>
          </w:rPrChange>
        </w:rPr>
      </w:pPr>
      <w:ins w:id="458" w:author="Petnathean Julled" w:date="2023-05-04T01:40:00Z">
        <w:r w:rsidRPr="00A07BBE">
          <w:rPr>
            <w:rFonts w:cstheme="minorBidi" w:hint="cs"/>
            <w:highlight w:val="cyan"/>
            <w:cs/>
            <w:lang w:bidi="th-TH"/>
            <w:rPrChange w:id="459" w:author="Petnathean Julled" w:date="2023-05-04T01:44:00Z">
              <w:rPr>
                <w:rFonts w:cstheme="minorBidi" w:hint="cs"/>
                <w:cs/>
                <w:lang w:bidi="th-TH"/>
              </w:rPr>
            </w:rPrChange>
          </w:rPr>
          <w:t xml:space="preserve">2.3.1 ทำการ </w:t>
        </w:r>
        <w:r w:rsidRPr="00A07BBE">
          <w:rPr>
            <w:rFonts w:cstheme="minorBidi"/>
            <w:highlight w:val="cyan"/>
            <w:lang w:bidi="th-TH"/>
            <w:rPrChange w:id="460" w:author="Petnathean Julled" w:date="2023-05-04T01:44:00Z">
              <w:rPr>
                <w:rFonts w:cstheme="minorBidi"/>
                <w:lang w:bidi="th-TH"/>
              </w:rPr>
            </w:rPrChange>
          </w:rPr>
          <w:t xml:space="preserve">search </w:t>
        </w:r>
        <w:r w:rsidRPr="00A07BBE">
          <w:rPr>
            <w:rFonts w:cstheme="minorBidi" w:hint="cs"/>
            <w:highlight w:val="cyan"/>
            <w:cs/>
            <w:lang w:bidi="th-TH"/>
            <w:rPrChange w:id="461" w:author="Petnathean Julled" w:date="2023-05-04T01:44:00Z">
              <w:rPr>
                <w:rFonts w:cstheme="minorBidi" w:hint="cs"/>
                <w:cs/>
                <w:lang w:bidi="th-TH"/>
              </w:rPr>
            </w:rPrChange>
          </w:rPr>
          <w:t>เรียกข้อมูลเต็ม</w:t>
        </w:r>
        <w:r w:rsidR="007F5D46" w:rsidRPr="00A07BBE">
          <w:rPr>
            <w:rFonts w:cstheme="minorBidi" w:hint="cs"/>
            <w:highlight w:val="cyan"/>
            <w:cs/>
            <w:lang w:bidi="th-TH"/>
            <w:rPrChange w:id="462" w:author="Petnathean Julled" w:date="2023-05-04T01:44:00Z">
              <w:rPr>
                <w:rFonts w:cstheme="minorBidi" w:hint="cs"/>
                <w:cs/>
                <w:lang w:bidi="th-TH"/>
              </w:rPr>
            </w:rPrChange>
          </w:rPr>
          <w:t xml:space="preserve">ของ </w:t>
        </w:r>
        <w:r w:rsidR="007F5D46" w:rsidRPr="00A07BBE">
          <w:rPr>
            <w:rFonts w:cstheme="minorBidi"/>
            <w:highlight w:val="cyan"/>
            <w:lang w:bidi="th-TH"/>
            <w:rPrChange w:id="463" w:author="Petnathean Julled" w:date="2023-05-04T01:44:00Z">
              <w:rPr>
                <w:rFonts w:cstheme="minorBidi"/>
                <w:lang w:bidi="th-TH"/>
              </w:rPr>
            </w:rPrChange>
          </w:rPr>
          <w:t>document (Get Documen</w:t>
        </w:r>
      </w:ins>
      <w:ins w:id="464" w:author="Petnathean Julled" w:date="2023-05-04T01:41:00Z">
        <w:r w:rsidR="007F5D46" w:rsidRPr="00A07BBE">
          <w:rPr>
            <w:rFonts w:cstheme="minorBidi"/>
            <w:highlight w:val="cyan"/>
            <w:lang w:bidi="th-TH"/>
            <w:rPrChange w:id="465" w:author="Petnathean Julled" w:date="2023-05-04T01:44:00Z">
              <w:rPr>
                <w:rFonts w:cstheme="minorBidi"/>
                <w:lang w:bidi="th-TH"/>
              </w:rPr>
            </w:rPrChange>
          </w:rPr>
          <w:t>t</w:t>
        </w:r>
      </w:ins>
      <w:ins w:id="466" w:author="Petnathean Julled" w:date="2023-05-04T01:40:00Z">
        <w:r w:rsidR="007F5D46" w:rsidRPr="00A07BBE">
          <w:rPr>
            <w:rFonts w:cstheme="minorBidi"/>
            <w:highlight w:val="cyan"/>
            <w:lang w:bidi="th-TH"/>
            <w:rPrChange w:id="467" w:author="Petnathean Julled" w:date="2023-05-04T01:44:00Z">
              <w:rPr>
                <w:rFonts w:cstheme="minorBidi"/>
                <w:lang w:bidi="th-TH"/>
              </w:rPr>
            </w:rPrChange>
          </w:rPr>
          <w:t>)</w:t>
        </w:r>
      </w:ins>
      <w:ins w:id="468" w:author="Petnathean Julled" w:date="2023-05-04T01:41:00Z">
        <w:r w:rsidR="007F5D46" w:rsidRPr="00A07BBE">
          <w:rPr>
            <w:rFonts w:cstheme="minorBidi"/>
            <w:highlight w:val="cyan"/>
            <w:lang w:bidi="th-TH"/>
            <w:rPrChange w:id="469" w:author="Petnathean Julled" w:date="2023-05-04T01:44:00Z">
              <w:rPr>
                <w:rFonts w:cstheme="minorBidi"/>
                <w:lang w:bidi="th-TH"/>
              </w:rPr>
            </w:rPrChange>
          </w:rPr>
          <w:t xml:space="preserve"> </w:t>
        </w:r>
        <w:r w:rsidR="007F5D46" w:rsidRPr="00A07BBE">
          <w:rPr>
            <w:rFonts w:cstheme="minorBidi" w:hint="cs"/>
            <w:highlight w:val="cyan"/>
            <w:cs/>
            <w:lang w:bidi="th-TH"/>
            <w:rPrChange w:id="470" w:author="Petnathean Julled" w:date="2023-05-04T01:44:00Z">
              <w:rPr>
                <w:rFonts w:cstheme="minorBidi" w:hint="cs"/>
                <w:cs/>
                <w:lang w:bidi="th-TH"/>
              </w:rPr>
            </w:rPrChange>
          </w:rPr>
          <w:t xml:space="preserve">ด้วย </w:t>
        </w:r>
        <w:r w:rsidR="007F5D46" w:rsidRPr="00A07BBE">
          <w:rPr>
            <w:rFonts w:cstheme="minorBidi"/>
            <w:highlight w:val="cyan"/>
            <w:lang w:bidi="th-TH"/>
            <w:rPrChange w:id="471" w:author="Petnathean Julled" w:date="2023-05-04T01:44:00Z">
              <w:rPr>
                <w:rFonts w:cstheme="minorBidi"/>
                <w:lang w:bidi="th-TH"/>
              </w:rPr>
            </w:rPrChange>
          </w:rPr>
          <w:t xml:space="preserve">search keyword </w:t>
        </w:r>
        <w:r w:rsidR="007F5D46" w:rsidRPr="00A07BBE">
          <w:rPr>
            <w:rFonts w:cstheme="minorBidi" w:hint="cs"/>
            <w:highlight w:val="cyan"/>
            <w:cs/>
            <w:lang w:bidi="th-TH"/>
            <w:rPrChange w:id="472" w:author="Petnathean Julled" w:date="2023-05-04T01:44:00Z">
              <w:rPr>
                <w:rFonts w:cstheme="minorBidi" w:hint="cs"/>
                <w:cs/>
                <w:lang w:bidi="th-TH"/>
              </w:rPr>
            </w:rPrChange>
          </w:rPr>
          <w:t xml:space="preserve">ที่เป็น </w:t>
        </w:r>
        <w:r w:rsidR="007F5D46" w:rsidRPr="00A07BBE">
          <w:rPr>
            <w:rFonts w:cstheme="minorBidi"/>
            <w:highlight w:val="cyan"/>
            <w:lang w:bidi="th-TH"/>
            <w:rPrChange w:id="473" w:author="Petnathean Julled" w:date="2023-05-04T01:44:00Z">
              <w:rPr>
                <w:rFonts w:cstheme="minorBidi"/>
                <w:lang w:bidi="th-TH"/>
              </w:rPr>
            </w:rPrChange>
          </w:rPr>
          <w:t xml:space="preserve">document unique id </w:t>
        </w:r>
        <w:r w:rsidR="00B90685" w:rsidRPr="00A07BBE">
          <w:rPr>
            <w:rFonts w:cstheme="minorBidi" w:hint="cs"/>
            <w:highlight w:val="cyan"/>
            <w:cs/>
            <w:lang w:bidi="th-TH"/>
            <w:rPrChange w:id="474" w:author="Petnathean Julled" w:date="2023-05-04T01:44:00Z">
              <w:rPr>
                <w:rFonts w:cstheme="minorBidi" w:hint="cs"/>
                <w:cs/>
                <w:lang w:bidi="th-TH"/>
              </w:rPr>
            </w:rPrChange>
          </w:rPr>
          <w:t xml:space="preserve">ตัวเดียว </w:t>
        </w:r>
      </w:ins>
      <w:ins w:id="475" w:author="Petnathean Julled" w:date="2023-05-04T01:43:00Z">
        <w:r w:rsidR="00706489" w:rsidRPr="00A07BBE">
          <w:rPr>
            <w:rFonts w:cstheme="minorBidi" w:hint="cs"/>
            <w:highlight w:val="cyan"/>
            <w:cs/>
            <w:lang w:bidi="th-TH"/>
            <w:rPrChange w:id="476" w:author="Petnathean Julled" w:date="2023-05-04T01:44:00Z">
              <w:rPr>
                <w:rFonts w:cstheme="minorBidi" w:hint="cs"/>
                <w:cs/>
                <w:lang w:bidi="th-TH"/>
              </w:rPr>
            </w:rPrChange>
          </w:rPr>
          <w:t xml:space="preserve">โดยทำการ </w:t>
        </w:r>
        <w:r w:rsidR="00706489" w:rsidRPr="00A07BBE">
          <w:rPr>
            <w:rFonts w:cstheme="minorBidi"/>
            <w:highlight w:val="cyan"/>
            <w:lang w:bidi="th-TH"/>
            <w:rPrChange w:id="477" w:author="Petnathean Julled" w:date="2023-05-04T01:44:00Z">
              <w:rPr>
                <w:rFonts w:cstheme="minorBidi"/>
                <w:lang w:bidi="th-TH"/>
              </w:rPr>
            </w:rPrChange>
          </w:rPr>
          <w:t xml:space="preserve">search </w:t>
        </w:r>
        <w:r w:rsidR="00706489" w:rsidRPr="00A07BBE">
          <w:rPr>
            <w:rFonts w:cstheme="minorBidi" w:hint="cs"/>
            <w:highlight w:val="cyan"/>
            <w:cs/>
            <w:lang w:bidi="th-TH"/>
            <w:rPrChange w:id="478" w:author="Petnathean Julled" w:date="2023-05-04T01:44:00Z">
              <w:rPr>
                <w:rFonts w:cstheme="minorBidi" w:hint="cs"/>
                <w:cs/>
                <w:lang w:bidi="th-TH"/>
              </w:rPr>
            </w:rPrChange>
          </w:rPr>
          <w:t xml:space="preserve">ด้วย </w:t>
        </w:r>
        <w:r w:rsidR="00706489" w:rsidRPr="00A07BBE">
          <w:rPr>
            <w:rFonts w:cstheme="minorBidi"/>
            <w:highlight w:val="cyan"/>
            <w:lang w:bidi="th-TH"/>
            <w:rPrChange w:id="479" w:author="Petnathean Julled" w:date="2023-05-04T01:44:00Z">
              <w:rPr>
                <w:rFonts w:cstheme="minorBidi"/>
                <w:lang w:bidi="th-TH"/>
              </w:rPr>
            </w:rPrChange>
          </w:rPr>
          <w:t xml:space="preserve">node </w:t>
        </w:r>
        <w:r w:rsidR="00706489" w:rsidRPr="00A07BBE">
          <w:rPr>
            <w:rFonts w:cstheme="minorBidi" w:hint="cs"/>
            <w:highlight w:val="cyan"/>
            <w:cs/>
            <w:lang w:bidi="th-TH"/>
            <w:rPrChange w:id="480" w:author="Petnathean Julled" w:date="2023-05-04T01:44:00Z">
              <w:rPr>
                <w:rFonts w:cstheme="minorBidi" w:hint="cs"/>
                <w:cs/>
                <w:lang w:bidi="th-TH"/>
              </w:rPr>
            </w:rPrChange>
          </w:rPr>
          <w:t xml:space="preserve">ทีละ </w:t>
        </w:r>
        <w:r w:rsidR="00706489" w:rsidRPr="00A07BBE">
          <w:rPr>
            <w:rFonts w:cstheme="minorBidi"/>
            <w:highlight w:val="cyan"/>
            <w:lang w:bidi="th-TH"/>
            <w:rPrChange w:id="481" w:author="Petnathean Julled" w:date="2023-05-04T01:44:00Z">
              <w:rPr>
                <w:rFonts w:cstheme="minorBidi"/>
                <w:lang w:bidi="th-TH"/>
              </w:rPr>
            </w:rPrChange>
          </w:rPr>
          <w:t xml:space="preserve">node </w:t>
        </w:r>
        <w:r w:rsidR="00706489" w:rsidRPr="00A07BBE">
          <w:rPr>
            <w:rFonts w:cstheme="minorBidi" w:hint="cs"/>
            <w:highlight w:val="cyan"/>
            <w:cs/>
            <w:lang w:bidi="th-TH"/>
            <w:rPrChange w:id="482" w:author="Petnathean Julled" w:date="2023-05-04T01:44:00Z">
              <w:rPr>
                <w:rFonts w:cstheme="minorBidi" w:hint="cs"/>
                <w:cs/>
                <w:lang w:bidi="th-TH"/>
              </w:rPr>
            </w:rPrChange>
          </w:rPr>
          <w:t>ไม่พร้อมกัน</w:t>
        </w:r>
        <w:r w:rsidR="00706489" w:rsidRPr="00A07BBE">
          <w:rPr>
            <w:rFonts w:cstheme="minorBidi" w:hint="cs"/>
            <w:highlight w:val="cyan"/>
            <w:cs/>
            <w:lang w:bidi="th-TH"/>
            <w:rPrChange w:id="483" w:author="Petnathean Julled" w:date="2023-05-04T01:44:00Z">
              <w:rPr>
                <w:rFonts w:cstheme="minorBidi" w:hint="cs"/>
                <w:cs/>
                <w:lang w:bidi="th-TH"/>
              </w:rPr>
            </w:rPrChange>
          </w:rPr>
          <w:t xml:space="preserve"> </w:t>
        </w:r>
      </w:ins>
    </w:p>
    <w:p w14:paraId="384D7802" w14:textId="012C421A" w:rsidR="0075116C" w:rsidRPr="00D81A8D" w:rsidRDefault="0075116C" w:rsidP="00F64A27">
      <w:pPr>
        <w:tabs>
          <w:tab w:val="left" w:pos="284"/>
          <w:tab w:val="left" w:pos="709"/>
        </w:tabs>
        <w:jc w:val="thaiDistribute"/>
        <w:rPr>
          <w:rFonts w:cstheme="minorBidi" w:hint="cs"/>
          <w:cs/>
          <w:lang w:bidi="th-TH"/>
        </w:rPr>
      </w:pPr>
      <w:ins w:id="484" w:author="Petnathean Julled" w:date="2023-05-04T01:43:00Z">
        <w:r w:rsidRPr="00A07BBE">
          <w:rPr>
            <w:rFonts w:cstheme="minorBidi" w:hint="cs"/>
            <w:highlight w:val="cyan"/>
            <w:cs/>
            <w:lang w:bidi="th-TH"/>
            <w:rPrChange w:id="485" w:author="Petnathean Julled" w:date="2023-05-04T01:44:00Z">
              <w:rPr>
                <w:rFonts w:cstheme="minorBidi" w:hint="cs"/>
                <w:cs/>
                <w:lang w:bidi="th-TH"/>
              </w:rPr>
            </w:rPrChange>
          </w:rPr>
          <w:t>2.3.2</w:t>
        </w:r>
      </w:ins>
      <w:ins w:id="486" w:author="Petnathean Julled" w:date="2023-05-04T01:44:00Z">
        <w:r w:rsidRPr="00A07BBE">
          <w:rPr>
            <w:rFonts w:cstheme="minorBidi" w:hint="cs"/>
            <w:highlight w:val="cyan"/>
            <w:cs/>
            <w:lang w:bidi="th-TH"/>
            <w:rPrChange w:id="487" w:author="Petnathean Julled" w:date="2023-05-04T01:44:00Z">
              <w:rPr>
                <w:rFonts w:cstheme="minorBidi" w:hint="cs"/>
                <w:cs/>
                <w:lang w:bidi="th-TH"/>
              </w:rPr>
            </w:rPrChange>
          </w:rPr>
          <w:t xml:space="preserve"> </w:t>
        </w:r>
        <w:r w:rsidRPr="00A07BBE">
          <w:rPr>
            <w:rFonts w:cstheme="minorBidi" w:hint="cs"/>
            <w:highlight w:val="cyan"/>
            <w:cs/>
            <w:lang w:bidi="th-TH"/>
            <w:rPrChange w:id="488" w:author="Petnathean Julled" w:date="2023-05-04T01:44:00Z">
              <w:rPr>
                <w:rFonts w:cstheme="minorBidi" w:hint="cs"/>
                <w:cs/>
                <w:lang w:bidi="th-TH"/>
              </w:rPr>
            </w:rPrChange>
          </w:rPr>
          <w:t xml:space="preserve">ทำการ </w:t>
        </w:r>
        <w:r w:rsidRPr="00A07BBE">
          <w:rPr>
            <w:rFonts w:cstheme="minorBidi"/>
            <w:highlight w:val="cyan"/>
            <w:lang w:bidi="th-TH"/>
            <w:rPrChange w:id="489" w:author="Petnathean Julled" w:date="2023-05-04T01:44:00Z">
              <w:rPr>
                <w:rFonts w:cstheme="minorBidi"/>
                <w:lang w:bidi="th-TH"/>
              </w:rPr>
            </w:rPrChange>
          </w:rPr>
          <w:t xml:space="preserve">search </w:t>
        </w:r>
        <w:r w:rsidRPr="00A07BBE">
          <w:rPr>
            <w:rFonts w:cstheme="minorBidi" w:hint="cs"/>
            <w:highlight w:val="cyan"/>
            <w:cs/>
            <w:lang w:bidi="th-TH"/>
            <w:rPrChange w:id="490" w:author="Petnathean Julled" w:date="2023-05-04T01:44:00Z">
              <w:rPr>
                <w:rFonts w:cstheme="minorBidi" w:hint="cs"/>
                <w:cs/>
                <w:lang w:bidi="th-TH"/>
              </w:rPr>
            </w:rPrChange>
          </w:rPr>
          <w:t xml:space="preserve">เรียกข้อมูลเต็มของ </w:t>
        </w:r>
        <w:r w:rsidRPr="00A07BBE">
          <w:rPr>
            <w:rFonts w:cstheme="minorBidi"/>
            <w:highlight w:val="cyan"/>
            <w:lang w:bidi="th-TH"/>
            <w:rPrChange w:id="491" w:author="Petnathean Julled" w:date="2023-05-04T01:44:00Z">
              <w:rPr>
                <w:rFonts w:cstheme="minorBidi"/>
                <w:lang w:bidi="th-TH"/>
              </w:rPr>
            </w:rPrChange>
          </w:rPr>
          <w:t xml:space="preserve">document (Get Document) </w:t>
        </w:r>
        <w:r w:rsidRPr="00A07BBE">
          <w:rPr>
            <w:rFonts w:cstheme="minorBidi" w:hint="cs"/>
            <w:highlight w:val="cyan"/>
            <w:cs/>
            <w:lang w:bidi="th-TH"/>
            <w:rPrChange w:id="492" w:author="Petnathean Julled" w:date="2023-05-04T01:44:00Z">
              <w:rPr>
                <w:rFonts w:cstheme="minorBidi" w:hint="cs"/>
                <w:cs/>
                <w:lang w:bidi="th-TH"/>
              </w:rPr>
            </w:rPrChange>
          </w:rPr>
          <w:t xml:space="preserve">ด้วย </w:t>
        </w:r>
        <w:r w:rsidRPr="00A07BBE">
          <w:rPr>
            <w:rFonts w:cstheme="minorBidi"/>
            <w:highlight w:val="cyan"/>
            <w:lang w:bidi="th-TH"/>
            <w:rPrChange w:id="493" w:author="Petnathean Julled" w:date="2023-05-04T01:44:00Z">
              <w:rPr>
                <w:rFonts w:cstheme="minorBidi"/>
                <w:lang w:bidi="th-TH"/>
              </w:rPr>
            </w:rPrChange>
          </w:rPr>
          <w:t xml:space="preserve">search keyword </w:t>
        </w:r>
        <w:r w:rsidRPr="00A07BBE">
          <w:rPr>
            <w:rFonts w:cstheme="minorBidi" w:hint="cs"/>
            <w:highlight w:val="cyan"/>
            <w:cs/>
            <w:lang w:bidi="th-TH"/>
            <w:rPrChange w:id="494" w:author="Petnathean Julled" w:date="2023-05-04T01:44:00Z">
              <w:rPr>
                <w:rFonts w:cstheme="minorBidi" w:hint="cs"/>
                <w:cs/>
                <w:lang w:bidi="th-TH"/>
              </w:rPr>
            </w:rPrChange>
          </w:rPr>
          <w:t xml:space="preserve">ที่เป็น </w:t>
        </w:r>
        <w:r w:rsidRPr="00A07BBE">
          <w:rPr>
            <w:rFonts w:cstheme="minorBidi"/>
            <w:highlight w:val="cyan"/>
            <w:lang w:bidi="th-TH"/>
            <w:rPrChange w:id="495" w:author="Petnathean Julled" w:date="2023-05-04T01:44:00Z">
              <w:rPr>
                <w:rFonts w:cstheme="minorBidi"/>
                <w:lang w:bidi="th-TH"/>
              </w:rPr>
            </w:rPrChange>
          </w:rPr>
          <w:t xml:space="preserve">document unique id </w:t>
        </w:r>
        <w:r w:rsidRPr="00A07BBE">
          <w:rPr>
            <w:rFonts w:cstheme="minorBidi" w:hint="cs"/>
            <w:highlight w:val="cyan"/>
            <w:cs/>
            <w:lang w:bidi="th-TH"/>
            <w:rPrChange w:id="496" w:author="Petnathean Julled" w:date="2023-05-04T01:44:00Z">
              <w:rPr>
                <w:rFonts w:cstheme="minorBidi" w:hint="cs"/>
                <w:cs/>
                <w:lang w:bidi="th-TH"/>
              </w:rPr>
            </w:rPrChange>
          </w:rPr>
          <w:t>ตัวเดียว</w:t>
        </w:r>
        <w:r w:rsidRPr="00A07BBE">
          <w:rPr>
            <w:rFonts w:cstheme="minorBidi" w:hint="cs"/>
            <w:highlight w:val="cyan"/>
            <w:cs/>
            <w:lang w:bidi="th-TH"/>
            <w:rPrChange w:id="497" w:author="Petnathean Julled" w:date="2023-05-04T01:44:00Z">
              <w:rPr>
                <w:rFonts w:cstheme="minorBidi" w:hint="cs"/>
                <w:cs/>
                <w:lang w:bidi="th-TH"/>
              </w:rPr>
            </w:rPrChange>
          </w:rPr>
          <w:t xml:space="preserve"> </w:t>
        </w:r>
        <w:r w:rsidRPr="00A07BBE">
          <w:rPr>
            <w:rFonts w:cstheme="minorBidi" w:hint="cs"/>
            <w:highlight w:val="cyan"/>
            <w:cs/>
            <w:lang w:bidi="th-TH"/>
            <w:rPrChange w:id="498" w:author="Petnathean Julled" w:date="2023-05-04T01:44:00Z">
              <w:rPr>
                <w:rFonts w:cstheme="minorBidi" w:hint="cs"/>
                <w:cs/>
                <w:lang w:bidi="th-TH"/>
              </w:rPr>
            </w:rPrChange>
          </w:rPr>
          <w:t xml:space="preserve">โดยทำการ </w:t>
        </w:r>
        <w:r w:rsidRPr="00A07BBE">
          <w:rPr>
            <w:rFonts w:cstheme="minorBidi"/>
            <w:highlight w:val="cyan"/>
            <w:lang w:bidi="th-TH"/>
            <w:rPrChange w:id="499" w:author="Petnathean Julled" w:date="2023-05-04T01:44:00Z">
              <w:rPr>
                <w:rFonts w:cstheme="minorBidi"/>
                <w:lang w:bidi="th-TH"/>
              </w:rPr>
            </w:rPrChange>
          </w:rPr>
          <w:t xml:space="preserve">search </w:t>
        </w:r>
        <w:r w:rsidRPr="00A07BBE">
          <w:rPr>
            <w:rFonts w:cstheme="minorBidi" w:hint="cs"/>
            <w:highlight w:val="cyan"/>
            <w:cs/>
            <w:lang w:bidi="th-TH"/>
            <w:rPrChange w:id="500" w:author="Petnathean Julled" w:date="2023-05-04T01:44:00Z">
              <w:rPr>
                <w:rFonts w:cstheme="minorBidi" w:hint="cs"/>
                <w:cs/>
                <w:lang w:bidi="th-TH"/>
              </w:rPr>
            </w:rPrChange>
          </w:rPr>
          <w:t xml:space="preserve">ด้วย </w:t>
        </w:r>
        <w:r w:rsidRPr="00A07BBE">
          <w:rPr>
            <w:rFonts w:cstheme="minorBidi"/>
            <w:highlight w:val="cyan"/>
            <w:lang w:bidi="th-TH"/>
            <w:rPrChange w:id="501" w:author="Petnathean Julled" w:date="2023-05-04T01:44:00Z">
              <w:rPr>
                <w:rFonts w:cstheme="minorBidi"/>
                <w:lang w:bidi="th-TH"/>
              </w:rPr>
            </w:rPrChange>
          </w:rPr>
          <w:t xml:space="preserve">node </w:t>
        </w:r>
        <w:r w:rsidRPr="00A07BBE">
          <w:rPr>
            <w:rFonts w:cstheme="minorBidi" w:hint="cs"/>
            <w:highlight w:val="cyan"/>
            <w:cs/>
            <w:lang w:bidi="th-TH"/>
            <w:rPrChange w:id="502" w:author="Petnathean Julled" w:date="2023-05-04T01:44:00Z">
              <w:rPr>
                <w:rFonts w:cstheme="minorBidi" w:hint="cs"/>
                <w:cs/>
                <w:lang w:bidi="th-TH"/>
              </w:rPr>
            </w:rPrChange>
          </w:rPr>
          <w:t xml:space="preserve">พร้อมกันทั้ง 8 </w:t>
        </w:r>
        <w:r w:rsidRPr="00A07BBE">
          <w:rPr>
            <w:rFonts w:cstheme="minorBidi"/>
            <w:highlight w:val="cyan"/>
            <w:lang w:bidi="th-TH"/>
            <w:rPrChange w:id="503" w:author="Petnathean Julled" w:date="2023-05-04T01:44:00Z">
              <w:rPr>
                <w:rFonts w:cstheme="minorBidi"/>
                <w:lang w:bidi="th-TH"/>
              </w:rPr>
            </w:rPrChange>
          </w:rPr>
          <w:t>node</w:t>
        </w:r>
      </w:ins>
    </w:p>
    <w:p w14:paraId="7EA4F285" w14:textId="32B8DF61" w:rsidR="00523374" w:rsidRPr="00196023" w:rsidRDefault="00523374" w:rsidP="00196023">
      <w:pPr>
        <w:pStyle w:val="Heading2"/>
        <w:rPr>
          <w:lang w:bidi="th-TH"/>
        </w:rPr>
      </w:pPr>
      <w:r w:rsidRPr="00523374">
        <w:t>XDS Document Repository</w:t>
      </w:r>
      <w:r w:rsidR="00196023">
        <w:rPr>
          <w:rFonts w:hint="cs"/>
          <w:cs/>
          <w:lang w:bidi="th-TH"/>
        </w:rPr>
        <w:t xml:space="preserve"> </w:t>
      </w:r>
      <w:r w:rsidR="00196023">
        <w:rPr>
          <w:lang w:bidi="th-TH"/>
        </w:rPr>
        <w:t>Actor</w:t>
      </w:r>
    </w:p>
    <w:p w14:paraId="4475BE42" w14:textId="7D0D917F" w:rsidR="000C4F55" w:rsidRDefault="005C70AC" w:rsidP="004C029A">
      <w:pPr>
        <w:pStyle w:val="BodyText"/>
        <w:spacing w:after="0"/>
        <w:jc w:val="thaiDistribute"/>
        <w:rPr>
          <w:bCs/>
          <w:spacing w:val="-6"/>
          <w:lang w:val="en-US"/>
        </w:rPr>
      </w:pPr>
      <w:r>
        <w:rPr>
          <w:bCs/>
          <w:spacing w:val="-6"/>
          <w:lang w:val="en-US"/>
        </w:rPr>
        <w:t>Algorithm</w:t>
      </w:r>
      <w:r w:rsidR="0076619B">
        <w:rPr>
          <w:bCs/>
          <w:spacing w:val="-6"/>
          <w:lang w:val="en-US"/>
        </w:rPr>
        <w:t xml:space="preserve"> 1 </w:t>
      </w:r>
      <w:r w:rsidR="00AF0A2E">
        <w:rPr>
          <w:bCs/>
          <w:spacing w:val="-6"/>
          <w:lang w:val="en-US"/>
        </w:rPr>
        <w:t>shows</w:t>
      </w:r>
      <w:r w:rsidR="0076619B">
        <w:rPr>
          <w:bCs/>
          <w:spacing w:val="-6"/>
          <w:lang w:val="en-US"/>
        </w:rPr>
        <w:t xml:space="preserve"> the algorithm of t</w:t>
      </w:r>
      <w:r w:rsidR="00D575B4" w:rsidRPr="004C029A">
        <w:rPr>
          <w:bCs/>
          <w:spacing w:val="-6"/>
          <w:lang w:val="en-US"/>
        </w:rPr>
        <w:t xml:space="preserve">he XDS Document Repository </w:t>
      </w:r>
      <w:r w:rsidR="00A63C98">
        <w:rPr>
          <w:bCs/>
          <w:spacing w:val="-6"/>
          <w:lang w:val="en-US"/>
        </w:rPr>
        <w:t>Actor</w:t>
      </w:r>
      <w:r w:rsidR="00027BD0">
        <w:rPr>
          <w:bCs/>
          <w:spacing w:val="-6"/>
          <w:lang w:val="en-US"/>
        </w:rPr>
        <w:t xml:space="preserve"> </w:t>
      </w:r>
      <w:r w:rsidR="00D575B4" w:rsidRPr="004C029A">
        <w:rPr>
          <w:bCs/>
          <w:spacing w:val="-6"/>
          <w:lang w:val="en-US"/>
        </w:rPr>
        <w:t>program</w:t>
      </w:r>
      <w:r w:rsidR="0076619B">
        <w:rPr>
          <w:bCs/>
          <w:spacing w:val="-6"/>
          <w:lang w:val="en-US"/>
        </w:rPr>
        <w:t>.</w:t>
      </w:r>
      <w:r w:rsidR="00B64909">
        <w:rPr>
          <w:bCs/>
          <w:spacing w:val="-6"/>
          <w:lang w:val="en-US"/>
        </w:rPr>
        <w:t xml:space="preserve"> </w:t>
      </w:r>
      <w:r w:rsidR="00D3263E">
        <w:rPr>
          <w:rFonts w:cs="Angsana New"/>
          <w:bCs/>
          <w:spacing w:val="-6"/>
          <w:szCs w:val="25"/>
          <w:lang w:val="en-US" w:bidi="th-TH"/>
        </w:rPr>
        <w:t xml:space="preserve">Since we cannot find a real document in ITI-41 transaction </w:t>
      </w:r>
      <w:r w:rsidR="00003684">
        <w:rPr>
          <w:rFonts w:cs="Angsana New"/>
          <w:bCs/>
          <w:spacing w:val="-6"/>
          <w:szCs w:val="25"/>
          <w:lang w:val="en-US" w:bidi="th-TH"/>
        </w:rPr>
        <w:t xml:space="preserve">which is the actual input of the </w:t>
      </w:r>
      <w:r w:rsidR="00404218">
        <w:rPr>
          <w:rFonts w:cs="Angsana New"/>
          <w:bCs/>
          <w:spacing w:val="-6"/>
          <w:szCs w:val="25"/>
          <w:lang w:val="en-US" w:bidi="th-TH"/>
        </w:rPr>
        <w:t>Repository A</w:t>
      </w:r>
      <w:r w:rsidR="00003684">
        <w:rPr>
          <w:rFonts w:cs="Angsana New"/>
          <w:bCs/>
          <w:spacing w:val="-6"/>
          <w:szCs w:val="25"/>
          <w:lang w:val="en-US" w:bidi="th-TH"/>
        </w:rPr>
        <w:t xml:space="preserve">ctor </w:t>
      </w:r>
      <w:r w:rsidR="000C4F55">
        <w:rPr>
          <w:rFonts w:cs="Angsana New"/>
          <w:bCs/>
          <w:spacing w:val="-6"/>
          <w:szCs w:val="25"/>
          <w:lang w:val="en-US" w:bidi="th-TH"/>
        </w:rPr>
        <w:t xml:space="preserve">and </w:t>
      </w:r>
      <w:r w:rsidR="00D3263E">
        <w:rPr>
          <w:rFonts w:cs="Angsana New"/>
          <w:bCs/>
          <w:spacing w:val="-6"/>
          <w:szCs w:val="25"/>
          <w:lang w:val="en-US" w:bidi="th-TH"/>
        </w:rPr>
        <w:t xml:space="preserve">we only found the document in ITI-42 </w:t>
      </w:r>
      <w:r w:rsidR="00003684">
        <w:rPr>
          <w:rFonts w:cs="Angsana New"/>
          <w:bCs/>
          <w:spacing w:val="-6"/>
          <w:szCs w:val="25"/>
          <w:lang w:val="en-US" w:bidi="th-TH"/>
        </w:rPr>
        <w:t>transaction</w:t>
      </w:r>
      <w:r w:rsidR="000C4F55">
        <w:rPr>
          <w:rFonts w:cs="Angsana New"/>
          <w:bCs/>
          <w:spacing w:val="-6"/>
          <w:szCs w:val="25"/>
          <w:lang w:val="en-US" w:bidi="th-TH"/>
        </w:rPr>
        <w:t xml:space="preserve"> </w:t>
      </w:r>
      <w:r w:rsidR="00D3263E">
        <w:rPr>
          <w:rFonts w:cs="Angsana New"/>
          <w:bCs/>
          <w:spacing w:val="-6"/>
          <w:szCs w:val="25"/>
          <w:lang w:val="en-US" w:bidi="th-TH"/>
        </w:rPr>
        <w:t xml:space="preserve">[27], </w:t>
      </w:r>
      <w:r w:rsidR="00D3263E">
        <w:rPr>
          <w:bCs/>
          <w:spacing w:val="-6"/>
          <w:lang w:val="en-US"/>
        </w:rPr>
        <w:t xml:space="preserve">our program obtains this ITI-42 </w:t>
      </w:r>
      <w:r w:rsidR="00296A72">
        <w:rPr>
          <w:bCs/>
          <w:spacing w:val="-6"/>
          <w:lang w:val="en-US"/>
        </w:rPr>
        <w:t xml:space="preserve">transaction </w:t>
      </w:r>
      <w:r w:rsidR="00D3263E">
        <w:rPr>
          <w:bCs/>
          <w:spacing w:val="-6"/>
          <w:lang w:val="en-US"/>
        </w:rPr>
        <w:t>as input</w:t>
      </w:r>
      <w:r w:rsidR="000C4F55">
        <w:rPr>
          <w:bCs/>
          <w:spacing w:val="-6"/>
          <w:lang w:val="en-US"/>
        </w:rPr>
        <w:t xml:space="preserve"> directly</w:t>
      </w:r>
      <w:r w:rsidR="00D3263E">
        <w:rPr>
          <w:bCs/>
          <w:spacing w:val="-6"/>
          <w:lang w:val="en-US"/>
        </w:rPr>
        <w:t xml:space="preserve">. </w:t>
      </w:r>
      <w:r w:rsidR="000C4F55">
        <w:rPr>
          <w:bCs/>
          <w:spacing w:val="-6"/>
          <w:lang w:val="en-US"/>
        </w:rPr>
        <w:t xml:space="preserve">We have implemented a command-line interface to receive </w:t>
      </w:r>
      <w:r w:rsidR="00F54A0E">
        <w:rPr>
          <w:bCs/>
          <w:spacing w:val="-6"/>
          <w:lang w:val="en-US"/>
        </w:rPr>
        <w:t xml:space="preserve">a file name of </w:t>
      </w:r>
      <w:r w:rsidR="000C4F55">
        <w:rPr>
          <w:bCs/>
          <w:spacing w:val="-6"/>
          <w:lang w:val="en-US"/>
        </w:rPr>
        <w:t xml:space="preserve">the transaction </w:t>
      </w:r>
      <w:r w:rsidR="00F54A0E">
        <w:rPr>
          <w:bCs/>
          <w:spacing w:val="-6"/>
          <w:lang w:val="en-US"/>
        </w:rPr>
        <w:t xml:space="preserve">given by </w:t>
      </w:r>
      <w:r w:rsidR="000C4F55">
        <w:rPr>
          <w:bCs/>
          <w:spacing w:val="-6"/>
          <w:lang w:val="en-US"/>
        </w:rPr>
        <w:t>user</w:t>
      </w:r>
      <w:r w:rsidR="00F54A0E">
        <w:rPr>
          <w:bCs/>
          <w:spacing w:val="-6"/>
          <w:lang w:val="en-US"/>
        </w:rPr>
        <w:t>s</w:t>
      </w:r>
      <w:r w:rsidR="000C4F55">
        <w:rPr>
          <w:bCs/>
          <w:spacing w:val="-6"/>
          <w:lang w:val="en-US"/>
        </w:rPr>
        <w:t>.</w:t>
      </w:r>
      <w:r w:rsidR="00191452">
        <w:rPr>
          <w:bCs/>
          <w:spacing w:val="-6"/>
          <w:lang w:val="en-US"/>
        </w:rPr>
        <w:t xml:space="preserve"> The program reads </w:t>
      </w:r>
      <w:r w:rsidR="009960D4">
        <w:rPr>
          <w:bCs/>
          <w:spacing w:val="-6"/>
          <w:lang w:val="en-US"/>
        </w:rPr>
        <w:t>the file to check</w:t>
      </w:r>
      <w:r w:rsidR="009960D4">
        <w:rPr>
          <w:rFonts w:cstheme="minorBidi" w:hint="cs"/>
          <w:bCs/>
          <w:spacing w:val="-6"/>
          <w:szCs w:val="25"/>
          <w:cs/>
          <w:lang w:val="en-US" w:bidi="th-TH"/>
        </w:rPr>
        <w:t xml:space="preserve"> </w:t>
      </w:r>
      <w:r w:rsidR="009960D4">
        <w:rPr>
          <w:rFonts w:cstheme="minorBidi"/>
          <w:bCs/>
          <w:spacing w:val="-6"/>
          <w:szCs w:val="25"/>
          <w:lang w:val="en-US" w:bidi="th-TH"/>
        </w:rPr>
        <w:t xml:space="preserve">that it is really ITI-42 and then sends it to the Registry Actor via TCP/IP protocol. </w:t>
      </w:r>
      <w:r w:rsidR="004B7C49">
        <w:rPr>
          <w:rFonts w:cstheme="minorBidi"/>
          <w:bCs/>
          <w:spacing w:val="-6"/>
          <w:szCs w:val="25"/>
          <w:lang w:val="en-US" w:bidi="th-TH"/>
        </w:rPr>
        <w:t>Finally, the response will be sent to the users.</w:t>
      </w:r>
      <w:r w:rsidR="00A0044C">
        <w:rPr>
          <w:rFonts w:cstheme="minorBidi"/>
          <w:bCs/>
          <w:spacing w:val="-6"/>
          <w:szCs w:val="25"/>
          <w:lang w:val="en-US" w:bidi="th-TH"/>
        </w:rPr>
        <w:t xml:space="preserve"> </w:t>
      </w:r>
      <w:r w:rsidR="00003CC7">
        <w:rPr>
          <w:rFonts w:cstheme="minorBidi"/>
          <w:bCs/>
          <w:spacing w:val="-6"/>
          <w:szCs w:val="25"/>
          <w:lang w:val="en-US" w:bidi="th-TH"/>
        </w:rPr>
        <w:t xml:space="preserve"> </w:t>
      </w:r>
      <w:r w:rsidR="000C4F55">
        <w:rPr>
          <w:bCs/>
          <w:spacing w:val="-6"/>
          <w:lang w:val="en-US"/>
        </w:rPr>
        <w:t xml:space="preserve"> </w:t>
      </w:r>
    </w:p>
    <w:p w14:paraId="00B6349F" w14:textId="68E6E5DF" w:rsidR="00835EEA" w:rsidRPr="004B7C49" w:rsidRDefault="00835EEA" w:rsidP="004C029A">
      <w:pPr>
        <w:pStyle w:val="BodyText"/>
        <w:spacing w:after="0"/>
        <w:jc w:val="thaiDistribute"/>
        <w:rPr>
          <w:rFonts w:cstheme="minorBidi"/>
          <w:bCs/>
          <w:spacing w:val="-6"/>
          <w:szCs w:val="25"/>
          <w:lang w:val="en-US" w:bidi="th-TH"/>
        </w:rPr>
      </w:pPr>
    </w:p>
    <w:p w14:paraId="1BDA12E5" w14:textId="058318A7" w:rsidR="003B2552" w:rsidRPr="008D7200" w:rsidRDefault="003B2552" w:rsidP="009D4867">
      <w:pPr>
        <w:pStyle w:val="BodyText"/>
        <w:spacing w:after="0"/>
        <w:jc w:val="center"/>
        <w:rPr>
          <w:rFonts w:cstheme="minorBidi"/>
          <w:bCs/>
          <w:szCs w:val="25"/>
          <w:lang w:val="en-US" w:bidi="th-TH"/>
        </w:rPr>
      </w:pP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444"/>
        <w:gridCol w:w="4422"/>
      </w:tblGrid>
      <w:tr w:rsidR="008D7200" w:rsidRPr="000643D5" w14:paraId="45EDBA12" w14:textId="77777777" w:rsidTr="005E63B8">
        <w:trPr>
          <w:jc w:val="center"/>
        </w:trPr>
        <w:tc>
          <w:tcPr>
            <w:tcW w:w="4866" w:type="dxa"/>
            <w:gridSpan w:val="2"/>
            <w:tcBorders>
              <w:bottom w:val="single" w:sz="4" w:space="0" w:color="auto"/>
            </w:tcBorders>
            <w:shd w:val="clear" w:color="auto" w:fill="F2F2F2" w:themeFill="background1" w:themeFillShade="F2"/>
          </w:tcPr>
          <w:p w14:paraId="3F5F4BDA" w14:textId="4240D93C" w:rsidR="000775AA" w:rsidRPr="000643D5" w:rsidRDefault="004F013A" w:rsidP="003B2552">
            <w:pPr>
              <w:pStyle w:val="BodyText"/>
              <w:spacing w:after="0"/>
              <w:ind w:firstLine="0"/>
              <w:jc w:val="thaiDistribute"/>
              <w:rPr>
                <w:bCs/>
                <w:sz w:val="18"/>
                <w:szCs w:val="18"/>
                <w:lang w:val="en-US"/>
              </w:rPr>
            </w:pPr>
            <w:r w:rsidRPr="000643D5">
              <w:rPr>
                <w:b/>
                <w:sz w:val="18"/>
                <w:szCs w:val="18"/>
                <w:lang w:val="en-US"/>
              </w:rPr>
              <w:t xml:space="preserve">Algorithm 1 </w:t>
            </w:r>
            <w:r w:rsidRPr="000643D5">
              <w:rPr>
                <w:bCs/>
                <w:sz w:val="18"/>
                <w:szCs w:val="18"/>
                <w:lang w:val="en-US"/>
              </w:rPr>
              <w:t>XDS Document Repository Actor</w:t>
            </w:r>
            <w:r w:rsidR="000775AA" w:rsidRPr="000643D5">
              <w:rPr>
                <w:bCs/>
                <w:sz w:val="18"/>
                <w:szCs w:val="18"/>
                <w:lang w:val="en-US"/>
              </w:rPr>
              <w:t xml:space="preserve"> </w:t>
            </w:r>
          </w:p>
        </w:tc>
      </w:tr>
      <w:tr w:rsidR="000643D5" w:rsidRPr="000643D5" w14:paraId="6A912444" w14:textId="77777777" w:rsidTr="005E63B8">
        <w:trPr>
          <w:jc w:val="center"/>
        </w:trPr>
        <w:tc>
          <w:tcPr>
            <w:tcW w:w="4866" w:type="dxa"/>
            <w:gridSpan w:val="2"/>
            <w:tcBorders>
              <w:bottom w:val="single" w:sz="4" w:space="0" w:color="auto"/>
            </w:tcBorders>
            <w:shd w:val="clear" w:color="auto" w:fill="F2F2F2" w:themeFill="background1" w:themeFillShade="F2"/>
          </w:tcPr>
          <w:p w14:paraId="2FA2F941" w14:textId="0ED9BE42" w:rsidR="000643D5" w:rsidRPr="005E63B8" w:rsidRDefault="000643D5" w:rsidP="000643D5">
            <w:pPr>
              <w:pStyle w:val="BodyText"/>
              <w:spacing w:after="0"/>
              <w:ind w:firstLine="0"/>
              <w:jc w:val="thaiDistribute"/>
              <w:rPr>
                <w:bCs/>
                <w:sz w:val="18"/>
                <w:szCs w:val="18"/>
                <w:lang w:val="en-US"/>
              </w:rPr>
            </w:pPr>
            <w:r w:rsidRPr="005E63B8">
              <w:rPr>
                <w:b/>
                <w:sz w:val="18"/>
                <w:szCs w:val="18"/>
                <w:lang w:val="en-US"/>
              </w:rPr>
              <w:t>Input:</w:t>
            </w:r>
            <w:r w:rsidRPr="005E63B8">
              <w:rPr>
                <w:bCs/>
                <w:sz w:val="18"/>
                <w:szCs w:val="18"/>
                <w:lang w:val="en-US"/>
              </w:rPr>
              <w:t xml:space="preserve"> </w:t>
            </w:r>
            <w:r w:rsidR="001F6285">
              <w:rPr>
                <w:bCs/>
                <w:sz w:val="18"/>
                <w:szCs w:val="18"/>
                <w:lang w:val="en-US"/>
              </w:rPr>
              <w:t xml:space="preserve">Sample document </w:t>
            </w:r>
          </w:p>
          <w:p w14:paraId="7D792D01" w14:textId="6F463B20" w:rsidR="000643D5" w:rsidRDefault="000643D5" w:rsidP="000643D5">
            <w:pPr>
              <w:pStyle w:val="BodyText"/>
              <w:spacing w:after="0"/>
              <w:ind w:firstLine="0"/>
              <w:jc w:val="thaiDistribute"/>
              <w:rPr>
                <w:bCs/>
                <w:sz w:val="18"/>
                <w:szCs w:val="18"/>
                <w:lang w:val="en-US"/>
              </w:rPr>
            </w:pPr>
            <w:r w:rsidRPr="005E63B8">
              <w:rPr>
                <w:b/>
                <w:sz w:val="18"/>
                <w:szCs w:val="18"/>
                <w:lang w:val="en-US"/>
              </w:rPr>
              <w:t>Output:</w:t>
            </w:r>
            <w:r w:rsidRPr="005E63B8">
              <w:rPr>
                <w:bCs/>
                <w:sz w:val="18"/>
                <w:szCs w:val="18"/>
                <w:lang w:val="en-US"/>
              </w:rPr>
              <w:t xml:space="preserve"> </w:t>
            </w:r>
            <w:r w:rsidR="00296A72">
              <w:rPr>
                <w:bCs/>
                <w:sz w:val="18"/>
                <w:szCs w:val="18"/>
                <w:lang w:val="en-US"/>
              </w:rPr>
              <w:t xml:space="preserve">Response indicating success or fail to </w:t>
            </w:r>
            <w:r w:rsidR="00CF2F17">
              <w:rPr>
                <w:bCs/>
                <w:sz w:val="18"/>
                <w:szCs w:val="18"/>
                <w:lang w:val="en-US"/>
              </w:rPr>
              <w:t xml:space="preserve">register </w:t>
            </w:r>
            <w:r w:rsidR="00296A72">
              <w:rPr>
                <w:bCs/>
                <w:sz w:val="18"/>
                <w:szCs w:val="18"/>
                <w:lang w:val="en-US"/>
              </w:rPr>
              <w:t>document</w:t>
            </w:r>
          </w:p>
          <w:p w14:paraId="34137C37" w14:textId="6A43D132" w:rsidR="00F34FFE" w:rsidRPr="005E63B8" w:rsidRDefault="00F34FFE" w:rsidP="000643D5">
            <w:pPr>
              <w:pStyle w:val="BodyText"/>
              <w:spacing w:after="0"/>
              <w:ind w:firstLine="0"/>
              <w:jc w:val="thaiDistribute"/>
              <w:rPr>
                <w:bCs/>
                <w:sz w:val="18"/>
                <w:szCs w:val="18"/>
                <w:lang w:val="en-US"/>
              </w:rPr>
            </w:pPr>
            <w:r>
              <w:rPr>
                <w:b/>
                <w:sz w:val="18"/>
                <w:szCs w:val="18"/>
                <w:lang w:val="en-US"/>
              </w:rPr>
              <w:t xml:space="preserve">Initialization: </w:t>
            </w:r>
            <w:r w:rsidR="001A1412" w:rsidRPr="001A1412">
              <w:rPr>
                <w:bCs/>
                <w:sz w:val="18"/>
                <w:szCs w:val="18"/>
                <w:lang w:val="en-US"/>
              </w:rPr>
              <w:t xml:space="preserve">The user starts the program to imitate the XDS Document Repository's behavior when it receives new documents </w:t>
            </w:r>
          </w:p>
        </w:tc>
      </w:tr>
      <w:tr w:rsidR="008D7200" w:rsidRPr="000643D5" w14:paraId="3DBE6CCF" w14:textId="77777777" w:rsidTr="00515B75">
        <w:trPr>
          <w:jc w:val="center"/>
        </w:trPr>
        <w:tc>
          <w:tcPr>
            <w:tcW w:w="444" w:type="dxa"/>
            <w:tcBorders>
              <w:top w:val="single" w:sz="4" w:space="0" w:color="auto"/>
              <w:bottom w:val="nil"/>
            </w:tcBorders>
          </w:tcPr>
          <w:p w14:paraId="4C081024" w14:textId="53CE219D" w:rsidR="000775AA" w:rsidRPr="000643D5" w:rsidRDefault="0037397D" w:rsidP="003B2552">
            <w:pPr>
              <w:pStyle w:val="BodyText"/>
              <w:spacing w:after="0"/>
              <w:ind w:firstLine="0"/>
              <w:jc w:val="thaiDistribute"/>
              <w:rPr>
                <w:bCs/>
                <w:sz w:val="18"/>
                <w:szCs w:val="18"/>
                <w:lang w:val="en-US"/>
              </w:rPr>
            </w:pPr>
            <w:r w:rsidRPr="000643D5">
              <w:rPr>
                <w:bCs/>
                <w:sz w:val="18"/>
                <w:szCs w:val="18"/>
                <w:lang w:val="en-US"/>
              </w:rPr>
              <w:t>1:</w:t>
            </w:r>
          </w:p>
        </w:tc>
        <w:tc>
          <w:tcPr>
            <w:tcW w:w="4422" w:type="dxa"/>
            <w:tcBorders>
              <w:top w:val="single" w:sz="4" w:space="0" w:color="auto"/>
              <w:bottom w:val="nil"/>
            </w:tcBorders>
          </w:tcPr>
          <w:p w14:paraId="6C60197B" w14:textId="319B4285" w:rsidR="000775AA" w:rsidRPr="005E63B8" w:rsidRDefault="003945AC" w:rsidP="003B2552">
            <w:pPr>
              <w:pStyle w:val="BodyText"/>
              <w:spacing w:after="0"/>
              <w:ind w:firstLine="0"/>
              <w:jc w:val="thaiDistribute"/>
              <w:rPr>
                <w:b/>
                <w:sz w:val="18"/>
                <w:szCs w:val="18"/>
                <w:lang w:val="en-US"/>
              </w:rPr>
            </w:pPr>
            <w:r w:rsidRPr="005E63B8">
              <w:rPr>
                <w:b/>
                <w:sz w:val="18"/>
                <w:szCs w:val="18"/>
                <w:lang w:val="en-US"/>
              </w:rPr>
              <w:t>S</w:t>
            </w:r>
            <w:r w:rsidR="00D12F57">
              <w:rPr>
                <w:b/>
                <w:sz w:val="18"/>
                <w:szCs w:val="18"/>
                <w:lang w:val="en-US"/>
              </w:rPr>
              <w:t>tart</w:t>
            </w:r>
          </w:p>
        </w:tc>
      </w:tr>
      <w:tr w:rsidR="008D7200" w:rsidRPr="000643D5" w14:paraId="307E1279" w14:textId="77777777" w:rsidTr="00515B75">
        <w:trPr>
          <w:jc w:val="center"/>
        </w:trPr>
        <w:tc>
          <w:tcPr>
            <w:tcW w:w="444" w:type="dxa"/>
            <w:tcBorders>
              <w:top w:val="nil"/>
              <w:bottom w:val="nil"/>
            </w:tcBorders>
            <w:shd w:val="clear" w:color="auto" w:fill="F2F2F2" w:themeFill="background1" w:themeFillShade="F2"/>
          </w:tcPr>
          <w:p w14:paraId="4D61150B" w14:textId="02765F41" w:rsidR="000775AA" w:rsidRPr="000643D5" w:rsidRDefault="0037397D" w:rsidP="003B2552">
            <w:pPr>
              <w:pStyle w:val="BodyText"/>
              <w:spacing w:after="0"/>
              <w:ind w:firstLine="0"/>
              <w:jc w:val="thaiDistribute"/>
              <w:rPr>
                <w:bCs/>
                <w:sz w:val="18"/>
                <w:szCs w:val="18"/>
                <w:lang w:val="en-US"/>
              </w:rPr>
            </w:pPr>
            <w:r w:rsidRPr="000643D5">
              <w:rPr>
                <w:bCs/>
                <w:sz w:val="18"/>
                <w:szCs w:val="18"/>
                <w:lang w:val="en-US"/>
              </w:rPr>
              <w:t>2:</w:t>
            </w:r>
          </w:p>
        </w:tc>
        <w:tc>
          <w:tcPr>
            <w:tcW w:w="4422" w:type="dxa"/>
            <w:tcBorders>
              <w:top w:val="nil"/>
              <w:bottom w:val="nil"/>
            </w:tcBorders>
            <w:shd w:val="clear" w:color="auto" w:fill="F2F2F2" w:themeFill="background1" w:themeFillShade="F2"/>
          </w:tcPr>
          <w:p w14:paraId="20712AA7" w14:textId="7CFEAAE0" w:rsidR="000775AA" w:rsidRPr="000643D5" w:rsidRDefault="003945AC" w:rsidP="003B2552">
            <w:pPr>
              <w:pStyle w:val="BodyText"/>
              <w:spacing w:after="0"/>
              <w:ind w:firstLine="0"/>
              <w:jc w:val="thaiDistribute"/>
              <w:rPr>
                <w:bCs/>
                <w:sz w:val="18"/>
                <w:szCs w:val="18"/>
                <w:lang w:val="en-US"/>
              </w:rPr>
            </w:pPr>
            <w:r>
              <w:rPr>
                <w:bCs/>
                <w:sz w:val="18"/>
                <w:szCs w:val="18"/>
                <w:lang w:val="en-US"/>
              </w:rPr>
              <w:t xml:space="preserve">  </w:t>
            </w:r>
            <w:r w:rsidR="00A853F5" w:rsidRPr="005E63B8">
              <w:rPr>
                <w:b/>
                <w:sz w:val="18"/>
                <w:szCs w:val="18"/>
                <w:lang w:val="en-US"/>
              </w:rPr>
              <w:t>Assign</w:t>
            </w:r>
            <w:r w:rsidR="00A853F5">
              <w:rPr>
                <w:bCs/>
                <w:sz w:val="18"/>
                <w:szCs w:val="18"/>
                <w:lang w:val="en-US"/>
              </w:rPr>
              <w:t xml:space="preserve"> </w:t>
            </w:r>
            <w:proofErr w:type="spellStart"/>
            <w:r w:rsidR="00131B98">
              <w:rPr>
                <w:bCs/>
                <w:sz w:val="18"/>
                <w:szCs w:val="18"/>
                <w:lang w:val="en-US"/>
              </w:rPr>
              <w:t>FileName</w:t>
            </w:r>
            <w:proofErr w:type="spellEnd"/>
            <w:r w:rsidR="00EF2000" w:rsidRPr="000643D5">
              <w:rPr>
                <w:bCs/>
                <w:sz w:val="18"/>
                <w:szCs w:val="18"/>
                <w:lang w:val="en-US"/>
              </w:rPr>
              <w:t xml:space="preserve"> = </w:t>
            </w:r>
            <w:r w:rsidR="00515D7D" w:rsidRPr="00515D7D">
              <w:rPr>
                <w:bCs/>
                <w:sz w:val="18"/>
                <w:szCs w:val="18"/>
                <w:lang w:val="en-US"/>
              </w:rPr>
              <w:t>user</w:t>
            </w:r>
            <w:r w:rsidR="002724BD">
              <w:rPr>
                <w:bCs/>
                <w:sz w:val="18"/>
                <w:szCs w:val="18"/>
                <w:lang w:val="en-US"/>
              </w:rPr>
              <w:t>-</w:t>
            </w:r>
            <w:r w:rsidR="00515D7D" w:rsidRPr="00515D7D">
              <w:rPr>
                <w:bCs/>
                <w:sz w:val="18"/>
                <w:szCs w:val="18"/>
                <w:lang w:val="en-US"/>
              </w:rPr>
              <w:t>input</w:t>
            </w:r>
          </w:p>
        </w:tc>
      </w:tr>
      <w:tr w:rsidR="008D7200" w:rsidRPr="000643D5" w14:paraId="1AF46CD3" w14:textId="77777777" w:rsidTr="00515B75">
        <w:trPr>
          <w:jc w:val="center"/>
        </w:trPr>
        <w:tc>
          <w:tcPr>
            <w:tcW w:w="444" w:type="dxa"/>
            <w:tcBorders>
              <w:top w:val="nil"/>
              <w:bottom w:val="nil"/>
            </w:tcBorders>
          </w:tcPr>
          <w:p w14:paraId="6F978292" w14:textId="530430DD" w:rsidR="000775AA" w:rsidRPr="000643D5" w:rsidRDefault="0037397D" w:rsidP="003B2552">
            <w:pPr>
              <w:pStyle w:val="BodyText"/>
              <w:spacing w:after="0"/>
              <w:ind w:firstLine="0"/>
              <w:jc w:val="thaiDistribute"/>
              <w:rPr>
                <w:bCs/>
                <w:sz w:val="18"/>
                <w:szCs w:val="18"/>
                <w:lang w:val="en-US"/>
              </w:rPr>
            </w:pPr>
            <w:r w:rsidRPr="000643D5">
              <w:rPr>
                <w:bCs/>
                <w:sz w:val="18"/>
                <w:szCs w:val="18"/>
                <w:lang w:val="en-US"/>
              </w:rPr>
              <w:t>3:</w:t>
            </w:r>
          </w:p>
        </w:tc>
        <w:tc>
          <w:tcPr>
            <w:tcW w:w="4422" w:type="dxa"/>
            <w:tcBorders>
              <w:top w:val="nil"/>
              <w:bottom w:val="nil"/>
            </w:tcBorders>
          </w:tcPr>
          <w:p w14:paraId="22791A58" w14:textId="4CB946AF" w:rsidR="000775AA" w:rsidRPr="000643D5" w:rsidRDefault="00515B75" w:rsidP="003B2552">
            <w:pPr>
              <w:pStyle w:val="BodyText"/>
              <w:spacing w:after="0"/>
              <w:ind w:firstLine="0"/>
              <w:jc w:val="thaiDistribute"/>
              <w:rPr>
                <w:bCs/>
                <w:sz w:val="18"/>
                <w:szCs w:val="18"/>
                <w:lang w:val="en-US"/>
              </w:rPr>
            </w:pPr>
            <w:r>
              <w:rPr>
                <w:bCs/>
                <w:sz w:val="18"/>
                <w:szCs w:val="18"/>
                <w:lang w:val="en-US"/>
              </w:rPr>
              <w:t xml:space="preserve">  </w:t>
            </w:r>
            <w:r w:rsidRPr="00515B75">
              <w:rPr>
                <w:b/>
                <w:sz w:val="18"/>
                <w:szCs w:val="18"/>
                <w:lang w:val="en-US"/>
              </w:rPr>
              <w:t>if</w:t>
            </w:r>
            <w:r w:rsidRPr="00515B75">
              <w:rPr>
                <w:bCs/>
                <w:sz w:val="18"/>
                <w:szCs w:val="18"/>
                <w:lang w:val="en-US"/>
              </w:rPr>
              <w:t xml:space="preserve"> selected Filename == ITI-42 Transaction XML Header</w:t>
            </w:r>
          </w:p>
        </w:tc>
      </w:tr>
      <w:tr w:rsidR="008D7200" w:rsidRPr="000643D5" w14:paraId="09ABB618" w14:textId="77777777" w:rsidTr="00515B75">
        <w:trPr>
          <w:jc w:val="center"/>
        </w:trPr>
        <w:tc>
          <w:tcPr>
            <w:tcW w:w="444" w:type="dxa"/>
            <w:tcBorders>
              <w:top w:val="nil"/>
              <w:bottom w:val="nil"/>
            </w:tcBorders>
            <w:shd w:val="clear" w:color="auto" w:fill="F2F2F2" w:themeFill="background1" w:themeFillShade="F2"/>
          </w:tcPr>
          <w:p w14:paraId="2DFF9FBD" w14:textId="409E9ECE" w:rsidR="000775AA" w:rsidRPr="000643D5" w:rsidRDefault="0037397D" w:rsidP="003B2552">
            <w:pPr>
              <w:pStyle w:val="BodyText"/>
              <w:spacing w:after="0"/>
              <w:ind w:firstLine="0"/>
              <w:jc w:val="thaiDistribute"/>
              <w:rPr>
                <w:bCs/>
                <w:sz w:val="18"/>
                <w:szCs w:val="18"/>
                <w:lang w:val="en-US"/>
              </w:rPr>
            </w:pPr>
            <w:r w:rsidRPr="000643D5">
              <w:rPr>
                <w:bCs/>
                <w:sz w:val="18"/>
                <w:szCs w:val="18"/>
                <w:lang w:val="en-US"/>
              </w:rPr>
              <w:t>4:</w:t>
            </w:r>
          </w:p>
        </w:tc>
        <w:tc>
          <w:tcPr>
            <w:tcW w:w="4422" w:type="dxa"/>
            <w:tcBorders>
              <w:top w:val="nil"/>
              <w:bottom w:val="nil"/>
            </w:tcBorders>
            <w:shd w:val="clear" w:color="auto" w:fill="F2F2F2" w:themeFill="background1" w:themeFillShade="F2"/>
          </w:tcPr>
          <w:p w14:paraId="429FDB45" w14:textId="2459D28D" w:rsidR="000775AA" w:rsidRPr="000643D5" w:rsidRDefault="003945AC" w:rsidP="003B2552">
            <w:pPr>
              <w:pStyle w:val="BodyText"/>
              <w:spacing w:after="0"/>
              <w:ind w:firstLine="0"/>
              <w:jc w:val="thaiDistribute"/>
              <w:rPr>
                <w:bCs/>
                <w:sz w:val="18"/>
                <w:szCs w:val="18"/>
                <w:lang w:val="en-US"/>
              </w:rPr>
            </w:pPr>
            <w:r>
              <w:rPr>
                <w:bCs/>
                <w:sz w:val="18"/>
                <w:szCs w:val="18"/>
                <w:lang w:val="en-US"/>
              </w:rPr>
              <w:t xml:space="preserve">  </w:t>
            </w:r>
            <w:r w:rsidR="00515B75">
              <w:rPr>
                <w:bCs/>
                <w:sz w:val="18"/>
                <w:szCs w:val="18"/>
                <w:lang w:val="en-US"/>
              </w:rPr>
              <w:t xml:space="preserve">    </w:t>
            </w:r>
            <w:r w:rsidR="00EF2000" w:rsidRPr="005E63B8">
              <w:rPr>
                <w:b/>
                <w:sz w:val="18"/>
                <w:szCs w:val="18"/>
                <w:lang w:val="en-US"/>
              </w:rPr>
              <w:t>Send</w:t>
            </w:r>
            <w:r w:rsidR="00EF2000" w:rsidRPr="000643D5">
              <w:rPr>
                <w:bCs/>
                <w:sz w:val="18"/>
                <w:szCs w:val="18"/>
                <w:lang w:val="en-US"/>
              </w:rPr>
              <w:t xml:space="preserve"> </w:t>
            </w:r>
            <w:r w:rsidR="0074783D">
              <w:rPr>
                <w:bCs/>
                <w:sz w:val="18"/>
                <w:szCs w:val="18"/>
                <w:lang w:val="en-US"/>
              </w:rPr>
              <w:t xml:space="preserve">created </w:t>
            </w:r>
            <w:r w:rsidR="0084574E" w:rsidRPr="000643D5">
              <w:rPr>
                <w:bCs/>
                <w:sz w:val="18"/>
                <w:szCs w:val="18"/>
                <w:lang w:val="en-US"/>
              </w:rPr>
              <w:t>ITI-42</w:t>
            </w:r>
            <w:r w:rsidR="00EF2000" w:rsidRPr="000643D5">
              <w:rPr>
                <w:bCs/>
                <w:sz w:val="18"/>
                <w:szCs w:val="18"/>
                <w:lang w:val="en-US"/>
              </w:rPr>
              <w:t xml:space="preserve"> </w:t>
            </w:r>
            <w:r w:rsidR="0084574E" w:rsidRPr="000643D5">
              <w:rPr>
                <w:bCs/>
                <w:sz w:val="18"/>
                <w:szCs w:val="18"/>
                <w:lang w:val="en-US"/>
              </w:rPr>
              <w:t>to</w:t>
            </w:r>
            <w:r w:rsidR="00EF2000" w:rsidRPr="000643D5">
              <w:rPr>
                <w:bCs/>
                <w:sz w:val="18"/>
                <w:szCs w:val="18"/>
                <w:lang w:val="en-US"/>
              </w:rPr>
              <w:t xml:space="preserve"> XDS Document Registry Actor</w:t>
            </w:r>
          </w:p>
        </w:tc>
      </w:tr>
      <w:tr w:rsidR="008D7200" w:rsidRPr="000643D5" w14:paraId="10A03092" w14:textId="77777777" w:rsidTr="00515B75">
        <w:trPr>
          <w:jc w:val="center"/>
        </w:trPr>
        <w:tc>
          <w:tcPr>
            <w:tcW w:w="444" w:type="dxa"/>
            <w:tcBorders>
              <w:top w:val="nil"/>
              <w:bottom w:val="nil"/>
            </w:tcBorders>
          </w:tcPr>
          <w:p w14:paraId="1B7569E6" w14:textId="756B794F" w:rsidR="000775AA" w:rsidRPr="000643D5" w:rsidRDefault="0037397D" w:rsidP="003B2552">
            <w:pPr>
              <w:pStyle w:val="BodyText"/>
              <w:spacing w:after="0"/>
              <w:ind w:firstLine="0"/>
              <w:jc w:val="thaiDistribute"/>
              <w:rPr>
                <w:bCs/>
                <w:sz w:val="18"/>
                <w:szCs w:val="18"/>
                <w:lang w:val="en-US"/>
              </w:rPr>
            </w:pPr>
            <w:r w:rsidRPr="000643D5">
              <w:rPr>
                <w:bCs/>
                <w:sz w:val="18"/>
                <w:szCs w:val="18"/>
                <w:lang w:val="en-US"/>
              </w:rPr>
              <w:t>5:</w:t>
            </w:r>
          </w:p>
        </w:tc>
        <w:tc>
          <w:tcPr>
            <w:tcW w:w="4422" w:type="dxa"/>
            <w:tcBorders>
              <w:top w:val="nil"/>
              <w:bottom w:val="nil"/>
            </w:tcBorders>
          </w:tcPr>
          <w:p w14:paraId="026C525B" w14:textId="48CB78C7" w:rsidR="000775AA" w:rsidRPr="000643D5" w:rsidRDefault="003945AC" w:rsidP="003B2552">
            <w:pPr>
              <w:pStyle w:val="BodyText"/>
              <w:spacing w:after="0"/>
              <w:ind w:firstLine="0"/>
              <w:jc w:val="thaiDistribute"/>
              <w:rPr>
                <w:bCs/>
                <w:sz w:val="18"/>
                <w:szCs w:val="18"/>
                <w:lang w:val="en-US"/>
              </w:rPr>
            </w:pPr>
            <w:r>
              <w:rPr>
                <w:bCs/>
                <w:sz w:val="18"/>
                <w:szCs w:val="18"/>
                <w:lang w:val="en-US"/>
              </w:rPr>
              <w:t xml:space="preserve">  </w:t>
            </w:r>
            <w:r w:rsidR="009A65D4" w:rsidRPr="000643D5">
              <w:rPr>
                <w:bCs/>
                <w:sz w:val="18"/>
                <w:szCs w:val="18"/>
                <w:lang w:val="en-US"/>
              </w:rPr>
              <w:t>Wait</w:t>
            </w:r>
            <w:r w:rsidR="007E0E04" w:rsidRPr="000643D5">
              <w:rPr>
                <w:bCs/>
                <w:sz w:val="18"/>
                <w:szCs w:val="18"/>
                <w:lang w:val="en-US"/>
              </w:rPr>
              <w:t xml:space="preserve"> for response</w:t>
            </w:r>
          </w:p>
        </w:tc>
      </w:tr>
      <w:tr w:rsidR="008D7200" w:rsidRPr="000643D5" w14:paraId="44E16A1D" w14:textId="77777777" w:rsidTr="00515B75">
        <w:trPr>
          <w:jc w:val="center"/>
        </w:trPr>
        <w:tc>
          <w:tcPr>
            <w:tcW w:w="444" w:type="dxa"/>
            <w:tcBorders>
              <w:top w:val="nil"/>
              <w:bottom w:val="nil"/>
            </w:tcBorders>
            <w:shd w:val="clear" w:color="auto" w:fill="F2F2F2" w:themeFill="background1" w:themeFillShade="F2"/>
          </w:tcPr>
          <w:p w14:paraId="6C741DC4" w14:textId="4D290034" w:rsidR="000775AA" w:rsidRPr="000643D5" w:rsidRDefault="0037397D" w:rsidP="003B2552">
            <w:pPr>
              <w:pStyle w:val="BodyText"/>
              <w:spacing w:after="0"/>
              <w:ind w:firstLine="0"/>
              <w:jc w:val="thaiDistribute"/>
              <w:rPr>
                <w:bCs/>
                <w:sz w:val="18"/>
                <w:szCs w:val="18"/>
                <w:lang w:val="en-US"/>
              </w:rPr>
            </w:pPr>
            <w:r w:rsidRPr="000643D5">
              <w:rPr>
                <w:bCs/>
                <w:sz w:val="18"/>
                <w:szCs w:val="18"/>
                <w:lang w:val="en-US"/>
              </w:rPr>
              <w:t>6:</w:t>
            </w:r>
          </w:p>
        </w:tc>
        <w:tc>
          <w:tcPr>
            <w:tcW w:w="4422" w:type="dxa"/>
            <w:tcBorders>
              <w:top w:val="nil"/>
              <w:bottom w:val="nil"/>
            </w:tcBorders>
            <w:shd w:val="clear" w:color="auto" w:fill="F2F2F2" w:themeFill="background1" w:themeFillShade="F2"/>
          </w:tcPr>
          <w:p w14:paraId="3DA6D90C" w14:textId="2A5FC2B4" w:rsidR="000775AA" w:rsidRPr="000643D5" w:rsidRDefault="003945AC" w:rsidP="003B2552">
            <w:pPr>
              <w:pStyle w:val="BodyText"/>
              <w:spacing w:after="0"/>
              <w:ind w:firstLine="0"/>
              <w:jc w:val="thaiDistribute"/>
              <w:rPr>
                <w:bCs/>
                <w:sz w:val="18"/>
                <w:szCs w:val="18"/>
                <w:lang w:val="en-US"/>
              </w:rPr>
            </w:pPr>
            <w:r>
              <w:rPr>
                <w:bCs/>
                <w:sz w:val="18"/>
                <w:szCs w:val="18"/>
                <w:lang w:val="en-US"/>
              </w:rPr>
              <w:t xml:space="preserve">  </w:t>
            </w:r>
            <w:r w:rsidR="00100497" w:rsidRPr="005E63B8">
              <w:rPr>
                <w:b/>
                <w:sz w:val="18"/>
                <w:szCs w:val="18"/>
                <w:lang w:val="en-US"/>
              </w:rPr>
              <w:t>i</w:t>
            </w:r>
            <w:r w:rsidR="009A65D4" w:rsidRPr="005E63B8">
              <w:rPr>
                <w:b/>
                <w:sz w:val="18"/>
                <w:szCs w:val="18"/>
                <w:lang w:val="en-US"/>
              </w:rPr>
              <w:t>f</w:t>
            </w:r>
            <w:r w:rsidR="009A65D4" w:rsidRPr="000643D5">
              <w:rPr>
                <w:bCs/>
                <w:sz w:val="18"/>
                <w:szCs w:val="18"/>
                <w:lang w:val="en-US"/>
              </w:rPr>
              <w:t xml:space="preserve"> Ack Received = T</w:t>
            </w:r>
            <w:r w:rsidR="00A96576" w:rsidRPr="000643D5">
              <w:rPr>
                <w:bCs/>
                <w:sz w:val="18"/>
                <w:szCs w:val="18"/>
                <w:lang w:val="en-US"/>
              </w:rPr>
              <w:t>RUE</w:t>
            </w:r>
            <w:r w:rsidR="00100497">
              <w:rPr>
                <w:bCs/>
                <w:sz w:val="18"/>
                <w:szCs w:val="18"/>
                <w:lang w:val="en-US"/>
              </w:rPr>
              <w:t xml:space="preserve"> </w:t>
            </w:r>
            <w:r w:rsidR="00100497">
              <w:rPr>
                <w:b/>
                <w:sz w:val="18"/>
                <w:szCs w:val="18"/>
                <w:lang w:val="en-US"/>
              </w:rPr>
              <w:t>then</w:t>
            </w:r>
            <w:r w:rsidR="005A3A8F" w:rsidRPr="000643D5">
              <w:rPr>
                <w:bCs/>
                <w:sz w:val="18"/>
                <w:szCs w:val="18"/>
                <w:lang w:val="en-US"/>
              </w:rPr>
              <w:t xml:space="preserve"> </w:t>
            </w:r>
          </w:p>
        </w:tc>
      </w:tr>
      <w:tr w:rsidR="00EF7009" w:rsidRPr="000643D5" w14:paraId="27796CD9" w14:textId="77777777" w:rsidTr="00515B75">
        <w:trPr>
          <w:jc w:val="center"/>
        </w:trPr>
        <w:tc>
          <w:tcPr>
            <w:tcW w:w="444" w:type="dxa"/>
            <w:tcBorders>
              <w:top w:val="nil"/>
              <w:bottom w:val="nil"/>
            </w:tcBorders>
            <w:shd w:val="clear" w:color="auto" w:fill="auto"/>
          </w:tcPr>
          <w:p w14:paraId="1F158CB5" w14:textId="57DAA2D6" w:rsidR="00EF7009" w:rsidRPr="000643D5" w:rsidRDefault="00653406" w:rsidP="003B2552">
            <w:pPr>
              <w:pStyle w:val="BodyText"/>
              <w:spacing w:after="0"/>
              <w:ind w:firstLine="0"/>
              <w:jc w:val="thaiDistribute"/>
              <w:rPr>
                <w:bCs/>
                <w:sz w:val="18"/>
                <w:szCs w:val="18"/>
                <w:lang w:val="en-US"/>
              </w:rPr>
            </w:pPr>
            <w:r>
              <w:rPr>
                <w:bCs/>
                <w:sz w:val="18"/>
                <w:szCs w:val="18"/>
                <w:lang w:val="en-US"/>
              </w:rPr>
              <w:t>7:</w:t>
            </w:r>
          </w:p>
        </w:tc>
        <w:tc>
          <w:tcPr>
            <w:tcW w:w="4422" w:type="dxa"/>
            <w:tcBorders>
              <w:top w:val="nil"/>
              <w:bottom w:val="nil"/>
            </w:tcBorders>
            <w:shd w:val="clear" w:color="auto" w:fill="auto"/>
          </w:tcPr>
          <w:p w14:paraId="18C3B813" w14:textId="6ABC4960" w:rsidR="00EF7009" w:rsidRDefault="00EF7009" w:rsidP="003B2552">
            <w:pPr>
              <w:pStyle w:val="BodyText"/>
              <w:spacing w:after="0"/>
              <w:ind w:firstLine="0"/>
              <w:jc w:val="thaiDistribute"/>
              <w:rPr>
                <w:bCs/>
                <w:sz w:val="18"/>
                <w:szCs w:val="18"/>
                <w:lang w:val="en-US"/>
              </w:rPr>
            </w:pPr>
            <w:r>
              <w:rPr>
                <w:bCs/>
                <w:sz w:val="18"/>
                <w:szCs w:val="18"/>
                <w:lang w:val="en-US"/>
              </w:rPr>
              <w:t xml:space="preserve">    Show response</w:t>
            </w:r>
            <w:r w:rsidR="00653406">
              <w:rPr>
                <w:bCs/>
                <w:sz w:val="18"/>
                <w:szCs w:val="18"/>
                <w:lang w:val="en-US"/>
              </w:rPr>
              <w:t xml:space="preserve"> and succession marker</w:t>
            </w:r>
          </w:p>
        </w:tc>
      </w:tr>
      <w:tr w:rsidR="00BA6FC5" w:rsidRPr="00BA6FC5" w14:paraId="71FD0D4C" w14:textId="77777777" w:rsidTr="00515B75">
        <w:trPr>
          <w:jc w:val="center"/>
        </w:trPr>
        <w:tc>
          <w:tcPr>
            <w:tcW w:w="444" w:type="dxa"/>
            <w:tcBorders>
              <w:top w:val="nil"/>
              <w:bottom w:val="nil"/>
            </w:tcBorders>
            <w:shd w:val="clear" w:color="auto" w:fill="F2F2F2" w:themeFill="background1" w:themeFillShade="F2"/>
          </w:tcPr>
          <w:p w14:paraId="0AB76479" w14:textId="36BD4CC8" w:rsidR="005A3A8F" w:rsidRPr="000643D5" w:rsidRDefault="00653406" w:rsidP="003B2552">
            <w:pPr>
              <w:pStyle w:val="BodyText"/>
              <w:spacing w:after="0"/>
              <w:ind w:firstLine="0"/>
              <w:jc w:val="thaiDistribute"/>
              <w:rPr>
                <w:bCs/>
                <w:sz w:val="18"/>
                <w:szCs w:val="18"/>
                <w:lang w:val="en-US"/>
              </w:rPr>
            </w:pPr>
            <w:r>
              <w:rPr>
                <w:bCs/>
                <w:sz w:val="18"/>
                <w:szCs w:val="18"/>
                <w:lang w:val="en-US"/>
              </w:rPr>
              <w:t>8</w:t>
            </w:r>
            <w:r w:rsidR="005A3A8F" w:rsidRPr="000643D5">
              <w:rPr>
                <w:bCs/>
                <w:sz w:val="18"/>
                <w:szCs w:val="18"/>
                <w:lang w:val="en-US"/>
              </w:rPr>
              <w:t>:</w:t>
            </w:r>
          </w:p>
        </w:tc>
        <w:tc>
          <w:tcPr>
            <w:tcW w:w="4422" w:type="dxa"/>
            <w:tcBorders>
              <w:top w:val="nil"/>
              <w:bottom w:val="nil"/>
            </w:tcBorders>
            <w:shd w:val="clear" w:color="auto" w:fill="F2F2F2" w:themeFill="background1" w:themeFillShade="F2"/>
          </w:tcPr>
          <w:p w14:paraId="38961DAB" w14:textId="106EAAB6" w:rsidR="005A3A8F" w:rsidRPr="005E63B8" w:rsidRDefault="00100497" w:rsidP="003B2552">
            <w:pPr>
              <w:pStyle w:val="BodyText"/>
              <w:spacing w:after="0"/>
              <w:ind w:firstLine="0"/>
              <w:jc w:val="thaiDistribute"/>
              <w:rPr>
                <w:b/>
                <w:sz w:val="18"/>
                <w:szCs w:val="18"/>
                <w:lang w:val="en-US"/>
              </w:rPr>
            </w:pPr>
            <w:r>
              <w:rPr>
                <w:b/>
                <w:sz w:val="18"/>
                <w:szCs w:val="18"/>
                <w:lang w:val="en-US"/>
              </w:rPr>
              <w:t xml:space="preserve">    </w:t>
            </w:r>
            <w:r w:rsidR="00B831A7">
              <w:rPr>
                <w:b/>
                <w:sz w:val="18"/>
                <w:szCs w:val="18"/>
                <w:lang w:val="en-US"/>
              </w:rPr>
              <w:t>Stop program</w:t>
            </w:r>
          </w:p>
        </w:tc>
      </w:tr>
      <w:tr w:rsidR="0060577C" w:rsidRPr="00BA6FC5" w14:paraId="4D95B169" w14:textId="77777777" w:rsidTr="00515B75">
        <w:trPr>
          <w:jc w:val="center"/>
        </w:trPr>
        <w:tc>
          <w:tcPr>
            <w:tcW w:w="444" w:type="dxa"/>
            <w:tcBorders>
              <w:top w:val="nil"/>
              <w:bottom w:val="nil"/>
            </w:tcBorders>
          </w:tcPr>
          <w:p w14:paraId="65DF558D" w14:textId="747139F9" w:rsidR="0060577C" w:rsidRPr="000643D5" w:rsidDel="003945AC" w:rsidRDefault="00653406" w:rsidP="003B2552">
            <w:pPr>
              <w:pStyle w:val="BodyText"/>
              <w:spacing w:after="0"/>
              <w:ind w:firstLine="0"/>
              <w:jc w:val="thaiDistribute"/>
              <w:rPr>
                <w:bCs/>
                <w:sz w:val="18"/>
                <w:szCs w:val="18"/>
                <w:lang w:val="en-US"/>
              </w:rPr>
            </w:pPr>
            <w:r>
              <w:rPr>
                <w:bCs/>
                <w:sz w:val="18"/>
                <w:szCs w:val="18"/>
                <w:lang w:val="en-US"/>
              </w:rPr>
              <w:t>9</w:t>
            </w:r>
            <w:r w:rsidR="0060577C">
              <w:rPr>
                <w:bCs/>
                <w:sz w:val="18"/>
                <w:szCs w:val="18"/>
                <w:lang w:val="en-US"/>
              </w:rPr>
              <w:t>:</w:t>
            </w:r>
          </w:p>
        </w:tc>
        <w:tc>
          <w:tcPr>
            <w:tcW w:w="4422" w:type="dxa"/>
            <w:tcBorders>
              <w:top w:val="nil"/>
              <w:bottom w:val="nil"/>
            </w:tcBorders>
          </w:tcPr>
          <w:p w14:paraId="43E1EEDF" w14:textId="30E036F6" w:rsidR="0060577C" w:rsidRPr="005E63B8" w:rsidRDefault="00D12F57" w:rsidP="003B2552">
            <w:pPr>
              <w:pStyle w:val="BodyText"/>
              <w:spacing w:after="0"/>
              <w:ind w:firstLine="0"/>
              <w:jc w:val="thaiDistribute"/>
              <w:rPr>
                <w:rFonts w:cs="Angsana New"/>
                <w:bCs/>
                <w:sz w:val="18"/>
                <w:szCs w:val="22"/>
                <w:lang w:val="en-US" w:bidi="th-TH"/>
              </w:rPr>
            </w:pPr>
            <w:r>
              <w:rPr>
                <w:b/>
                <w:sz w:val="18"/>
                <w:szCs w:val="18"/>
                <w:lang w:val="en-US"/>
              </w:rPr>
              <w:t xml:space="preserve">  else </w:t>
            </w:r>
          </w:p>
        </w:tc>
      </w:tr>
      <w:tr w:rsidR="00B90329" w:rsidRPr="00BA6FC5" w14:paraId="48809A27" w14:textId="77777777" w:rsidTr="00515B75">
        <w:trPr>
          <w:jc w:val="center"/>
        </w:trPr>
        <w:tc>
          <w:tcPr>
            <w:tcW w:w="444" w:type="dxa"/>
            <w:tcBorders>
              <w:top w:val="nil"/>
              <w:bottom w:val="nil"/>
            </w:tcBorders>
            <w:shd w:val="clear" w:color="auto" w:fill="F2F2F2" w:themeFill="background1" w:themeFillShade="F2"/>
          </w:tcPr>
          <w:p w14:paraId="0D3680AC" w14:textId="757B35F7" w:rsidR="00B90329" w:rsidRDefault="00653406" w:rsidP="003B2552">
            <w:pPr>
              <w:pStyle w:val="BodyText"/>
              <w:spacing w:after="0"/>
              <w:ind w:firstLine="0"/>
              <w:jc w:val="thaiDistribute"/>
              <w:rPr>
                <w:bCs/>
                <w:sz w:val="18"/>
                <w:szCs w:val="18"/>
                <w:lang w:val="en-US"/>
              </w:rPr>
            </w:pPr>
            <w:r>
              <w:rPr>
                <w:bCs/>
                <w:sz w:val="18"/>
                <w:szCs w:val="18"/>
                <w:lang w:val="en-US"/>
              </w:rPr>
              <w:t>10</w:t>
            </w:r>
            <w:r w:rsidR="002B1DAF">
              <w:rPr>
                <w:bCs/>
                <w:sz w:val="18"/>
                <w:szCs w:val="18"/>
                <w:lang w:val="en-US"/>
              </w:rPr>
              <w:t>:</w:t>
            </w:r>
          </w:p>
        </w:tc>
        <w:tc>
          <w:tcPr>
            <w:tcW w:w="4422" w:type="dxa"/>
            <w:tcBorders>
              <w:top w:val="nil"/>
              <w:bottom w:val="nil"/>
            </w:tcBorders>
            <w:shd w:val="clear" w:color="auto" w:fill="F2F2F2" w:themeFill="background1" w:themeFillShade="F2"/>
          </w:tcPr>
          <w:p w14:paraId="7EF2ED25" w14:textId="59349487" w:rsidR="00B90329" w:rsidRPr="005E63B8" w:rsidRDefault="00B90329" w:rsidP="003B2552">
            <w:pPr>
              <w:pStyle w:val="BodyText"/>
              <w:spacing w:after="0"/>
              <w:ind w:firstLine="0"/>
              <w:jc w:val="thaiDistribute"/>
              <w:rPr>
                <w:bCs/>
                <w:sz w:val="18"/>
                <w:szCs w:val="18"/>
                <w:lang w:val="en-US"/>
              </w:rPr>
            </w:pPr>
            <w:r>
              <w:rPr>
                <w:b/>
                <w:sz w:val="18"/>
                <w:szCs w:val="18"/>
                <w:lang w:val="en-US"/>
              </w:rPr>
              <w:t xml:space="preserve">    </w:t>
            </w:r>
            <w:r>
              <w:rPr>
                <w:bCs/>
                <w:sz w:val="18"/>
                <w:szCs w:val="18"/>
                <w:lang w:val="en-US"/>
              </w:rPr>
              <w:t>Notify user to</w:t>
            </w:r>
            <w:r w:rsidR="004A4FE8">
              <w:rPr>
                <w:bCs/>
                <w:sz w:val="18"/>
                <w:szCs w:val="18"/>
                <w:lang w:val="en-US"/>
              </w:rPr>
              <w:t xml:space="preserve"> check input and</w:t>
            </w:r>
            <w:r>
              <w:rPr>
                <w:bCs/>
                <w:sz w:val="18"/>
                <w:szCs w:val="18"/>
                <w:lang w:val="en-US"/>
              </w:rPr>
              <w:t xml:space="preserve"> </w:t>
            </w:r>
            <w:r w:rsidR="002B1DAF">
              <w:rPr>
                <w:bCs/>
                <w:sz w:val="18"/>
                <w:szCs w:val="18"/>
                <w:lang w:val="en-US"/>
              </w:rPr>
              <w:t>try again</w:t>
            </w:r>
          </w:p>
        </w:tc>
      </w:tr>
      <w:tr w:rsidR="002B1DAF" w:rsidRPr="00BA6FC5" w14:paraId="01009A0B" w14:textId="77777777" w:rsidTr="00515B75">
        <w:trPr>
          <w:jc w:val="center"/>
        </w:trPr>
        <w:tc>
          <w:tcPr>
            <w:tcW w:w="444" w:type="dxa"/>
            <w:tcBorders>
              <w:top w:val="nil"/>
            </w:tcBorders>
          </w:tcPr>
          <w:p w14:paraId="4C37DF1F" w14:textId="4266A887" w:rsidR="002B1DAF" w:rsidRDefault="002B1DAF" w:rsidP="003B2552">
            <w:pPr>
              <w:pStyle w:val="BodyText"/>
              <w:spacing w:after="0"/>
              <w:ind w:firstLine="0"/>
              <w:jc w:val="thaiDistribute"/>
              <w:rPr>
                <w:bCs/>
                <w:sz w:val="18"/>
                <w:szCs w:val="18"/>
                <w:lang w:val="en-US"/>
              </w:rPr>
            </w:pPr>
            <w:r>
              <w:rPr>
                <w:bCs/>
                <w:sz w:val="18"/>
                <w:szCs w:val="18"/>
                <w:lang w:val="en-US"/>
              </w:rPr>
              <w:t>1</w:t>
            </w:r>
            <w:r w:rsidR="00653406">
              <w:rPr>
                <w:bCs/>
                <w:sz w:val="18"/>
                <w:szCs w:val="18"/>
                <w:lang w:val="en-US"/>
              </w:rPr>
              <w:t>1</w:t>
            </w:r>
            <w:r>
              <w:rPr>
                <w:bCs/>
                <w:sz w:val="18"/>
                <w:szCs w:val="18"/>
                <w:lang w:val="en-US"/>
              </w:rPr>
              <w:t>:</w:t>
            </w:r>
          </w:p>
        </w:tc>
        <w:tc>
          <w:tcPr>
            <w:tcW w:w="4422" w:type="dxa"/>
            <w:tcBorders>
              <w:top w:val="nil"/>
            </w:tcBorders>
          </w:tcPr>
          <w:p w14:paraId="16777CEF" w14:textId="63B108C3" w:rsidR="002B1DAF" w:rsidRPr="002B1DAF" w:rsidRDefault="002B1DAF" w:rsidP="003B2552">
            <w:pPr>
              <w:pStyle w:val="BodyText"/>
              <w:spacing w:after="0"/>
              <w:ind w:firstLine="0"/>
              <w:jc w:val="thaiDistribute"/>
              <w:rPr>
                <w:b/>
                <w:sz w:val="18"/>
                <w:szCs w:val="18"/>
                <w:lang w:val="en-US"/>
              </w:rPr>
            </w:pPr>
            <w:r>
              <w:rPr>
                <w:b/>
                <w:sz w:val="18"/>
                <w:szCs w:val="18"/>
                <w:lang w:val="en-US"/>
              </w:rPr>
              <w:t xml:space="preserve">    </w:t>
            </w:r>
            <w:r w:rsidR="00B831A7">
              <w:rPr>
                <w:b/>
                <w:sz w:val="18"/>
                <w:szCs w:val="18"/>
                <w:lang w:val="en-US"/>
              </w:rPr>
              <w:t>Stop program</w:t>
            </w:r>
          </w:p>
        </w:tc>
      </w:tr>
    </w:tbl>
    <w:p w14:paraId="79BC6774" w14:textId="77777777" w:rsidR="00260B4B" w:rsidRPr="008D7200" w:rsidRDefault="00260B4B" w:rsidP="008B491E">
      <w:pPr>
        <w:pStyle w:val="BodyText"/>
        <w:spacing w:after="0"/>
        <w:jc w:val="thaiDistribute"/>
        <w:rPr>
          <w:bCs/>
          <w:i/>
          <w:iCs/>
          <w:lang w:val="en-US"/>
        </w:rPr>
      </w:pPr>
    </w:p>
    <w:p w14:paraId="44C9F134" w14:textId="1D140A90" w:rsidR="00523374" w:rsidRPr="00523374" w:rsidRDefault="00523374" w:rsidP="00196023">
      <w:pPr>
        <w:pStyle w:val="Heading2"/>
      </w:pPr>
      <w:r w:rsidRPr="00523374">
        <w:t>XDS Document Consumer</w:t>
      </w:r>
      <w:r w:rsidR="00196023">
        <w:t xml:space="preserve"> Actor</w:t>
      </w:r>
    </w:p>
    <w:p w14:paraId="17C9BA0C" w14:textId="142C2D62" w:rsidR="00107B39" w:rsidRPr="008D7200" w:rsidRDefault="0051738B" w:rsidP="00FA2122">
      <w:pPr>
        <w:pStyle w:val="BodyText"/>
        <w:spacing w:after="0"/>
        <w:rPr>
          <w:rFonts w:cstheme="minorBidi"/>
          <w:bCs/>
          <w:szCs w:val="25"/>
          <w:lang w:val="en-US" w:bidi="th-TH"/>
        </w:rPr>
      </w:pPr>
      <w:r w:rsidRPr="0051738B">
        <w:rPr>
          <w:bCs/>
          <w:lang w:val="en-US"/>
        </w:rPr>
        <w:t xml:space="preserve">Algorithm </w:t>
      </w:r>
      <w:r>
        <w:rPr>
          <w:bCs/>
          <w:lang w:val="en-US"/>
        </w:rPr>
        <w:t>2</w:t>
      </w:r>
      <w:r w:rsidRPr="0051738B">
        <w:rPr>
          <w:bCs/>
          <w:lang w:val="en-US"/>
        </w:rPr>
        <w:t xml:space="preserve"> is the algorithm of the XDS Document </w:t>
      </w:r>
      <w:r>
        <w:rPr>
          <w:bCs/>
          <w:lang w:val="en-US"/>
        </w:rPr>
        <w:t>Consumer</w:t>
      </w:r>
      <w:r w:rsidRPr="0051738B">
        <w:rPr>
          <w:bCs/>
          <w:lang w:val="en-US"/>
        </w:rPr>
        <w:t xml:space="preserve"> Actor program.</w:t>
      </w:r>
      <w:r>
        <w:rPr>
          <w:bCs/>
          <w:lang w:val="en-US"/>
        </w:rPr>
        <w:t xml:space="preserve"> </w:t>
      </w:r>
      <w:r w:rsidR="001525F2">
        <w:rPr>
          <w:bCs/>
          <w:lang w:val="en-US"/>
        </w:rPr>
        <w:t>T</w:t>
      </w:r>
      <w:r w:rsidR="00B525C4" w:rsidRPr="00B525C4">
        <w:rPr>
          <w:bCs/>
          <w:lang w:val="en-US"/>
        </w:rPr>
        <w:t xml:space="preserve">he program </w:t>
      </w:r>
      <w:r w:rsidR="001525F2">
        <w:rPr>
          <w:bCs/>
          <w:lang w:val="en-US"/>
        </w:rPr>
        <w:t xml:space="preserve">first </w:t>
      </w:r>
      <w:r w:rsidR="00B525C4" w:rsidRPr="00B525C4">
        <w:rPr>
          <w:bCs/>
          <w:lang w:val="en-US"/>
        </w:rPr>
        <w:t xml:space="preserve">asks for </w:t>
      </w:r>
      <w:r w:rsidR="001525F2">
        <w:rPr>
          <w:bCs/>
          <w:lang w:val="en-US"/>
        </w:rPr>
        <w:t>user-</w:t>
      </w:r>
      <w:r w:rsidR="00B525C4" w:rsidRPr="00B525C4">
        <w:rPr>
          <w:bCs/>
          <w:lang w:val="en-US"/>
        </w:rPr>
        <w:t xml:space="preserve">input </w:t>
      </w:r>
      <w:r w:rsidR="001525F2">
        <w:rPr>
          <w:bCs/>
          <w:lang w:val="en-US"/>
        </w:rPr>
        <w:t xml:space="preserve">i.e., </w:t>
      </w:r>
      <w:r w:rsidR="00B525C4" w:rsidRPr="00B525C4">
        <w:rPr>
          <w:bCs/>
          <w:lang w:val="en-US"/>
        </w:rPr>
        <w:t xml:space="preserve">search type for the document query and search keywords that are specific to the </w:t>
      </w:r>
      <w:r w:rsidR="00D24603">
        <w:rPr>
          <w:bCs/>
          <w:lang w:val="en-US"/>
        </w:rPr>
        <w:t xml:space="preserve">chosen </w:t>
      </w:r>
      <w:r w:rsidR="00B525C4" w:rsidRPr="00B525C4">
        <w:rPr>
          <w:bCs/>
          <w:lang w:val="en-US"/>
        </w:rPr>
        <w:t xml:space="preserve">search </w:t>
      </w:r>
      <w:proofErr w:type="gramStart"/>
      <w:r w:rsidR="00B525C4" w:rsidRPr="00B525C4">
        <w:rPr>
          <w:bCs/>
          <w:lang w:val="en-US"/>
        </w:rPr>
        <w:t>type .</w:t>
      </w:r>
      <w:proofErr w:type="gramEnd"/>
      <w:r w:rsidR="008F152D">
        <w:rPr>
          <w:bCs/>
          <w:lang w:val="en-US"/>
        </w:rPr>
        <w:t xml:space="preserve"> For user-friendly, we implement the program to receive user</w:t>
      </w:r>
      <w:r w:rsidR="00B42D52">
        <w:rPr>
          <w:rFonts w:cstheme="minorBidi" w:hint="cs"/>
          <w:bCs/>
          <w:szCs w:val="25"/>
          <w:cs/>
          <w:lang w:val="en-US" w:bidi="th-TH"/>
        </w:rPr>
        <w:t xml:space="preserve"> </w:t>
      </w:r>
      <w:r w:rsidR="008F152D">
        <w:rPr>
          <w:bCs/>
          <w:lang w:val="en-US"/>
        </w:rPr>
        <w:t>input</w:t>
      </w:r>
      <w:r w:rsidR="00B42D52">
        <w:rPr>
          <w:rFonts w:cs="Angsana New"/>
          <w:bCs/>
          <w:szCs w:val="25"/>
          <w:lang w:val="en-US" w:bidi="th-TH"/>
        </w:rPr>
        <w:t>s</w:t>
      </w:r>
      <w:r w:rsidR="008F152D">
        <w:rPr>
          <w:bCs/>
          <w:lang w:val="en-US"/>
        </w:rPr>
        <w:t xml:space="preserve"> as command-line user interface provid</w:t>
      </w:r>
      <w:r w:rsidR="007D1CB4">
        <w:rPr>
          <w:bCs/>
          <w:lang w:val="en-US"/>
        </w:rPr>
        <w:t>ing</w:t>
      </w:r>
      <w:r w:rsidR="008F152D">
        <w:rPr>
          <w:bCs/>
          <w:lang w:val="en-US"/>
        </w:rPr>
        <w:t xml:space="preserve"> choices for users to choose.</w:t>
      </w:r>
      <w:r w:rsidR="00B525C4">
        <w:rPr>
          <w:bCs/>
          <w:lang w:val="en-US"/>
        </w:rPr>
        <w:t xml:space="preserve"> </w:t>
      </w:r>
      <w:r w:rsidR="001525F2">
        <w:rPr>
          <w:bCs/>
          <w:lang w:val="en-US"/>
        </w:rPr>
        <w:t xml:space="preserve">After that, </w:t>
      </w:r>
      <w:r w:rsidR="00110D3A" w:rsidRPr="008D7200">
        <w:rPr>
          <w:bCs/>
          <w:lang w:val="en-US"/>
        </w:rPr>
        <w:t>the program</w:t>
      </w:r>
      <w:r w:rsidR="00FA2122">
        <w:rPr>
          <w:rFonts w:cstheme="minorBidi" w:hint="cs"/>
          <w:bCs/>
          <w:szCs w:val="25"/>
          <w:cs/>
          <w:lang w:val="en-US" w:bidi="th-TH"/>
        </w:rPr>
        <w:t xml:space="preserve"> </w:t>
      </w:r>
      <w:r w:rsidR="00110D3A" w:rsidRPr="008D7200">
        <w:rPr>
          <w:bCs/>
          <w:lang w:val="en-US"/>
        </w:rPr>
        <w:t>generate</w:t>
      </w:r>
      <w:r w:rsidR="00235F0F">
        <w:rPr>
          <w:bCs/>
          <w:lang w:val="en-US"/>
        </w:rPr>
        <w:t>s</w:t>
      </w:r>
      <w:r w:rsidR="00110D3A" w:rsidRPr="008D7200">
        <w:rPr>
          <w:bCs/>
          <w:lang w:val="en-US"/>
        </w:rPr>
        <w:t xml:space="preserve"> an</w:t>
      </w:r>
      <w:r w:rsidR="00FA2122">
        <w:rPr>
          <w:rFonts w:cstheme="minorBidi" w:hint="cs"/>
          <w:bCs/>
          <w:szCs w:val="25"/>
          <w:cs/>
          <w:lang w:val="en-US" w:bidi="th-TH"/>
        </w:rPr>
        <w:t xml:space="preserve"> </w:t>
      </w:r>
      <w:r w:rsidR="00110D3A" w:rsidRPr="008D7200">
        <w:rPr>
          <w:bCs/>
          <w:lang w:val="en-US"/>
        </w:rPr>
        <w:t>ITI-18 transaction</w:t>
      </w:r>
      <w:r w:rsidR="00AE4926">
        <w:rPr>
          <w:bCs/>
          <w:lang w:val="en-US"/>
        </w:rPr>
        <w:t xml:space="preserve"> from the inputs</w:t>
      </w:r>
      <w:r w:rsidR="001C107B" w:rsidRPr="008D7200">
        <w:rPr>
          <w:bCs/>
          <w:lang w:val="en-US"/>
        </w:rPr>
        <w:t xml:space="preserve"> </w:t>
      </w:r>
      <w:r w:rsidR="009B218F" w:rsidRPr="008D7200">
        <w:rPr>
          <w:bCs/>
          <w:lang w:val="en-US"/>
        </w:rPr>
        <w:t xml:space="preserve">before sending it to </w:t>
      </w:r>
      <w:r w:rsidR="00E1665C">
        <w:rPr>
          <w:bCs/>
          <w:lang w:val="en-US"/>
        </w:rPr>
        <w:t xml:space="preserve">the </w:t>
      </w:r>
      <w:r w:rsidR="009B218F" w:rsidRPr="008D7200">
        <w:rPr>
          <w:bCs/>
          <w:lang w:val="en-US"/>
        </w:rPr>
        <w:t>Registry Actor</w:t>
      </w:r>
      <w:r w:rsidR="005843D7">
        <w:rPr>
          <w:bCs/>
          <w:lang w:val="en-US"/>
        </w:rPr>
        <w:t xml:space="preserve"> </w:t>
      </w:r>
      <w:r w:rsidR="007D1CB4">
        <w:rPr>
          <w:bCs/>
          <w:lang w:val="en-US"/>
        </w:rPr>
        <w:t xml:space="preserve">and </w:t>
      </w:r>
      <w:r w:rsidR="009B218F" w:rsidRPr="008D7200">
        <w:rPr>
          <w:rFonts w:cstheme="minorBidi"/>
          <w:bCs/>
          <w:szCs w:val="25"/>
          <w:lang w:val="en-US" w:bidi="th-TH"/>
        </w:rPr>
        <w:t>wait</w:t>
      </w:r>
      <w:r w:rsidR="008F152D">
        <w:rPr>
          <w:rFonts w:cstheme="minorBidi"/>
          <w:bCs/>
          <w:szCs w:val="25"/>
          <w:lang w:val="en-US" w:bidi="th-TH"/>
        </w:rPr>
        <w:t>s</w:t>
      </w:r>
      <w:r w:rsidR="009B218F" w:rsidRPr="008D7200">
        <w:rPr>
          <w:rFonts w:cstheme="minorBidi"/>
          <w:bCs/>
          <w:szCs w:val="25"/>
          <w:lang w:val="en-US" w:bidi="th-TH"/>
        </w:rPr>
        <w:t xml:space="preserve"> for the response</w:t>
      </w:r>
      <w:r w:rsidR="008F152D">
        <w:rPr>
          <w:rFonts w:cstheme="minorBidi"/>
          <w:bCs/>
          <w:szCs w:val="25"/>
          <w:lang w:val="en-US" w:bidi="th-TH"/>
        </w:rPr>
        <w:t>.</w:t>
      </w:r>
      <w:r w:rsidR="009B218F" w:rsidRPr="008D7200">
        <w:rPr>
          <w:rFonts w:cstheme="minorBidi"/>
          <w:bCs/>
          <w:szCs w:val="25"/>
          <w:lang w:val="en-US" w:bidi="th-TH"/>
        </w:rPr>
        <w:t xml:space="preserve"> </w:t>
      </w:r>
      <w:r w:rsidR="007D1CB4">
        <w:rPr>
          <w:rFonts w:cstheme="minorBidi"/>
          <w:bCs/>
          <w:szCs w:val="25"/>
          <w:lang w:val="en-US" w:bidi="th-TH"/>
        </w:rPr>
        <w:t xml:space="preserve">Finally, the search result will be </w:t>
      </w:r>
      <w:r w:rsidR="00DD581D" w:rsidRPr="00DD581D">
        <w:rPr>
          <w:rFonts w:cstheme="minorBidi"/>
          <w:bCs/>
          <w:szCs w:val="25"/>
          <w:lang w:val="en-US" w:bidi="th-TH"/>
        </w:rPr>
        <w:t>extract</w:t>
      </w:r>
      <w:r w:rsidR="007D1CB4">
        <w:rPr>
          <w:rFonts w:cstheme="minorBidi"/>
          <w:bCs/>
          <w:szCs w:val="25"/>
          <w:lang w:val="en-US" w:bidi="th-TH"/>
        </w:rPr>
        <w:t>ed</w:t>
      </w:r>
      <w:r w:rsidR="00DD581D" w:rsidRPr="00DD581D">
        <w:rPr>
          <w:rFonts w:cstheme="minorBidi"/>
          <w:bCs/>
          <w:szCs w:val="25"/>
          <w:lang w:val="en-US" w:bidi="th-TH"/>
        </w:rPr>
        <w:t xml:space="preserve"> and show</w:t>
      </w:r>
      <w:r w:rsidR="007D1CB4">
        <w:rPr>
          <w:rFonts w:cstheme="minorBidi"/>
          <w:bCs/>
          <w:szCs w:val="25"/>
          <w:lang w:val="en-US" w:bidi="th-TH"/>
        </w:rPr>
        <w:t>n</w:t>
      </w:r>
      <w:r w:rsidR="00DD581D" w:rsidRPr="00DD581D">
        <w:rPr>
          <w:rFonts w:cstheme="minorBidi"/>
          <w:bCs/>
          <w:szCs w:val="25"/>
          <w:lang w:val="en-US" w:bidi="th-TH"/>
        </w:rPr>
        <w:t xml:space="preserve"> to the user.</w:t>
      </w:r>
    </w:p>
    <w:p w14:paraId="7BCE74CC" w14:textId="62CF45E5" w:rsidR="0032667E" w:rsidRPr="00B635AC" w:rsidRDefault="0032667E" w:rsidP="009D4867">
      <w:pPr>
        <w:pStyle w:val="BodyText"/>
        <w:spacing w:after="0"/>
        <w:jc w:val="center"/>
        <w:rPr>
          <w:rFonts w:cstheme="minorBidi"/>
          <w:bCs/>
          <w:i/>
          <w:iCs/>
          <w:szCs w:val="25"/>
          <w:lang w:val="en-US" w:bidi="th-TH"/>
        </w:rPr>
      </w:pP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469"/>
        <w:gridCol w:w="4397"/>
      </w:tblGrid>
      <w:tr w:rsidR="008D7200" w:rsidRPr="006446D8" w14:paraId="6D877896" w14:textId="77777777" w:rsidTr="002361DE">
        <w:trPr>
          <w:tblHeader/>
          <w:jc w:val="center"/>
        </w:trPr>
        <w:tc>
          <w:tcPr>
            <w:tcW w:w="4866" w:type="dxa"/>
            <w:gridSpan w:val="2"/>
            <w:tcBorders>
              <w:bottom w:val="single" w:sz="4" w:space="0" w:color="auto"/>
            </w:tcBorders>
            <w:shd w:val="clear" w:color="auto" w:fill="F2F2F2" w:themeFill="background1" w:themeFillShade="F2"/>
          </w:tcPr>
          <w:p w14:paraId="70B1BC08" w14:textId="4A9A6F73" w:rsidR="007E0E04" w:rsidRPr="006446D8" w:rsidRDefault="004F013A" w:rsidP="00690D6C">
            <w:pPr>
              <w:pStyle w:val="BodyText"/>
              <w:spacing w:after="0"/>
              <w:ind w:firstLine="0"/>
              <w:jc w:val="thaiDistribute"/>
              <w:rPr>
                <w:bCs/>
                <w:sz w:val="18"/>
                <w:szCs w:val="18"/>
                <w:lang w:val="en-US"/>
              </w:rPr>
            </w:pPr>
            <w:r w:rsidRPr="006446D8">
              <w:rPr>
                <w:b/>
                <w:sz w:val="18"/>
                <w:szCs w:val="18"/>
                <w:lang w:val="en-US"/>
              </w:rPr>
              <w:t xml:space="preserve">Algorithm 2 </w:t>
            </w:r>
            <w:r w:rsidRPr="006446D8">
              <w:rPr>
                <w:bCs/>
                <w:sz w:val="18"/>
                <w:szCs w:val="18"/>
                <w:lang w:val="en-US"/>
              </w:rPr>
              <w:t>XDS Document Consumer Actor</w:t>
            </w:r>
          </w:p>
        </w:tc>
      </w:tr>
      <w:tr w:rsidR="006446D8" w:rsidRPr="006446D8" w14:paraId="154FA38B" w14:textId="77777777" w:rsidTr="002361DE">
        <w:trPr>
          <w:tblHeader/>
          <w:jc w:val="center"/>
        </w:trPr>
        <w:tc>
          <w:tcPr>
            <w:tcW w:w="4866" w:type="dxa"/>
            <w:gridSpan w:val="2"/>
            <w:tcBorders>
              <w:bottom w:val="single" w:sz="4" w:space="0" w:color="auto"/>
            </w:tcBorders>
            <w:shd w:val="clear" w:color="auto" w:fill="F2F2F2" w:themeFill="background1" w:themeFillShade="F2"/>
          </w:tcPr>
          <w:p w14:paraId="7F4D94F9" w14:textId="4102D57C" w:rsidR="00E936F7" w:rsidRPr="002361DE" w:rsidRDefault="006446D8" w:rsidP="006446D8">
            <w:pPr>
              <w:pStyle w:val="BodyText"/>
              <w:spacing w:after="0"/>
              <w:ind w:firstLine="0"/>
              <w:jc w:val="thaiDistribute"/>
              <w:rPr>
                <w:bCs/>
                <w:sz w:val="18"/>
                <w:szCs w:val="18"/>
                <w:lang w:val="en-US"/>
              </w:rPr>
            </w:pPr>
            <w:r w:rsidRPr="002361DE">
              <w:rPr>
                <w:b/>
                <w:sz w:val="18"/>
                <w:szCs w:val="18"/>
                <w:lang w:val="en-US"/>
              </w:rPr>
              <w:t>Input:</w:t>
            </w:r>
            <w:r w:rsidRPr="002361DE">
              <w:rPr>
                <w:bCs/>
                <w:sz w:val="18"/>
                <w:szCs w:val="18"/>
                <w:lang w:val="en-US"/>
              </w:rPr>
              <w:t xml:space="preserve"> </w:t>
            </w:r>
            <w:r w:rsidR="00C77E85">
              <w:rPr>
                <w:bCs/>
                <w:sz w:val="18"/>
                <w:szCs w:val="18"/>
                <w:lang w:val="en-US"/>
              </w:rPr>
              <w:t>User-defined metadata attributes</w:t>
            </w:r>
            <w:r w:rsidR="00E936F7">
              <w:rPr>
                <w:bCs/>
                <w:sz w:val="18"/>
                <w:szCs w:val="18"/>
                <w:lang w:val="en-US"/>
              </w:rPr>
              <w:t xml:space="preserve"> value (search keywords)</w:t>
            </w:r>
          </w:p>
          <w:p w14:paraId="6594BAF0" w14:textId="46208B83" w:rsidR="006446D8" w:rsidRPr="00B635AC" w:rsidRDefault="006446D8" w:rsidP="006446D8">
            <w:pPr>
              <w:pStyle w:val="BodyText"/>
              <w:spacing w:after="0"/>
              <w:ind w:firstLine="0"/>
              <w:jc w:val="thaiDistribute"/>
              <w:rPr>
                <w:rFonts w:cstheme="minorBidi"/>
                <w:bCs/>
                <w:sz w:val="18"/>
                <w:szCs w:val="22"/>
                <w:lang w:val="en-US" w:bidi="th-TH"/>
              </w:rPr>
            </w:pPr>
            <w:r w:rsidRPr="002361DE">
              <w:rPr>
                <w:b/>
                <w:sz w:val="18"/>
                <w:szCs w:val="18"/>
                <w:lang w:val="en-US"/>
              </w:rPr>
              <w:t>Output:</w:t>
            </w:r>
            <w:r w:rsidRPr="002361DE">
              <w:rPr>
                <w:bCs/>
                <w:sz w:val="18"/>
                <w:szCs w:val="18"/>
                <w:lang w:val="en-US"/>
              </w:rPr>
              <w:t xml:space="preserve"> </w:t>
            </w:r>
            <w:r w:rsidR="005F126B">
              <w:rPr>
                <w:bCs/>
                <w:sz w:val="18"/>
                <w:szCs w:val="18"/>
                <w:lang w:val="en-US"/>
              </w:rPr>
              <w:t xml:space="preserve">Search result </w:t>
            </w:r>
          </w:p>
          <w:p w14:paraId="11236112" w14:textId="4B5557E6" w:rsidR="00803886" w:rsidRPr="002361DE" w:rsidRDefault="00803886" w:rsidP="006446D8">
            <w:pPr>
              <w:pStyle w:val="BodyText"/>
              <w:spacing w:after="0"/>
              <w:ind w:firstLine="0"/>
              <w:jc w:val="thaiDistribute"/>
              <w:rPr>
                <w:b/>
                <w:sz w:val="18"/>
                <w:szCs w:val="18"/>
                <w:lang w:val="en-US"/>
              </w:rPr>
            </w:pPr>
            <w:r w:rsidRPr="002361DE">
              <w:rPr>
                <w:b/>
                <w:sz w:val="18"/>
                <w:szCs w:val="18"/>
                <w:lang w:val="en-US"/>
              </w:rPr>
              <w:t xml:space="preserve">Initialization: </w:t>
            </w:r>
            <w:r w:rsidR="00DB1E69" w:rsidRPr="002361DE">
              <w:rPr>
                <w:bCs/>
                <w:sz w:val="18"/>
                <w:szCs w:val="18"/>
                <w:lang w:val="en-US"/>
              </w:rPr>
              <w:t xml:space="preserve">The user starts the XDS Document Consumer </w:t>
            </w:r>
            <w:r w:rsidR="00A26A20">
              <w:rPr>
                <w:bCs/>
                <w:sz w:val="18"/>
                <w:szCs w:val="18"/>
                <w:lang w:val="en-US"/>
              </w:rPr>
              <w:t xml:space="preserve">Actor </w:t>
            </w:r>
            <w:r w:rsidR="00DB1E69" w:rsidRPr="002361DE">
              <w:rPr>
                <w:bCs/>
                <w:sz w:val="18"/>
                <w:szCs w:val="18"/>
                <w:lang w:val="en-US"/>
              </w:rPr>
              <w:t>program.</w:t>
            </w:r>
          </w:p>
        </w:tc>
      </w:tr>
      <w:tr w:rsidR="008D7200" w:rsidRPr="006446D8" w14:paraId="4A483561" w14:textId="77777777" w:rsidTr="002361DE">
        <w:trPr>
          <w:jc w:val="center"/>
        </w:trPr>
        <w:tc>
          <w:tcPr>
            <w:tcW w:w="469" w:type="dxa"/>
            <w:tcBorders>
              <w:top w:val="single" w:sz="4" w:space="0" w:color="auto"/>
              <w:bottom w:val="nil"/>
            </w:tcBorders>
          </w:tcPr>
          <w:p w14:paraId="012A1219" w14:textId="77777777" w:rsidR="007E0E04" w:rsidRPr="006446D8" w:rsidRDefault="007E0E04" w:rsidP="00690D6C">
            <w:pPr>
              <w:pStyle w:val="BodyText"/>
              <w:spacing w:after="0"/>
              <w:ind w:firstLine="0"/>
              <w:jc w:val="thaiDistribute"/>
              <w:rPr>
                <w:bCs/>
                <w:sz w:val="18"/>
                <w:szCs w:val="18"/>
                <w:lang w:val="en-US"/>
              </w:rPr>
            </w:pPr>
            <w:r w:rsidRPr="006446D8">
              <w:rPr>
                <w:bCs/>
                <w:sz w:val="18"/>
                <w:szCs w:val="18"/>
                <w:lang w:val="en-US"/>
              </w:rPr>
              <w:t>1:</w:t>
            </w:r>
          </w:p>
        </w:tc>
        <w:tc>
          <w:tcPr>
            <w:tcW w:w="4397" w:type="dxa"/>
            <w:tcBorders>
              <w:top w:val="single" w:sz="4" w:space="0" w:color="auto"/>
              <w:bottom w:val="nil"/>
            </w:tcBorders>
          </w:tcPr>
          <w:p w14:paraId="46050972" w14:textId="55E295DE" w:rsidR="007E0E04" w:rsidRPr="006446D8" w:rsidRDefault="00371A18" w:rsidP="00690D6C">
            <w:pPr>
              <w:pStyle w:val="BodyText"/>
              <w:spacing w:after="0"/>
              <w:ind w:firstLine="0"/>
              <w:jc w:val="thaiDistribute"/>
              <w:rPr>
                <w:bCs/>
                <w:sz w:val="18"/>
                <w:szCs w:val="18"/>
                <w:lang w:val="en-US"/>
              </w:rPr>
            </w:pPr>
            <w:r>
              <w:rPr>
                <w:b/>
                <w:sz w:val="18"/>
                <w:szCs w:val="18"/>
                <w:lang w:val="en-US"/>
              </w:rPr>
              <w:t>Start</w:t>
            </w:r>
          </w:p>
        </w:tc>
      </w:tr>
      <w:tr w:rsidR="008D7200" w:rsidRPr="006446D8" w14:paraId="698A052E" w14:textId="77777777" w:rsidTr="009D4867">
        <w:trPr>
          <w:jc w:val="center"/>
        </w:trPr>
        <w:tc>
          <w:tcPr>
            <w:tcW w:w="469" w:type="dxa"/>
            <w:tcBorders>
              <w:top w:val="nil"/>
              <w:bottom w:val="nil"/>
            </w:tcBorders>
            <w:shd w:val="clear" w:color="auto" w:fill="F2F2F2" w:themeFill="background1" w:themeFillShade="F2"/>
          </w:tcPr>
          <w:p w14:paraId="4F349CCF" w14:textId="77777777" w:rsidR="007E0E04" w:rsidRPr="006446D8" w:rsidRDefault="007E0E04" w:rsidP="00690D6C">
            <w:pPr>
              <w:pStyle w:val="BodyText"/>
              <w:spacing w:after="0"/>
              <w:ind w:firstLine="0"/>
              <w:jc w:val="thaiDistribute"/>
              <w:rPr>
                <w:bCs/>
                <w:sz w:val="18"/>
                <w:szCs w:val="18"/>
                <w:lang w:val="en-US"/>
              </w:rPr>
            </w:pPr>
            <w:r w:rsidRPr="006446D8">
              <w:rPr>
                <w:bCs/>
                <w:sz w:val="18"/>
                <w:szCs w:val="18"/>
                <w:lang w:val="en-US"/>
              </w:rPr>
              <w:t>2:</w:t>
            </w:r>
          </w:p>
        </w:tc>
        <w:tc>
          <w:tcPr>
            <w:tcW w:w="4397" w:type="dxa"/>
            <w:tcBorders>
              <w:top w:val="nil"/>
              <w:bottom w:val="nil"/>
            </w:tcBorders>
            <w:shd w:val="clear" w:color="auto" w:fill="F2F2F2" w:themeFill="background1" w:themeFillShade="F2"/>
          </w:tcPr>
          <w:p w14:paraId="3070917C" w14:textId="709C5A62" w:rsidR="007E0E04" w:rsidRPr="006446D8" w:rsidRDefault="007E0E04" w:rsidP="00690D6C">
            <w:pPr>
              <w:pStyle w:val="BodyText"/>
              <w:spacing w:after="0"/>
              <w:ind w:firstLine="0"/>
              <w:jc w:val="thaiDistribute"/>
              <w:rPr>
                <w:bCs/>
                <w:sz w:val="18"/>
                <w:szCs w:val="18"/>
                <w:lang w:val="en-US"/>
              </w:rPr>
            </w:pPr>
            <w:r w:rsidRPr="006446D8">
              <w:rPr>
                <w:bCs/>
                <w:sz w:val="18"/>
                <w:szCs w:val="18"/>
                <w:lang w:val="en-US"/>
              </w:rPr>
              <w:t xml:space="preserve"> </w:t>
            </w:r>
            <w:r w:rsidR="003B4CEA" w:rsidRPr="002361DE">
              <w:rPr>
                <w:b/>
                <w:sz w:val="18"/>
                <w:szCs w:val="18"/>
                <w:lang w:val="en-US"/>
              </w:rPr>
              <w:t>Assign</w:t>
            </w:r>
            <w:r w:rsidR="003B4CEA">
              <w:rPr>
                <w:bCs/>
                <w:sz w:val="18"/>
                <w:szCs w:val="18"/>
                <w:lang w:val="en-US"/>
              </w:rPr>
              <w:t xml:space="preserve"> </w:t>
            </w:r>
            <w:proofErr w:type="spellStart"/>
            <w:r w:rsidR="00255EEF" w:rsidRPr="006446D8">
              <w:rPr>
                <w:bCs/>
                <w:sz w:val="18"/>
                <w:szCs w:val="18"/>
                <w:lang w:val="en-US"/>
              </w:rPr>
              <w:t>SearchType</w:t>
            </w:r>
            <w:proofErr w:type="spellEnd"/>
            <w:r w:rsidRPr="006446D8">
              <w:rPr>
                <w:bCs/>
                <w:sz w:val="18"/>
                <w:szCs w:val="18"/>
                <w:lang w:val="en-US"/>
              </w:rPr>
              <w:t xml:space="preserve"> = </w:t>
            </w:r>
            <w:r w:rsidR="003B4CEA">
              <w:rPr>
                <w:bCs/>
                <w:sz w:val="18"/>
                <w:szCs w:val="18"/>
                <w:lang w:val="en-US"/>
              </w:rPr>
              <w:t>user-selected choice</w:t>
            </w:r>
          </w:p>
        </w:tc>
      </w:tr>
      <w:tr w:rsidR="008D7200" w:rsidRPr="006446D8" w14:paraId="046F31C0" w14:textId="77777777" w:rsidTr="009D4867">
        <w:trPr>
          <w:jc w:val="center"/>
        </w:trPr>
        <w:tc>
          <w:tcPr>
            <w:tcW w:w="469" w:type="dxa"/>
            <w:tcBorders>
              <w:top w:val="nil"/>
              <w:bottom w:val="nil"/>
            </w:tcBorders>
          </w:tcPr>
          <w:p w14:paraId="6EF5AC52" w14:textId="77777777" w:rsidR="007E0E04" w:rsidRPr="006446D8" w:rsidRDefault="007E0E04" w:rsidP="00690D6C">
            <w:pPr>
              <w:pStyle w:val="BodyText"/>
              <w:spacing w:after="0"/>
              <w:ind w:firstLine="0"/>
              <w:jc w:val="thaiDistribute"/>
              <w:rPr>
                <w:bCs/>
                <w:sz w:val="18"/>
                <w:szCs w:val="18"/>
                <w:lang w:val="en-US"/>
              </w:rPr>
            </w:pPr>
            <w:r w:rsidRPr="006446D8">
              <w:rPr>
                <w:bCs/>
                <w:sz w:val="18"/>
                <w:szCs w:val="18"/>
                <w:lang w:val="en-US"/>
              </w:rPr>
              <w:t>3:</w:t>
            </w:r>
          </w:p>
        </w:tc>
        <w:tc>
          <w:tcPr>
            <w:tcW w:w="4397" w:type="dxa"/>
            <w:tcBorders>
              <w:top w:val="nil"/>
              <w:bottom w:val="nil"/>
            </w:tcBorders>
          </w:tcPr>
          <w:p w14:paraId="61E0B43B" w14:textId="0F632DD8" w:rsidR="007E0E04" w:rsidRPr="006446D8" w:rsidRDefault="007E0E04" w:rsidP="00690D6C">
            <w:pPr>
              <w:pStyle w:val="BodyText"/>
              <w:spacing w:after="0"/>
              <w:ind w:firstLine="0"/>
              <w:jc w:val="thaiDistribute"/>
              <w:rPr>
                <w:bCs/>
                <w:sz w:val="18"/>
                <w:szCs w:val="18"/>
                <w:lang w:val="en-US"/>
              </w:rPr>
            </w:pPr>
            <w:r w:rsidRPr="006446D8">
              <w:rPr>
                <w:bCs/>
                <w:sz w:val="18"/>
                <w:szCs w:val="18"/>
                <w:lang w:val="en-US"/>
              </w:rPr>
              <w:t xml:space="preserve"> </w:t>
            </w:r>
            <w:r w:rsidR="00255EEF" w:rsidRPr="002361DE">
              <w:rPr>
                <w:b/>
                <w:sz w:val="18"/>
                <w:szCs w:val="18"/>
                <w:lang w:val="en-US"/>
              </w:rPr>
              <w:t>for</w:t>
            </w:r>
            <w:r w:rsidR="00255EEF" w:rsidRPr="006446D8">
              <w:rPr>
                <w:bCs/>
                <w:sz w:val="18"/>
                <w:szCs w:val="18"/>
                <w:lang w:val="en-US"/>
              </w:rPr>
              <w:t xml:space="preserve"> </w:t>
            </w:r>
            <w:r w:rsidR="006260A5" w:rsidRPr="006446D8">
              <w:rPr>
                <w:bCs/>
                <w:sz w:val="18"/>
                <w:szCs w:val="18"/>
                <w:lang w:val="en-US"/>
              </w:rPr>
              <w:t>(</w:t>
            </w:r>
            <w:r w:rsidR="00D64BD9" w:rsidRPr="006446D8">
              <w:rPr>
                <w:bCs/>
                <w:sz w:val="18"/>
                <w:szCs w:val="18"/>
                <w:lang w:val="en-US"/>
              </w:rPr>
              <w:t>Loop</w:t>
            </w:r>
            <w:r w:rsidR="00255EEF" w:rsidRPr="006446D8">
              <w:rPr>
                <w:bCs/>
                <w:sz w:val="18"/>
                <w:szCs w:val="18"/>
                <w:lang w:val="en-US"/>
              </w:rPr>
              <w:t xml:space="preserve"> until All Keywords Specified</w:t>
            </w:r>
            <w:r w:rsidR="006260A5" w:rsidRPr="006446D8">
              <w:rPr>
                <w:bCs/>
                <w:sz w:val="18"/>
                <w:szCs w:val="18"/>
                <w:lang w:val="en-US"/>
              </w:rPr>
              <w:t xml:space="preserve">) </w:t>
            </w:r>
            <w:r w:rsidR="00AC7D2F">
              <w:rPr>
                <w:b/>
                <w:sz w:val="18"/>
                <w:szCs w:val="18"/>
                <w:lang w:val="en-US"/>
              </w:rPr>
              <w:t>do</w:t>
            </w:r>
          </w:p>
        </w:tc>
      </w:tr>
      <w:tr w:rsidR="008D7200" w:rsidRPr="006446D8" w14:paraId="6AF06304" w14:textId="77777777" w:rsidTr="009D4867">
        <w:trPr>
          <w:jc w:val="center"/>
        </w:trPr>
        <w:tc>
          <w:tcPr>
            <w:tcW w:w="469" w:type="dxa"/>
            <w:tcBorders>
              <w:top w:val="nil"/>
              <w:bottom w:val="nil"/>
            </w:tcBorders>
            <w:shd w:val="clear" w:color="auto" w:fill="F2F2F2" w:themeFill="background1" w:themeFillShade="F2"/>
          </w:tcPr>
          <w:p w14:paraId="38D43EF5" w14:textId="77777777" w:rsidR="007E0E04" w:rsidRPr="006446D8" w:rsidRDefault="007E0E04" w:rsidP="00690D6C">
            <w:pPr>
              <w:pStyle w:val="BodyText"/>
              <w:spacing w:after="0"/>
              <w:ind w:firstLine="0"/>
              <w:jc w:val="thaiDistribute"/>
              <w:rPr>
                <w:bCs/>
                <w:sz w:val="18"/>
                <w:szCs w:val="18"/>
                <w:lang w:val="en-US"/>
              </w:rPr>
            </w:pPr>
            <w:r w:rsidRPr="006446D8">
              <w:rPr>
                <w:bCs/>
                <w:sz w:val="18"/>
                <w:szCs w:val="18"/>
                <w:lang w:val="en-US"/>
              </w:rPr>
              <w:t>4:</w:t>
            </w:r>
          </w:p>
        </w:tc>
        <w:tc>
          <w:tcPr>
            <w:tcW w:w="4397" w:type="dxa"/>
            <w:tcBorders>
              <w:top w:val="nil"/>
              <w:bottom w:val="nil"/>
            </w:tcBorders>
            <w:shd w:val="clear" w:color="auto" w:fill="F2F2F2" w:themeFill="background1" w:themeFillShade="F2"/>
          </w:tcPr>
          <w:p w14:paraId="41801D49" w14:textId="4B4CAB6B" w:rsidR="007E0E04" w:rsidRPr="006446D8" w:rsidRDefault="007E0E04" w:rsidP="00690D6C">
            <w:pPr>
              <w:pStyle w:val="BodyText"/>
              <w:spacing w:after="0"/>
              <w:ind w:firstLine="0"/>
              <w:jc w:val="thaiDistribute"/>
              <w:rPr>
                <w:bCs/>
                <w:sz w:val="18"/>
                <w:szCs w:val="18"/>
                <w:lang w:val="en-US"/>
              </w:rPr>
            </w:pPr>
            <w:r w:rsidRPr="006446D8">
              <w:rPr>
                <w:bCs/>
                <w:sz w:val="18"/>
                <w:szCs w:val="18"/>
                <w:lang w:val="en-US"/>
              </w:rPr>
              <w:t xml:space="preserve">  </w:t>
            </w:r>
            <w:r w:rsidR="00255EEF" w:rsidRPr="006446D8">
              <w:rPr>
                <w:bCs/>
                <w:sz w:val="18"/>
                <w:szCs w:val="18"/>
                <w:lang w:val="en-US"/>
              </w:rPr>
              <w:t xml:space="preserve"> </w:t>
            </w:r>
            <w:r w:rsidR="002E48DB">
              <w:rPr>
                <w:b/>
                <w:sz w:val="18"/>
                <w:szCs w:val="18"/>
                <w:lang w:val="en-US"/>
              </w:rPr>
              <w:t xml:space="preserve">Assign </w:t>
            </w:r>
            <w:r w:rsidR="003019F3">
              <w:rPr>
                <w:bCs/>
                <w:sz w:val="18"/>
                <w:szCs w:val="18"/>
                <w:lang w:val="en-US"/>
              </w:rPr>
              <w:t>metadata a</w:t>
            </w:r>
            <w:r w:rsidR="006260A5" w:rsidRPr="006446D8">
              <w:rPr>
                <w:bCs/>
                <w:sz w:val="18"/>
                <w:szCs w:val="18"/>
                <w:lang w:val="en-US"/>
              </w:rPr>
              <w:t>ttribute</w:t>
            </w:r>
            <w:r w:rsidR="003019F3">
              <w:rPr>
                <w:bCs/>
                <w:sz w:val="18"/>
                <w:szCs w:val="18"/>
                <w:lang w:val="en-US"/>
              </w:rPr>
              <w:t xml:space="preserve"> t</w:t>
            </w:r>
            <w:r w:rsidR="006260A5" w:rsidRPr="006446D8">
              <w:rPr>
                <w:bCs/>
                <w:sz w:val="18"/>
                <w:szCs w:val="18"/>
                <w:lang w:val="en-US"/>
              </w:rPr>
              <w:t xml:space="preserve">ype = </w:t>
            </w:r>
            <w:r w:rsidR="00652A8D">
              <w:rPr>
                <w:bCs/>
                <w:sz w:val="18"/>
                <w:szCs w:val="18"/>
                <w:lang w:val="en-US"/>
              </w:rPr>
              <w:t>user-selected choice</w:t>
            </w:r>
          </w:p>
        </w:tc>
      </w:tr>
      <w:tr w:rsidR="008D7200" w:rsidRPr="006446D8" w14:paraId="642316A5" w14:textId="77777777" w:rsidTr="009D4867">
        <w:trPr>
          <w:jc w:val="center"/>
        </w:trPr>
        <w:tc>
          <w:tcPr>
            <w:tcW w:w="469" w:type="dxa"/>
            <w:tcBorders>
              <w:top w:val="nil"/>
              <w:bottom w:val="nil"/>
            </w:tcBorders>
          </w:tcPr>
          <w:p w14:paraId="23138711" w14:textId="77777777" w:rsidR="007E0E04" w:rsidRPr="006446D8" w:rsidRDefault="007E0E04" w:rsidP="00690D6C">
            <w:pPr>
              <w:pStyle w:val="BodyText"/>
              <w:spacing w:after="0"/>
              <w:ind w:firstLine="0"/>
              <w:jc w:val="thaiDistribute"/>
              <w:rPr>
                <w:bCs/>
                <w:sz w:val="18"/>
                <w:szCs w:val="18"/>
                <w:lang w:val="en-US"/>
              </w:rPr>
            </w:pPr>
            <w:r w:rsidRPr="006446D8">
              <w:rPr>
                <w:bCs/>
                <w:sz w:val="18"/>
                <w:szCs w:val="18"/>
                <w:lang w:val="en-US"/>
              </w:rPr>
              <w:t>5:</w:t>
            </w:r>
          </w:p>
        </w:tc>
        <w:tc>
          <w:tcPr>
            <w:tcW w:w="4397" w:type="dxa"/>
            <w:tcBorders>
              <w:top w:val="nil"/>
              <w:bottom w:val="nil"/>
            </w:tcBorders>
          </w:tcPr>
          <w:p w14:paraId="50300A86" w14:textId="5758FA24" w:rsidR="00863DC9" w:rsidRDefault="007E0E04" w:rsidP="00690D6C">
            <w:pPr>
              <w:pStyle w:val="BodyText"/>
              <w:spacing w:after="0"/>
              <w:ind w:firstLine="0"/>
              <w:jc w:val="thaiDistribute"/>
              <w:rPr>
                <w:bCs/>
                <w:sz w:val="18"/>
                <w:szCs w:val="18"/>
                <w:lang w:val="en-US"/>
              </w:rPr>
            </w:pPr>
            <w:r w:rsidRPr="006446D8">
              <w:rPr>
                <w:bCs/>
                <w:sz w:val="18"/>
                <w:szCs w:val="18"/>
                <w:lang w:val="en-US"/>
              </w:rPr>
              <w:t xml:space="preserve">  </w:t>
            </w:r>
            <w:r w:rsidR="006260A5" w:rsidRPr="006446D8">
              <w:rPr>
                <w:bCs/>
                <w:sz w:val="18"/>
                <w:szCs w:val="18"/>
                <w:lang w:val="en-US"/>
              </w:rPr>
              <w:t xml:space="preserve"> </w:t>
            </w:r>
            <w:r w:rsidR="002E48DB">
              <w:rPr>
                <w:b/>
                <w:sz w:val="18"/>
                <w:szCs w:val="18"/>
                <w:lang w:val="en-US"/>
              </w:rPr>
              <w:t xml:space="preserve">Assign </w:t>
            </w:r>
            <w:proofErr w:type="spellStart"/>
            <w:r w:rsidR="006260A5" w:rsidRPr="006446D8">
              <w:rPr>
                <w:bCs/>
                <w:sz w:val="18"/>
                <w:szCs w:val="18"/>
                <w:lang w:val="en-US"/>
              </w:rPr>
              <w:t>SearchKeywords</w:t>
            </w:r>
            <w:proofErr w:type="spellEnd"/>
            <w:r w:rsidR="006260A5" w:rsidRPr="006446D8">
              <w:rPr>
                <w:bCs/>
                <w:sz w:val="18"/>
                <w:szCs w:val="18"/>
                <w:lang w:val="en-US"/>
              </w:rPr>
              <w:t>[</w:t>
            </w:r>
            <w:proofErr w:type="spellStart"/>
            <w:r w:rsidR="006260A5" w:rsidRPr="006446D8">
              <w:rPr>
                <w:bCs/>
                <w:sz w:val="18"/>
                <w:szCs w:val="18"/>
                <w:lang w:val="en-US"/>
              </w:rPr>
              <w:t>i</w:t>
            </w:r>
            <w:proofErr w:type="spellEnd"/>
            <w:r w:rsidR="006260A5" w:rsidRPr="006446D8">
              <w:rPr>
                <w:bCs/>
                <w:sz w:val="18"/>
                <w:szCs w:val="18"/>
                <w:lang w:val="en-US"/>
              </w:rPr>
              <w:t>] =</w:t>
            </w:r>
            <w:r w:rsidR="00863DC9">
              <w:rPr>
                <w:bCs/>
                <w:sz w:val="18"/>
                <w:szCs w:val="18"/>
                <w:lang w:val="en-US"/>
              </w:rPr>
              <w:t xml:space="preserve"> metadata attributes</w:t>
            </w:r>
            <w:r w:rsidR="006C7A7E">
              <w:rPr>
                <w:bCs/>
                <w:sz w:val="18"/>
                <w:szCs w:val="18"/>
                <w:lang w:val="en-US"/>
              </w:rPr>
              <w:t xml:space="preserve"> type</w:t>
            </w:r>
          </w:p>
          <w:p w14:paraId="3F315F55" w14:textId="73FC7BD0" w:rsidR="007E0E04" w:rsidRPr="006446D8" w:rsidRDefault="00863DC9" w:rsidP="00690D6C">
            <w:pPr>
              <w:pStyle w:val="BodyText"/>
              <w:spacing w:after="0"/>
              <w:ind w:firstLine="0"/>
              <w:jc w:val="thaiDistribute"/>
              <w:rPr>
                <w:bCs/>
                <w:sz w:val="18"/>
                <w:szCs w:val="18"/>
                <w:lang w:val="en-US"/>
              </w:rPr>
            </w:pPr>
            <w:r>
              <w:rPr>
                <w:bCs/>
                <w:sz w:val="18"/>
                <w:szCs w:val="18"/>
                <w:lang w:val="en-US"/>
              </w:rPr>
              <w:t xml:space="preserve">                                                  and </w:t>
            </w:r>
            <w:r w:rsidR="00652A8D">
              <w:rPr>
                <w:bCs/>
                <w:sz w:val="18"/>
                <w:szCs w:val="18"/>
                <w:lang w:val="en-US"/>
              </w:rPr>
              <w:t>user-input value</w:t>
            </w:r>
          </w:p>
        </w:tc>
      </w:tr>
      <w:tr w:rsidR="008D7200" w:rsidRPr="006446D8" w14:paraId="0263A3E2" w14:textId="77777777" w:rsidTr="009D4867">
        <w:trPr>
          <w:jc w:val="center"/>
        </w:trPr>
        <w:tc>
          <w:tcPr>
            <w:tcW w:w="469" w:type="dxa"/>
            <w:tcBorders>
              <w:top w:val="nil"/>
              <w:bottom w:val="nil"/>
            </w:tcBorders>
            <w:shd w:val="clear" w:color="auto" w:fill="F2F2F2" w:themeFill="background1" w:themeFillShade="F2"/>
          </w:tcPr>
          <w:p w14:paraId="31289ED2" w14:textId="77777777" w:rsidR="007E0E04" w:rsidRPr="006446D8" w:rsidRDefault="007E0E04" w:rsidP="00690D6C">
            <w:pPr>
              <w:pStyle w:val="BodyText"/>
              <w:spacing w:after="0"/>
              <w:ind w:firstLine="0"/>
              <w:jc w:val="thaiDistribute"/>
              <w:rPr>
                <w:bCs/>
                <w:sz w:val="18"/>
                <w:szCs w:val="18"/>
                <w:lang w:val="en-US"/>
              </w:rPr>
            </w:pPr>
            <w:r w:rsidRPr="006446D8">
              <w:rPr>
                <w:bCs/>
                <w:sz w:val="18"/>
                <w:szCs w:val="18"/>
                <w:lang w:val="en-US"/>
              </w:rPr>
              <w:t>6:</w:t>
            </w:r>
          </w:p>
        </w:tc>
        <w:tc>
          <w:tcPr>
            <w:tcW w:w="4397" w:type="dxa"/>
            <w:tcBorders>
              <w:top w:val="nil"/>
              <w:bottom w:val="nil"/>
            </w:tcBorders>
            <w:shd w:val="clear" w:color="auto" w:fill="F2F2F2" w:themeFill="background1" w:themeFillShade="F2"/>
          </w:tcPr>
          <w:p w14:paraId="7E61A0D2" w14:textId="3826CFAD" w:rsidR="007E0E04" w:rsidRPr="006446D8" w:rsidRDefault="007E0E04" w:rsidP="00690D6C">
            <w:pPr>
              <w:pStyle w:val="BodyText"/>
              <w:spacing w:after="0"/>
              <w:ind w:firstLine="0"/>
              <w:jc w:val="thaiDistribute"/>
              <w:rPr>
                <w:bCs/>
                <w:sz w:val="18"/>
                <w:szCs w:val="18"/>
                <w:lang w:val="en-US"/>
              </w:rPr>
            </w:pPr>
            <w:r w:rsidRPr="006446D8">
              <w:rPr>
                <w:bCs/>
                <w:sz w:val="18"/>
                <w:szCs w:val="18"/>
                <w:lang w:val="en-US"/>
              </w:rPr>
              <w:t xml:space="preserve"> </w:t>
            </w:r>
            <w:r w:rsidR="00CB424D">
              <w:rPr>
                <w:b/>
                <w:sz w:val="18"/>
                <w:szCs w:val="18"/>
                <w:lang w:val="en-US"/>
              </w:rPr>
              <w:t>end</w:t>
            </w:r>
          </w:p>
        </w:tc>
      </w:tr>
      <w:tr w:rsidR="008D7200" w:rsidRPr="006446D8" w14:paraId="2CB1C5C7" w14:textId="77777777" w:rsidTr="009D4867">
        <w:trPr>
          <w:jc w:val="center"/>
        </w:trPr>
        <w:tc>
          <w:tcPr>
            <w:tcW w:w="469" w:type="dxa"/>
            <w:tcBorders>
              <w:top w:val="nil"/>
              <w:bottom w:val="nil"/>
            </w:tcBorders>
          </w:tcPr>
          <w:p w14:paraId="4392D7DD" w14:textId="77777777" w:rsidR="007E0E04" w:rsidRPr="006446D8" w:rsidRDefault="007E0E04" w:rsidP="00690D6C">
            <w:pPr>
              <w:pStyle w:val="BodyText"/>
              <w:spacing w:after="0"/>
              <w:ind w:firstLine="0"/>
              <w:jc w:val="thaiDistribute"/>
              <w:rPr>
                <w:bCs/>
                <w:sz w:val="18"/>
                <w:szCs w:val="18"/>
                <w:lang w:val="en-US"/>
              </w:rPr>
            </w:pPr>
            <w:r w:rsidRPr="006446D8">
              <w:rPr>
                <w:bCs/>
                <w:sz w:val="18"/>
                <w:szCs w:val="18"/>
                <w:lang w:val="en-US"/>
              </w:rPr>
              <w:t>7:</w:t>
            </w:r>
          </w:p>
        </w:tc>
        <w:tc>
          <w:tcPr>
            <w:tcW w:w="4397" w:type="dxa"/>
            <w:tcBorders>
              <w:top w:val="nil"/>
              <w:bottom w:val="nil"/>
            </w:tcBorders>
          </w:tcPr>
          <w:p w14:paraId="73700D0E" w14:textId="6762ACD1" w:rsidR="007E0E04" w:rsidRPr="006446D8" w:rsidRDefault="007E0E04" w:rsidP="00690D6C">
            <w:pPr>
              <w:pStyle w:val="BodyText"/>
              <w:spacing w:after="0"/>
              <w:ind w:firstLine="0"/>
              <w:jc w:val="thaiDistribute"/>
              <w:rPr>
                <w:bCs/>
                <w:sz w:val="18"/>
                <w:szCs w:val="18"/>
                <w:lang w:val="en-US"/>
              </w:rPr>
            </w:pPr>
            <w:r w:rsidRPr="006446D8">
              <w:rPr>
                <w:bCs/>
                <w:sz w:val="18"/>
                <w:szCs w:val="18"/>
                <w:lang w:val="en-US"/>
              </w:rPr>
              <w:t xml:space="preserve"> </w:t>
            </w:r>
            <w:r w:rsidR="00735D5F">
              <w:rPr>
                <w:b/>
                <w:sz w:val="18"/>
                <w:szCs w:val="18"/>
                <w:lang w:val="en-US"/>
              </w:rPr>
              <w:t xml:space="preserve">Create </w:t>
            </w:r>
            <w:r w:rsidR="00735D5F">
              <w:rPr>
                <w:bCs/>
                <w:sz w:val="18"/>
                <w:szCs w:val="18"/>
                <w:lang w:val="en-US"/>
              </w:rPr>
              <w:t>n</w:t>
            </w:r>
            <w:r w:rsidR="000801CE" w:rsidRPr="006446D8">
              <w:rPr>
                <w:bCs/>
                <w:sz w:val="18"/>
                <w:szCs w:val="18"/>
                <w:lang w:val="en-US"/>
              </w:rPr>
              <w:t>ew ITI-18 Transaction (</w:t>
            </w:r>
            <w:proofErr w:type="spellStart"/>
            <w:r w:rsidR="000801CE" w:rsidRPr="006446D8">
              <w:rPr>
                <w:bCs/>
                <w:sz w:val="18"/>
                <w:szCs w:val="18"/>
                <w:lang w:val="en-US"/>
              </w:rPr>
              <w:t>SearchType</w:t>
            </w:r>
            <w:proofErr w:type="spellEnd"/>
            <w:r w:rsidR="000801CE" w:rsidRPr="006446D8">
              <w:rPr>
                <w:bCs/>
                <w:sz w:val="18"/>
                <w:szCs w:val="18"/>
                <w:lang w:val="en-US"/>
              </w:rPr>
              <w:t>)</w:t>
            </w:r>
          </w:p>
        </w:tc>
      </w:tr>
      <w:tr w:rsidR="008D7200" w:rsidRPr="006446D8" w14:paraId="7C4E4E79" w14:textId="77777777" w:rsidTr="009D4867">
        <w:trPr>
          <w:jc w:val="center"/>
        </w:trPr>
        <w:tc>
          <w:tcPr>
            <w:tcW w:w="469" w:type="dxa"/>
            <w:tcBorders>
              <w:top w:val="nil"/>
              <w:bottom w:val="nil"/>
            </w:tcBorders>
            <w:shd w:val="clear" w:color="auto" w:fill="F2F2F2" w:themeFill="background1" w:themeFillShade="F2"/>
          </w:tcPr>
          <w:p w14:paraId="38192FB0" w14:textId="05A4C583" w:rsidR="00AA1E34" w:rsidRPr="006446D8" w:rsidRDefault="000801CE" w:rsidP="00690D6C">
            <w:pPr>
              <w:pStyle w:val="BodyText"/>
              <w:spacing w:after="0"/>
              <w:ind w:firstLine="0"/>
              <w:jc w:val="thaiDistribute"/>
              <w:rPr>
                <w:bCs/>
                <w:sz w:val="18"/>
                <w:szCs w:val="18"/>
                <w:lang w:val="en-US"/>
              </w:rPr>
            </w:pPr>
            <w:r w:rsidRPr="006446D8">
              <w:rPr>
                <w:bCs/>
                <w:sz w:val="18"/>
                <w:szCs w:val="18"/>
                <w:lang w:val="en-US"/>
              </w:rPr>
              <w:t>8:</w:t>
            </w:r>
          </w:p>
        </w:tc>
        <w:tc>
          <w:tcPr>
            <w:tcW w:w="4397" w:type="dxa"/>
            <w:tcBorders>
              <w:top w:val="nil"/>
              <w:bottom w:val="nil"/>
            </w:tcBorders>
            <w:shd w:val="clear" w:color="auto" w:fill="F2F2F2" w:themeFill="background1" w:themeFillShade="F2"/>
          </w:tcPr>
          <w:p w14:paraId="39473879" w14:textId="3198D16F" w:rsidR="00AA1E34" w:rsidRPr="006446D8" w:rsidRDefault="000801CE" w:rsidP="00690D6C">
            <w:pPr>
              <w:pStyle w:val="BodyText"/>
              <w:spacing w:after="0"/>
              <w:ind w:firstLine="0"/>
              <w:jc w:val="thaiDistribute"/>
              <w:rPr>
                <w:bCs/>
                <w:sz w:val="18"/>
                <w:szCs w:val="18"/>
                <w:lang w:val="en-US"/>
              </w:rPr>
            </w:pPr>
            <w:r w:rsidRPr="006446D8">
              <w:rPr>
                <w:bCs/>
                <w:sz w:val="18"/>
                <w:szCs w:val="18"/>
                <w:lang w:val="en-US"/>
              </w:rPr>
              <w:t xml:space="preserve"> </w:t>
            </w:r>
            <w:r w:rsidRPr="002361DE">
              <w:rPr>
                <w:b/>
                <w:sz w:val="18"/>
                <w:szCs w:val="18"/>
                <w:lang w:val="en-US"/>
              </w:rPr>
              <w:t>Add</w:t>
            </w:r>
            <w:r w:rsidRPr="006446D8">
              <w:rPr>
                <w:bCs/>
                <w:sz w:val="18"/>
                <w:szCs w:val="18"/>
                <w:lang w:val="en-US"/>
              </w:rPr>
              <w:t xml:space="preserve"> </w:t>
            </w:r>
            <w:r w:rsidR="00B71440">
              <w:rPr>
                <w:bCs/>
                <w:sz w:val="18"/>
                <w:szCs w:val="18"/>
                <w:lang w:val="en-US"/>
              </w:rPr>
              <w:t>search keywords</w:t>
            </w:r>
            <w:r w:rsidRPr="006446D8">
              <w:rPr>
                <w:bCs/>
                <w:sz w:val="18"/>
                <w:szCs w:val="18"/>
                <w:lang w:val="en-US"/>
              </w:rPr>
              <w:t xml:space="preserve"> in</w:t>
            </w:r>
            <w:r w:rsidR="00B71440">
              <w:rPr>
                <w:bCs/>
                <w:sz w:val="18"/>
                <w:szCs w:val="18"/>
                <w:lang w:val="en-US"/>
              </w:rPr>
              <w:t>to</w:t>
            </w:r>
            <w:r w:rsidRPr="006446D8">
              <w:rPr>
                <w:bCs/>
                <w:sz w:val="18"/>
                <w:szCs w:val="18"/>
                <w:lang w:val="en-US"/>
              </w:rPr>
              <w:t xml:space="preserve"> ITI-18 (</w:t>
            </w:r>
            <w:proofErr w:type="spellStart"/>
            <w:r w:rsidRPr="006446D8">
              <w:rPr>
                <w:bCs/>
                <w:sz w:val="18"/>
                <w:szCs w:val="18"/>
                <w:lang w:val="en-US"/>
              </w:rPr>
              <w:t>SearchKeywords</w:t>
            </w:r>
            <w:proofErr w:type="spellEnd"/>
            <w:r w:rsidRPr="006446D8">
              <w:rPr>
                <w:bCs/>
                <w:sz w:val="18"/>
                <w:szCs w:val="18"/>
                <w:lang w:val="en-US"/>
              </w:rPr>
              <w:t>)</w:t>
            </w:r>
          </w:p>
        </w:tc>
      </w:tr>
      <w:tr w:rsidR="008D7200" w:rsidRPr="006446D8" w14:paraId="58634F32" w14:textId="77777777" w:rsidTr="009D4867">
        <w:trPr>
          <w:jc w:val="center"/>
        </w:trPr>
        <w:tc>
          <w:tcPr>
            <w:tcW w:w="469" w:type="dxa"/>
            <w:tcBorders>
              <w:top w:val="nil"/>
              <w:bottom w:val="nil"/>
            </w:tcBorders>
            <w:shd w:val="clear" w:color="auto" w:fill="FFFFFF" w:themeFill="background1"/>
          </w:tcPr>
          <w:p w14:paraId="5A0CCAB8" w14:textId="6CB83561" w:rsidR="000801CE" w:rsidRPr="006446D8" w:rsidRDefault="000801CE" w:rsidP="00690D6C">
            <w:pPr>
              <w:pStyle w:val="BodyText"/>
              <w:spacing w:after="0"/>
              <w:ind w:firstLine="0"/>
              <w:jc w:val="thaiDistribute"/>
              <w:rPr>
                <w:bCs/>
                <w:sz w:val="18"/>
                <w:szCs w:val="18"/>
                <w:lang w:val="en-US"/>
              </w:rPr>
            </w:pPr>
            <w:r w:rsidRPr="006446D8">
              <w:rPr>
                <w:bCs/>
                <w:sz w:val="18"/>
                <w:szCs w:val="18"/>
                <w:lang w:val="en-US"/>
              </w:rPr>
              <w:t>9:</w:t>
            </w:r>
          </w:p>
        </w:tc>
        <w:tc>
          <w:tcPr>
            <w:tcW w:w="4397" w:type="dxa"/>
            <w:tcBorders>
              <w:top w:val="nil"/>
              <w:bottom w:val="nil"/>
            </w:tcBorders>
            <w:shd w:val="clear" w:color="auto" w:fill="FFFFFF" w:themeFill="background1"/>
          </w:tcPr>
          <w:p w14:paraId="37C9EBAE" w14:textId="4EA76305" w:rsidR="000801CE" w:rsidRPr="006446D8" w:rsidRDefault="000801CE" w:rsidP="00690D6C">
            <w:pPr>
              <w:pStyle w:val="BodyText"/>
              <w:spacing w:after="0"/>
              <w:ind w:firstLine="0"/>
              <w:jc w:val="thaiDistribute"/>
              <w:rPr>
                <w:bCs/>
                <w:sz w:val="18"/>
                <w:szCs w:val="18"/>
                <w:lang w:val="en-US"/>
              </w:rPr>
            </w:pPr>
            <w:r w:rsidRPr="006446D8">
              <w:rPr>
                <w:bCs/>
                <w:sz w:val="18"/>
                <w:szCs w:val="18"/>
                <w:lang w:val="en-US"/>
              </w:rPr>
              <w:t xml:space="preserve"> </w:t>
            </w:r>
            <w:r w:rsidRPr="002361DE">
              <w:rPr>
                <w:b/>
                <w:sz w:val="18"/>
                <w:szCs w:val="18"/>
                <w:lang w:val="en-US"/>
              </w:rPr>
              <w:t>Send</w:t>
            </w:r>
            <w:r w:rsidRPr="006446D8">
              <w:rPr>
                <w:bCs/>
                <w:sz w:val="18"/>
                <w:szCs w:val="18"/>
                <w:lang w:val="en-US"/>
              </w:rPr>
              <w:t xml:space="preserve"> ITI-18 </w:t>
            </w:r>
            <w:r w:rsidR="0084574E" w:rsidRPr="006446D8">
              <w:rPr>
                <w:bCs/>
                <w:sz w:val="18"/>
                <w:szCs w:val="18"/>
                <w:lang w:val="en-US"/>
              </w:rPr>
              <w:t>to</w:t>
            </w:r>
            <w:r w:rsidRPr="006446D8">
              <w:rPr>
                <w:bCs/>
                <w:sz w:val="18"/>
                <w:szCs w:val="18"/>
                <w:lang w:val="en-US"/>
              </w:rPr>
              <w:t xml:space="preserve"> XDS Document Registry Actor</w:t>
            </w:r>
          </w:p>
        </w:tc>
      </w:tr>
      <w:tr w:rsidR="008D7200" w:rsidRPr="006446D8" w14:paraId="629D5D6A" w14:textId="77777777" w:rsidTr="009D4867">
        <w:trPr>
          <w:jc w:val="center"/>
        </w:trPr>
        <w:tc>
          <w:tcPr>
            <w:tcW w:w="469" w:type="dxa"/>
            <w:tcBorders>
              <w:top w:val="nil"/>
              <w:bottom w:val="nil"/>
            </w:tcBorders>
            <w:shd w:val="clear" w:color="auto" w:fill="F2F2F2" w:themeFill="background1" w:themeFillShade="F2"/>
          </w:tcPr>
          <w:p w14:paraId="6AACE765" w14:textId="1CED9E2D" w:rsidR="000801CE" w:rsidRPr="006446D8" w:rsidRDefault="005037F3" w:rsidP="00690D6C">
            <w:pPr>
              <w:pStyle w:val="BodyText"/>
              <w:spacing w:after="0"/>
              <w:ind w:firstLine="0"/>
              <w:jc w:val="thaiDistribute"/>
              <w:rPr>
                <w:bCs/>
                <w:sz w:val="18"/>
                <w:szCs w:val="18"/>
                <w:lang w:val="en-US"/>
              </w:rPr>
            </w:pPr>
            <w:r w:rsidRPr="006446D8">
              <w:rPr>
                <w:bCs/>
                <w:sz w:val="18"/>
                <w:szCs w:val="18"/>
                <w:lang w:val="en-US"/>
              </w:rPr>
              <w:t>10:</w:t>
            </w:r>
          </w:p>
        </w:tc>
        <w:tc>
          <w:tcPr>
            <w:tcW w:w="4397" w:type="dxa"/>
            <w:tcBorders>
              <w:top w:val="nil"/>
              <w:bottom w:val="nil"/>
            </w:tcBorders>
            <w:shd w:val="clear" w:color="auto" w:fill="F2F2F2" w:themeFill="background1" w:themeFillShade="F2"/>
          </w:tcPr>
          <w:p w14:paraId="06360D00" w14:textId="068EA38B" w:rsidR="000801CE" w:rsidRPr="006446D8" w:rsidRDefault="005037F3" w:rsidP="00690D6C">
            <w:pPr>
              <w:pStyle w:val="BodyText"/>
              <w:spacing w:after="0"/>
              <w:ind w:firstLine="0"/>
              <w:jc w:val="thaiDistribute"/>
              <w:rPr>
                <w:bCs/>
                <w:sz w:val="18"/>
                <w:szCs w:val="18"/>
                <w:lang w:val="en-US"/>
              </w:rPr>
            </w:pPr>
            <w:r w:rsidRPr="006446D8">
              <w:rPr>
                <w:bCs/>
                <w:sz w:val="18"/>
                <w:szCs w:val="18"/>
                <w:lang w:val="en-US"/>
              </w:rPr>
              <w:t xml:space="preserve"> Wait for response</w:t>
            </w:r>
          </w:p>
        </w:tc>
      </w:tr>
      <w:tr w:rsidR="008D7200" w:rsidRPr="006446D8" w14:paraId="4000BCBE" w14:textId="77777777" w:rsidTr="009D4867">
        <w:trPr>
          <w:jc w:val="center"/>
        </w:trPr>
        <w:tc>
          <w:tcPr>
            <w:tcW w:w="469" w:type="dxa"/>
            <w:tcBorders>
              <w:top w:val="nil"/>
              <w:bottom w:val="nil"/>
            </w:tcBorders>
            <w:shd w:val="clear" w:color="auto" w:fill="FFFFFF" w:themeFill="background1"/>
          </w:tcPr>
          <w:p w14:paraId="37B8EC46" w14:textId="721FB5CB" w:rsidR="000801CE" w:rsidRPr="006446D8" w:rsidRDefault="005037F3" w:rsidP="00690D6C">
            <w:pPr>
              <w:pStyle w:val="BodyText"/>
              <w:spacing w:after="0"/>
              <w:ind w:firstLine="0"/>
              <w:jc w:val="thaiDistribute"/>
              <w:rPr>
                <w:bCs/>
                <w:sz w:val="18"/>
                <w:szCs w:val="18"/>
                <w:lang w:val="en-US"/>
              </w:rPr>
            </w:pPr>
            <w:r w:rsidRPr="006446D8">
              <w:rPr>
                <w:bCs/>
                <w:sz w:val="18"/>
                <w:szCs w:val="18"/>
                <w:lang w:val="en-US"/>
              </w:rPr>
              <w:t>11:</w:t>
            </w:r>
          </w:p>
        </w:tc>
        <w:tc>
          <w:tcPr>
            <w:tcW w:w="4397" w:type="dxa"/>
            <w:tcBorders>
              <w:top w:val="nil"/>
              <w:bottom w:val="nil"/>
            </w:tcBorders>
            <w:shd w:val="clear" w:color="auto" w:fill="FFFFFF" w:themeFill="background1"/>
          </w:tcPr>
          <w:p w14:paraId="4C4CF931" w14:textId="01B41BD0" w:rsidR="000801CE" w:rsidRPr="006446D8" w:rsidRDefault="005037F3" w:rsidP="00690D6C">
            <w:pPr>
              <w:pStyle w:val="BodyText"/>
              <w:spacing w:after="0"/>
              <w:ind w:firstLine="0"/>
              <w:jc w:val="thaiDistribute"/>
              <w:rPr>
                <w:bCs/>
                <w:sz w:val="18"/>
                <w:szCs w:val="18"/>
                <w:lang w:val="en-US"/>
              </w:rPr>
            </w:pPr>
            <w:r w:rsidRPr="006446D8">
              <w:rPr>
                <w:bCs/>
                <w:sz w:val="18"/>
                <w:szCs w:val="18"/>
                <w:lang w:val="en-US"/>
              </w:rPr>
              <w:t xml:space="preserve"> </w:t>
            </w:r>
            <w:r w:rsidR="00F74E2C" w:rsidRPr="002361DE">
              <w:rPr>
                <w:b/>
                <w:sz w:val="18"/>
                <w:szCs w:val="18"/>
                <w:lang w:val="en-US"/>
              </w:rPr>
              <w:t>i</w:t>
            </w:r>
            <w:r w:rsidRPr="002361DE">
              <w:rPr>
                <w:b/>
                <w:sz w:val="18"/>
                <w:szCs w:val="18"/>
                <w:lang w:val="en-US"/>
              </w:rPr>
              <w:t>f</w:t>
            </w:r>
            <w:r w:rsidRPr="006446D8">
              <w:rPr>
                <w:bCs/>
                <w:sz w:val="18"/>
                <w:szCs w:val="18"/>
                <w:lang w:val="en-US"/>
              </w:rPr>
              <w:t xml:space="preserve"> Query </w:t>
            </w:r>
            <w:r w:rsidR="0031289B">
              <w:rPr>
                <w:bCs/>
                <w:sz w:val="18"/>
                <w:szCs w:val="18"/>
                <w:lang w:val="en-US"/>
              </w:rPr>
              <w:t>r</w:t>
            </w:r>
            <w:r w:rsidRPr="006446D8">
              <w:rPr>
                <w:bCs/>
                <w:sz w:val="18"/>
                <w:szCs w:val="18"/>
                <w:lang w:val="en-US"/>
              </w:rPr>
              <w:t xml:space="preserve">esponse </w:t>
            </w:r>
            <w:r w:rsidR="0031289B">
              <w:rPr>
                <w:bCs/>
                <w:sz w:val="18"/>
                <w:szCs w:val="18"/>
                <w:lang w:val="en-US"/>
              </w:rPr>
              <w:t>r</w:t>
            </w:r>
            <w:r w:rsidRPr="006446D8">
              <w:rPr>
                <w:bCs/>
                <w:sz w:val="18"/>
                <w:szCs w:val="18"/>
                <w:lang w:val="en-US"/>
              </w:rPr>
              <w:t xml:space="preserve">eceived </w:t>
            </w:r>
            <w:r w:rsidR="00187BB3">
              <w:rPr>
                <w:b/>
                <w:sz w:val="18"/>
                <w:szCs w:val="18"/>
                <w:lang w:val="en-US"/>
              </w:rPr>
              <w:t>then</w:t>
            </w:r>
          </w:p>
        </w:tc>
      </w:tr>
      <w:tr w:rsidR="008D7200" w:rsidRPr="006446D8" w14:paraId="7DC0F571" w14:textId="77777777" w:rsidTr="009D4867">
        <w:trPr>
          <w:jc w:val="center"/>
        </w:trPr>
        <w:tc>
          <w:tcPr>
            <w:tcW w:w="469" w:type="dxa"/>
            <w:tcBorders>
              <w:top w:val="nil"/>
              <w:bottom w:val="nil"/>
            </w:tcBorders>
            <w:shd w:val="clear" w:color="auto" w:fill="F2F2F2" w:themeFill="background1" w:themeFillShade="F2"/>
          </w:tcPr>
          <w:p w14:paraId="56138808" w14:textId="1A5644CA" w:rsidR="000801CE" w:rsidRPr="006446D8" w:rsidRDefault="005037F3" w:rsidP="00690D6C">
            <w:pPr>
              <w:pStyle w:val="BodyText"/>
              <w:spacing w:after="0"/>
              <w:ind w:firstLine="0"/>
              <w:jc w:val="thaiDistribute"/>
              <w:rPr>
                <w:bCs/>
                <w:sz w:val="18"/>
                <w:szCs w:val="18"/>
                <w:lang w:val="en-US"/>
              </w:rPr>
            </w:pPr>
            <w:r w:rsidRPr="006446D8">
              <w:rPr>
                <w:bCs/>
                <w:sz w:val="18"/>
                <w:szCs w:val="18"/>
                <w:lang w:val="en-US"/>
              </w:rPr>
              <w:t>12:</w:t>
            </w:r>
          </w:p>
        </w:tc>
        <w:tc>
          <w:tcPr>
            <w:tcW w:w="4397" w:type="dxa"/>
            <w:tcBorders>
              <w:top w:val="nil"/>
              <w:bottom w:val="nil"/>
            </w:tcBorders>
            <w:shd w:val="clear" w:color="auto" w:fill="F2F2F2" w:themeFill="background1" w:themeFillShade="F2"/>
          </w:tcPr>
          <w:p w14:paraId="46567485" w14:textId="7133FE83" w:rsidR="000801CE" w:rsidRPr="006446D8" w:rsidRDefault="005037F3" w:rsidP="00690D6C">
            <w:pPr>
              <w:pStyle w:val="BodyText"/>
              <w:spacing w:after="0"/>
              <w:ind w:firstLine="0"/>
              <w:jc w:val="thaiDistribute"/>
              <w:rPr>
                <w:bCs/>
                <w:sz w:val="18"/>
                <w:szCs w:val="18"/>
                <w:lang w:val="en-US"/>
              </w:rPr>
            </w:pPr>
            <w:r w:rsidRPr="006446D8">
              <w:rPr>
                <w:bCs/>
                <w:sz w:val="18"/>
                <w:szCs w:val="18"/>
                <w:lang w:val="en-US"/>
              </w:rPr>
              <w:t xml:space="preserve">    Extract (</w:t>
            </w:r>
            <w:r w:rsidR="001E1506">
              <w:rPr>
                <w:bCs/>
                <w:sz w:val="18"/>
                <w:szCs w:val="18"/>
                <w:lang w:val="en-US"/>
              </w:rPr>
              <w:t>q</w:t>
            </w:r>
            <w:r w:rsidRPr="006446D8">
              <w:rPr>
                <w:bCs/>
                <w:sz w:val="18"/>
                <w:szCs w:val="18"/>
                <w:lang w:val="en-US"/>
              </w:rPr>
              <w:t xml:space="preserve">uery </w:t>
            </w:r>
            <w:r w:rsidR="0031289B">
              <w:rPr>
                <w:bCs/>
                <w:sz w:val="18"/>
                <w:szCs w:val="18"/>
                <w:lang w:val="en-US"/>
              </w:rPr>
              <w:t>r</w:t>
            </w:r>
            <w:r w:rsidRPr="006446D8">
              <w:rPr>
                <w:bCs/>
                <w:sz w:val="18"/>
                <w:szCs w:val="18"/>
                <w:lang w:val="en-US"/>
              </w:rPr>
              <w:t>esponse)</w:t>
            </w:r>
          </w:p>
        </w:tc>
      </w:tr>
      <w:tr w:rsidR="008D7200" w:rsidRPr="006446D8" w14:paraId="2D8A0042" w14:textId="77777777" w:rsidTr="009D4867">
        <w:trPr>
          <w:jc w:val="center"/>
        </w:trPr>
        <w:tc>
          <w:tcPr>
            <w:tcW w:w="469" w:type="dxa"/>
            <w:tcBorders>
              <w:top w:val="nil"/>
              <w:bottom w:val="nil"/>
            </w:tcBorders>
            <w:shd w:val="clear" w:color="auto" w:fill="FFFFFF" w:themeFill="background1"/>
          </w:tcPr>
          <w:p w14:paraId="3E5D7094" w14:textId="22EA8491" w:rsidR="000801CE" w:rsidRPr="006446D8" w:rsidRDefault="005037F3" w:rsidP="00690D6C">
            <w:pPr>
              <w:pStyle w:val="BodyText"/>
              <w:spacing w:after="0"/>
              <w:ind w:firstLine="0"/>
              <w:jc w:val="thaiDistribute"/>
              <w:rPr>
                <w:bCs/>
                <w:sz w:val="18"/>
                <w:szCs w:val="18"/>
                <w:lang w:val="en-US"/>
              </w:rPr>
            </w:pPr>
            <w:r w:rsidRPr="006446D8">
              <w:rPr>
                <w:bCs/>
                <w:sz w:val="18"/>
                <w:szCs w:val="18"/>
                <w:lang w:val="en-US"/>
              </w:rPr>
              <w:t>13:</w:t>
            </w:r>
          </w:p>
        </w:tc>
        <w:tc>
          <w:tcPr>
            <w:tcW w:w="4397" w:type="dxa"/>
            <w:tcBorders>
              <w:top w:val="nil"/>
              <w:bottom w:val="nil"/>
            </w:tcBorders>
            <w:shd w:val="clear" w:color="auto" w:fill="FFFFFF" w:themeFill="background1"/>
          </w:tcPr>
          <w:p w14:paraId="21B4BB81" w14:textId="102817D4" w:rsidR="000801CE" w:rsidRPr="006446D8" w:rsidRDefault="005037F3" w:rsidP="00690D6C">
            <w:pPr>
              <w:pStyle w:val="BodyText"/>
              <w:spacing w:after="0"/>
              <w:ind w:firstLine="0"/>
              <w:jc w:val="thaiDistribute"/>
              <w:rPr>
                <w:bCs/>
                <w:sz w:val="18"/>
                <w:szCs w:val="18"/>
                <w:lang w:val="en-US"/>
              </w:rPr>
            </w:pPr>
            <w:r w:rsidRPr="006446D8">
              <w:rPr>
                <w:bCs/>
                <w:sz w:val="18"/>
                <w:szCs w:val="18"/>
                <w:lang w:val="en-US"/>
              </w:rPr>
              <w:t xml:space="preserve">    Read </w:t>
            </w:r>
            <w:r w:rsidR="001E1506">
              <w:rPr>
                <w:bCs/>
                <w:sz w:val="18"/>
                <w:szCs w:val="18"/>
                <w:lang w:val="en-US"/>
              </w:rPr>
              <w:t>s</w:t>
            </w:r>
            <w:r w:rsidRPr="006446D8">
              <w:rPr>
                <w:bCs/>
                <w:sz w:val="18"/>
                <w:szCs w:val="18"/>
                <w:lang w:val="en-US"/>
              </w:rPr>
              <w:t xml:space="preserve">earch </w:t>
            </w:r>
            <w:r w:rsidR="001E1506">
              <w:rPr>
                <w:bCs/>
                <w:sz w:val="18"/>
                <w:szCs w:val="18"/>
                <w:lang w:val="en-US"/>
              </w:rPr>
              <w:t>r</w:t>
            </w:r>
            <w:r w:rsidRPr="006446D8">
              <w:rPr>
                <w:bCs/>
                <w:sz w:val="18"/>
                <w:szCs w:val="18"/>
                <w:lang w:val="en-US"/>
              </w:rPr>
              <w:t>esult</w:t>
            </w:r>
          </w:p>
        </w:tc>
      </w:tr>
      <w:tr w:rsidR="008D7200" w:rsidRPr="006446D8" w14:paraId="1194804A" w14:textId="77777777" w:rsidTr="002361DE">
        <w:trPr>
          <w:jc w:val="center"/>
        </w:trPr>
        <w:tc>
          <w:tcPr>
            <w:tcW w:w="469" w:type="dxa"/>
            <w:tcBorders>
              <w:top w:val="nil"/>
              <w:bottom w:val="nil"/>
            </w:tcBorders>
            <w:shd w:val="clear" w:color="auto" w:fill="F2F2F2" w:themeFill="background1" w:themeFillShade="F2"/>
          </w:tcPr>
          <w:p w14:paraId="11812050" w14:textId="60DC74F3" w:rsidR="000801CE" w:rsidRPr="006446D8" w:rsidRDefault="005037F3" w:rsidP="00690D6C">
            <w:pPr>
              <w:pStyle w:val="BodyText"/>
              <w:spacing w:after="0"/>
              <w:ind w:firstLine="0"/>
              <w:jc w:val="thaiDistribute"/>
              <w:rPr>
                <w:bCs/>
                <w:sz w:val="18"/>
                <w:szCs w:val="18"/>
                <w:lang w:val="en-US"/>
              </w:rPr>
            </w:pPr>
            <w:r w:rsidRPr="006446D8">
              <w:rPr>
                <w:bCs/>
                <w:sz w:val="18"/>
                <w:szCs w:val="18"/>
                <w:lang w:val="en-US"/>
              </w:rPr>
              <w:t>14:</w:t>
            </w:r>
          </w:p>
        </w:tc>
        <w:tc>
          <w:tcPr>
            <w:tcW w:w="4397" w:type="dxa"/>
            <w:tcBorders>
              <w:top w:val="nil"/>
              <w:bottom w:val="nil"/>
            </w:tcBorders>
            <w:shd w:val="clear" w:color="auto" w:fill="F2F2F2" w:themeFill="background1" w:themeFillShade="F2"/>
          </w:tcPr>
          <w:p w14:paraId="21C15988" w14:textId="253A0979" w:rsidR="000801CE" w:rsidRPr="006446D8" w:rsidRDefault="005037F3" w:rsidP="00690D6C">
            <w:pPr>
              <w:pStyle w:val="BodyText"/>
              <w:spacing w:after="0"/>
              <w:ind w:firstLine="0"/>
              <w:jc w:val="thaiDistribute"/>
              <w:rPr>
                <w:bCs/>
                <w:sz w:val="18"/>
                <w:szCs w:val="18"/>
                <w:lang w:val="en-US"/>
              </w:rPr>
            </w:pPr>
            <w:r w:rsidRPr="006446D8">
              <w:rPr>
                <w:bCs/>
                <w:sz w:val="18"/>
                <w:szCs w:val="18"/>
                <w:lang w:val="en-US"/>
              </w:rPr>
              <w:t xml:space="preserve">    </w:t>
            </w:r>
            <w:r w:rsidR="00571402">
              <w:rPr>
                <w:bCs/>
                <w:sz w:val="18"/>
                <w:szCs w:val="18"/>
                <w:lang w:val="en-US"/>
              </w:rPr>
              <w:t>Show</w:t>
            </w:r>
            <w:r w:rsidRPr="006446D8">
              <w:rPr>
                <w:bCs/>
                <w:sz w:val="18"/>
                <w:szCs w:val="18"/>
                <w:lang w:val="en-US"/>
              </w:rPr>
              <w:t xml:space="preserve"> </w:t>
            </w:r>
            <w:r w:rsidR="001E1506">
              <w:rPr>
                <w:bCs/>
                <w:sz w:val="18"/>
                <w:szCs w:val="18"/>
                <w:lang w:val="en-US"/>
              </w:rPr>
              <w:t>s</w:t>
            </w:r>
            <w:r w:rsidRPr="006446D8">
              <w:rPr>
                <w:bCs/>
                <w:sz w:val="18"/>
                <w:szCs w:val="18"/>
                <w:lang w:val="en-US"/>
              </w:rPr>
              <w:t xml:space="preserve">earch </w:t>
            </w:r>
            <w:r w:rsidR="001E1506">
              <w:rPr>
                <w:bCs/>
                <w:sz w:val="18"/>
                <w:szCs w:val="18"/>
                <w:lang w:val="en-US"/>
              </w:rPr>
              <w:t>r</w:t>
            </w:r>
            <w:r w:rsidRPr="006446D8">
              <w:rPr>
                <w:bCs/>
                <w:sz w:val="18"/>
                <w:szCs w:val="18"/>
                <w:lang w:val="en-US"/>
              </w:rPr>
              <w:t>esult</w:t>
            </w:r>
            <w:r w:rsidR="00571402">
              <w:rPr>
                <w:bCs/>
                <w:sz w:val="18"/>
                <w:szCs w:val="18"/>
                <w:lang w:val="en-US"/>
              </w:rPr>
              <w:t xml:space="preserve"> to user</w:t>
            </w:r>
          </w:p>
        </w:tc>
      </w:tr>
      <w:tr w:rsidR="008D7200" w:rsidRPr="006446D8" w14:paraId="226B0258" w14:textId="77777777" w:rsidTr="002361DE">
        <w:trPr>
          <w:jc w:val="center"/>
        </w:trPr>
        <w:tc>
          <w:tcPr>
            <w:tcW w:w="469" w:type="dxa"/>
            <w:tcBorders>
              <w:top w:val="nil"/>
              <w:bottom w:val="single" w:sz="4" w:space="0" w:color="auto"/>
            </w:tcBorders>
            <w:shd w:val="clear" w:color="auto" w:fill="FFFFFF" w:themeFill="background1"/>
          </w:tcPr>
          <w:p w14:paraId="78984EC6" w14:textId="36125829" w:rsidR="005037F3" w:rsidRPr="006446D8" w:rsidRDefault="005037F3" w:rsidP="00690D6C">
            <w:pPr>
              <w:pStyle w:val="BodyText"/>
              <w:spacing w:after="0"/>
              <w:ind w:firstLine="0"/>
              <w:jc w:val="thaiDistribute"/>
              <w:rPr>
                <w:bCs/>
                <w:sz w:val="18"/>
                <w:szCs w:val="18"/>
                <w:lang w:val="en-US"/>
              </w:rPr>
            </w:pPr>
            <w:r w:rsidRPr="006446D8">
              <w:rPr>
                <w:bCs/>
                <w:sz w:val="18"/>
                <w:szCs w:val="18"/>
                <w:lang w:val="en-US"/>
              </w:rPr>
              <w:t>1</w:t>
            </w:r>
            <w:r w:rsidR="00F46692" w:rsidRPr="006446D8">
              <w:rPr>
                <w:bCs/>
                <w:sz w:val="18"/>
                <w:szCs w:val="18"/>
                <w:lang w:val="en-US"/>
              </w:rPr>
              <w:t>5</w:t>
            </w:r>
            <w:r w:rsidRPr="006446D8">
              <w:rPr>
                <w:bCs/>
                <w:sz w:val="18"/>
                <w:szCs w:val="18"/>
                <w:lang w:val="en-US"/>
              </w:rPr>
              <w:t>:</w:t>
            </w:r>
          </w:p>
        </w:tc>
        <w:tc>
          <w:tcPr>
            <w:tcW w:w="4397" w:type="dxa"/>
            <w:tcBorders>
              <w:top w:val="nil"/>
              <w:bottom w:val="single" w:sz="4" w:space="0" w:color="auto"/>
            </w:tcBorders>
            <w:shd w:val="clear" w:color="auto" w:fill="FFFFFF" w:themeFill="background1"/>
          </w:tcPr>
          <w:p w14:paraId="0613031C" w14:textId="3E8A1FC1" w:rsidR="005037F3" w:rsidRPr="006446D8" w:rsidRDefault="005037F3" w:rsidP="00690D6C">
            <w:pPr>
              <w:pStyle w:val="BodyText"/>
              <w:spacing w:after="0"/>
              <w:ind w:firstLine="0"/>
              <w:jc w:val="thaiDistribute"/>
              <w:rPr>
                <w:bCs/>
                <w:sz w:val="18"/>
                <w:szCs w:val="18"/>
                <w:lang w:val="en-US"/>
              </w:rPr>
            </w:pPr>
            <w:r w:rsidRPr="006446D8">
              <w:rPr>
                <w:bCs/>
                <w:sz w:val="18"/>
                <w:szCs w:val="18"/>
                <w:lang w:val="en-US"/>
              </w:rPr>
              <w:t xml:space="preserve">  </w:t>
            </w:r>
            <w:r w:rsidR="005A43C8">
              <w:rPr>
                <w:bCs/>
                <w:sz w:val="18"/>
                <w:szCs w:val="18"/>
                <w:lang w:val="en-US"/>
              </w:rPr>
              <w:t xml:space="preserve">  </w:t>
            </w:r>
            <w:r w:rsidR="005A43C8">
              <w:rPr>
                <w:b/>
                <w:sz w:val="18"/>
                <w:szCs w:val="18"/>
                <w:lang w:val="en-US"/>
              </w:rPr>
              <w:t>Stop program</w:t>
            </w:r>
          </w:p>
        </w:tc>
      </w:tr>
    </w:tbl>
    <w:p w14:paraId="5BCE6368" w14:textId="77777777" w:rsidR="000A335D" w:rsidRPr="008D7200" w:rsidRDefault="000A335D" w:rsidP="008B491E">
      <w:pPr>
        <w:pStyle w:val="BodyText"/>
        <w:spacing w:after="0"/>
        <w:jc w:val="thaiDistribute"/>
        <w:rPr>
          <w:rFonts w:cstheme="minorBidi"/>
          <w:bCs/>
          <w:szCs w:val="25"/>
          <w:lang w:val="en-US" w:bidi="th-TH"/>
        </w:rPr>
      </w:pPr>
    </w:p>
    <w:p w14:paraId="1D2F949C" w14:textId="4E240E24" w:rsidR="00196023" w:rsidRPr="00196023" w:rsidRDefault="00196023" w:rsidP="00196023">
      <w:pPr>
        <w:pStyle w:val="Heading2"/>
        <w:rPr>
          <w:lang w:bidi="th-TH"/>
        </w:rPr>
      </w:pPr>
      <w:r w:rsidRPr="00196023">
        <w:rPr>
          <w:lang w:bidi="th-TH"/>
        </w:rPr>
        <w:t>XDS Document Registry</w:t>
      </w:r>
      <w:r w:rsidR="00AA2E87">
        <w:rPr>
          <w:rFonts w:cstheme="minorBidi" w:hint="cs"/>
          <w:cs/>
          <w:lang w:bidi="th-TH"/>
        </w:rPr>
        <w:t xml:space="preserve"> </w:t>
      </w:r>
      <w:r w:rsidR="00AA2E87">
        <w:rPr>
          <w:rFonts w:cstheme="minorBidi"/>
          <w:lang w:bidi="th-TH"/>
        </w:rPr>
        <w:t>Actor</w:t>
      </w:r>
    </w:p>
    <w:p w14:paraId="64D725A6" w14:textId="1FCAD25C" w:rsidR="00831F19" w:rsidRPr="008D7200" w:rsidRDefault="004D57E0" w:rsidP="008B491E">
      <w:pPr>
        <w:pStyle w:val="BodyText"/>
        <w:spacing w:after="0"/>
        <w:jc w:val="thaiDistribute"/>
        <w:rPr>
          <w:rFonts w:cstheme="minorBidi"/>
          <w:bCs/>
          <w:szCs w:val="25"/>
          <w:lang w:val="en-US" w:bidi="th-TH"/>
        </w:rPr>
      </w:pPr>
      <w:r w:rsidRPr="004D57E0">
        <w:rPr>
          <w:rFonts w:cstheme="minorBidi"/>
          <w:bCs/>
          <w:szCs w:val="25"/>
          <w:lang w:val="en-US" w:bidi="th-TH"/>
        </w:rPr>
        <w:t xml:space="preserve">Algorithm </w:t>
      </w:r>
      <w:r>
        <w:rPr>
          <w:rFonts w:cstheme="minorBidi"/>
          <w:bCs/>
          <w:szCs w:val="25"/>
          <w:lang w:val="en-US" w:bidi="th-TH"/>
        </w:rPr>
        <w:t>3</w:t>
      </w:r>
      <w:r w:rsidRPr="004D57E0">
        <w:rPr>
          <w:rFonts w:cstheme="minorBidi"/>
          <w:bCs/>
          <w:szCs w:val="25"/>
          <w:lang w:val="en-US" w:bidi="th-TH"/>
        </w:rPr>
        <w:t xml:space="preserve"> is the algorithm of the XDS Document </w:t>
      </w:r>
      <w:r>
        <w:rPr>
          <w:rFonts w:cstheme="minorBidi"/>
          <w:bCs/>
          <w:szCs w:val="25"/>
          <w:lang w:val="en-US" w:bidi="th-TH"/>
        </w:rPr>
        <w:t>Registry</w:t>
      </w:r>
      <w:r w:rsidRPr="004D57E0">
        <w:rPr>
          <w:rFonts w:cstheme="minorBidi"/>
          <w:bCs/>
          <w:szCs w:val="25"/>
          <w:lang w:val="en-US" w:bidi="th-TH"/>
        </w:rPr>
        <w:t xml:space="preserve"> Actor program.</w:t>
      </w:r>
      <w:r>
        <w:rPr>
          <w:rFonts w:cstheme="minorBidi"/>
          <w:bCs/>
          <w:szCs w:val="25"/>
          <w:lang w:val="en-US" w:bidi="th-TH"/>
        </w:rPr>
        <w:t xml:space="preserve"> </w:t>
      </w:r>
      <w:r w:rsidR="00A52D56" w:rsidRPr="00A52D56">
        <w:rPr>
          <w:rFonts w:cstheme="minorBidi"/>
          <w:bCs/>
          <w:szCs w:val="25"/>
          <w:lang w:val="en-US" w:bidi="th-TH"/>
        </w:rPr>
        <w:t xml:space="preserve">The program is always on standby and waits for incoming XML message transactions, </w:t>
      </w:r>
      <w:r w:rsidR="002E707B">
        <w:rPr>
          <w:rFonts w:cstheme="minorBidi"/>
          <w:bCs/>
          <w:szCs w:val="25"/>
          <w:lang w:val="en-US" w:bidi="th-TH"/>
        </w:rPr>
        <w:t>either</w:t>
      </w:r>
      <w:r w:rsidR="00A52D56" w:rsidRPr="00A52D56">
        <w:rPr>
          <w:rFonts w:cstheme="minorBidi"/>
          <w:bCs/>
          <w:szCs w:val="25"/>
          <w:lang w:val="en-US" w:bidi="th-TH"/>
        </w:rPr>
        <w:t xml:space="preserve"> ITI-42 or ITI-18.</w:t>
      </w:r>
    </w:p>
    <w:p w14:paraId="2EE6FDDB" w14:textId="5C240FCF" w:rsidR="007C024F" w:rsidRDefault="00260251" w:rsidP="007C024F">
      <w:pPr>
        <w:pStyle w:val="BodyText"/>
        <w:spacing w:after="0"/>
        <w:jc w:val="thaiDistribute"/>
        <w:rPr>
          <w:ins w:id="504" w:author="Petnathean Julled" w:date="2022-12-04T07:45:00Z"/>
          <w:rFonts w:cstheme="minorBidi"/>
          <w:bCs/>
          <w:lang w:val="en-US" w:bidi="th-TH"/>
        </w:rPr>
      </w:pPr>
      <w:r w:rsidRPr="008D7200">
        <w:rPr>
          <w:rFonts w:cstheme="minorBidi"/>
          <w:bCs/>
          <w:szCs w:val="25"/>
          <w:lang w:val="en-US" w:bidi="th-TH"/>
        </w:rPr>
        <w:t xml:space="preserve">Upon receiving the ITI-42 transaction, the </w:t>
      </w:r>
      <w:r w:rsidR="003711E7">
        <w:rPr>
          <w:rFonts w:cstheme="minorBidi"/>
          <w:bCs/>
          <w:szCs w:val="25"/>
          <w:lang w:val="en-US" w:bidi="th-TH"/>
        </w:rPr>
        <w:t>program</w:t>
      </w:r>
      <w:r w:rsidRPr="008D7200">
        <w:rPr>
          <w:rFonts w:cstheme="minorBidi"/>
          <w:bCs/>
          <w:szCs w:val="25"/>
          <w:lang w:val="en-US" w:bidi="th-TH"/>
        </w:rPr>
        <w:t xml:space="preserve"> then converts the XML message into JSON using xml2js</w:t>
      </w:r>
      <w:r w:rsidR="00FE6CA2">
        <w:rPr>
          <w:rFonts w:cstheme="minorBidi"/>
          <w:bCs/>
          <w:szCs w:val="25"/>
          <w:lang w:val="en-US" w:bidi="th-TH"/>
        </w:rPr>
        <w:t xml:space="preserve"> </w:t>
      </w:r>
      <w:r w:rsidR="00517F70">
        <w:rPr>
          <w:rFonts w:cstheme="minorBidi"/>
          <w:bCs/>
          <w:szCs w:val="25"/>
          <w:lang w:val="en-US" w:bidi="th-TH"/>
        </w:rPr>
        <w:t>JavaScript</w:t>
      </w:r>
      <w:r w:rsidR="00FE6CA2">
        <w:rPr>
          <w:rFonts w:cstheme="minorBidi"/>
          <w:bCs/>
          <w:szCs w:val="25"/>
          <w:lang w:val="en-US" w:bidi="th-TH"/>
        </w:rPr>
        <w:t xml:space="preserve"> module</w:t>
      </w:r>
      <w:r w:rsidR="0070368D">
        <w:rPr>
          <w:rFonts w:cstheme="minorBidi"/>
          <w:bCs/>
          <w:szCs w:val="25"/>
          <w:lang w:val="en-US" w:bidi="th-TH"/>
        </w:rPr>
        <w:t xml:space="preserve"> </w:t>
      </w:r>
      <w:r w:rsidR="00517F70">
        <w:rPr>
          <w:rFonts w:cstheme="minorBidi"/>
          <w:bCs/>
          <w:szCs w:val="25"/>
          <w:lang w:val="en-US" w:bidi="th-TH"/>
        </w:rPr>
        <w:fldChar w:fldCharType="begin" w:fldLock="1"/>
      </w:r>
      <w:r w:rsidR="00C34BB3">
        <w:rPr>
          <w:rFonts w:cstheme="minorBidi"/>
          <w:bCs/>
          <w:szCs w:val="25"/>
          <w:lang w:val="en-US" w:bidi="th-TH"/>
        </w:rPr>
        <w:instrText>ADDIN CSL_CITATION {"citationItems":[{"id":"ITEM-1","itemData":{"URL":"https://www.npmjs.com/package/xml2js","accessed":{"date-parts":[["2021","6","10"]]},"id":"ITEM-1","issued":{"date-parts":[["0"]]},"title":"xml2js - npm","type":"webpage"},"uris":["http://www.mendeley.com/documents/?uuid=e8537c52-b9a2-3275-b2e8-d1b94a39248b"]}],"mendeley":{"formattedCitation":"[28]","plainTextFormattedCitation":"[28]","previouslyFormattedCitation":"[27]"},"properties":{"noteIndex":0},"schema":"https://github.com/citation-style-language/schema/raw/master/csl-citation.json"}</w:instrText>
      </w:r>
      <w:r w:rsidR="00517F70">
        <w:rPr>
          <w:rFonts w:cstheme="minorBidi"/>
          <w:bCs/>
          <w:szCs w:val="25"/>
          <w:lang w:val="en-US" w:bidi="th-TH"/>
        </w:rPr>
        <w:fldChar w:fldCharType="separate"/>
      </w:r>
      <w:r w:rsidR="00C34BB3" w:rsidRPr="00C34BB3">
        <w:rPr>
          <w:rFonts w:cstheme="minorBidi"/>
          <w:bCs/>
          <w:noProof/>
          <w:szCs w:val="25"/>
          <w:lang w:val="en-US" w:bidi="th-TH"/>
        </w:rPr>
        <w:t>[28]</w:t>
      </w:r>
      <w:r w:rsidR="00517F70">
        <w:rPr>
          <w:rFonts w:cstheme="minorBidi"/>
          <w:bCs/>
          <w:szCs w:val="25"/>
          <w:lang w:val="en-US" w:bidi="th-TH"/>
        </w:rPr>
        <w:fldChar w:fldCharType="end"/>
      </w:r>
      <w:r w:rsidRPr="008D7200">
        <w:rPr>
          <w:rFonts w:cstheme="minorBidi"/>
          <w:bCs/>
          <w:szCs w:val="25"/>
          <w:lang w:val="en-US" w:bidi="th-TH"/>
        </w:rPr>
        <w:t xml:space="preserve">. </w:t>
      </w:r>
      <w:r w:rsidR="00D2629A">
        <w:rPr>
          <w:rFonts w:cstheme="minorBidi"/>
          <w:bCs/>
          <w:szCs w:val="25"/>
          <w:lang w:val="en-US" w:bidi="th-TH"/>
        </w:rPr>
        <w:t>Then</w:t>
      </w:r>
      <w:r w:rsidR="00AF0A9C">
        <w:rPr>
          <w:rFonts w:cstheme="minorBidi"/>
          <w:bCs/>
          <w:szCs w:val="25"/>
          <w:lang w:val="en-US" w:bidi="th-TH"/>
        </w:rPr>
        <w:t xml:space="preserve">, </w:t>
      </w:r>
      <w:r w:rsidRPr="008D7200">
        <w:rPr>
          <w:rFonts w:cstheme="minorBidi"/>
          <w:bCs/>
          <w:szCs w:val="25"/>
          <w:lang w:val="en-US" w:bidi="th-TH"/>
        </w:rPr>
        <w:t xml:space="preserve">the </w:t>
      </w:r>
      <w:r w:rsidR="00AF0A9C">
        <w:rPr>
          <w:rFonts w:cstheme="minorBidi"/>
          <w:bCs/>
          <w:szCs w:val="25"/>
          <w:lang w:val="en-US" w:bidi="th-TH"/>
        </w:rPr>
        <w:t>program</w:t>
      </w:r>
      <w:r w:rsidRPr="008D7200">
        <w:rPr>
          <w:rFonts w:cstheme="minorBidi"/>
          <w:bCs/>
          <w:szCs w:val="25"/>
          <w:lang w:val="en-US" w:bidi="th-TH"/>
        </w:rPr>
        <w:t xml:space="preserve"> assorts the </w:t>
      </w:r>
      <w:r w:rsidR="00517F70">
        <w:rPr>
          <w:rFonts w:cstheme="minorBidi"/>
          <w:bCs/>
          <w:szCs w:val="25"/>
          <w:lang w:val="en-US" w:bidi="th-TH"/>
        </w:rPr>
        <w:t xml:space="preserve">JSON </w:t>
      </w:r>
      <w:r w:rsidRPr="008D7200">
        <w:rPr>
          <w:rFonts w:cstheme="minorBidi"/>
          <w:bCs/>
          <w:szCs w:val="25"/>
          <w:lang w:val="en-US" w:bidi="th-TH"/>
        </w:rPr>
        <w:t>object</w:t>
      </w:r>
      <w:r w:rsidR="00AF0A9C">
        <w:rPr>
          <w:rStyle w:val="CommentReference"/>
          <w:spacing w:val="0"/>
          <w:lang w:val="en-US" w:eastAsia="en-US"/>
        </w:rPr>
        <w:t xml:space="preserve">, </w:t>
      </w:r>
      <w:r w:rsidR="001C5BA5">
        <w:rPr>
          <w:rFonts w:cstheme="minorBidi"/>
          <w:bCs/>
          <w:szCs w:val="25"/>
          <w:lang w:val="en-US" w:bidi="th-TH"/>
        </w:rPr>
        <w:t>convert</w:t>
      </w:r>
      <w:r w:rsidRPr="008D7200">
        <w:rPr>
          <w:rFonts w:cstheme="minorBidi"/>
          <w:bCs/>
          <w:szCs w:val="25"/>
          <w:lang w:val="en-US" w:bidi="th-TH"/>
        </w:rPr>
        <w:t xml:space="preserve">s it into the </w:t>
      </w:r>
      <w:r w:rsidR="003673FF" w:rsidRPr="008D7200">
        <w:rPr>
          <w:rFonts w:cstheme="minorBidi"/>
          <w:bCs/>
          <w:szCs w:val="25"/>
          <w:lang w:val="en-US" w:bidi="th-TH"/>
        </w:rPr>
        <w:t xml:space="preserve">Smart </w:t>
      </w:r>
      <w:r w:rsidR="008B11C4">
        <w:rPr>
          <w:rFonts w:cstheme="minorBidi"/>
          <w:bCs/>
          <w:szCs w:val="25"/>
          <w:lang w:val="en-US" w:bidi="th-TH"/>
        </w:rPr>
        <w:t>C</w:t>
      </w:r>
      <w:r w:rsidR="003673FF" w:rsidRPr="008D7200">
        <w:rPr>
          <w:rFonts w:cstheme="minorBidi"/>
          <w:bCs/>
          <w:szCs w:val="25"/>
          <w:lang w:val="en-US" w:bidi="th-TH"/>
        </w:rPr>
        <w:t>ontract</w:t>
      </w:r>
      <w:r w:rsidRPr="008D7200">
        <w:rPr>
          <w:rFonts w:cstheme="minorBidi"/>
          <w:bCs/>
          <w:szCs w:val="25"/>
          <w:lang w:val="en-US" w:bidi="th-TH"/>
        </w:rPr>
        <w:t xml:space="preserve"> compatible format</w:t>
      </w:r>
      <w:r w:rsidR="00AF0A9C">
        <w:rPr>
          <w:rFonts w:cstheme="minorBidi"/>
          <w:bCs/>
          <w:szCs w:val="25"/>
          <w:lang w:val="en-US" w:bidi="th-TH"/>
        </w:rPr>
        <w:t xml:space="preserve">, and </w:t>
      </w:r>
      <w:r w:rsidR="00C92465" w:rsidRPr="00CE5B0C">
        <w:rPr>
          <w:bCs/>
          <w:lang w:val="en-US" w:bidi="th-TH"/>
        </w:rPr>
        <w:t>adds the converted object</w:t>
      </w:r>
      <w:r w:rsidR="00AF0A9C">
        <w:rPr>
          <w:bCs/>
          <w:lang w:val="en-US" w:bidi="th-TH"/>
        </w:rPr>
        <w:t xml:space="preserve"> and an integer number used for search function</w:t>
      </w:r>
      <w:r w:rsidR="00C92465" w:rsidRPr="00CE5B0C">
        <w:rPr>
          <w:bCs/>
          <w:lang w:val="en-US" w:bidi="th-TH"/>
        </w:rPr>
        <w:t xml:space="preserve"> into the newly created </w:t>
      </w:r>
      <w:r w:rsidR="00AA3E93">
        <w:rPr>
          <w:bCs/>
          <w:lang w:val="en-US" w:bidi="th-TH"/>
        </w:rPr>
        <w:t>S</w:t>
      </w:r>
      <w:r w:rsidR="00C92465" w:rsidRPr="00CE5B0C">
        <w:rPr>
          <w:bCs/>
          <w:lang w:val="en-US" w:bidi="th-TH"/>
        </w:rPr>
        <w:t xml:space="preserve">mart </w:t>
      </w:r>
      <w:r w:rsidR="00AA3E93">
        <w:rPr>
          <w:bCs/>
          <w:lang w:val="en-US" w:bidi="th-TH"/>
        </w:rPr>
        <w:t>C</w:t>
      </w:r>
      <w:r w:rsidR="00C92465" w:rsidRPr="00CE5B0C">
        <w:rPr>
          <w:bCs/>
          <w:lang w:val="en-US" w:bidi="th-TH"/>
        </w:rPr>
        <w:t xml:space="preserve">ontract </w:t>
      </w:r>
      <w:proofErr w:type="gramStart"/>
      <w:r w:rsidR="00C92465" w:rsidRPr="00CE5B0C">
        <w:rPr>
          <w:bCs/>
          <w:lang w:val="en-US" w:bidi="th-TH"/>
        </w:rPr>
        <w:t>and also</w:t>
      </w:r>
      <w:proofErr w:type="gramEnd"/>
      <w:r w:rsidR="00C92465" w:rsidRPr="00CE5B0C">
        <w:rPr>
          <w:bCs/>
          <w:lang w:val="en-US" w:bidi="th-TH"/>
        </w:rPr>
        <w:t xml:space="preserve"> assigns an integer number for the document</w:t>
      </w:r>
      <w:r w:rsidR="00C92465" w:rsidRPr="00CE5B0C">
        <w:rPr>
          <w:rFonts w:cstheme="minorBidi"/>
          <w:bCs/>
          <w:lang w:val="en-US" w:bidi="th-TH"/>
        </w:rPr>
        <w:t xml:space="preserve"> to be used in the search function</w:t>
      </w:r>
      <w:r w:rsidR="00AF0A9C">
        <w:rPr>
          <w:rFonts w:cstheme="minorBidi"/>
          <w:bCs/>
          <w:lang w:val="en-US" w:bidi="th-TH"/>
        </w:rPr>
        <w:t>.</w:t>
      </w:r>
      <w:r w:rsidR="00026202">
        <w:rPr>
          <w:rFonts w:cstheme="minorBidi"/>
          <w:bCs/>
          <w:lang w:val="en-US" w:bidi="th-TH"/>
        </w:rPr>
        <w:t xml:space="preserve"> </w:t>
      </w:r>
      <w:r w:rsidR="00026202" w:rsidRPr="00026202">
        <w:rPr>
          <w:rFonts w:cstheme="minorBidi"/>
          <w:bCs/>
          <w:lang w:val="en-US" w:bidi="th-TH"/>
        </w:rPr>
        <w:t xml:space="preserve">Then, the program starts putting the </w:t>
      </w:r>
      <w:r w:rsidR="00026202">
        <w:rPr>
          <w:rFonts w:cstheme="minorBidi"/>
          <w:bCs/>
          <w:lang w:val="en-US" w:bidi="th-TH"/>
        </w:rPr>
        <w:t>S</w:t>
      </w:r>
      <w:r w:rsidR="00026202" w:rsidRPr="00026202">
        <w:rPr>
          <w:rFonts w:cstheme="minorBidi"/>
          <w:bCs/>
          <w:lang w:val="en-US" w:bidi="th-TH"/>
        </w:rPr>
        <w:t xml:space="preserve">mart </w:t>
      </w:r>
      <w:r w:rsidR="00026202">
        <w:rPr>
          <w:rFonts w:cstheme="minorBidi"/>
          <w:bCs/>
          <w:lang w:val="en-US" w:bidi="th-TH"/>
        </w:rPr>
        <w:t>C</w:t>
      </w:r>
      <w:r w:rsidR="00026202" w:rsidRPr="00026202">
        <w:rPr>
          <w:rFonts w:cstheme="minorBidi"/>
          <w:bCs/>
          <w:lang w:val="en-US" w:bidi="th-TH"/>
        </w:rPr>
        <w:t xml:space="preserve">ontract into the blockchain ledger through transaction broadcast and block validation. If it fails to publish, the program will </w:t>
      </w:r>
      <w:r w:rsidR="00A31A7A">
        <w:rPr>
          <w:rFonts w:cstheme="minorBidi"/>
          <w:bCs/>
          <w:lang w:val="en-US" w:bidi="th-TH"/>
        </w:rPr>
        <w:t>re</w:t>
      </w:r>
      <w:r w:rsidR="00026202" w:rsidRPr="00026202">
        <w:rPr>
          <w:rFonts w:cstheme="minorBidi"/>
          <w:bCs/>
          <w:lang w:val="en-US" w:bidi="th-TH"/>
        </w:rPr>
        <w:t>try until successful. When the publish</w:t>
      </w:r>
      <w:r w:rsidR="00A31A7A">
        <w:rPr>
          <w:rFonts w:cstheme="minorBidi"/>
          <w:bCs/>
          <w:lang w:val="en-US" w:bidi="th-TH"/>
        </w:rPr>
        <w:t>ing</w:t>
      </w:r>
      <w:r w:rsidR="00026202" w:rsidRPr="00026202">
        <w:rPr>
          <w:rFonts w:cstheme="minorBidi"/>
          <w:bCs/>
          <w:lang w:val="en-US" w:bidi="th-TH"/>
        </w:rPr>
        <w:t xml:space="preserve"> process is done, the program returns to the standby state and waits for further incoming transactions. </w:t>
      </w:r>
      <w:r w:rsidR="00C85FFB">
        <w:rPr>
          <w:rFonts w:cstheme="minorBidi"/>
          <w:bCs/>
          <w:lang w:val="en-US" w:bidi="th-TH"/>
        </w:rPr>
        <w:t>Note that t</w:t>
      </w:r>
      <w:r w:rsidR="00026202" w:rsidRPr="00026202">
        <w:rPr>
          <w:rFonts w:cstheme="minorBidi"/>
          <w:bCs/>
          <w:lang w:val="en-US" w:bidi="th-TH"/>
        </w:rPr>
        <w:t xml:space="preserve">he only </w:t>
      </w:r>
      <w:r w:rsidR="00C85FFB">
        <w:rPr>
          <w:rFonts w:cstheme="minorBidi"/>
          <w:bCs/>
          <w:lang w:val="en-US" w:bidi="th-TH"/>
        </w:rPr>
        <w:t xml:space="preserve">case where </w:t>
      </w:r>
      <w:r w:rsidR="00026202" w:rsidRPr="00026202">
        <w:rPr>
          <w:rFonts w:cstheme="minorBidi"/>
          <w:bCs/>
          <w:lang w:val="en-US" w:bidi="th-TH"/>
        </w:rPr>
        <w:t>publishing can fail is when the blockchain network is in the middle of a block validation process and cannot properly receive broadcasted transactions. Th</w:t>
      </w:r>
      <w:r w:rsidR="00C85FFB">
        <w:rPr>
          <w:rFonts w:cstheme="minorBidi"/>
          <w:bCs/>
          <w:lang w:val="en-US" w:bidi="th-TH"/>
        </w:rPr>
        <w:t>is</w:t>
      </w:r>
      <w:r w:rsidR="00026202" w:rsidRPr="00026202">
        <w:rPr>
          <w:rFonts w:cstheme="minorBidi"/>
          <w:bCs/>
          <w:lang w:val="en-US" w:bidi="th-TH"/>
        </w:rPr>
        <w:t xml:space="preserve"> means that after a few tries, the program will eventually publish smart contracts into the blockchain ledger.</w:t>
      </w:r>
    </w:p>
    <w:p w14:paraId="45C99322" w14:textId="17F730DF" w:rsidR="00833355" w:rsidRPr="008D7200" w:rsidRDefault="00833355" w:rsidP="009D4867">
      <w:pPr>
        <w:pStyle w:val="BodyText"/>
        <w:spacing w:after="0"/>
        <w:jc w:val="center"/>
        <w:rPr>
          <w:rFonts w:cstheme="minorBidi"/>
          <w:bCs/>
          <w:szCs w:val="25"/>
          <w:cs/>
          <w:lang w:val="en-US" w:bidi="th-TH"/>
        </w:rPr>
      </w:pP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622"/>
        <w:gridCol w:w="4244"/>
      </w:tblGrid>
      <w:tr w:rsidR="008D7200" w:rsidRPr="006D2EBC" w14:paraId="30317163" w14:textId="77777777" w:rsidTr="005F1B4A">
        <w:trPr>
          <w:tblHeader/>
          <w:jc w:val="center"/>
        </w:trPr>
        <w:tc>
          <w:tcPr>
            <w:tcW w:w="4866" w:type="dxa"/>
            <w:gridSpan w:val="2"/>
            <w:tcBorders>
              <w:top w:val="single" w:sz="4" w:space="0" w:color="auto"/>
              <w:bottom w:val="single" w:sz="4" w:space="0" w:color="auto"/>
            </w:tcBorders>
            <w:shd w:val="clear" w:color="auto" w:fill="F2F2F2" w:themeFill="background1" w:themeFillShade="F2"/>
          </w:tcPr>
          <w:p w14:paraId="53EC6D7F" w14:textId="4877FE84" w:rsidR="00FD5D23" w:rsidRPr="006D2EBC" w:rsidRDefault="004F013A" w:rsidP="00690D6C">
            <w:pPr>
              <w:pStyle w:val="BodyText"/>
              <w:spacing w:after="0"/>
              <w:ind w:firstLine="0"/>
              <w:jc w:val="thaiDistribute"/>
              <w:rPr>
                <w:bCs/>
                <w:sz w:val="18"/>
                <w:szCs w:val="18"/>
                <w:lang w:val="en-US"/>
              </w:rPr>
            </w:pPr>
            <w:r w:rsidRPr="006D2EBC">
              <w:rPr>
                <w:b/>
                <w:sz w:val="18"/>
                <w:szCs w:val="18"/>
                <w:lang w:val="en-US"/>
              </w:rPr>
              <w:t>Algorithm 3</w:t>
            </w:r>
            <w:r w:rsidR="003D565C">
              <w:rPr>
                <w:bCs/>
                <w:sz w:val="18"/>
                <w:szCs w:val="18"/>
                <w:lang w:val="en-US"/>
              </w:rPr>
              <w:t xml:space="preserve"> </w:t>
            </w:r>
            <w:r w:rsidRPr="006D2EBC">
              <w:rPr>
                <w:bCs/>
                <w:sz w:val="18"/>
                <w:szCs w:val="18"/>
                <w:lang w:val="en-US"/>
              </w:rPr>
              <w:t>XDS Document Registry Actor</w:t>
            </w:r>
          </w:p>
        </w:tc>
      </w:tr>
      <w:tr w:rsidR="003B668D" w:rsidRPr="006D2EBC" w14:paraId="0ABF850F" w14:textId="77777777" w:rsidTr="005F1B4A">
        <w:trPr>
          <w:jc w:val="center"/>
        </w:trPr>
        <w:tc>
          <w:tcPr>
            <w:tcW w:w="4866" w:type="dxa"/>
            <w:gridSpan w:val="2"/>
            <w:tcBorders>
              <w:bottom w:val="nil"/>
            </w:tcBorders>
            <w:shd w:val="clear" w:color="auto" w:fill="F2F2F2" w:themeFill="background1" w:themeFillShade="F2"/>
          </w:tcPr>
          <w:p w14:paraId="7F1B74D3" w14:textId="23EE3508" w:rsidR="003B668D" w:rsidRPr="006D2EBC" w:rsidRDefault="003B668D" w:rsidP="00C238C1">
            <w:pPr>
              <w:pStyle w:val="BodyText"/>
              <w:spacing w:after="0"/>
              <w:ind w:firstLine="0"/>
              <w:jc w:val="thaiDistribute"/>
              <w:rPr>
                <w:bCs/>
                <w:sz w:val="18"/>
                <w:szCs w:val="18"/>
                <w:lang w:val="en-US"/>
              </w:rPr>
            </w:pPr>
            <w:r w:rsidRPr="006D2EBC">
              <w:rPr>
                <w:b/>
                <w:sz w:val="18"/>
                <w:szCs w:val="18"/>
                <w:lang w:val="en-US"/>
              </w:rPr>
              <w:t>Input:</w:t>
            </w:r>
            <w:r w:rsidRPr="006D2EBC">
              <w:rPr>
                <w:bCs/>
                <w:sz w:val="18"/>
                <w:szCs w:val="18"/>
                <w:lang w:val="en-US"/>
              </w:rPr>
              <w:t xml:space="preserve"> ITI-42 Transaction</w:t>
            </w:r>
          </w:p>
          <w:p w14:paraId="56B44A49" w14:textId="77777777" w:rsidR="003B668D" w:rsidRDefault="003B668D" w:rsidP="00C238C1">
            <w:pPr>
              <w:pStyle w:val="BodyText"/>
              <w:spacing w:after="0"/>
              <w:ind w:firstLine="0"/>
              <w:jc w:val="thaiDistribute"/>
              <w:rPr>
                <w:bCs/>
                <w:sz w:val="18"/>
                <w:szCs w:val="18"/>
                <w:lang w:val="en-US"/>
              </w:rPr>
            </w:pPr>
            <w:r w:rsidRPr="006D2EBC">
              <w:rPr>
                <w:b/>
                <w:sz w:val="18"/>
                <w:szCs w:val="18"/>
                <w:lang w:val="en-US"/>
              </w:rPr>
              <w:t>Output:</w:t>
            </w:r>
            <w:r w:rsidRPr="006D2EBC">
              <w:rPr>
                <w:bCs/>
                <w:sz w:val="18"/>
                <w:szCs w:val="18"/>
                <w:lang w:val="en-US"/>
              </w:rPr>
              <w:t xml:space="preserve"> </w:t>
            </w:r>
            <w:r w:rsidR="00F63CB0">
              <w:rPr>
                <w:bCs/>
                <w:sz w:val="18"/>
                <w:szCs w:val="18"/>
                <w:lang w:val="en-US"/>
              </w:rPr>
              <w:t>D</w:t>
            </w:r>
            <w:r w:rsidR="00CE7A02">
              <w:rPr>
                <w:bCs/>
                <w:sz w:val="18"/>
                <w:szCs w:val="18"/>
                <w:lang w:val="en-US"/>
              </w:rPr>
              <w:t xml:space="preserve">ocument registering </w:t>
            </w:r>
            <w:r w:rsidR="00F63CB0">
              <w:rPr>
                <w:bCs/>
                <w:sz w:val="18"/>
                <w:szCs w:val="18"/>
                <w:lang w:val="en-US"/>
              </w:rPr>
              <w:t>response (Ack)</w:t>
            </w:r>
          </w:p>
          <w:p w14:paraId="07D82992" w14:textId="1F991483" w:rsidR="009F604C" w:rsidRPr="009F604C" w:rsidRDefault="009F604C" w:rsidP="00C238C1">
            <w:pPr>
              <w:pStyle w:val="BodyText"/>
              <w:spacing w:after="0"/>
              <w:ind w:firstLine="0"/>
              <w:jc w:val="thaiDistribute"/>
              <w:rPr>
                <w:bCs/>
                <w:sz w:val="18"/>
                <w:szCs w:val="18"/>
                <w:lang w:val="en-US"/>
              </w:rPr>
            </w:pPr>
            <w:r>
              <w:rPr>
                <w:b/>
                <w:sz w:val="18"/>
                <w:szCs w:val="18"/>
                <w:lang w:val="en-US"/>
              </w:rPr>
              <w:t xml:space="preserve">Initialization: </w:t>
            </w:r>
            <w:r>
              <w:rPr>
                <w:bCs/>
                <w:sz w:val="18"/>
                <w:szCs w:val="18"/>
                <w:lang w:val="en-US"/>
              </w:rPr>
              <w:t>Start new thread upon receiving ITI-42 transaction</w:t>
            </w:r>
          </w:p>
        </w:tc>
      </w:tr>
      <w:tr w:rsidR="00C238C1" w:rsidRPr="006D2EBC" w14:paraId="2BCC8B4C" w14:textId="77777777" w:rsidTr="005F1B4A">
        <w:trPr>
          <w:jc w:val="center"/>
        </w:trPr>
        <w:tc>
          <w:tcPr>
            <w:tcW w:w="622" w:type="dxa"/>
            <w:tcBorders>
              <w:bottom w:val="nil"/>
            </w:tcBorders>
            <w:shd w:val="clear" w:color="auto" w:fill="FFFFFF" w:themeFill="background1"/>
          </w:tcPr>
          <w:p w14:paraId="6F4AC7EA" w14:textId="40922332" w:rsidR="00C238C1" w:rsidRPr="006D2EBC" w:rsidRDefault="00C238C1" w:rsidP="00C238C1">
            <w:pPr>
              <w:pStyle w:val="BodyText"/>
              <w:spacing w:after="0"/>
              <w:ind w:firstLine="0"/>
              <w:jc w:val="thaiDistribute"/>
              <w:rPr>
                <w:bCs/>
                <w:sz w:val="18"/>
                <w:szCs w:val="18"/>
                <w:lang w:val="en-US"/>
              </w:rPr>
            </w:pPr>
            <w:r w:rsidRPr="006D2EBC">
              <w:rPr>
                <w:bCs/>
                <w:sz w:val="18"/>
                <w:szCs w:val="18"/>
                <w:lang w:val="en-US"/>
              </w:rPr>
              <w:lastRenderedPageBreak/>
              <w:t>1:</w:t>
            </w:r>
          </w:p>
        </w:tc>
        <w:tc>
          <w:tcPr>
            <w:tcW w:w="4244" w:type="dxa"/>
            <w:tcBorders>
              <w:bottom w:val="nil"/>
            </w:tcBorders>
            <w:shd w:val="clear" w:color="auto" w:fill="FFFFFF" w:themeFill="background1"/>
          </w:tcPr>
          <w:p w14:paraId="22E44F8D" w14:textId="5BE0ABDB" w:rsidR="00C238C1" w:rsidRPr="006D2EBC" w:rsidRDefault="00D4114E" w:rsidP="00C238C1">
            <w:pPr>
              <w:pStyle w:val="BodyText"/>
              <w:spacing w:after="0"/>
              <w:ind w:firstLine="0"/>
              <w:jc w:val="thaiDistribute"/>
              <w:rPr>
                <w:b/>
                <w:sz w:val="18"/>
                <w:szCs w:val="18"/>
                <w:lang w:val="en-US"/>
              </w:rPr>
            </w:pPr>
            <w:r w:rsidRPr="005F1B4A">
              <w:rPr>
                <w:b/>
                <w:sz w:val="18"/>
                <w:szCs w:val="18"/>
                <w:lang w:val="en-US"/>
              </w:rPr>
              <w:t>i</w:t>
            </w:r>
            <w:r w:rsidR="00C238C1" w:rsidRPr="005F1B4A">
              <w:rPr>
                <w:b/>
                <w:sz w:val="18"/>
                <w:szCs w:val="18"/>
                <w:lang w:val="en-US"/>
              </w:rPr>
              <w:t>f</w:t>
            </w:r>
            <w:r w:rsidR="00C238C1" w:rsidRPr="006D2EBC">
              <w:rPr>
                <w:bCs/>
                <w:sz w:val="18"/>
                <w:szCs w:val="18"/>
                <w:lang w:val="en-US"/>
              </w:rPr>
              <w:t xml:space="preserve"> </w:t>
            </w:r>
            <w:r w:rsidR="00F36B19">
              <w:rPr>
                <w:bCs/>
                <w:sz w:val="18"/>
                <w:szCs w:val="18"/>
                <w:lang w:val="en-US"/>
              </w:rPr>
              <w:t>Transaction header is</w:t>
            </w:r>
            <w:r w:rsidR="00C238C1" w:rsidRPr="006D2EBC">
              <w:rPr>
                <w:bCs/>
                <w:sz w:val="18"/>
                <w:szCs w:val="18"/>
                <w:lang w:val="en-US"/>
              </w:rPr>
              <w:t xml:space="preserve"> ITI-42 </w:t>
            </w:r>
            <w:r w:rsidRPr="005F1B4A">
              <w:rPr>
                <w:b/>
                <w:sz w:val="18"/>
                <w:szCs w:val="18"/>
                <w:lang w:val="en-US"/>
              </w:rPr>
              <w:t>then</w:t>
            </w:r>
          </w:p>
        </w:tc>
      </w:tr>
      <w:tr w:rsidR="008D7200" w:rsidRPr="006D2EBC" w14:paraId="533C1D45" w14:textId="77777777" w:rsidTr="005F1B4A">
        <w:trPr>
          <w:jc w:val="center"/>
        </w:trPr>
        <w:tc>
          <w:tcPr>
            <w:tcW w:w="622" w:type="dxa"/>
            <w:tcBorders>
              <w:top w:val="nil"/>
              <w:bottom w:val="nil"/>
            </w:tcBorders>
            <w:shd w:val="clear" w:color="auto" w:fill="F2F2F2" w:themeFill="background1" w:themeFillShade="F2"/>
          </w:tcPr>
          <w:p w14:paraId="5D0B7B70" w14:textId="77777777" w:rsidR="00FD5D23" w:rsidRPr="006D2EBC" w:rsidRDefault="00FD5D23" w:rsidP="00690D6C">
            <w:pPr>
              <w:pStyle w:val="BodyText"/>
              <w:spacing w:after="0"/>
              <w:ind w:firstLine="0"/>
              <w:jc w:val="thaiDistribute"/>
              <w:rPr>
                <w:bCs/>
                <w:sz w:val="18"/>
                <w:szCs w:val="18"/>
                <w:lang w:val="en-US"/>
              </w:rPr>
            </w:pPr>
            <w:r w:rsidRPr="006D2EBC">
              <w:rPr>
                <w:bCs/>
                <w:sz w:val="18"/>
                <w:szCs w:val="18"/>
                <w:lang w:val="en-US"/>
              </w:rPr>
              <w:t>2:</w:t>
            </w:r>
          </w:p>
        </w:tc>
        <w:tc>
          <w:tcPr>
            <w:tcW w:w="4244" w:type="dxa"/>
            <w:tcBorders>
              <w:top w:val="nil"/>
              <w:bottom w:val="nil"/>
            </w:tcBorders>
            <w:shd w:val="clear" w:color="auto" w:fill="F2F2F2" w:themeFill="background1" w:themeFillShade="F2"/>
          </w:tcPr>
          <w:p w14:paraId="1C8B5C52" w14:textId="7806D5D6" w:rsidR="00FD5D23" w:rsidRPr="006D2EBC" w:rsidRDefault="00107B39" w:rsidP="00690D6C">
            <w:pPr>
              <w:pStyle w:val="BodyText"/>
              <w:spacing w:after="0"/>
              <w:ind w:firstLine="0"/>
              <w:jc w:val="thaiDistribute"/>
              <w:rPr>
                <w:bCs/>
                <w:sz w:val="18"/>
                <w:szCs w:val="18"/>
                <w:lang w:val="en-US"/>
              </w:rPr>
            </w:pPr>
            <w:r w:rsidRPr="006D2EBC">
              <w:rPr>
                <w:bCs/>
                <w:sz w:val="18"/>
                <w:szCs w:val="18"/>
                <w:lang w:val="en-US"/>
              </w:rPr>
              <w:t xml:space="preserve">  </w:t>
            </w:r>
            <w:r w:rsidR="00F36B19">
              <w:rPr>
                <w:b/>
                <w:sz w:val="18"/>
                <w:szCs w:val="18"/>
                <w:lang w:val="en-US"/>
              </w:rPr>
              <w:t xml:space="preserve">Assign </w:t>
            </w:r>
            <w:proofErr w:type="spellStart"/>
            <w:r w:rsidR="00D347DB">
              <w:rPr>
                <w:bCs/>
                <w:sz w:val="18"/>
                <w:szCs w:val="18"/>
                <w:lang w:val="en-US"/>
              </w:rPr>
              <w:t>Raw</w:t>
            </w:r>
            <w:r w:rsidRPr="006D2EBC">
              <w:rPr>
                <w:bCs/>
                <w:sz w:val="18"/>
                <w:szCs w:val="18"/>
                <w:lang w:val="en-US"/>
              </w:rPr>
              <w:t>XML</w:t>
            </w:r>
            <w:proofErr w:type="spellEnd"/>
            <w:r w:rsidRPr="006D2EBC">
              <w:rPr>
                <w:bCs/>
                <w:sz w:val="18"/>
                <w:szCs w:val="18"/>
                <w:lang w:val="en-US"/>
              </w:rPr>
              <w:t xml:space="preserve"> = Read ITI-42 Transaction</w:t>
            </w:r>
            <w:r w:rsidR="00EE3DCC">
              <w:rPr>
                <w:bCs/>
                <w:sz w:val="18"/>
                <w:szCs w:val="18"/>
                <w:lang w:val="en-US"/>
              </w:rPr>
              <w:t xml:space="preserve"> (in XML)</w:t>
            </w:r>
          </w:p>
        </w:tc>
      </w:tr>
      <w:tr w:rsidR="008D7200" w:rsidRPr="006D2EBC" w14:paraId="52B8540C" w14:textId="77777777" w:rsidTr="005F1B4A">
        <w:trPr>
          <w:jc w:val="center"/>
        </w:trPr>
        <w:tc>
          <w:tcPr>
            <w:tcW w:w="622" w:type="dxa"/>
            <w:tcBorders>
              <w:top w:val="nil"/>
              <w:bottom w:val="nil"/>
            </w:tcBorders>
            <w:shd w:val="clear" w:color="auto" w:fill="FFFFFF" w:themeFill="background1"/>
          </w:tcPr>
          <w:p w14:paraId="18BCCB21" w14:textId="77777777" w:rsidR="00FD5D23" w:rsidRPr="006D2EBC" w:rsidRDefault="00FD5D23" w:rsidP="00690D6C">
            <w:pPr>
              <w:pStyle w:val="BodyText"/>
              <w:spacing w:after="0"/>
              <w:ind w:firstLine="0"/>
              <w:jc w:val="thaiDistribute"/>
              <w:rPr>
                <w:bCs/>
                <w:sz w:val="18"/>
                <w:szCs w:val="18"/>
                <w:lang w:val="en-US"/>
              </w:rPr>
            </w:pPr>
            <w:r w:rsidRPr="006D2EBC">
              <w:rPr>
                <w:bCs/>
                <w:sz w:val="18"/>
                <w:szCs w:val="18"/>
                <w:lang w:val="en-US"/>
              </w:rPr>
              <w:t>3:</w:t>
            </w:r>
          </w:p>
        </w:tc>
        <w:tc>
          <w:tcPr>
            <w:tcW w:w="4244" w:type="dxa"/>
            <w:tcBorders>
              <w:top w:val="nil"/>
              <w:bottom w:val="nil"/>
            </w:tcBorders>
            <w:shd w:val="clear" w:color="auto" w:fill="FFFFFF" w:themeFill="background1"/>
          </w:tcPr>
          <w:p w14:paraId="1DC96870" w14:textId="3E6BEDC9" w:rsidR="00FD5D23" w:rsidRPr="006D2EBC" w:rsidRDefault="00107B39" w:rsidP="00690D6C">
            <w:pPr>
              <w:pStyle w:val="BodyText"/>
              <w:spacing w:after="0"/>
              <w:ind w:firstLine="0"/>
              <w:jc w:val="thaiDistribute"/>
              <w:rPr>
                <w:bCs/>
                <w:sz w:val="18"/>
                <w:szCs w:val="18"/>
                <w:lang w:val="en-US"/>
              </w:rPr>
            </w:pPr>
            <w:r w:rsidRPr="006D2EBC">
              <w:rPr>
                <w:bCs/>
                <w:sz w:val="18"/>
                <w:szCs w:val="18"/>
                <w:lang w:val="en-US"/>
              </w:rPr>
              <w:t xml:space="preserve">  </w:t>
            </w:r>
            <w:r w:rsidR="00EE3DCC">
              <w:rPr>
                <w:b/>
                <w:sz w:val="18"/>
                <w:szCs w:val="18"/>
                <w:lang w:val="en-US"/>
              </w:rPr>
              <w:t xml:space="preserve">Assign </w:t>
            </w:r>
            <w:proofErr w:type="spellStart"/>
            <w:r w:rsidR="001F6F55">
              <w:rPr>
                <w:bCs/>
                <w:sz w:val="18"/>
                <w:szCs w:val="18"/>
                <w:lang w:val="en-US"/>
              </w:rPr>
              <w:t>metadata</w:t>
            </w:r>
            <w:r w:rsidRPr="006D2EBC">
              <w:rPr>
                <w:bCs/>
                <w:sz w:val="18"/>
                <w:szCs w:val="18"/>
                <w:lang w:val="en-US"/>
              </w:rPr>
              <w:t>JSON</w:t>
            </w:r>
            <w:proofErr w:type="spellEnd"/>
            <w:r w:rsidRPr="006D2EBC">
              <w:rPr>
                <w:bCs/>
                <w:sz w:val="18"/>
                <w:szCs w:val="18"/>
                <w:lang w:val="en-US"/>
              </w:rPr>
              <w:t xml:space="preserve"> = Convert </w:t>
            </w:r>
            <w:proofErr w:type="spellStart"/>
            <w:r w:rsidR="00F77A3C">
              <w:rPr>
                <w:bCs/>
                <w:sz w:val="18"/>
                <w:szCs w:val="18"/>
                <w:lang w:val="en-US"/>
              </w:rPr>
              <w:t>Raw</w:t>
            </w:r>
            <w:r w:rsidRPr="006D2EBC">
              <w:rPr>
                <w:bCs/>
                <w:sz w:val="18"/>
                <w:szCs w:val="18"/>
                <w:lang w:val="en-US"/>
              </w:rPr>
              <w:t>XML</w:t>
            </w:r>
            <w:proofErr w:type="spellEnd"/>
            <w:r w:rsidRPr="006D2EBC">
              <w:rPr>
                <w:bCs/>
                <w:sz w:val="18"/>
                <w:szCs w:val="18"/>
                <w:lang w:val="en-US"/>
              </w:rPr>
              <w:t xml:space="preserve"> to JSON</w:t>
            </w:r>
          </w:p>
        </w:tc>
      </w:tr>
      <w:tr w:rsidR="008D7200" w:rsidRPr="006D2EBC" w14:paraId="4D9264B1" w14:textId="77777777" w:rsidTr="005F1B4A">
        <w:trPr>
          <w:jc w:val="center"/>
        </w:trPr>
        <w:tc>
          <w:tcPr>
            <w:tcW w:w="622" w:type="dxa"/>
            <w:tcBorders>
              <w:top w:val="nil"/>
              <w:bottom w:val="nil"/>
            </w:tcBorders>
            <w:shd w:val="clear" w:color="auto" w:fill="F2F2F2" w:themeFill="background1" w:themeFillShade="F2"/>
          </w:tcPr>
          <w:p w14:paraId="047D3584" w14:textId="77777777" w:rsidR="00FD5D23" w:rsidRPr="006D2EBC" w:rsidRDefault="00FD5D23" w:rsidP="00690D6C">
            <w:pPr>
              <w:pStyle w:val="BodyText"/>
              <w:spacing w:after="0"/>
              <w:ind w:firstLine="0"/>
              <w:jc w:val="thaiDistribute"/>
              <w:rPr>
                <w:bCs/>
                <w:sz w:val="18"/>
                <w:szCs w:val="18"/>
                <w:lang w:val="en-US"/>
              </w:rPr>
            </w:pPr>
            <w:r w:rsidRPr="006D2EBC">
              <w:rPr>
                <w:bCs/>
                <w:sz w:val="18"/>
                <w:szCs w:val="18"/>
                <w:lang w:val="en-US"/>
              </w:rPr>
              <w:t>4:</w:t>
            </w:r>
          </w:p>
        </w:tc>
        <w:tc>
          <w:tcPr>
            <w:tcW w:w="4244" w:type="dxa"/>
            <w:tcBorders>
              <w:top w:val="nil"/>
              <w:bottom w:val="nil"/>
            </w:tcBorders>
            <w:shd w:val="clear" w:color="auto" w:fill="F2F2F2" w:themeFill="background1" w:themeFillShade="F2"/>
          </w:tcPr>
          <w:p w14:paraId="527AC4AC" w14:textId="0CF13089" w:rsidR="00FD5D23" w:rsidRPr="006D2EBC" w:rsidRDefault="00025599" w:rsidP="00690D6C">
            <w:pPr>
              <w:pStyle w:val="BodyText"/>
              <w:spacing w:after="0"/>
              <w:ind w:firstLine="0"/>
              <w:jc w:val="thaiDistribute"/>
              <w:rPr>
                <w:bCs/>
                <w:sz w:val="18"/>
                <w:szCs w:val="18"/>
                <w:lang w:val="en-US"/>
              </w:rPr>
            </w:pPr>
            <w:r>
              <w:rPr>
                <w:b/>
                <w:sz w:val="18"/>
                <w:szCs w:val="18"/>
                <w:lang w:val="en-US"/>
              </w:rPr>
              <w:t>end</w:t>
            </w:r>
          </w:p>
        </w:tc>
      </w:tr>
      <w:tr w:rsidR="008D7200" w:rsidRPr="006D2EBC" w14:paraId="4634F118" w14:textId="77777777" w:rsidTr="005F1B4A">
        <w:trPr>
          <w:jc w:val="center"/>
        </w:trPr>
        <w:tc>
          <w:tcPr>
            <w:tcW w:w="622" w:type="dxa"/>
            <w:tcBorders>
              <w:top w:val="nil"/>
              <w:bottom w:val="nil"/>
            </w:tcBorders>
            <w:shd w:val="clear" w:color="auto" w:fill="F2F2F2" w:themeFill="background1" w:themeFillShade="F2"/>
          </w:tcPr>
          <w:p w14:paraId="53A33537" w14:textId="5A621393" w:rsidR="00FD5D23" w:rsidRPr="006D2EBC" w:rsidRDefault="00B230D8" w:rsidP="00690D6C">
            <w:pPr>
              <w:pStyle w:val="BodyText"/>
              <w:spacing w:after="0"/>
              <w:ind w:firstLine="0"/>
              <w:jc w:val="thaiDistribute"/>
              <w:rPr>
                <w:bCs/>
                <w:sz w:val="18"/>
                <w:szCs w:val="18"/>
                <w:lang w:val="en-US"/>
              </w:rPr>
            </w:pPr>
            <w:r>
              <w:rPr>
                <w:bCs/>
                <w:sz w:val="18"/>
                <w:szCs w:val="18"/>
                <w:lang w:val="en-US"/>
              </w:rPr>
              <w:t>5</w:t>
            </w:r>
            <w:r w:rsidR="006E4008" w:rsidRPr="006D2EBC">
              <w:rPr>
                <w:bCs/>
                <w:sz w:val="18"/>
                <w:szCs w:val="18"/>
                <w:lang w:val="en-US"/>
              </w:rPr>
              <w:t>:</w:t>
            </w:r>
          </w:p>
        </w:tc>
        <w:tc>
          <w:tcPr>
            <w:tcW w:w="4244" w:type="dxa"/>
            <w:tcBorders>
              <w:top w:val="nil"/>
              <w:bottom w:val="nil"/>
            </w:tcBorders>
            <w:shd w:val="clear" w:color="auto" w:fill="F2F2F2" w:themeFill="background1" w:themeFillShade="F2"/>
          </w:tcPr>
          <w:p w14:paraId="373D500E" w14:textId="1C698888" w:rsidR="00FD5D23" w:rsidRPr="006D2EBC" w:rsidRDefault="00DC7503" w:rsidP="00690D6C">
            <w:pPr>
              <w:pStyle w:val="BodyText"/>
              <w:spacing w:after="0"/>
              <w:ind w:firstLine="0"/>
              <w:jc w:val="thaiDistribute"/>
              <w:rPr>
                <w:bCs/>
                <w:sz w:val="18"/>
                <w:szCs w:val="18"/>
                <w:lang w:val="en-US"/>
              </w:rPr>
            </w:pPr>
            <w:r>
              <w:rPr>
                <w:b/>
                <w:sz w:val="18"/>
                <w:szCs w:val="18"/>
                <w:lang w:val="en-US"/>
              </w:rPr>
              <w:t>if</w:t>
            </w:r>
            <w:r w:rsidR="00A96576" w:rsidRPr="006D2EBC">
              <w:rPr>
                <w:bCs/>
                <w:sz w:val="18"/>
                <w:szCs w:val="18"/>
                <w:lang w:val="en-US"/>
              </w:rPr>
              <w:t xml:space="preserve"> </w:t>
            </w:r>
            <w:proofErr w:type="spellStart"/>
            <w:r>
              <w:rPr>
                <w:bCs/>
                <w:sz w:val="18"/>
                <w:szCs w:val="18"/>
                <w:lang w:val="en-US"/>
              </w:rPr>
              <w:t>metadata</w:t>
            </w:r>
            <w:r w:rsidR="00A96576" w:rsidRPr="006D2EBC">
              <w:rPr>
                <w:bCs/>
                <w:sz w:val="18"/>
                <w:szCs w:val="18"/>
                <w:lang w:val="en-US"/>
              </w:rPr>
              <w:t>JSON</w:t>
            </w:r>
            <w:proofErr w:type="spellEnd"/>
            <w:r w:rsidR="00A96576" w:rsidRPr="006D2EBC">
              <w:rPr>
                <w:bCs/>
                <w:sz w:val="18"/>
                <w:szCs w:val="18"/>
                <w:lang w:val="en-US"/>
              </w:rPr>
              <w:t xml:space="preserve"> </w:t>
            </w:r>
            <w:r>
              <w:rPr>
                <w:bCs/>
                <w:sz w:val="18"/>
                <w:szCs w:val="18"/>
                <w:lang w:val="en-US"/>
              </w:rPr>
              <w:t xml:space="preserve">is valid </w:t>
            </w:r>
            <w:r>
              <w:rPr>
                <w:b/>
                <w:sz w:val="18"/>
                <w:szCs w:val="18"/>
                <w:lang w:val="en-US"/>
              </w:rPr>
              <w:t>then</w:t>
            </w:r>
          </w:p>
        </w:tc>
      </w:tr>
      <w:tr w:rsidR="008D7200" w:rsidRPr="006D2EBC" w14:paraId="3FD531BA" w14:textId="77777777" w:rsidTr="005F1B4A">
        <w:trPr>
          <w:jc w:val="center"/>
        </w:trPr>
        <w:tc>
          <w:tcPr>
            <w:tcW w:w="622" w:type="dxa"/>
            <w:tcBorders>
              <w:top w:val="nil"/>
              <w:bottom w:val="nil"/>
            </w:tcBorders>
            <w:shd w:val="clear" w:color="auto" w:fill="FFFFFF" w:themeFill="background1"/>
          </w:tcPr>
          <w:p w14:paraId="7811EE8C" w14:textId="34DE6E44" w:rsidR="00FD5D23" w:rsidRPr="006D2EBC" w:rsidRDefault="00B230D8" w:rsidP="00690D6C">
            <w:pPr>
              <w:pStyle w:val="BodyText"/>
              <w:spacing w:after="0"/>
              <w:ind w:firstLine="0"/>
              <w:jc w:val="thaiDistribute"/>
              <w:rPr>
                <w:bCs/>
                <w:sz w:val="18"/>
                <w:szCs w:val="18"/>
                <w:lang w:val="en-US"/>
              </w:rPr>
            </w:pPr>
            <w:r>
              <w:rPr>
                <w:bCs/>
                <w:sz w:val="18"/>
                <w:szCs w:val="18"/>
                <w:lang w:val="en-US"/>
              </w:rPr>
              <w:t>6</w:t>
            </w:r>
            <w:r w:rsidR="006E4008" w:rsidRPr="006D2EBC">
              <w:rPr>
                <w:bCs/>
                <w:sz w:val="18"/>
                <w:szCs w:val="18"/>
                <w:lang w:val="en-US"/>
              </w:rPr>
              <w:t>:</w:t>
            </w:r>
          </w:p>
        </w:tc>
        <w:tc>
          <w:tcPr>
            <w:tcW w:w="4244" w:type="dxa"/>
            <w:tcBorders>
              <w:top w:val="nil"/>
              <w:bottom w:val="nil"/>
            </w:tcBorders>
            <w:shd w:val="clear" w:color="auto" w:fill="FFFFFF" w:themeFill="background1"/>
          </w:tcPr>
          <w:p w14:paraId="62F95FFA" w14:textId="3085F8DE" w:rsidR="00FD5D23" w:rsidRPr="006D2EBC" w:rsidRDefault="009203F0" w:rsidP="00690D6C">
            <w:pPr>
              <w:pStyle w:val="BodyText"/>
              <w:spacing w:after="0"/>
              <w:ind w:firstLine="0"/>
              <w:jc w:val="thaiDistribute"/>
              <w:rPr>
                <w:bCs/>
                <w:sz w:val="18"/>
                <w:szCs w:val="18"/>
                <w:lang w:val="en-US"/>
              </w:rPr>
            </w:pPr>
            <w:r w:rsidRPr="006D2EBC">
              <w:rPr>
                <w:bCs/>
                <w:sz w:val="18"/>
                <w:szCs w:val="18"/>
                <w:lang w:val="en-US"/>
              </w:rPr>
              <w:t xml:space="preserve">    </w:t>
            </w:r>
            <w:r w:rsidR="00DC7503">
              <w:rPr>
                <w:b/>
                <w:sz w:val="18"/>
                <w:szCs w:val="18"/>
                <w:lang w:val="en-US"/>
              </w:rPr>
              <w:t xml:space="preserve">Assign </w:t>
            </w:r>
            <w:proofErr w:type="spellStart"/>
            <w:r w:rsidR="00DC7503">
              <w:rPr>
                <w:bCs/>
                <w:sz w:val="18"/>
                <w:szCs w:val="18"/>
                <w:lang w:val="en-US"/>
              </w:rPr>
              <w:t>metadataSorted</w:t>
            </w:r>
            <w:proofErr w:type="spellEnd"/>
            <w:r w:rsidRPr="006D2EBC">
              <w:rPr>
                <w:bCs/>
                <w:sz w:val="18"/>
                <w:szCs w:val="18"/>
                <w:lang w:val="en-US"/>
              </w:rPr>
              <w:t xml:space="preserve"> = </w:t>
            </w:r>
            <w:r w:rsidR="00D11DED" w:rsidRPr="006D2EBC">
              <w:rPr>
                <w:bCs/>
                <w:sz w:val="18"/>
                <w:szCs w:val="18"/>
                <w:lang w:val="en-US"/>
              </w:rPr>
              <w:t>Ass</w:t>
            </w:r>
            <w:r w:rsidR="002666DF" w:rsidRPr="006D2EBC">
              <w:rPr>
                <w:bCs/>
                <w:sz w:val="18"/>
                <w:szCs w:val="18"/>
                <w:lang w:val="en-US"/>
              </w:rPr>
              <w:t xml:space="preserve">ort </w:t>
            </w:r>
            <w:proofErr w:type="spellStart"/>
            <w:r w:rsidR="00DC7503">
              <w:rPr>
                <w:bCs/>
                <w:sz w:val="18"/>
                <w:szCs w:val="18"/>
                <w:lang w:val="en-US"/>
              </w:rPr>
              <w:t>metadataJSON</w:t>
            </w:r>
            <w:proofErr w:type="spellEnd"/>
          </w:p>
        </w:tc>
      </w:tr>
      <w:tr w:rsidR="008D7200" w:rsidRPr="006D2EBC" w14:paraId="08914752" w14:textId="77777777" w:rsidTr="005F1B4A">
        <w:trPr>
          <w:jc w:val="center"/>
        </w:trPr>
        <w:tc>
          <w:tcPr>
            <w:tcW w:w="622" w:type="dxa"/>
            <w:tcBorders>
              <w:top w:val="nil"/>
              <w:bottom w:val="nil"/>
            </w:tcBorders>
            <w:shd w:val="clear" w:color="auto" w:fill="F2F2F2" w:themeFill="background1" w:themeFillShade="F2"/>
          </w:tcPr>
          <w:p w14:paraId="2863B33D" w14:textId="2AF6193D" w:rsidR="00FD5D23" w:rsidRPr="006D2EBC" w:rsidRDefault="00B230D8" w:rsidP="00690D6C">
            <w:pPr>
              <w:pStyle w:val="BodyText"/>
              <w:spacing w:after="0"/>
              <w:ind w:firstLine="0"/>
              <w:jc w:val="thaiDistribute"/>
              <w:rPr>
                <w:bCs/>
                <w:sz w:val="18"/>
                <w:szCs w:val="18"/>
                <w:lang w:val="en-US"/>
              </w:rPr>
            </w:pPr>
            <w:r>
              <w:rPr>
                <w:bCs/>
                <w:sz w:val="18"/>
                <w:szCs w:val="18"/>
                <w:lang w:val="en-US"/>
              </w:rPr>
              <w:t>7</w:t>
            </w:r>
            <w:r w:rsidR="006E4008" w:rsidRPr="006D2EBC">
              <w:rPr>
                <w:bCs/>
                <w:sz w:val="18"/>
                <w:szCs w:val="18"/>
                <w:lang w:val="en-US"/>
              </w:rPr>
              <w:t>:</w:t>
            </w:r>
          </w:p>
        </w:tc>
        <w:tc>
          <w:tcPr>
            <w:tcW w:w="4244" w:type="dxa"/>
            <w:tcBorders>
              <w:top w:val="nil"/>
              <w:bottom w:val="nil"/>
            </w:tcBorders>
            <w:shd w:val="clear" w:color="auto" w:fill="F2F2F2" w:themeFill="background1" w:themeFillShade="F2"/>
          </w:tcPr>
          <w:p w14:paraId="13DFEC93" w14:textId="3E6AFA75" w:rsidR="00FD5D23" w:rsidRPr="006D2EBC" w:rsidRDefault="00D64BD9" w:rsidP="00690D6C">
            <w:pPr>
              <w:pStyle w:val="BodyText"/>
              <w:spacing w:after="0"/>
              <w:ind w:firstLine="0"/>
              <w:jc w:val="thaiDistribute"/>
              <w:rPr>
                <w:bCs/>
                <w:sz w:val="18"/>
                <w:szCs w:val="18"/>
                <w:lang w:val="en-US"/>
              </w:rPr>
            </w:pPr>
            <w:r w:rsidRPr="006D2EBC">
              <w:rPr>
                <w:bCs/>
                <w:sz w:val="18"/>
                <w:szCs w:val="18"/>
                <w:lang w:val="en-US"/>
              </w:rPr>
              <w:t xml:space="preserve">    </w:t>
            </w:r>
            <w:r w:rsidRPr="005F1B4A">
              <w:rPr>
                <w:b/>
                <w:sz w:val="18"/>
                <w:szCs w:val="18"/>
                <w:lang w:val="en-US"/>
              </w:rPr>
              <w:t>for</w:t>
            </w:r>
            <w:r w:rsidRPr="006D2EBC">
              <w:rPr>
                <w:bCs/>
                <w:sz w:val="18"/>
                <w:szCs w:val="18"/>
                <w:lang w:val="en-US"/>
              </w:rPr>
              <w:t xml:space="preserve"> Loop</w:t>
            </w:r>
            <w:r w:rsidR="001D2C65" w:rsidRPr="006D2EBC">
              <w:rPr>
                <w:bCs/>
                <w:sz w:val="18"/>
                <w:szCs w:val="18"/>
                <w:lang w:val="en-US"/>
              </w:rPr>
              <w:t xml:space="preserve"> </w:t>
            </w:r>
            <w:r w:rsidR="00A31554">
              <w:rPr>
                <w:bCs/>
                <w:sz w:val="18"/>
                <w:szCs w:val="18"/>
                <w:lang w:val="en-US"/>
              </w:rPr>
              <w:t>through</w:t>
            </w:r>
            <w:r w:rsidR="001D2C65" w:rsidRPr="006D2EBC">
              <w:rPr>
                <w:bCs/>
                <w:sz w:val="18"/>
                <w:szCs w:val="18"/>
                <w:lang w:val="en-US"/>
              </w:rPr>
              <w:t xml:space="preserve"> all attributes</w:t>
            </w:r>
            <w:r w:rsidR="00DC7503">
              <w:rPr>
                <w:bCs/>
                <w:sz w:val="18"/>
                <w:szCs w:val="18"/>
                <w:lang w:val="en-US"/>
              </w:rPr>
              <w:t xml:space="preserve"> in </w:t>
            </w:r>
            <w:proofErr w:type="spellStart"/>
            <w:r w:rsidR="00DC7503">
              <w:rPr>
                <w:bCs/>
                <w:sz w:val="18"/>
                <w:szCs w:val="18"/>
                <w:lang w:val="en-US"/>
              </w:rPr>
              <w:t>metadataSorted</w:t>
            </w:r>
            <w:proofErr w:type="spellEnd"/>
            <w:r w:rsidR="002666DF" w:rsidRPr="006D2EBC">
              <w:rPr>
                <w:bCs/>
                <w:sz w:val="18"/>
                <w:szCs w:val="18"/>
                <w:lang w:val="en-US"/>
              </w:rPr>
              <w:t xml:space="preserve"> </w:t>
            </w:r>
            <w:r w:rsidR="00DC7503">
              <w:rPr>
                <w:b/>
                <w:sz w:val="18"/>
                <w:szCs w:val="18"/>
                <w:lang w:val="en-US"/>
              </w:rPr>
              <w:t>do</w:t>
            </w:r>
          </w:p>
        </w:tc>
      </w:tr>
      <w:tr w:rsidR="008D7200" w:rsidRPr="006D2EBC" w14:paraId="0EC6B47D" w14:textId="77777777" w:rsidTr="005F1B4A">
        <w:trPr>
          <w:jc w:val="center"/>
        </w:trPr>
        <w:tc>
          <w:tcPr>
            <w:tcW w:w="622" w:type="dxa"/>
            <w:tcBorders>
              <w:top w:val="nil"/>
              <w:bottom w:val="nil"/>
            </w:tcBorders>
            <w:shd w:val="clear" w:color="auto" w:fill="FFFFFF" w:themeFill="background1"/>
          </w:tcPr>
          <w:p w14:paraId="21BEA185" w14:textId="44172A97" w:rsidR="00FD5D23" w:rsidRPr="006D2EBC" w:rsidRDefault="00B230D8" w:rsidP="00690D6C">
            <w:pPr>
              <w:pStyle w:val="BodyText"/>
              <w:spacing w:after="0"/>
              <w:ind w:firstLine="0"/>
              <w:jc w:val="thaiDistribute"/>
              <w:rPr>
                <w:bCs/>
                <w:sz w:val="18"/>
                <w:szCs w:val="18"/>
                <w:lang w:val="en-US"/>
              </w:rPr>
            </w:pPr>
            <w:r>
              <w:rPr>
                <w:bCs/>
                <w:sz w:val="18"/>
                <w:szCs w:val="18"/>
                <w:lang w:val="en-US"/>
              </w:rPr>
              <w:t>8</w:t>
            </w:r>
            <w:r w:rsidR="006E4008" w:rsidRPr="006D2EBC">
              <w:rPr>
                <w:bCs/>
                <w:sz w:val="18"/>
                <w:szCs w:val="18"/>
                <w:lang w:val="en-US"/>
              </w:rPr>
              <w:t>:</w:t>
            </w:r>
          </w:p>
        </w:tc>
        <w:tc>
          <w:tcPr>
            <w:tcW w:w="4244" w:type="dxa"/>
            <w:tcBorders>
              <w:top w:val="nil"/>
              <w:bottom w:val="nil"/>
            </w:tcBorders>
            <w:shd w:val="clear" w:color="auto" w:fill="FFFFFF" w:themeFill="background1"/>
          </w:tcPr>
          <w:p w14:paraId="29473280" w14:textId="788AF94C" w:rsidR="00FD5D23" w:rsidRPr="006D2EBC" w:rsidRDefault="002666DF" w:rsidP="00690D6C">
            <w:pPr>
              <w:pStyle w:val="BodyText"/>
              <w:spacing w:after="0"/>
              <w:ind w:firstLine="0"/>
              <w:jc w:val="thaiDistribute"/>
              <w:rPr>
                <w:bCs/>
                <w:sz w:val="18"/>
                <w:szCs w:val="18"/>
                <w:lang w:val="en-US"/>
              </w:rPr>
            </w:pPr>
            <w:r w:rsidRPr="006D2EBC">
              <w:rPr>
                <w:bCs/>
                <w:sz w:val="18"/>
                <w:szCs w:val="18"/>
                <w:lang w:val="en-US"/>
              </w:rPr>
              <w:t xml:space="preserve">      </w:t>
            </w:r>
            <w:proofErr w:type="spellStart"/>
            <w:r w:rsidR="00011631">
              <w:rPr>
                <w:bCs/>
                <w:sz w:val="18"/>
                <w:szCs w:val="18"/>
                <w:lang w:val="en-US"/>
              </w:rPr>
              <w:t>metadata</w:t>
            </w:r>
            <w:r w:rsidRPr="006D2EBC">
              <w:rPr>
                <w:bCs/>
                <w:sz w:val="18"/>
                <w:szCs w:val="18"/>
                <w:lang w:val="en-US"/>
              </w:rPr>
              <w:t>Value</w:t>
            </w:r>
            <w:proofErr w:type="spellEnd"/>
            <w:r w:rsidRPr="006D2EBC">
              <w:rPr>
                <w:bCs/>
                <w:sz w:val="18"/>
                <w:szCs w:val="18"/>
                <w:lang w:val="en-US"/>
              </w:rPr>
              <w:t xml:space="preserve"> [</w:t>
            </w:r>
            <w:proofErr w:type="spellStart"/>
            <w:r w:rsidRPr="006D2EBC">
              <w:rPr>
                <w:bCs/>
                <w:sz w:val="18"/>
                <w:szCs w:val="18"/>
                <w:lang w:val="en-US"/>
              </w:rPr>
              <w:t>i</w:t>
            </w:r>
            <w:proofErr w:type="spellEnd"/>
            <w:r w:rsidRPr="006D2EBC">
              <w:rPr>
                <w:bCs/>
                <w:sz w:val="18"/>
                <w:szCs w:val="18"/>
                <w:lang w:val="en-US"/>
              </w:rPr>
              <w:t xml:space="preserve">] = </w:t>
            </w:r>
            <w:proofErr w:type="spellStart"/>
            <w:r w:rsidR="006D297D">
              <w:rPr>
                <w:bCs/>
                <w:sz w:val="18"/>
                <w:szCs w:val="18"/>
                <w:lang w:val="en-US"/>
              </w:rPr>
              <w:t>metadataSorted</w:t>
            </w:r>
            <w:proofErr w:type="spellEnd"/>
            <w:r w:rsidR="00937C34" w:rsidRPr="006D2EBC">
              <w:rPr>
                <w:bCs/>
                <w:sz w:val="18"/>
                <w:szCs w:val="18"/>
                <w:lang w:val="en-US"/>
              </w:rPr>
              <w:t>[</w:t>
            </w:r>
            <w:proofErr w:type="spellStart"/>
            <w:r w:rsidR="00937C34" w:rsidRPr="006D2EBC">
              <w:rPr>
                <w:bCs/>
                <w:sz w:val="18"/>
                <w:szCs w:val="18"/>
                <w:lang w:val="en-US"/>
              </w:rPr>
              <w:t>i</w:t>
            </w:r>
            <w:proofErr w:type="spellEnd"/>
            <w:r w:rsidR="00937C34" w:rsidRPr="006D2EBC">
              <w:rPr>
                <w:bCs/>
                <w:sz w:val="18"/>
                <w:szCs w:val="18"/>
                <w:lang w:val="en-US"/>
              </w:rPr>
              <w:t>] to String</w:t>
            </w:r>
          </w:p>
        </w:tc>
      </w:tr>
      <w:tr w:rsidR="008D7200" w:rsidRPr="006D2EBC" w14:paraId="06E5618E" w14:textId="77777777" w:rsidTr="005F1B4A">
        <w:trPr>
          <w:jc w:val="center"/>
        </w:trPr>
        <w:tc>
          <w:tcPr>
            <w:tcW w:w="622" w:type="dxa"/>
            <w:tcBorders>
              <w:top w:val="nil"/>
              <w:bottom w:val="nil"/>
            </w:tcBorders>
            <w:shd w:val="clear" w:color="auto" w:fill="F2F2F2" w:themeFill="background1" w:themeFillShade="F2"/>
          </w:tcPr>
          <w:p w14:paraId="7B336280" w14:textId="56271544" w:rsidR="00FD5D23" w:rsidRPr="006D2EBC" w:rsidRDefault="00B230D8" w:rsidP="00690D6C">
            <w:pPr>
              <w:pStyle w:val="BodyText"/>
              <w:spacing w:after="0"/>
              <w:ind w:firstLine="0"/>
              <w:jc w:val="thaiDistribute"/>
              <w:rPr>
                <w:bCs/>
                <w:sz w:val="18"/>
                <w:szCs w:val="18"/>
                <w:lang w:val="en-US"/>
              </w:rPr>
            </w:pPr>
            <w:r>
              <w:rPr>
                <w:bCs/>
                <w:sz w:val="18"/>
                <w:szCs w:val="18"/>
                <w:lang w:val="en-US"/>
              </w:rPr>
              <w:t>9</w:t>
            </w:r>
            <w:r w:rsidR="006E4008" w:rsidRPr="006D2EBC">
              <w:rPr>
                <w:bCs/>
                <w:sz w:val="18"/>
                <w:szCs w:val="18"/>
                <w:lang w:val="en-US"/>
              </w:rPr>
              <w:t>:</w:t>
            </w:r>
          </w:p>
        </w:tc>
        <w:tc>
          <w:tcPr>
            <w:tcW w:w="4244" w:type="dxa"/>
            <w:tcBorders>
              <w:top w:val="nil"/>
              <w:bottom w:val="nil"/>
            </w:tcBorders>
            <w:shd w:val="clear" w:color="auto" w:fill="F2F2F2" w:themeFill="background1" w:themeFillShade="F2"/>
          </w:tcPr>
          <w:p w14:paraId="7D56D2E4" w14:textId="5B98A383" w:rsidR="00FD5D23" w:rsidRPr="005F1B4A" w:rsidRDefault="00937C34" w:rsidP="00690D6C">
            <w:pPr>
              <w:pStyle w:val="BodyText"/>
              <w:spacing w:after="0"/>
              <w:ind w:firstLine="0"/>
              <w:jc w:val="thaiDistribute"/>
              <w:rPr>
                <w:b/>
                <w:sz w:val="18"/>
                <w:szCs w:val="18"/>
                <w:lang w:val="en-US"/>
              </w:rPr>
            </w:pPr>
            <w:r w:rsidRPr="006D2EBC">
              <w:rPr>
                <w:bCs/>
                <w:sz w:val="18"/>
                <w:szCs w:val="18"/>
                <w:lang w:val="en-US"/>
              </w:rPr>
              <w:t xml:space="preserve">    </w:t>
            </w:r>
            <w:r w:rsidR="00BA53D4" w:rsidRPr="005F1B4A">
              <w:rPr>
                <w:b/>
                <w:sz w:val="18"/>
                <w:szCs w:val="18"/>
                <w:lang w:val="en-US"/>
              </w:rPr>
              <w:t>E</w:t>
            </w:r>
            <w:r w:rsidR="006D297D" w:rsidRPr="005F1B4A">
              <w:rPr>
                <w:b/>
                <w:sz w:val="18"/>
                <w:szCs w:val="18"/>
                <w:lang w:val="en-US"/>
              </w:rPr>
              <w:t>nd</w:t>
            </w:r>
          </w:p>
        </w:tc>
      </w:tr>
      <w:tr w:rsidR="008D7200" w:rsidRPr="006D2EBC" w14:paraId="28EC6E67" w14:textId="77777777" w:rsidTr="005F1B4A">
        <w:trPr>
          <w:jc w:val="center"/>
        </w:trPr>
        <w:tc>
          <w:tcPr>
            <w:tcW w:w="622" w:type="dxa"/>
            <w:tcBorders>
              <w:top w:val="nil"/>
              <w:bottom w:val="nil"/>
            </w:tcBorders>
          </w:tcPr>
          <w:p w14:paraId="5E4C30D2" w14:textId="07F627A1" w:rsidR="00107B39" w:rsidRPr="006D2EBC" w:rsidRDefault="006E4008" w:rsidP="00690D6C">
            <w:pPr>
              <w:pStyle w:val="BodyText"/>
              <w:spacing w:after="0"/>
              <w:ind w:firstLine="0"/>
              <w:jc w:val="thaiDistribute"/>
              <w:rPr>
                <w:bCs/>
                <w:sz w:val="18"/>
                <w:szCs w:val="18"/>
                <w:lang w:val="en-US"/>
              </w:rPr>
            </w:pPr>
            <w:r w:rsidRPr="006D2EBC">
              <w:rPr>
                <w:bCs/>
                <w:sz w:val="18"/>
                <w:szCs w:val="18"/>
                <w:lang w:val="en-US"/>
              </w:rPr>
              <w:t>1</w:t>
            </w:r>
            <w:r w:rsidR="00B230D8">
              <w:rPr>
                <w:bCs/>
                <w:sz w:val="18"/>
                <w:szCs w:val="18"/>
                <w:lang w:val="en-US"/>
              </w:rPr>
              <w:t>0</w:t>
            </w:r>
            <w:r w:rsidRPr="006D2EBC">
              <w:rPr>
                <w:bCs/>
                <w:sz w:val="18"/>
                <w:szCs w:val="18"/>
                <w:lang w:val="en-US"/>
              </w:rPr>
              <w:t>:</w:t>
            </w:r>
          </w:p>
        </w:tc>
        <w:tc>
          <w:tcPr>
            <w:tcW w:w="4244" w:type="dxa"/>
            <w:tcBorders>
              <w:top w:val="nil"/>
              <w:bottom w:val="nil"/>
            </w:tcBorders>
          </w:tcPr>
          <w:p w14:paraId="2BF9CAF9" w14:textId="13BE6294" w:rsidR="00107B39" w:rsidRPr="006D2EBC" w:rsidRDefault="00937C34" w:rsidP="00690D6C">
            <w:pPr>
              <w:pStyle w:val="BodyText"/>
              <w:spacing w:after="0"/>
              <w:ind w:firstLine="0"/>
              <w:jc w:val="thaiDistribute"/>
              <w:rPr>
                <w:bCs/>
                <w:sz w:val="18"/>
                <w:szCs w:val="18"/>
                <w:lang w:val="en-US"/>
              </w:rPr>
            </w:pPr>
            <w:r w:rsidRPr="006D2EBC">
              <w:rPr>
                <w:bCs/>
                <w:sz w:val="18"/>
                <w:szCs w:val="18"/>
                <w:lang w:val="en-US"/>
              </w:rPr>
              <w:t xml:space="preserve">    </w:t>
            </w:r>
            <w:r w:rsidRPr="005F1B4A">
              <w:rPr>
                <w:b/>
                <w:sz w:val="18"/>
                <w:szCs w:val="18"/>
                <w:lang w:val="en-US"/>
              </w:rPr>
              <w:t>Add</w:t>
            </w:r>
            <w:r w:rsidRPr="006D2EBC">
              <w:rPr>
                <w:bCs/>
                <w:sz w:val="18"/>
                <w:szCs w:val="18"/>
                <w:lang w:val="en-US"/>
              </w:rPr>
              <w:t xml:space="preserve"> </w:t>
            </w:r>
            <w:proofErr w:type="spellStart"/>
            <w:r w:rsidR="00AB25B0">
              <w:rPr>
                <w:bCs/>
                <w:sz w:val="18"/>
                <w:szCs w:val="18"/>
                <w:lang w:val="en-US"/>
              </w:rPr>
              <w:t>metadata</w:t>
            </w:r>
            <w:r w:rsidRPr="006D2EBC">
              <w:rPr>
                <w:bCs/>
                <w:sz w:val="18"/>
                <w:szCs w:val="18"/>
                <w:lang w:val="en-US"/>
              </w:rPr>
              <w:t>Value</w:t>
            </w:r>
            <w:proofErr w:type="spellEnd"/>
            <w:r w:rsidR="001A2788">
              <w:rPr>
                <w:bCs/>
                <w:sz w:val="18"/>
                <w:szCs w:val="18"/>
                <w:lang w:val="en-US"/>
              </w:rPr>
              <w:t xml:space="preserve"> and </w:t>
            </w:r>
            <w:r w:rsidR="00830738">
              <w:rPr>
                <w:bCs/>
                <w:sz w:val="18"/>
                <w:szCs w:val="18"/>
                <w:lang w:val="en-US"/>
              </w:rPr>
              <w:t xml:space="preserve">integer </w:t>
            </w:r>
            <w:r w:rsidR="00A5326E">
              <w:rPr>
                <w:bCs/>
                <w:sz w:val="18"/>
                <w:szCs w:val="18"/>
                <w:lang w:val="en-US"/>
              </w:rPr>
              <w:t>ID</w:t>
            </w:r>
            <w:r w:rsidRPr="006D2EBC">
              <w:rPr>
                <w:bCs/>
                <w:sz w:val="18"/>
                <w:szCs w:val="18"/>
                <w:lang w:val="en-US"/>
              </w:rPr>
              <w:t xml:space="preserve"> to </w:t>
            </w:r>
            <w:r w:rsidR="003673FF" w:rsidRPr="006D2EBC">
              <w:rPr>
                <w:bCs/>
                <w:sz w:val="18"/>
                <w:szCs w:val="18"/>
                <w:lang w:val="en-US"/>
              </w:rPr>
              <w:t xml:space="preserve">Smart </w:t>
            </w:r>
            <w:r w:rsidR="00A55FC1" w:rsidRPr="006D2EBC">
              <w:rPr>
                <w:bCs/>
                <w:sz w:val="18"/>
                <w:szCs w:val="18"/>
                <w:lang w:val="en-US"/>
              </w:rPr>
              <w:t>C</w:t>
            </w:r>
            <w:r w:rsidR="003673FF" w:rsidRPr="006D2EBC">
              <w:rPr>
                <w:bCs/>
                <w:sz w:val="18"/>
                <w:szCs w:val="18"/>
                <w:lang w:val="en-US"/>
              </w:rPr>
              <w:t>ontract</w:t>
            </w:r>
          </w:p>
        </w:tc>
      </w:tr>
      <w:tr w:rsidR="008D7200" w:rsidRPr="006D2EBC" w14:paraId="3708BC93" w14:textId="77777777" w:rsidTr="004E4693">
        <w:trPr>
          <w:jc w:val="center"/>
        </w:trPr>
        <w:tc>
          <w:tcPr>
            <w:tcW w:w="622" w:type="dxa"/>
            <w:tcBorders>
              <w:top w:val="nil"/>
              <w:bottom w:val="nil"/>
            </w:tcBorders>
            <w:shd w:val="clear" w:color="auto" w:fill="F2F2F2" w:themeFill="background1" w:themeFillShade="F2"/>
          </w:tcPr>
          <w:p w14:paraId="56F9160C" w14:textId="031F3977" w:rsidR="00107B39" w:rsidRPr="006D2EBC" w:rsidRDefault="006E4008" w:rsidP="00690D6C">
            <w:pPr>
              <w:pStyle w:val="BodyText"/>
              <w:spacing w:after="0"/>
              <w:ind w:firstLine="0"/>
              <w:jc w:val="thaiDistribute"/>
              <w:rPr>
                <w:bCs/>
                <w:sz w:val="18"/>
                <w:szCs w:val="18"/>
                <w:lang w:val="en-US"/>
              </w:rPr>
            </w:pPr>
            <w:r w:rsidRPr="006D2EBC">
              <w:rPr>
                <w:bCs/>
                <w:sz w:val="18"/>
                <w:szCs w:val="18"/>
                <w:lang w:val="en-US"/>
              </w:rPr>
              <w:t>1</w:t>
            </w:r>
            <w:r w:rsidR="00B230D8">
              <w:rPr>
                <w:bCs/>
                <w:sz w:val="18"/>
                <w:szCs w:val="18"/>
                <w:lang w:val="en-US"/>
              </w:rPr>
              <w:t>1</w:t>
            </w:r>
            <w:r w:rsidRPr="006D2EBC">
              <w:rPr>
                <w:bCs/>
                <w:sz w:val="18"/>
                <w:szCs w:val="18"/>
                <w:lang w:val="en-US"/>
              </w:rPr>
              <w:t>:</w:t>
            </w:r>
          </w:p>
        </w:tc>
        <w:tc>
          <w:tcPr>
            <w:tcW w:w="4244" w:type="dxa"/>
            <w:tcBorders>
              <w:top w:val="nil"/>
              <w:bottom w:val="nil"/>
            </w:tcBorders>
            <w:shd w:val="clear" w:color="auto" w:fill="F2F2F2" w:themeFill="background1" w:themeFillShade="F2"/>
          </w:tcPr>
          <w:p w14:paraId="2CCFB2BD" w14:textId="52D28CCC" w:rsidR="00107B39" w:rsidRPr="006D2EBC" w:rsidRDefault="00BA53D4" w:rsidP="00690D6C">
            <w:pPr>
              <w:pStyle w:val="BodyText"/>
              <w:spacing w:after="0"/>
              <w:ind w:firstLine="0"/>
              <w:jc w:val="thaiDistribute"/>
              <w:rPr>
                <w:bCs/>
                <w:sz w:val="18"/>
                <w:szCs w:val="18"/>
                <w:lang w:val="en-US"/>
              </w:rPr>
            </w:pPr>
            <w:r>
              <w:rPr>
                <w:b/>
                <w:sz w:val="18"/>
                <w:szCs w:val="18"/>
                <w:lang w:val="en-US"/>
              </w:rPr>
              <w:t>E</w:t>
            </w:r>
            <w:r w:rsidR="00AB25B0">
              <w:rPr>
                <w:b/>
                <w:sz w:val="18"/>
                <w:szCs w:val="18"/>
                <w:lang w:val="en-US"/>
              </w:rPr>
              <w:t>nd</w:t>
            </w:r>
          </w:p>
        </w:tc>
      </w:tr>
      <w:tr w:rsidR="008D7200" w:rsidRPr="006D2EBC" w14:paraId="7D2E5EFA" w14:textId="77777777" w:rsidTr="004E4693">
        <w:trPr>
          <w:jc w:val="center"/>
        </w:trPr>
        <w:tc>
          <w:tcPr>
            <w:tcW w:w="622" w:type="dxa"/>
            <w:tcBorders>
              <w:top w:val="nil"/>
              <w:bottom w:val="nil"/>
            </w:tcBorders>
          </w:tcPr>
          <w:p w14:paraId="6770B6AF" w14:textId="0732E179" w:rsidR="003F0A9B" w:rsidRPr="006D2EBC" w:rsidRDefault="006E4008" w:rsidP="00690D6C">
            <w:pPr>
              <w:pStyle w:val="BodyText"/>
              <w:spacing w:after="0"/>
              <w:ind w:firstLine="0"/>
              <w:jc w:val="thaiDistribute"/>
              <w:rPr>
                <w:bCs/>
                <w:sz w:val="18"/>
                <w:szCs w:val="18"/>
                <w:lang w:val="en-US"/>
              </w:rPr>
            </w:pPr>
            <w:r w:rsidRPr="006D2EBC">
              <w:rPr>
                <w:bCs/>
                <w:sz w:val="18"/>
                <w:szCs w:val="18"/>
                <w:lang w:val="en-US"/>
              </w:rPr>
              <w:t>1</w:t>
            </w:r>
            <w:r w:rsidR="00B230D8">
              <w:rPr>
                <w:bCs/>
                <w:sz w:val="18"/>
                <w:szCs w:val="18"/>
                <w:lang w:val="en-US"/>
              </w:rPr>
              <w:t>2</w:t>
            </w:r>
            <w:r w:rsidRPr="006D2EBC">
              <w:rPr>
                <w:bCs/>
                <w:sz w:val="18"/>
                <w:szCs w:val="18"/>
                <w:lang w:val="en-US"/>
              </w:rPr>
              <w:t>:</w:t>
            </w:r>
          </w:p>
        </w:tc>
        <w:tc>
          <w:tcPr>
            <w:tcW w:w="4244" w:type="dxa"/>
            <w:tcBorders>
              <w:top w:val="nil"/>
              <w:bottom w:val="nil"/>
            </w:tcBorders>
          </w:tcPr>
          <w:p w14:paraId="6A1D32AF" w14:textId="3A70B583" w:rsidR="003F0A9B" w:rsidRPr="005F1B4A" w:rsidRDefault="004E4693" w:rsidP="00690D6C">
            <w:pPr>
              <w:pStyle w:val="BodyText"/>
              <w:spacing w:after="0"/>
              <w:ind w:firstLine="0"/>
              <w:jc w:val="thaiDistribute"/>
              <w:rPr>
                <w:b/>
                <w:sz w:val="18"/>
                <w:szCs w:val="18"/>
                <w:lang w:val="en-US"/>
              </w:rPr>
            </w:pPr>
            <w:r>
              <w:rPr>
                <w:b/>
                <w:sz w:val="18"/>
                <w:szCs w:val="18"/>
                <w:lang w:val="en-US"/>
              </w:rPr>
              <w:t>i</w:t>
            </w:r>
            <w:r w:rsidR="0066061A">
              <w:rPr>
                <w:b/>
                <w:sz w:val="18"/>
                <w:szCs w:val="18"/>
                <w:lang w:val="en-US"/>
              </w:rPr>
              <w:t xml:space="preserve">f </w:t>
            </w:r>
            <w:r w:rsidR="002E381F" w:rsidRPr="005F1B4A">
              <w:rPr>
                <w:bCs/>
                <w:sz w:val="18"/>
                <w:szCs w:val="18"/>
                <w:lang w:val="en-US"/>
              </w:rPr>
              <w:t>Smart Contract</w:t>
            </w:r>
            <w:r w:rsidR="002E381F">
              <w:rPr>
                <w:bCs/>
                <w:sz w:val="18"/>
                <w:szCs w:val="18"/>
                <w:lang w:val="en-US"/>
              </w:rPr>
              <w:t xml:space="preserve"> is valid </w:t>
            </w:r>
            <w:r w:rsidR="002E381F">
              <w:rPr>
                <w:b/>
                <w:sz w:val="18"/>
                <w:szCs w:val="18"/>
                <w:lang w:val="en-US"/>
              </w:rPr>
              <w:t>then</w:t>
            </w:r>
          </w:p>
        </w:tc>
      </w:tr>
      <w:tr w:rsidR="008D7200" w:rsidRPr="006D2EBC" w14:paraId="3149A8A4" w14:textId="77777777" w:rsidTr="004E4693">
        <w:trPr>
          <w:jc w:val="center"/>
        </w:trPr>
        <w:tc>
          <w:tcPr>
            <w:tcW w:w="622" w:type="dxa"/>
            <w:tcBorders>
              <w:top w:val="nil"/>
              <w:bottom w:val="nil"/>
            </w:tcBorders>
            <w:shd w:val="clear" w:color="auto" w:fill="F2F2F2" w:themeFill="background1" w:themeFillShade="F2"/>
          </w:tcPr>
          <w:p w14:paraId="104BF58F" w14:textId="1E29C792" w:rsidR="00107B39" w:rsidRPr="006D2EBC" w:rsidRDefault="006E4008" w:rsidP="00690D6C">
            <w:pPr>
              <w:pStyle w:val="BodyText"/>
              <w:spacing w:after="0"/>
              <w:ind w:firstLine="0"/>
              <w:jc w:val="thaiDistribute"/>
              <w:rPr>
                <w:bCs/>
                <w:sz w:val="18"/>
                <w:szCs w:val="18"/>
                <w:lang w:val="en-US"/>
              </w:rPr>
            </w:pPr>
            <w:r w:rsidRPr="006D2EBC">
              <w:rPr>
                <w:bCs/>
                <w:sz w:val="18"/>
                <w:szCs w:val="18"/>
                <w:lang w:val="en-US"/>
              </w:rPr>
              <w:t>1</w:t>
            </w:r>
            <w:r w:rsidR="00B230D8">
              <w:rPr>
                <w:bCs/>
                <w:sz w:val="18"/>
                <w:szCs w:val="18"/>
                <w:lang w:val="en-US"/>
              </w:rPr>
              <w:t>3</w:t>
            </w:r>
            <w:r w:rsidRPr="006D2EBC">
              <w:rPr>
                <w:bCs/>
                <w:sz w:val="18"/>
                <w:szCs w:val="18"/>
                <w:lang w:val="en-US"/>
              </w:rPr>
              <w:t>:</w:t>
            </w:r>
          </w:p>
        </w:tc>
        <w:tc>
          <w:tcPr>
            <w:tcW w:w="4244" w:type="dxa"/>
            <w:tcBorders>
              <w:top w:val="nil"/>
              <w:bottom w:val="nil"/>
            </w:tcBorders>
            <w:shd w:val="clear" w:color="auto" w:fill="F2F2F2" w:themeFill="background1" w:themeFillShade="F2"/>
          </w:tcPr>
          <w:p w14:paraId="4D181E27" w14:textId="509A9A17" w:rsidR="00107B39" w:rsidRPr="006D2EBC" w:rsidRDefault="006E4008" w:rsidP="00690D6C">
            <w:pPr>
              <w:pStyle w:val="BodyText"/>
              <w:spacing w:after="0"/>
              <w:ind w:firstLine="0"/>
              <w:jc w:val="thaiDistribute"/>
              <w:rPr>
                <w:bCs/>
                <w:sz w:val="18"/>
                <w:szCs w:val="18"/>
                <w:lang w:val="en-US"/>
              </w:rPr>
            </w:pPr>
            <w:r w:rsidRPr="006D2EBC">
              <w:rPr>
                <w:bCs/>
                <w:sz w:val="18"/>
                <w:szCs w:val="18"/>
                <w:lang w:val="en-US"/>
              </w:rPr>
              <w:t xml:space="preserve">  Publish </w:t>
            </w:r>
            <w:r w:rsidR="003673FF" w:rsidRPr="006D2EBC">
              <w:rPr>
                <w:bCs/>
                <w:sz w:val="18"/>
                <w:szCs w:val="18"/>
                <w:lang w:val="en-US"/>
              </w:rPr>
              <w:t xml:space="preserve">Smart </w:t>
            </w:r>
            <w:r w:rsidR="00A55FC1" w:rsidRPr="006D2EBC">
              <w:rPr>
                <w:bCs/>
                <w:sz w:val="18"/>
                <w:szCs w:val="18"/>
                <w:lang w:val="en-US"/>
              </w:rPr>
              <w:t>C</w:t>
            </w:r>
            <w:r w:rsidR="003673FF" w:rsidRPr="006D2EBC">
              <w:rPr>
                <w:bCs/>
                <w:sz w:val="18"/>
                <w:szCs w:val="18"/>
                <w:lang w:val="en-US"/>
              </w:rPr>
              <w:t>ontract</w:t>
            </w:r>
            <w:r w:rsidR="00265EC0" w:rsidRPr="006D2EBC">
              <w:rPr>
                <w:bCs/>
                <w:sz w:val="18"/>
                <w:szCs w:val="18"/>
                <w:lang w:val="en-US"/>
              </w:rPr>
              <w:t xml:space="preserve"> into Blockchain</w:t>
            </w:r>
          </w:p>
        </w:tc>
      </w:tr>
      <w:tr w:rsidR="008D7200" w:rsidRPr="006D2EBC" w14:paraId="6B2BFD12" w14:textId="77777777" w:rsidTr="005F1B4A">
        <w:trPr>
          <w:jc w:val="center"/>
        </w:trPr>
        <w:tc>
          <w:tcPr>
            <w:tcW w:w="622" w:type="dxa"/>
            <w:tcBorders>
              <w:top w:val="nil"/>
              <w:bottom w:val="nil"/>
            </w:tcBorders>
          </w:tcPr>
          <w:p w14:paraId="64FFDF58" w14:textId="1804A0C4" w:rsidR="00D822E8" w:rsidRPr="006D2EBC" w:rsidRDefault="002259BD" w:rsidP="00690D6C">
            <w:pPr>
              <w:pStyle w:val="BodyText"/>
              <w:spacing w:after="0"/>
              <w:ind w:firstLine="0"/>
              <w:jc w:val="thaiDistribute"/>
              <w:rPr>
                <w:bCs/>
                <w:sz w:val="18"/>
                <w:szCs w:val="18"/>
                <w:lang w:val="en-US"/>
              </w:rPr>
            </w:pPr>
            <w:r w:rsidRPr="006D2EBC">
              <w:rPr>
                <w:bCs/>
                <w:sz w:val="18"/>
                <w:szCs w:val="18"/>
                <w:lang w:val="en-US"/>
              </w:rPr>
              <w:t>1</w:t>
            </w:r>
            <w:r w:rsidR="00B230D8">
              <w:rPr>
                <w:bCs/>
                <w:sz w:val="18"/>
                <w:szCs w:val="18"/>
                <w:lang w:val="en-US"/>
              </w:rPr>
              <w:t>4</w:t>
            </w:r>
            <w:r w:rsidR="00BF14AB">
              <w:rPr>
                <w:bCs/>
                <w:sz w:val="18"/>
                <w:szCs w:val="18"/>
                <w:lang w:val="en-US"/>
              </w:rPr>
              <w:t>:</w:t>
            </w:r>
          </w:p>
        </w:tc>
        <w:tc>
          <w:tcPr>
            <w:tcW w:w="4244" w:type="dxa"/>
            <w:tcBorders>
              <w:top w:val="nil"/>
              <w:bottom w:val="nil"/>
            </w:tcBorders>
          </w:tcPr>
          <w:p w14:paraId="47282BFA" w14:textId="4FE27B89" w:rsidR="00D822E8" w:rsidRPr="006D2EBC" w:rsidRDefault="00D822E8" w:rsidP="00690D6C">
            <w:pPr>
              <w:pStyle w:val="BodyText"/>
              <w:spacing w:after="0"/>
              <w:ind w:firstLine="0"/>
              <w:jc w:val="thaiDistribute"/>
              <w:rPr>
                <w:bCs/>
                <w:sz w:val="18"/>
                <w:szCs w:val="18"/>
                <w:lang w:val="en-US"/>
              </w:rPr>
            </w:pPr>
            <w:r w:rsidRPr="006D2EBC">
              <w:rPr>
                <w:bCs/>
                <w:sz w:val="18"/>
                <w:szCs w:val="18"/>
                <w:lang w:val="en-US"/>
              </w:rPr>
              <w:t xml:space="preserve">  </w:t>
            </w:r>
            <w:r w:rsidR="004024D2">
              <w:rPr>
                <w:bCs/>
                <w:sz w:val="18"/>
                <w:szCs w:val="18"/>
                <w:lang w:val="en-US"/>
              </w:rPr>
              <w:t>Wait for Smart Contract publish response</w:t>
            </w:r>
          </w:p>
        </w:tc>
      </w:tr>
      <w:tr w:rsidR="00BF14AB" w:rsidRPr="006D2EBC" w14:paraId="4CFFF1EE" w14:textId="77777777" w:rsidTr="005F1B4A">
        <w:trPr>
          <w:jc w:val="center"/>
        </w:trPr>
        <w:tc>
          <w:tcPr>
            <w:tcW w:w="622" w:type="dxa"/>
            <w:tcBorders>
              <w:top w:val="nil"/>
              <w:bottom w:val="nil"/>
            </w:tcBorders>
            <w:shd w:val="clear" w:color="auto" w:fill="F2F2F2" w:themeFill="background1" w:themeFillShade="F2"/>
          </w:tcPr>
          <w:p w14:paraId="007B1DB6" w14:textId="604FB2B0" w:rsidR="00BF14AB" w:rsidRPr="006D2EBC" w:rsidRDefault="004024D2" w:rsidP="00690D6C">
            <w:pPr>
              <w:pStyle w:val="BodyText"/>
              <w:spacing w:after="0"/>
              <w:ind w:firstLine="0"/>
              <w:jc w:val="thaiDistribute"/>
              <w:rPr>
                <w:bCs/>
                <w:sz w:val="18"/>
                <w:szCs w:val="18"/>
                <w:lang w:val="en-US"/>
              </w:rPr>
            </w:pPr>
            <w:r>
              <w:rPr>
                <w:bCs/>
                <w:sz w:val="18"/>
                <w:szCs w:val="18"/>
                <w:lang w:val="en-US"/>
              </w:rPr>
              <w:t>1</w:t>
            </w:r>
            <w:r w:rsidR="00B230D8">
              <w:rPr>
                <w:bCs/>
                <w:sz w:val="18"/>
                <w:szCs w:val="18"/>
                <w:lang w:val="en-US"/>
              </w:rPr>
              <w:t>5</w:t>
            </w:r>
            <w:r>
              <w:rPr>
                <w:bCs/>
                <w:sz w:val="18"/>
                <w:szCs w:val="18"/>
                <w:lang w:val="en-US"/>
              </w:rPr>
              <w:t>:</w:t>
            </w:r>
          </w:p>
        </w:tc>
        <w:tc>
          <w:tcPr>
            <w:tcW w:w="4244" w:type="dxa"/>
            <w:tcBorders>
              <w:top w:val="nil"/>
              <w:bottom w:val="nil"/>
            </w:tcBorders>
            <w:shd w:val="clear" w:color="auto" w:fill="F2F2F2" w:themeFill="background1" w:themeFillShade="F2"/>
          </w:tcPr>
          <w:p w14:paraId="0E2F709D" w14:textId="1BAC38C9" w:rsidR="00BF14AB" w:rsidRPr="005F1B4A" w:rsidRDefault="00C85FFB" w:rsidP="00690D6C">
            <w:pPr>
              <w:pStyle w:val="BodyText"/>
              <w:spacing w:after="0"/>
              <w:ind w:firstLine="0"/>
              <w:jc w:val="thaiDistribute"/>
              <w:rPr>
                <w:b/>
                <w:sz w:val="18"/>
                <w:szCs w:val="18"/>
                <w:lang w:val="en-US"/>
              </w:rPr>
            </w:pPr>
            <w:r>
              <w:rPr>
                <w:b/>
                <w:sz w:val="18"/>
                <w:szCs w:val="18"/>
                <w:lang w:val="en-US"/>
              </w:rPr>
              <w:t xml:space="preserve">  </w:t>
            </w:r>
            <w:r w:rsidR="00DF6FBC">
              <w:rPr>
                <w:b/>
                <w:sz w:val="18"/>
                <w:szCs w:val="18"/>
                <w:lang w:val="en-US"/>
              </w:rPr>
              <w:t xml:space="preserve">if </w:t>
            </w:r>
            <w:r w:rsidR="0007721B">
              <w:rPr>
                <w:bCs/>
                <w:sz w:val="18"/>
                <w:szCs w:val="18"/>
                <w:lang w:val="en-US"/>
              </w:rPr>
              <w:t>Smart Contract</w:t>
            </w:r>
            <w:r w:rsidR="0078745A">
              <w:rPr>
                <w:bCs/>
                <w:sz w:val="18"/>
                <w:szCs w:val="18"/>
                <w:lang w:val="en-US"/>
              </w:rPr>
              <w:t xml:space="preserve"> failed to publish </w:t>
            </w:r>
            <w:r w:rsidR="0078745A">
              <w:rPr>
                <w:b/>
                <w:sz w:val="18"/>
                <w:szCs w:val="18"/>
                <w:lang w:val="en-US"/>
              </w:rPr>
              <w:t>then</w:t>
            </w:r>
          </w:p>
        </w:tc>
      </w:tr>
      <w:tr w:rsidR="0078745A" w:rsidRPr="006D2EBC" w14:paraId="25F31012" w14:textId="77777777" w:rsidTr="005F1B4A">
        <w:trPr>
          <w:jc w:val="center"/>
        </w:trPr>
        <w:tc>
          <w:tcPr>
            <w:tcW w:w="622" w:type="dxa"/>
            <w:tcBorders>
              <w:top w:val="nil"/>
              <w:bottom w:val="nil"/>
            </w:tcBorders>
          </w:tcPr>
          <w:p w14:paraId="5F0F5A77" w14:textId="11247534" w:rsidR="0078745A" w:rsidRPr="006D2EBC" w:rsidRDefault="004024D2" w:rsidP="00690D6C">
            <w:pPr>
              <w:pStyle w:val="BodyText"/>
              <w:spacing w:after="0"/>
              <w:ind w:firstLine="0"/>
              <w:jc w:val="thaiDistribute"/>
              <w:rPr>
                <w:bCs/>
                <w:sz w:val="18"/>
                <w:szCs w:val="18"/>
                <w:lang w:val="en-US"/>
              </w:rPr>
            </w:pPr>
            <w:r>
              <w:rPr>
                <w:bCs/>
                <w:sz w:val="18"/>
                <w:szCs w:val="18"/>
                <w:lang w:val="en-US"/>
              </w:rPr>
              <w:t>1</w:t>
            </w:r>
            <w:r w:rsidR="00B230D8">
              <w:rPr>
                <w:bCs/>
                <w:sz w:val="18"/>
                <w:szCs w:val="18"/>
                <w:lang w:val="en-US"/>
              </w:rPr>
              <w:t>6</w:t>
            </w:r>
            <w:r>
              <w:rPr>
                <w:bCs/>
                <w:sz w:val="18"/>
                <w:szCs w:val="18"/>
                <w:lang w:val="en-US"/>
              </w:rPr>
              <w:t>:</w:t>
            </w:r>
          </w:p>
        </w:tc>
        <w:tc>
          <w:tcPr>
            <w:tcW w:w="4244" w:type="dxa"/>
            <w:tcBorders>
              <w:top w:val="nil"/>
              <w:bottom w:val="nil"/>
            </w:tcBorders>
          </w:tcPr>
          <w:p w14:paraId="6B0E7D8A" w14:textId="2BF17446" w:rsidR="0078745A" w:rsidRDefault="0078745A" w:rsidP="00690D6C">
            <w:pPr>
              <w:pStyle w:val="BodyText"/>
              <w:spacing w:after="0"/>
              <w:ind w:firstLine="0"/>
              <w:jc w:val="thaiDistribute"/>
              <w:rPr>
                <w:bCs/>
                <w:sz w:val="18"/>
                <w:szCs w:val="18"/>
                <w:lang w:val="en-US"/>
              </w:rPr>
            </w:pPr>
            <w:r>
              <w:rPr>
                <w:bCs/>
                <w:sz w:val="18"/>
                <w:szCs w:val="18"/>
                <w:lang w:val="en-US"/>
              </w:rPr>
              <w:t xml:space="preserve">  </w:t>
            </w:r>
            <w:r w:rsidR="00C85FFB">
              <w:rPr>
                <w:bCs/>
                <w:sz w:val="18"/>
                <w:szCs w:val="18"/>
                <w:lang w:val="en-US"/>
              </w:rPr>
              <w:t xml:space="preserve">  </w:t>
            </w:r>
            <w:r>
              <w:rPr>
                <w:bCs/>
                <w:sz w:val="18"/>
                <w:szCs w:val="18"/>
                <w:lang w:val="en-US"/>
              </w:rPr>
              <w:t>Try again</w:t>
            </w:r>
            <w:r w:rsidR="00C85FFB">
              <w:rPr>
                <w:bCs/>
                <w:sz w:val="18"/>
                <w:szCs w:val="18"/>
                <w:lang w:val="en-US"/>
              </w:rPr>
              <w:t xml:space="preserve"> until successful</w:t>
            </w:r>
          </w:p>
        </w:tc>
      </w:tr>
      <w:tr w:rsidR="005665C8" w:rsidRPr="006D2EBC" w14:paraId="4798C396" w14:textId="77777777" w:rsidTr="005F1B4A">
        <w:trPr>
          <w:jc w:val="center"/>
        </w:trPr>
        <w:tc>
          <w:tcPr>
            <w:tcW w:w="622" w:type="dxa"/>
            <w:tcBorders>
              <w:top w:val="nil"/>
              <w:bottom w:val="nil"/>
            </w:tcBorders>
          </w:tcPr>
          <w:p w14:paraId="041751CD" w14:textId="2AD96170" w:rsidR="005665C8" w:rsidRPr="006D2EBC" w:rsidRDefault="004024D2" w:rsidP="00690D6C">
            <w:pPr>
              <w:pStyle w:val="BodyText"/>
              <w:spacing w:after="0"/>
              <w:ind w:firstLine="0"/>
              <w:jc w:val="thaiDistribute"/>
              <w:rPr>
                <w:bCs/>
                <w:sz w:val="18"/>
                <w:szCs w:val="18"/>
                <w:lang w:val="en-US"/>
              </w:rPr>
            </w:pPr>
            <w:r>
              <w:rPr>
                <w:bCs/>
                <w:sz w:val="18"/>
                <w:szCs w:val="18"/>
                <w:lang w:val="en-US"/>
              </w:rPr>
              <w:t>1</w:t>
            </w:r>
            <w:r w:rsidR="00B230D8">
              <w:rPr>
                <w:bCs/>
                <w:sz w:val="18"/>
                <w:szCs w:val="18"/>
                <w:lang w:val="en-US"/>
              </w:rPr>
              <w:t>7</w:t>
            </w:r>
            <w:r>
              <w:rPr>
                <w:bCs/>
                <w:sz w:val="18"/>
                <w:szCs w:val="18"/>
                <w:lang w:val="en-US"/>
              </w:rPr>
              <w:t>:</w:t>
            </w:r>
          </w:p>
        </w:tc>
        <w:tc>
          <w:tcPr>
            <w:tcW w:w="4244" w:type="dxa"/>
            <w:tcBorders>
              <w:top w:val="nil"/>
              <w:bottom w:val="nil"/>
            </w:tcBorders>
          </w:tcPr>
          <w:p w14:paraId="0DA9D68E" w14:textId="16FC49FA" w:rsidR="005665C8" w:rsidRPr="005F1B4A" w:rsidRDefault="005665C8" w:rsidP="00690D6C">
            <w:pPr>
              <w:pStyle w:val="BodyText"/>
              <w:spacing w:after="0"/>
              <w:ind w:firstLine="0"/>
              <w:jc w:val="thaiDistribute"/>
              <w:rPr>
                <w:b/>
                <w:sz w:val="18"/>
                <w:szCs w:val="18"/>
                <w:lang w:val="en-US"/>
              </w:rPr>
            </w:pPr>
            <w:r w:rsidRPr="005F1B4A">
              <w:rPr>
                <w:b/>
                <w:sz w:val="18"/>
                <w:szCs w:val="18"/>
                <w:lang w:val="en-US"/>
              </w:rPr>
              <w:t>Stop thread and wait for next transaction</w:t>
            </w:r>
          </w:p>
        </w:tc>
      </w:tr>
      <w:tr w:rsidR="004024D2" w:rsidRPr="006D2EBC" w14:paraId="1C8DA7D1" w14:textId="77777777" w:rsidTr="005F1B4A">
        <w:trPr>
          <w:jc w:val="center"/>
        </w:trPr>
        <w:tc>
          <w:tcPr>
            <w:tcW w:w="622" w:type="dxa"/>
            <w:tcBorders>
              <w:top w:val="nil"/>
              <w:bottom w:val="nil"/>
            </w:tcBorders>
            <w:shd w:val="clear" w:color="auto" w:fill="F2F2F2" w:themeFill="background1" w:themeFillShade="F2"/>
          </w:tcPr>
          <w:p w14:paraId="1E403AEE" w14:textId="52790917" w:rsidR="004024D2" w:rsidRPr="006D2EBC" w:rsidRDefault="00B230D8" w:rsidP="00690D6C">
            <w:pPr>
              <w:pStyle w:val="BodyText"/>
              <w:spacing w:after="0"/>
              <w:ind w:firstLine="0"/>
              <w:jc w:val="thaiDistribute"/>
              <w:rPr>
                <w:bCs/>
                <w:sz w:val="18"/>
                <w:szCs w:val="18"/>
                <w:lang w:val="en-US"/>
              </w:rPr>
            </w:pPr>
            <w:r>
              <w:rPr>
                <w:bCs/>
                <w:sz w:val="18"/>
                <w:szCs w:val="18"/>
                <w:lang w:val="en-US"/>
              </w:rPr>
              <w:t>18</w:t>
            </w:r>
            <w:r w:rsidR="004024D2">
              <w:rPr>
                <w:bCs/>
                <w:sz w:val="18"/>
                <w:szCs w:val="18"/>
                <w:lang w:val="en-US"/>
              </w:rPr>
              <w:t>:</w:t>
            </w:r>
          </w:p>
        </w:tc>
        <w:tc>
          <w:tcPr>
            <w:tcW w:w="4244" w:type="dxa"/>
            <w:tcBorders>
              <w:top w:val="nil"/>
              <w:bottom w:val="nil"/>
            </w:tcBorders>
            <w:shd w:val="clear" w:color="auto" w:fill="F2F2F2" w:themeFill="background1" w:themeFillShade="F2"/>
          </w:tcPr>
          <w:p w14:paraId="21217B8E" w14:textId="0B837BDB" w:rsidR="004024D2" w:rsidRPr="005F1B4A" w:rsidRDefault="00BA53D4" w:rsidP="00690D6C">
            <w:pPr>
              <w:pStyle w:val="BodyText"/>
              <w:spacing w:after="0"/>
              <w:ind w:firstLine="0"/>
              <w:jc w:val="thaiDistribute"/>
              <w:rPr>
                <w:b/>
                <w:sz w:val="18"/>
                <w:szCs w:val="18"/>
                <w:lang w:val="en-US"/>
              </w:rPr>
            </w:pPr>
            <w:r>
              <w:rPr>
                <w:b/>
                <w:sz w:val="18"/>
                <w:szCs w:val="18"/>
                <w:lang w:val="en-US"/>
              </w:rPr>
              <w:t>E</w:t>
            </w:r>
            <w:r w:rsidR="004024D2">
              <w:rPr>
                <w:b/>
                <w:sz w:val="18"/>
                <w:szCs w:val="18"/>
                <w:lang w:val="en-US"/>
              </w:rPr>
              <w:t>nd</w:t>
            </w:r>
          </w:p>
        </w:tc>
      </w:tr>
      <w:tr w:rsidR="003D565C" w:rsidRPr="006D2EBC" w14:paraId="19C37CA0" w14:textId="77777777" w:rsidTr="005F1B4A">
        <w:trPr>
          <w:jc w:val="center"/>
        </w:trPr>
        <w:tc>
          <w:tcPr>
            <w:tcW w:w="4866" w:type="dxa"/>
            <w:gridSpan w:val="2"/>
            <w:tcBorders>
              <w:top w:val="single" w:sz="4" w:space="0" w:color="auto"/>
              <w:bottom w:val="single" w:sz="4" w:space="0" w:color="auto"/>
            </w:tcBorders>
            <w:shd w:val="clear" w:color="auto" w:fill="F2F2F2" w:themeFill="background1" w:themeFillShade="F2"/>
          </w:tcPr>
          <w:p w14:paraId="57D5FECA" w14:textId="0D875703" w:rsidR="003D565C" w:rsidRPr="006D2EBC" w:rsidRDefault="003D565C" w:rsidP="003D565C">
            <w:pPr>
              <w:pStyle w:val="BodyText"/>
              <w:spacing w:after="0"/>
              <w:ind w:firstLine="0"/>
              <w:jc w:val="thaiDistribute"/>
              <w:rPr>
                <w:bCs/>
                <w:sz w:val="18"/>
                <w:szCs w:val="18"/>
                <w:lang w:val="en-US"/>
              </w:rPr>
            </w:pPr>
            <w:r w:rsidRPr="006D2EBC">
              <w:rPr>
                <w:b/>
                <w:sz w:val="18"/>
                <w:szCs w:val="18"/>
                <w:lang w:val="en-US"/>
              </w:rPr>
              <w:t>Input:</w:t>
            </w:r>
            <w:r w:rsidRPr="006D2EBC">
              <w:rPr>
                <w:bCs/>
                <w:sz w:val="18"/>
                <w:szCs w:val="18"/>
                <w:lang w:val="en-US"/>
              </w:rPr>
              <w:t xml:space="preserve"> ITI-18 Transaction</w:t>
            </w:r>
            <w:r w:rsidR="00A1580E">
              <w:rPr>
                <w:bCs/>
                <w:sz w:val="18"/>
                <w:szCs w:val="18"/>
                <w:lang w:val="en-US"/>
              </w:rPr>
              <w:t xml:space="preserve"> </w:t>
            </w:r>
          </w:p>
          <w:p w14:paraId="2CCBCB35" w14:textId="1C21C264" w:rsidR="003D565C" w:rsidRDefault="003D565C" w:rsidP="003D565C">
            <w:pPr>
              <w:pStyle w:val="BodyText"/>
              <w:spacing w:after="0"/>
              <w:ind w:firstLine="0"/>
              <w:jc w:val="thaiDistribute"/>
              <w:rPr>
                <w:bCs/>
                <w:sz w:val="18"/>
                <w:szCs w:val="18"/>
                <w:lang w:val="en-US"/>
              </w:rPr>
            </w:pPr>
            <w:r w:rsidRPr="006D2EBC">
              <w:rPr>
                <w:b/>
                <w:sz w:val="18"/>
                <w:szCs w:val="18"/>
                <w:lang w:val="en-US"/>
              </w:rPr>
              <w:t>Output:</w:t>
            </w:r>
            <w:r w:rsidRPr="006D2EBC">
              <w:rPr>
                <w:bCs/>
                <w:sz w:val="18"/>
                <w:szCs w:val="18"/>
                <w:lang w:val="en-US"/>
              </w:rPr>
              <w:t xml:space="preserve"> </w:t>
            </w:r>
            <w:r w:rsidR="00806FB3">
              <w:rPr>
                <w:bCs/>
                <w:sz w:val="18"/>
                <w:szCs w:val="18"/>
                <w:lang w:val="en-US"/>
              </w:rPr>
              <w:t xml:space="preserve">ITI-18 Response Transaction </w:t>
            </w:r>
            <w:r w:rsidR="00BA53D4">
              <w:rPr>
                <w:bCs/>
                <w:sz w:val="18"/>
                <w:szCs w:val="18"/>
                <w:lang w:val="en-US"/>
              </w:rPr>
              <w:t>(</w:t>
            </w:r>
            <w:r w:rsidR="00806FB3">
              <w:rPr>
                <w:bCs/>
                <w:sz w:val="18"/>
                <w:szCs w:val="18"/>
                <w:lang w:val="en-US"/>
              </w:rPr>
              <w:t>search result</w:t>
            </w:r>
            <w:r w:rsidR="00BA53D4">
              <w:rPr>
                <w:bCs/>
                <w:sz w:val="18"/>
                <w:szCs w:val="18"/>
                <w:lang w:val="en-US"/>
              </w:rPr>
              <w:t>)</w:t>
            </w:r>
          </w:p>
          <w:p w14:paraId="5FB0B959" w14:textId="76CB5610" w:rsidR="00C60C12" w:rsidRPr="00C60C12" w:rsidRDefault="00C60C12" w:rsidP="003D565C">
            <w:pPr>
              <w:pStyle w:val="BodyText"/>
              <w:spacing w:after="0"/>
              <w:ind w:firstLine="0"/>
              <w:jc w:val="thaiDistribute"/>
              <w:rPr>
                <w:bCs/>
                <w:sz w:val="18"/>
                <w:szCs w:val="18"/>
                <w:lang w:val="en-US"/>
              </w:rPr>
            </w:pPr>
            <w:r>
              <w:rPr>
                <w:b/>
                <w:sz w:val="18"/>
                <w:szCs w:val="18"/>
                <w:lang w:val="en-US"/>
              </w:rPr>
              <w:t xml:space="preserve">Initialization: </w:t>
            </w:r>
            <w:r>
              <w:rPr>
                <w:bCs/>
                <w:sz w:val="18"/>
                <w:szCs w:val="18"/>
                <w:lang w:val="en-US"/>
              </w:rPr>
              <w:t>Start new thread upon receiving ITI-18 transaction</w:t>
            </w:r>
          </w:p>
        </w:tc>
      </w:tr>
      <w:tr w:rsidR="008D7200" w:rsidRPr="006D2EBC" w14:paraId="01086545" w14:textId="77777777" w:rsidTr="005F1B4A">
        <w:trPr>
          <w:jc w:val="center"/>
        </w:trPr>
        <w:tc>
          <w:tcPr>
            <w:tcW w:w="622" w:type="dxa"/>
            <w:tcBorders>
              <w:top w:val="single" w:sz="4" w:space="0" w:color="auto"/>
              <w:bottom w:val="nil"/>
            </w:tcBorders>
          </w:tcPr>
          <w:p w14:paraId="22FB2EB0" w14:textId="22746DB5" w:rsidR="00107B39" w:rsidRPr="006D2EBC" w:rsidRDefault="00B230D8" w:rsidP="00690D6C">
            <w:pPr>
              <w:pStyle w:val="BodyText"/>
              <w:spacing w:after="0"/>
              <w:ind w:firstLine="0"/>
              <w:jc w:val="thaiDistribute"/>
              <w:rPr>
                <w:bCs/>
                <w:sz w:val="18"/>
                <w:szCs w:val="18"/>
                <w:lang w:val="en-US"/>
              </w:rPr>
            </w:pPr>
            <w:r>
              <w:rPr>
                <w:bCs/>
                <w:sz w:val="18"/>
                <w:szCs w:val="18"/>
                <w:lang w:val="en-US"/>
              </w:rPr>
              <w:t>19</w:t>
            </w:r>
            <w:r w:rsidR="00265EC0" w:rsidRPr="006D2EBC">
              <w:rPr>
                <w:bCs/>
                <w:sz w:val="18"/>
                <w:szCs w:val="18"/>
                <w:lang w:val="en-US"/>
              </w:rPr>
              <w:t>:</w:t>
            </w:r>
          </w:p>
        </w:tc>
        <w:tc>
          <w:tcPr>
            <w:tcW w:w="4244" w:type="dxa"/>
            <w:tcBorders>
              <w:top w:val="single" w:sz="4" w:space="0" w:color="auto"/>
              <w:bottom w:val="nil"/>
            </w:tcBorders>
          </w:tcPr>
          <w:p w14:paraId="193AD4F4" w14:textId="1F7109A5" w:rsidR="00107B39" w:rsidRPr="006D2EBC" w:rsidRDefault="00E54650" w:rsidP="00690D6C">
            <w:pPr>
              <w:pStyle w:val="BodyText"/>
              <w:spacing w:after="0"/>
              <w:ind w:firstLine="0"/>
              <w:jc w:val="thaiDistribute"/>
              <w:rPr>
                <w:bCs/>
                <w:sz w:val="18"/>
                <w:szCs w:val="18"/>
                <w:lang w:val="en-US"/>
              </w:rPr>
            </w:pPr>
            <w:r>
              <w:rPr>
                <w:b/>
                <w:sz w:val="18"/>
                <w:szCs w:val="18"/>
                <w:lang w:val="en-US"/>
              </w:rPr>
              <w:t xml:space="preserve">if </w:t>
            </w:r>
            <w:r>
              <w:rPr>
                <w:bCs/>
                <w:sz w:val="18"/>
                <w:szCs w:val="18"/>
                <w:lang w:val="en-US"/>
              </w:rPr>
              <w:t xml:space="preserve">Transaction header is ITI-18 </w:t>
            </w:r>
            <w:r>
              <w:rPr>
                <w:b/>
                <w:sz w:val="18"/>
                <w:szCs w:val="18"/>
                <w:lang w:val="en-US"/>
              </w:rPr>
              <w:t>then</w:t>
            </w:r>
          </w:p>
        </w:tc>
      </w:tr>
      <w:tr w:rsidR="008D7200" w:rsidRPr="006D2EBC" w14:paraId="0D45D6FF" w14:textId="77777777" w:rsidTr="005F1B4A">
        <w:trPr>
          <w:jc w:val="center"/>
        </w:trPr>
        <w:tc>
          <w:tcPr>
            <w:tcW w:w="622" w:type="dxa"/>
            <w:tcBorders>
              <w:top w:val="nil"/>
              <w:bottom w:val="nil"/>
            </w:tcBorders>
            <w:shd w:val="clear" w:color="auto" w:fill="F2F2F2" w:themeFill="background1" w:themeFillShade="F2"/>
          </w:tcPr>
          <w:p w14:paraId="4895C8DB" w14:textId="1780520C" w:rsidR="00107B39" w:rsidRPr="006D2EBC" w:rsidRDefault="00B230D8" w:rsidP="00690D6C">
            <w:pPr>
              <w:pStyle w:val="BodyText"/>
              <w:spacing w:after="0"/>
              <w:ind w:firstLine="0"/>
              <w:jc w:val="thaiDistribute"/>
              <w:rPr>
                <w:bCs/>
                <w:sz w:val="18"/>
                <w:szCs w:val="18"/>
                <w:lang w:val="en-US"/>
              </w:rPr>
            </w:pPr>
            <w:r>
              <w:rPr>
                <w:bCs/>
                <w:sz w:val="18"/>
                <w:szCs w:val="18"/>
                <w:lang w:val="en-US"/>
              </w:rPr>
              <w:t>20</w:t>
            </w:r>
            <w:r w:rsidR="00265EC0" w:rsidRPr="006D2EBC">
              <w:rPr>
                <w:bCs/>
                <w:sz w:val="18"/>
                <w:szCs w:val="18"/>
                <w:lang w:val="en-US"/>
              </w:rPr>
              <w:t>:</w:t>
            </w:r>
          </w:p>
        </w:tc>
        <w:tc>
          <w:tcPr>
            <w:tcW w:w="4244" w:type="dxa"/>
            <w:tcBorders>
              <w:top w:val="nil"/>
              <w:bottom w:val="nil"/>
            </w:tcBorders>
            <w:shd w:val="clear" w:color="auto" w:fill="F2F2F2" w:themeFill="background1" w:themeFillShade="F2"/>
          </w:tcPr>
          <w:p w14:paraId="3547599E" w14:textId="62FD4560" w:rsidR="00107B39" w:rsidRPr="006D2EBC" w:rsidRDefault="00265EC0" w:rsidP="00690D6C">
            <w:pPr>
              <w:pStyle w:val="BodyText"/>
              <w:spacing w:after="0"/>
              <w:ind w:firstLine="0"/>
              <w:jc w:val="thaiDistribute"/>
              <w:rPr>
                <w:bCs/>
                <w:sz w:val="18"/>
                <w:szCs w:val="18"/>
                <w:lang w:val="en-US"/>
              </w:rPr>
            </w:pPr>
            <w:r w:rsidRPr="006D2EBC">
              <w:rPr>
                <w:bCs/>
                <w:sz w:val="18"/>
                <w:szCs w:val="18"/>
                <w:lang w:val="en-US"/>
              </w:rPr>
              <w:t xml:space="preserve">  </w:t>
            </w:r>
            <w:r w:rsidR="00E54650">
              <w:rPr>
                <w:b/>
                <w:sz w:val="18"/>
                <w:szCs w:val="18"/>
                <w:lang w:val="en-US"/>
              </w:rPr>
              <w:t xml:space="preserve">Assign </w:t>
            </w:r>
            <w:proofErr w:type="spellStart"/>
            <w:r w:rsidR="00E54650">
              <w:rPr>
                <w:bCs/>
                <w:sz w:val="18"/>
                <w:szCs w:val="18"/>
                <w:lang w:val="en-US"/>
              </w:rPr>
              <w:t>Raw</w:t>
            </w:r>
            <w:r w:rsidRPr="006D2EBC">
              <w:rPr>
                <w:bCs/>
                <w:sz w:val="18"/>
                <w:szCs w:val="18"/>
                <w:lang w:val="en-US"/>
              </w:rPr>
              <w:t>XML</w:t>
            </w:r>
            <w:proofErr w:type="spellEnd"/>
            <w:r w:rsidRPr="006D2EBC">
              <w:rPr>
                <w:bCs/>
                <w:sz w:val="18"/>
                <w:szCs w:val="18"/>
                <w:lang w:val="en-US"/>
              </w:rPr>
              <w:t xml:space="preserve"> = Read ITI-18 Transaction</w:t>
            </w:r>
            <w:r w:rsidR="00FE5544">
              <w:rPr>
                <w:bCs/>
                <w:sz w:val="18"/>
                <w:szCs w:val="18"/>
                <w:lang w:val="en-US"/>
              </w:rPr>
              <w:t xml:space="preserve"> (in XML)</w:t>
            </w:r>
          </w:p>
        </w:tc>
      </w:tr>
      <w:tr w:rsidR="008D7200" w:rsidRPr="006D2EBC" w14:paraId="03EBEB8F" w14:textId="77777777" w:rsidTr="005F1B4A">
        <w:trPr>
          <w:jc w:val="center"/>
        </w:trPr>
        <w:tc>
          <w:tcPr>
            <w:tcW w:w="622" w:type="dxa"/>
            <w:tcBorders>
              <w:top w:val="nil"/>
              <w:bottom w:val="nil"/>
            </w:tcBorders>
          </w:tcPr>
          <w:p w14:paraId="3A639A55" w14:textId="7508633D" w:rsidR="003F0A9B" w:rsidRPr="006D2EBC" w:rsidRDefault="006B6254" w:rsidP="00690D6C">
            <w:pPr>
              <w:pStyle w:val="BodyText"/>
              <w:spacing w:after="0"/>
              <w:ind w:firstLine="0"/>
              <w:jc w:val="thaiDistribute"/>
              <w:rPr>
                <w:bCs/>
                <w:sz w:val="18"/>
                <w:szCs w:val="18"/>
                <w:lang w:val="en-US"/>
              </w:rPr>
            </w:pPr>
            <w:r w:rsidRPr="006D2EBC">
              <w:rPr>
                <w:bCs/>
                <w:sz w:val="18"/>
                <w:szCs w:val="18"/>
                <w:lang w:val="en-US"/>
              </w:rPr>
              <w:t>2</w:t>
            </w:r>
            <w:r w:rsidR="00B230D8">
              <w:rPr>
                <w:bCs/>
                <w:sz w:val="18"/>
                <w:szCs w:val="18"/>
                <w:lang w:val="en-US"/>
              </w:rPr>
              <w:t>1</w:t>
            </w:r>
            <w:r w:rsidRPr="006D2EBC">
              <w:rPr>
                <w:bCs/>
                <w:sz w:val="18"/>
                <w:szCs w:val="18"/>
                <w:lang w:val="en-US"/>
              </w:rPr>
              <w:t>:</w:t>
            </w:r>
          </w:p>
        </w:tc>
        <w:tc>
          <w:tcPr>
            <w:tcW w:w="4244" w:type="dxa"/>
            <w:tcBorders>
              <w:top w:val="nil"/>
              <w:bottom w:val="nil"/>
            </w:tcBorders>
          </w:tcPr>
          <w:p w14:paraId="1A2476BD" w14:textId="2F53D08F" w:rsidR="003F0A9B" w:rsidRPr="006D2EBC" w:rsidRDefault="00265EC0" w:rsidP="00690D6C">
            <w:pPr>
              <w:pStyle w:val="BodyText"/>
              <w:spacing w:after="0"/>
              <w:ind w:firstLine="0"/>
              <w:jc w:val="thaiDistribute"/>
              <w:rPr>
                <w:bCs/>
                <w:sz w:val="18"/>
                <w:szCs w:val="18"/>
                <w:lang w:val="en-US"/>
              </w:rPr>
            </w:pPr>
            <w:r w:rsidRPr="006D2EBC">
              <w:rPr>
                <w:bCs/>
                <w:sz w:val="18"/>
                <w:szCs w:val="18"/>
                <w:lang w:val="en-US"/>
              </w:rPr>
              <w:t xml:space="preserve">  </w:t>
            </w:r>
            <w:r w:rsidR="00FE5544">
              <w:rPr>
                <w:b/>
                <w:sz w:val="18"/>
                <w:szCs w:val="18"/>
                <w:lang w:val="en-US"/>
              </w:rPr>
              <w:t xml:space="preserve">Assign </w:t>
            </w:r>
            <w:proofErr w:type="spellStart"/>
            <w:r w:rsidRPr="006D2EBC">
              <w:rPr>
                <w:bCs/>
                <w:sz w:val="18"/>
                <w:szCs w:val="18"/>
                <w:lang w:val="en-US"/>
              </w:rPr>
              <w:t>QueryJSON</w:t>
            </w:r>
            <w:proofErr w:type="spellEnd"/>
            <w:r w:rsidRPr="006D2EBC">
              <w:rPr>
                <w:bCs/>
                <w:sz w:val="18"/>
                <w:szCs w:val="18"/>
                <w:lang w:val="en-US"/>
              </w:rPr>
              <w:t xml:space="preserve"> = Convert </w:t>
            </w:r>
            <w:proofErr w:type="spellStart"/>
            <w:r w:rsidR="00FE5544">
              <w:rPr>
                <w:bCs/>
                <w:sz w:val="18"/>
                <w:szCs w:val="18"/>
                <w:lang w:val="en-US"/>
              </w:rPr>
              <w:t>Raw</w:t>
            </w:r>
            <w:r w:rsidRPr="006D2EBC">
              <w:rPr>
                <w:bCs/>
                <w:sz w:val="18"/>
                <w:szCs w:val="18"/>
                <w:lang w:val="en-US"/>
              </w:rPr>
              <w:t>XML</w:t>
            </w:r>
            <w:proofErr w:type="spellEnd"/>
            <w:r w:rsidRPr="006D2EBC">
              <w:rPr>
                <w:bCs/>
                <w:sz w:val="18"/>
                <w:szCs w:val="18"/>
                <w:lang w:val="en-US"/>
              </w:rPr>
              <w:t xml:space="preserve"> to JSON</w:t>
            </w:r>
          </w:p>
        </w:tc>
      </w:tr>
      <w:tr w:rsidR="008D7200" w:rsidRPr="006D2EBC" w14:paraId="665E5A18" w14:textId="77777777" w:rsidTr="005F1B4A">
        <w:trPr>
          <w:jc w:val="center"/>
        </w:trPr>
        <w:tc>
          <w:tcPr>
            <w:tcW w:w="622" w:type="dxa"/>
            <w:tcBorders>
              <w:top w:val="nil"/>
              <w:bottom w:val="nil"/>
            </w:tcBorders>
            <w:shd w:val="clear" w:color="auto" w:fill="F2F2F2" w:themeFill="background1" w:themeFillShade="F2"/>
          </w:tcPr>
          <w:p w14:paraId="310EA15F" w14:textId="2B6464F8" w:rsidR="003F0A9B" w:rsidRPr="006D2EBC" w:rsidRDefault="006B6254" w:rsidP="00690D6C">
            <w:pPr>
              <w:pStyle w:val="BodyText"/>
              <w:spacing w:after="0"/>
              <w:ind w:firstLine="0"/>
              <w:jc w:val="thaiDistribute"/>
              <w:rPr>
                <w:bCs/>
                <w:sz w:val="18"/>
                <w:szCs w:val="18"/>
                <w:lang w:val="en-US"/>
              </w:rPr>
            </w:pPr>
            <w:r w:rsidRPr="006D2EBC">
              <w:rPr>
                <w:bCs/>
                <w:sz w:val="18"/>
                <w:szCs w:val="18"/>
                <w:lang w:val="en-US"/>
              </w:rPr>
              <w:t>2</w:t>
            </w:r>
            <w:r w:rsidR="00B230D8">
              <w:rPr>
                <w:bCs/>
                <w:sz w:val="18"/>
                <w:szCs w:val="18"/>
                <w:lang w:val="en-US"/>
              </w:rPr>
              <w:t>2</w:t>
            </w:r>
            <w:r w:rsidRPr="006D2EBC">
              <w:rPr>
                <w:bCs/>
                <w:sz w:val="18"/>
                <w:szCs w:val="18"/>
                <w:lang w:val="en-US"/>
              </w:rPr>
              <w:t>:</w:t>
            </w:r>
          </w:p>
        </w:tc>
        <w:tc>
          <w:tcPr>
            <w:tcW w:w="4244" w:type="dxa"/>
            <w:tcBorders>
              <w:top w:val="nil"/>
              <w:bottom w:val="nil"/>
            </w:tcBorders>
            <w:shd w:val="clear" w:color="auto" w:fill="F2F2F2" w:themeFill="background1" w:themeFillShade="F2"/>
          </w:tcPr>
          <w:p w14:paraId="19517E13" w14:textId="67B5C693" w:rsidR="003F0A9B" w:rsidRPr="006D2EBC" w:rsidRDefault="00A73B8A" w:rsidP="00690D6C">
            <w:pPr>
              <w:pStyle w:val="BodyText"/>
              <w:spacing w:after="0"/>
              <w:ind w:firstLine="0"/>
              <w:jc w:val="thaiDistribute"/>
              <w:rPr>
                <w:bCs/>
                <w:sz w:val="18"/>
                <w:szCs w:val="18"/>
                <w:lang w:val="en-US"/>
              </w:rPr>
            </w:pPr>
            <w:r w:rsidRPr="006D2EBC">
              <w:rPr>
                <w:bCs/>
                <w:sz w:val="18"/>
                <w:szCs w:val="18"/>
                <w:lang w:val="en-US"/>
              </w:rPr>
              <w:t xml:space="preserve">  </w:t>
            </w:r>
            <w:r w:rsidR="00BA1B7C" w:rsidRPr="005F1B4A">
              <w:rPr>
                <w:b/>
                <w:sz w:val="18"/>
                <w:szCs w:val="18"/>
                <w:lang w:val="en-US"/>
              </w:rPr>
              <w:t>Assign</w:t>
            </w:r>
            <w:r w:rsidR="00BA1B7C">
              <w:rPr>
                <w:bCs/>
                <w:sz w:val="18"/>
                <w:szCs w:val="18"/>
                <w:lang w:val="en-US"/>
              </w:rPr>
              <w:t xml:space="preserve"> </w:t>
            </w:r>
            <w:proofErr w:type="spellStart"/>
            <w:r w:rsidRPr="006D2EBC">
              <w:rPr>
                <w:bCs/>
                <w:sz w:val="18"/>
                <w:szCs w:val="18"/>
                <w:lang w:val="en-US"/>
              </w:rPr>
              <w:t>SearchType</w:t>
            </w:r>
            <w:proofErr w:type="spellEnd"/>
            <w:r w:rsidRPr="006D2EBC">
              <w:rPr>
                <w:bCs/>
                <w:sz w:val="18"/>
                <w:szCs w:val="18"/>
                <w:lang w:val="en-US"/>
              </w:rPr>
              <w:t xml:space="preserve"> = </w:t>
            </w:r>
            <w:proofErr w:type="spellStart"/>
            <w:r w:rsidRPr="006D2EBC">
              <w:rPr>
                <w:bCs/>
                <w:sz w:val="18"/>
                <w:szCs w:val="18"/>
                <w:lang w:val="en-US"/>
              </w:rPr>
              <w:t>QueryJSON</w:t>
            </w:r>
            <w:proofErr w:type="spellEnd"/>
            <w:r w:rsidR="00BA1B7C">
              <w:rPr>
                <w:bCs/>
                <w:sz w:val="18"/>
                <w:szCs w:val="18"/>
                <w:lang w:val="en-US"/>
              </w:rPr>
              <w:t xml:space="preserve"> [0]</w:t>
            </w:r>
          </w:p>
        </w:tc>
      </w:tr>
      <w:tr w:rsidR="008D7200" w:rsidRPr="006D2EBC" w14:paraId="1D71D88F" w14:textId="77777777" w:rsidTr="005F1B4A">
        <w:trPr>
          <w:jc w:val="center"/>
        </w:trPr>
        <w:tc>
          <w:tcPr>
            <w:tcW w:w="622" w:type="dxa"/>
            <w:tcBorders>
              <w:top w:val="nil"/>
              <w:bottom w:val="nil"/>
            </w:tcBorders>
          </w:tcPr>
          <w:p w14:paraId="061D9559" w14:textId="2F865645" w:rsidR="003F0A9B" w:rsidRPr="006D2EBC" w:rsidRDefault="006B6254" w:rsidP="00690D6C">
            <w:pPr>
              <w:pStyle w:val="BodyText"/>
              <w:spacing w:after="0"/>
              <w:ind w:firstLine="0"/>
              <w:jc w:val="thaiDistribute"/>
              <w:rPr>
                <w:bCs/>
                <w:sz w:val="18"/>
                <w:szCs w:val="18"/>
                <w:lang w:val="en-US"/>
              </w:rPr>
            </w:pPr>
            <w:r w:rsidRPr="006D2EBC">
              <w:rPr>
                <w:bCs/>
                <w:sz w:val="18"/>
                <w:szCs w:val="18"/>
                <w:lang w:val="en-US"/>
              </w:rPr>
              <w:t>2</w:t>
            </w:r>
            <w:r w:rsidR="00B230D8">
              <w:rPr>
                <w:bCs/>
                <w:sz w:val="18"/>
                <w:szCs w:val="18"/>
                <w:lang w:val="en-US"/>
              </w:rPr>
              <w:t>3</w:t>
            </w:r>
            <w:r w:rsidRPr="006D2EBC">
              <w:rPr>
                <w:bCs/>
                <w:sz w:val="18"/>
                <w:szCs w:val="18"/>
                <w:lang w:val="en-US"/>
              </w:rPr>
              <w:t>:</w:t>
            </w:r>
          </w:p>
        </w:tc>
        <w:tc>
          <w:tcPr>
            <w:tcW w:w="4244" w:type="dxa"/>
            <w:tcBorders>
              <w:top w:val="nil"/>
              <w:bottom w:val="nil"/>
            </w:tcBorders>
          </w:tcPr>
          <w:p w14:paraId="37F71873" w14:textId="1E1796FF" w:rsidR="003F0A9B" w:rsidRPr="006D2EBC" w:rsidRDefault="00A73B8A" w:rsidP="00690D6C">
            <w:pPr>
              <w:pStyle w:val="BodyText"/>
              <w:spacing w:after="0"/>
              <w:ind w:firstLine="0"/>
              <w:jc w:val="thaiDistribute"/>
              <w:rPr>
                <w:bCs/>
                <w:sz w:val="18"/>
                <w:szCs w:val="18"/>
                <w:lang w:val="en-US"/>
              </w:rPr>
            </w:pPr>
            <w:r w:rsidRPr="006D2EBC">
              <w:rPr>
                <w:bCs/>
                <w:sz w:val="18"/>
                <w:szCs w:val="18"/>
                <w:lang w:val="en-US"/>
              </w:rPr>
              <w:t xml:space="preserve">  </w:t>
            </w:r>
            <w:r w:rsidR="00BA1B7C">
              <w:rPr>
                <w:b/>
                <w:sz w:val="18"/>
                <w:szCs w:val="18"/>
                <w:lang w:val="en-US"/>
              </w:rPr>
              <w:t xml:space="preserve">for </w:t>
            </w:r>
            <w:r w:rsidR="00BA1B7C">
              <w:rPr>
                <w:bCs/>
                <w:sz w:val="18"/>
                <w:szCs w:val="18"/>
                <w:lang w:val="en-US"/>
              </w:rPr>
              <w:t xml:space="preserve">Loop </w:t>
            </w:r>
            <w:r w:rsidR="00A31554">
              <w:rPr>
                <w:bCs/>
                <w:sz w:val="18"/>
                <w:szCs w:val="18"/>
                <w:lang w:val="en-US"/>
              </w:rPr>
              <w:t>through</w:t>
            </w:r>
            <w:r w:rsidR="00BA1B7C">
              <w:rPr>
                <w:bCs/>
                <w:sz w:val="18"/>
                <w:szCs w:val="18"/>
                <w:lang w:val="en-US"/>
              </w:rPr>
              <w:t xml:space="preserve"> all</w:t>
            </w:r>
            <w:r w:rsidR="00A31554">
              <w:rPr>
                <w:bCs/>
                <w:sz w:val="18"/>
                <w:szCs w:val="18"/>
                <w:lang w:val="en-US"/>
              </w:rPr>
              <w:t xml:space="preserve"> available search keywords </w:t>
            </w:r>
            <w:r w:rsidR="00A31554">
              <w:rPr>
                <w:b/>
                <w:sz w:val="18"/>
                <w:szCs w:val="18"/>
                <w:lang w:val="en-US"/>
              </w:rPr>
              <w:t>do</w:t>
            </w:r>
          </w:p>
        </w:tc>
      </w:tr>
      <w:tr w:rsidR="008D7200" w:rsidRPr="006D2EBC" w14:paraId="7968AA47" w14:textId="77777777" w:rsidTr="005F1B4A">
        <w:trPr>
          <w:jc w:val="center"/>
        </w:trPr>
        <w:tc>
          <w:tcPr>
            <w:tcW w:w="622" w:type="dxa"/>
            <w:tcBorders>
              <w:top w:val="nil"/>
              <w:bottom w:val="nil"/>
            </w:tcBorders>
            <w:shd w:val="clear" w:color="auto" w:fill="F2F2F2" w:themeFill="background1" w:themeFillShade="F2"/>
          </w:tcPr>
          <w:p w14:paraId="38BB433C" w14:textId="0C8B2242" w:rsidR="006B6254" w:rsidRPr="006D2EBC" w:rsidRDefault="006B6254" w:rsidP="00690D6C">
            <w:pPr>
              <w:pStyle w:val="BodyText"/>
              <w:spacing w:after="0"/>
              <w:ind w:firstLine="0"/>
              <w:jc w:val="thaiDistribute"/>
              <w:rPr>
                <w:bCs/>
                <w:sz w:val="18"/>
                <w:szCs w:val="18"/>
                <w:lang w:val="en-US"/>
              </w:rPr>
            </w:pPr>
            <w:r w:rsidRPr="006D2EBC">
              <w:rPr>
                <w:bCs/>
                <w:sz w:val="18"/>
                <w:szCs w:val="18"/>
                <w:lang w:val="en-US"/>
              </w:rPr>
              <w:t>2</w:t>
            </w:r>
            <w:r w:rsidR="00B230D8">
              <w:rPr>
                <w:bCs/>
                <w:sz w:val="18"/>
                <w:szCs w:val="18"/>
                <w:lang w:val="en-US"/>
              </w:rPr>
              <w:t>4</w:t>
            </w:r>
            <w:r w:rsidRPr="006D2EBC">
              <w:rPr>
                <w:bCs/>
                <w:sz w:val="18"/>
                <w:szCs w:val="18"/>
                <w:lang w:val="en-US"/>
              </w:rPr>
              <w:t>:</w:t>
            </w:r>
          </w:p>
        </w:tc>
        <w:tc>
          <w:tcPr>
            <w:tcW w:w="4244" w:type="dxa"/>
            <w:tcBorders>
              <w:top w:val="nil"/>
              <w:bottom w:val="nil"/>
            </w:tcBorders>
            <w:shd w:val="clear" w:color="auto" w:fill="F2F2F2" w:themeFill="background1" w:themeFillShade="F2"/>
          </w:tcPr>
          <w:p w14:paraId="030F34C9" w14:textId="00C06E43" w:rsidR="006B6254" w:rsidRPr="006D2EBC" w:rsidRDefault="00BA1B7C" w:rsidP="00690D6C">
            <w:pPr>
              <w:pStyle w:val="BodyText"/>
              <w:spacing w:after="0"/>
              <w:ind w:firstLine="0"/>
              <w:jc w:val="thaiDistribute"/>
              <w:rPr>
                <w:bCs/>
                <w:sz w:val="18"/>
                <w:szCs w:val="18"/>
                <w:lang w:val="en-US"/>
              </w:rPr>
            </w:pPr>
            <w:r>
              <w:rPr>
                <w:bCs/>
                <w:sz w:val="18"/>
                <w:szCs w:val="18"/>
                <w:lang w:val="en-US"/>
              </w:rPr>
              <w:t xml:space="preserve">  </w:t>
            </w:r>
            <w:r w:rsidR="00A31554">
              <w:rPr>
                <w:bCs/>
                <w:sz w:val="18"/>
                <w:szCs w:val="18"/>
                <w:lang w:val="en-US"/>
              </w:rPr>
              <w:t xml:space="preserve">  </w:t>
            </w:r>
            <w:r w:rsidRPr="00877791">
              <w:rPr>
                <w:b/>
                <w:sz w:val="18"/>
                <w:szCs w:val="18"/>
                <w:lang w:val="en-US"/>
              </w:rPr>
              <w:t>Assign</w:t>
            </w:r>
            <w:r>
              <w:rPr>
                <w:bCs/>
                <w:sz w:val="18"/>
                <w:szCs w:val="18"/>
                <w:lang w:val="en-US"/>
              </w:rPr>
              <w:t xml:space="preserve"> </w:t>
            </w:r>
            <w:r w:rsidRPr="006D2EBC">
              <w:rPr>
                <w:bCs/>
                <w:sz w:val="18"/>
                <w:szCs w:val="18"/>
                <w:lang w:val="en-US"/>
              </w:rPr>
              <w:t xml:space="preserve">Search Keywords </w:t>
            </w:r>
            <w:r>
              <w:rPr>
                <w:bCs/>
                <w:sz w:val="18"/>
                <w:szCs w:val="18"/>
                <w:lang w:val="en-US"/>
              </w:rPr>
              <w:t>[</w:t>
            </w:r>
            <w:proofErr w:type="spellStart"/>
            <w:r w:rsidR="00A31554">
              <w:rPr>
                <w:bCs/>
                <w:sz w:val="18"/>
                <w:szCs w:val="18"/>
                <w:lang w:val="en-US"/>
              </w:rPr>
              <w:t>i</w:t>
            </w:r>
            <w:proofErr w:type="spellEnd"/>
            <w:r>
              <w:rPr>
                <w:bCs/>
                <w:sz w:val="18"/>
                <w:szCs w:val="18"/>
                <w:lang w:val="en-US"/>
              </w:rPr>
              <w:t>]</w:t>
            </w:r>
            <w:r w:rsidRPr="006D2EBC">
              <w:rPr>
                <w:bCs/>
                <w:sz w:val="18"/>
                <w:szCs w:val="18"/>
                <w:lang w:val="en-US"/>
              </w:rPr>
              <w:t xml:space="preserve"> = </w:t>
            </w:r>
            <w:proofErr w:type="spellStart"/>
            <w:r w:rsidRPr="006D2EBC">
              <w:rPr>
                <w:bCs/>
                <w:sz w:val="18"/>
                <w:szCs w:val="18"/>
                <w:lang w:val="en-US"/>
              </w:rPr>
              <w:t>QueryJSON</w:t>
            </w:r>
            <w:proofErr w:type="spellEnd"/>
            <w:r w:rsidR="00A31554">
              <w:rPr>
                <w:bCs/>
                <w:sz w:val="18"/>
                <w:szCs w:val="18"/>
                <w:lang w:val="en-US"/>
              </w:rPr>
              <w:t xml:space="preserve"> [</w:t>
            </w:r>
            <w:proofErr w:type="spellStart"/>
            <w:r w:rsidR="00F20331">
              <w:rPr>
                <w:bCs/>
                <w:sz w:val="18"/>
                <w:szCs w:val="18"/>
                <w:lang w:val="en-US"/>
              </w:rPr>
              <w:t>i</w:t>
            </w:r>
            <w:proofErr w:type="spellEnd"/>
            <w:r w:rsidR="00F20331">
              <w:rPr>
                <w:bCs/>
                <w:sz w:val="18"/>
                <w:szCs w:val="18"/>
                <w:lang w:val="en-US"/>
              </w:rPr>
              <w:t xml:space="preserve"> </w:t>
            </w:r>
            <w:r w:rsidR="004F0566">
              <w:rPr>
                <w:bCs/>
                <w:sz w:val="18"/>
                <w:szCs w:val="18"/>
                <w:lang w:val="en-US"/>
              </w:rPr>
              <w:t>+</w:t>
            </w:r>
            <w:r w:rsidR="00F20331">
              <w:rPr>
                <w:bCs/>
                <w:sz w:val="18"/>
                <w:szCs w:val="18"/>
                <w:lang w:val="en-US"/>
              </w:rPr>
              <w:t xml:space="preserve"> </w:t>
            </w:r>
            <w:r w:rsidR="004F0566">
              <w:rPr>
                <w:bCs/>
                <w:sz w:val="18"/>
                <w:szCs w:val="18"/>
                <w:lang w:val="en-US"/>
              </w:rPr>
              <w:t>1]</w:t>
            </w:r>
          </w:p>
        </w:tc>
      </w:tr>
      <w:tr w:rsidR="00A31554" w:rsidRPr="006D2EBC" w14:paraId="3A569FB4" w14:textId="77777777" w:rsidTr="005F1B4A">
        <w:trPr>
          <w:jc w:val="center"/>
        </w:trPr>
        <w:tc>
          <w:tcPr>
            <w:tcW w:w="622" w:type="dxa"/>
            <w:tcBorders>
              <w:top w:val="nil"/>
              <w:bottom w:val="nil"/>
            </w:tcBorders>
            <w:shd w:val="clear" w:color="auto" w:fill="FFFFFF" w:themeFill="background1"/>
          </w:tcPr>
          <w:p w14:paraId="7143C6E7" w14:textId="3BB02557" w:rsidR="00A31554" w:rsidRPr="006D2EBC" w:rsidRDefault="00B537C9" w:rsidP="00690D6C">
            <w:pPr>
              <w:pStyle w:val="BodyText"/>
              <w:spacing w:after="0"/>
              <w:ind w:firstLine="0"/>
              <w:jc w:val="thaiDistribute"/>
              <w:rPr>
                <w:bCs/>
                <w:sz w:val="18"/>
                <w:szCs w:val="18"/>
                <w:lang w:val="en-US"/>
              </w:rPr>
            </w:pPr>
            <w:r>
              <w:rPr>
                <w:bCs/>
                <w:sz w:val="18"/>
                <w:szCs w:val="18"/>
                <w:lang w:val="en-US"/>
              </w:rPr>
              <w:t>2</w:t>
            </w:r>
            <w:r w:rsidR="00B230D8">
              <w:rPr>
                <w:bCs/>
                <w:sz w:val="18"/>
                <w:szCs w:val="18"/>
                <w:lang w:val="en-US"/>
              </w:rPr>
              <w:t>5</w:t>
            </w:r>
            <w:r>
              <w:rPr>
                <w:bCs/>
                <w:sz w:val="18"/>
                <w:szCs w:val="18"/>
                <w:lang w:val="en-US"/>
              </w:rPr>
              <w:t>:</w:t>
            </w:r>
          </w:p>
        </w:tc>
        <w:tc>
          <w:tcPr>
            <w:tcW w:w="4244" w:type="dxa"/>
            <w:tcBorders>
              <w:top w:val="nil"/>
              <w:bottom w:val="nil"/>
            </w:tcBorders>
            <w:shd w:val="clear" w:color="auto" w:fill="FFFFFF" w:themeFill="background1"/>
          </w:tcPr>
          <w:p w14:paraId="50327245" w14:textId="0201B995" w:rsidR="00A31554" w:rsidRPr="005F1B4A" w:rsidRDefault="00A31554" w:rsidP="00690D6C">
            <w:pPr>
              <w:pStyle w:val="BodyText"/>
              <w:spacing w:after="0"/>
              <w:ind w:firstLine="0"/>
              <w:jc w:val="thaiDistribute"/>
              <w:rPr>
                <w:b/>
                <w:sz w:val="18"/>
                <w:szCs w:val="18"/>
                <w:lang w:val="en-US"/>
              </w:rPr>
            </w:pPr>
            <w:r>
              <w:rPr>
                <w:bCs/>
                <w:sz w:val="18"/>
                <w:szCs w:val="18"/>
                <w:lang w:val="en-US"/>
              </w:rPr>
              <w:t xml:space="preserve">  </w:t>
            </w:r>
            <w:r>
              <w:rPr>
                <w:b/>
                <w:sz w:val="18"/>
                <w:szCs w:val="18"/>
                <w:lang w:val="en-US"/>
              </w:rPr>
              <w:t>end</w:t>
            </w:r>
          </w:p>
        </w:tc>
      </w:tr>
      <w:tr w:rsidR="008D7200" w:rsidRPr="006D2EBC" w14:paraId="7FBF827C" w14:textId="77777777" w:rsidTr="005F1B4A">
        <w:trPr>
          <w:jc w:val="center"/>
        </w:trPr>
        <w:tc>
          <w:tcPr>
            <w:tcW w:w="622" w:type="dxa"/>
            <w:tcBorders>
              <w:top w:val="nil"/>
              <w:bottom w:val="nil"/>
            </w:tcBorders>
            <w:shd w:val="clear" w:color="auto" w:fill="F2F2F2" w:themeFill="background1" w:themeFillShade="F2"/>
          </w:tcPr>
          <w:p w14:paraId="707B30CB" w14:textId="4D629BC5" w:rsidR="003F0A9B" w:rsidRPr="006D2EBC" w:rsidRDefault="006B6254" w:rsidP="00690D6C">
            <w:pPr>
              <w:pStyle w:val="BodyText"/>
              <w:spacing w:after="0"/>
              <w:ind w:firstLine="0"/>
              <w:jc w:val="thaiDistribute"/>
              <w:rPr>
                <w:bCs/>
                <w:sz w:val="18"/>
                <w:szCs w:val="18"/>
                <w:lang w:val="en-US"/>
              </w:rPr>
            </w:pPr>
            <w:r w:rsidRPr="006D2EBC">
              <w:rPr>
                <w:bCs/>
                <w:sz w:val="18"/>
                <w:szCs w:val="18"/>
                <w:lang w:val="en-US"/>
              </w:rPr>
              <w:t>2</w:t>
            </w:r>
            <w:r w:rsidR="00B230D8">
              <w:rPr>
                <w:bCs/>
                <w:sz w:val="18"/>
                <w:szCs w:val="18"/>
                <w:lang w:val="en-US"/>
              </w:rPr>
              <w:t>6</w:t>
            </w:r>
            <w:r w:rsidRPr="006D2EBC">
              <w:rPr>
                <w:bCs/>
                <w:sz w:val="18"/>
                <w:szCs w:val="18"/>
                <w:lang w:val="en-US"/>
              </w:rPr>
              <w:t>:</w:t>
            </w:r>
          </w:p>
        </w:tc>
        <w:tc>
          <w:tcPr>
            <w:tcW w:w="4244" w:type="dxa"/>
            <w:tcBorders>
              <w:top w:val="nil"/>
              <w:bottom w:val="nil"/>
            </w:tcBorders>
            <w:shd w:val="clear" w:color="auto" w:fill="F2F2F2" w:themeFill="background1" w:themeFillShade="F2"/>
          </w:tcPr>
          <w:p w14:paraId="410BE0E5" w14:textId="72FD6F10" w:rsidR="003F0A9B" w:rsidRPr="006D2EBC" w:rsidRDefault="00A73B8A" w:rsidP="00690D6C">
            <w:pPr>
              <w:pStyle w:val="BodyText"/>
              <w:spacing w:after="0"/>
              <w:ind w:firstLine="0"/>
              <w:jc w:val="thaiDistribute"/>
              <w:rPr>
                <w:bCs/>
                <w:sz w:val="18"/>
                <w:szCs w:val="18"/>
                <w:lang w:val="en-US"/>
              </w:rPr>
            </w:pPr>
            <w:r w:rsidRPr="006D2EBC">
              <w:rPr>
                <w:bCs/>
                <w:sz w:val="18"/>
                <w:szCs w:val="18"/>
                <w:lang w:val="en-US"/>
              </w:rPr>
              <w:t xml:space="preserve">  </w:t>
            </w:r>
            <w:r w:rsidRPr="005F1B4A">
              <w:rPr>
                <w:b/>
                <w:sz w:val="18"/>
                <w:szCs w:val="18"/>
                <w:lang w:val="en-US"/>
              </w:rPr>
              <w:t>for</w:t>
            </w:r>
            <w:r w:rsidR="00D3700A">
              <w:rPr>
                <w:bCs/>
                <w:sz w:val="18"/>
                <w:szCs w:val="18"/>
                <w:lang w:val="en-US"/>
              </w:rPr>
              <w:t xml:space="preserve"> </w:t>
            </w:r>
            <w:r w:rsidRPr="006D2EBC">
              <w:rPr>
                <w:bCs/>
                <w:sz w:val="18"/>
                <w:szCs w:val="18"/>
                <w:lang w:val="en-US"/>
              </w:rPr>
              <w:t xml:space="preserve">Loop </w:t>
            </w:r>
            <w:r w:rsidR="00D3700A">
              <w:rPr>
                <w:bCs/>
                <w:sz w:val="18"/>
                <w:szCs w:val="18"/>
                <w:lang w:val="en-US"/>
              </w:rPr>
              <w:t>through</w:t>
            </w:r>
            <w:r w:rsidRPr="006D2EBC">
              <w:rPr>
                <w:bCs/>
                <w:sz w:val="18"/>
                <w:szCs w:val="18"/>
                <w:lang w:val="en-US"/>
              </w:rPr>
              <w:t xml:space="preserve"> </w:t>
            </w:r>
            <w:r w:rsidR="00D3700A">
              <w:rPr>
                <w:bCs/>
                <w:sz w:val="18"/>
                <w:szCs w:val="18"/>
                <w:lang w:val="en-US"/>
              </w:rPr>
              <w:t>published</w:t>
            </w:r>
            <w:r w:rsidRPr="006D2EBC">
              <w:rPr>
                <w:bCs/>
                <w:sz w:val="18"/>
                <w:szCs w:val="18"/>
                <w:lang w:val="en-US"/>
              </w:rPr>
              <w:t xml:space="preserve"> </w:t>
            </w:r>
            <w:r w:rsidR="00A55FC1" w:rsidRPr="006D2EBC">
              <w:rPr>
                <w:sz w:val="18"/>
                <w:szCs w:val="18"/>
              </w:rPr>
              <w:t>Smart Contract</w:t>
            </w:r>
            <w:r w:rsidRPr="006D2EBC">
              <w:rPr>
                <w:bCs/>
                <w:sz w:val="18"/>
                <w:szCs w:val="18"/>
                <w:lang w:val="en-US"/>
              </w:rPr>
              <w:t xml:space="preserve"> </w:t>
            </w:r>
            <w:r w:rsidR="00D3700A">
              <w:rPr>
                <w:b/>
                <w:sz w:val="18"/>
                <w:szCs w:val="18"/>
                <w:lang w:val="en-US"/>
              </w:rPr>
              <w:t>do</w:t>
            </w:r>
          </w:p>
        </w:tc>
      </w:tr>
      <w:tr w:rsidR="008D7200" w:rsidRPr="006D2EBC" w14:paraId="69A6FCDF" w14:textId="77777777" w:rsidTr="005F1B4A">
        <w:trPr>
          <w:jc w:val="center"/>
        </w:trPr>
        <w:tc>
          <w:tcPr>
            <w:tcW w:w="622" w:type="dxa"/>
            <w:tcBorders>
              <w:top w:val="nil"/>
              <w:bottom w:val="nil"/>
            </w:tcBorders>
            <w:shd w:val="clear" w:color="auto" w:fill="FFFFFF" w:themeFill="background1"/>
          </w:tcPr>
          <w:p w14:paraId="076D15B5" w14:textId="7695678A" w:rsidR="003F0A9B" w:rsidRPr="006D2EBC" w:rsidRDefault="00B537C9" w:rsidP="00690D6C">
            <w:pPr>
              <w:pStyle w:val="BodyText"/>
              <w:spacing w:after="0"/>
              <w:ind w:firstLine="0"/>
              <w:jc w:val="thaiDistribute"/>
              <w:rPr>
                <w:bCs/>
                <w:sz w:val="18"/>
                <w:szCs w:val="18"/>
                <w:lang w:val="en-US"/>
              </w:rPr>
            </w:pPr>
            <w:r>
              <w:rPr>
                <w:bCs/>
                <w:sz w:val="18"/>
                <w:szCs w:val="18"/>
                <w:lang w:val="en-US"/>
              </w:rPr>
              <w:t>2</w:t>
            </w:r>
            <w:r w:rsidR="00B230D8">
              <w:rPr>
                <w:bCs/>
                <w:sz w:val="18"/>
                <w:szCs w:val="18"/>
                <w:lang w:val="en-US"/>
              </w:rPr>
              <w:t>7</w:t>
            </w:r>
            <w:r w:rsidR="006B6254" w:rsidRPr="006D2EBC">
              <w:rPr>
                <w:bCs/>
                <w:sz w:val="18"/>
                <w:szCs w:val="18"/>
                <w:lang w:val="en-US"/>
              </w:rPr>
              <w:t>:</w:t>
            </w:r>
          </w:p>
        </w:tc>
        <w:tc>
          <w:tcPr>
            <w:tcW w:w="4244" w:type="dxa"/>
            <w:tcBorders>
              <w:top w:val="nil"/>
              <w:bottom w:val="nil"/>
            </w:tcBorders>
            <w:shd w:val="clear" w:color="auto" w:fill="FFFFFF" w:themeFill="background1"/>
          </w:tcPr>
          <w:p w14:paraId="7EE671C1" w14:textId="0C863523" w:rsidR="00454199" w:rsidRPr="00D208E2" w:rsidRDefault="00A73B8A" w:rsidP="00690D6C">
            <w:pPr>
              <w:pStyle w:val="BodyText"/>
              <w:spacing w:after="0"/>
              <w:ind w:firstLine="0"/>
              <w:jc w:val="thaiDistribute"/>
              <w:rPr>
                <w:b/>
                <w:sz w:val="18"/>
                <w:szCs w:val="18"/>
                <w:lang w:val="en-US"/>
              </w:rPr>
            </w:pPr>
            <w:r w:rsidRPr="006D2EBC">
              <w:rPr>
                <w:bCs/>
                <w:sz w:val="18"/>
                <w:szCs w:val="18"/>
                <w:lang w:val="en-US"/>
              </w:rPr>
              <w:t xml:space="preserve">    </w:t>
            </w:r>
            <w:r w:rsidRPr="005F1B4A">
              <w:rPr>
                <w:b/>
                <w:sz w:val="18"/>
                <w:szCs w:val="18"/>
                <w:lang w:val="en-US"/>
              </w:rPr>
              <w:t>if</w:t>
            </w:r>
            <w:r w:rsidRPr="006D2EBC">
              <w:rPr>
                <w:bCs/>
                <w:sz w:val="18"/>
                <w:szCs w:val="18"/>
                <w:lang w:val="en-US"/>
              </w:rPr>
              <w:t xml:space="preserve"> </w:t>
            </w:r>
            <w:r w:rsidR="00D258BC">
              <w:rPr>
                <w:bCs/>
                <w:sz w:val="18"/>
                <w:szCs w:val="18"/>
                <w:lang w:val="en-US"/>
              </w:rPr>
              <w:t>metadata in Smart Contract = search keywords</w:t>
            </w:r>
            <w:r w:rsidRPr="006D2EBC">
              <w:rPr>
                <w:bCs/>
                <w:sz w:val="18"/>
                <w:szCs w:val="18"/>
                <w:lang w:val="en-US"/>
              </w:rPr>
              <w:t xml:space="preserve"> </w:t>
            </w:r>
            <w:r w:rsidR="00D258BC">
              <w:rPr>
                <w:b/>
                <w:sz w:val="18"/>
                <w:szCs w:val="18"/>
                <w:lang w:val="en-US"/>
              </w:rPr>
              <w:t>then</w:t>
            </w:r>
          </w:p>
        </w:tc>
      </w:tr>
      <w:tr w:rsidR="003B7CB4" w:rsidRPr="006D2EBC" w14:paraId="24CBFA7A" w14:textId="77777777" w:rsidTr="003B7CB4">
        <w:trPr>
          <w:jc w:val="center"/>
        </w:trPr>
        <w:tc>
          <w:tcPr>
            <w:tcW w:w="622" w:type="dxa"/>
            <w:tcBorders>
              <w:top w:val="nil"/>
              <w:bottom w:val="nil"/>
            </w:tcBorders>
            <w:shd w:val="clear" w:color="auto" w:fill="F2F2F2" w:themeFill="background1" w:themeFillShade="F2"/>
          </w:tcPr>
          <w:p w14:paraId="6E8164DA" w14:textId="49BF166D" w:rsidR="003B7CB4" w:rsidRDefault="003B7CB4" w:rsidP="00690D6C">
            <w:pPr>
              <w:pStyle w:val="BodyText"/>
              <w:spacing w:after="0"/>
              <w:ind w:firstLine="0"/>
              <w:jc w:val="thaiDistribute"/>
              <w:rPr>
                <w:bCs/>
                <w:sz w:val="18"/>
                <w:szCs w:val="18"/>
                <w:lang w:val="en-US"/>
              </w:rPr>
            </w:pPr>
            <w:r>
              <w:rPr>
                <w:bCs/>
                <w:sz w:val="18"/>
                <w:szCs w:val="18"/>
                <w:lang w:val="en-US"/>
              </w:rPr>
              <w:t>28:</w:t>
            </w:r>
          </w:p>
        </w:tc>
        <w:tc>
          <w:tcPr>
            <w:tcW w:w="4244" w:type="dxa"/>
            <w:tcBorders>
              <w:top w:val="nil"/>
              <w:bottom w:val="nil"/>
            </w:tcBorders>
            <w:shd w:val="clear" w:color="auto" w:fill="F2F2F2" w:themeFill="background1" w:themeFillShade="F2"/>
          </w:tcPr>
          <w:p w14:paraId="7506E6AA" w14:textId="75C2B7DC" w:rsidR="003B7CB4" w:rsidRPr="003B7CB4" w:rsidRDefault="003B7CB4" w:rsidP="00690D6C">
            <w:pPr>
              <w:pStyle w:val="BodyText"/>
              <w:spacing w:after="0"/>
              <w:ind w:firstLine="0"/>
              <w:jc w:val="thaiDistribute"/>
              <w:rPr>
                <w:rFonts w:cstheme="minorBidi"/>
                <w:bCs/>
                <w:sz w:val="18"/>
                <w:szCs w:val="22"/>
                <w:lang w:val="en-US" w:bidi="th-TH"/>
              </w:rPr>
            </w:pPr>
            <w:r>
              <w:rPr>
                <w:rFonts w:cstheme="minorBidi" w:hint="cs"/>
                <w:b/>
                <w:sz w:val="18"/>
                <w:szCs w:val="22"/>
                <w:cs/>
                <w:lang w:val="en-US" w:bidi="th-TH"/>
              </w:rPr>
              <w:t xml:space="preserve">       </w:t>
            </w:r>
            <w:r>
              <w:rPr>
                <w:rFonts w:cstheme="minorBidi"/>
                <w:b/>
                <w:sz w:val="18"/>
                <w:szCs w:val="22"/>
                <w:lang w:val="en-US" w:bidi="th-TH"/>
              </w:rPr>
              <w:t xml:space="preserve">if </w:t>
            </w:r>
            <w:proofErr w:type="spellStart"/>
            <w:r>
              <w:rPr>
                <w:rFonts w:cstheme="minorBidi"/>
                <w:bCs/>
                <w:sz w:val="18"/>
                <w:szCs w:val="22"/>
                <w:lang w:val="en-US" w:bidi="th-TH"/>
              </w:rPr>
              <w:t>SearchType</w:t>
            </w:r>
            <w:proofErr w:type="spellEnd"/>
            <w:r>
              <w:rPr>
                <w:rFonts w:cstheme="minorBidi"/>
                <w:bCs/>
                <w:sz w:val="18"/>
                <w:szCs w:val="22"/>
                <w:lang w:val="en-US" w:bidi="th-TH"/>
              </w:rPr>
              <w:t xml:space="preserve"> = </w:t>
            </w:r>
            <w:proofErr w:type="spellStart"/>
            <w:r>
              <w:rPr>
                <w:rFonts w:cstheme="minorBidi"/>
                <w:bCs/>
                <w:sz w:val="18"/>
                <w:szCs w:val="22"/>
                <w:lang w:val="en-US" w:bidi="th-TH"/>
              </w:rPr>
              <w:t>FindDocument</w:t>
            </w:r>
            <w:proofErr w:type="spellEnd"/>
          </w:p>
        </w:tc>
      </w:tr>
      <w:tr w:rsidR="00D208E2" w:rsidRPr="006D2EBC" w14:paraId="18E08662" w14:textId="77777777" w:rsidTr="003B7CB4">
        <w:trPr>
          <w:jc w:val="center"/>
        </w:trPr>
        <w:tc>
          <w:tcPr>
            <w:tcW w:w="622" w:type="dxa"/>
            <w:tcBorders>
              <w:top w:val="nil"/>
              <w:bottom w:val="nil"/>
            </w:tcBorders>
            <w:shd w:val="clear" w:color="auto" w:fill="FFFFFF" w:themeFill="background1"/>
          </w:tcPr>
          <w:p w14:paraId="34F03DED" w14:textId="02379FE5" w:rsidR="00D208E2" w:rsidRDefault="003B7CB4" w:rsidP="00690D6C">
            <w:pPr>
              <w:pStyle w:val="BodyText"/>
              <w:spacing w:after="0"/>
              <w:ind w:firstLine="0"/>
              <w:jc w:val="thaiDistribute"/>
              <w:rPr>
                <w:bCs/>
                <w:sz w:val="18"/>
                <w:szCs w:val="18"/>
                <w:lang w:val="en-US"/>
              </w:rPr>
            </w:pPr>
            <w:r>
              <w:rPr>
                <w:bCs/>
                <w:sz w:val="18"/>
                <w:szCs w:val="18"/>
                <w:lang w:val="en-US"/>
              </w:rPr>
              <w:t>29:</w:t>
            </w:r>
          </w:p>
        </w:tc>
        <w:tc>
          <w:tcPr>
            <w:tcW w:w="4244" w:type="dxa"/>
            <w:tcBorders>
              <w:top w:val="nil"/>
              <w:bottom w:val="nil"/>
            </w:tcBorders>
            <w:shd w:val="clear" w:color="auto" w:fill="FFFFFF" w:themeFill="background1"/>
          </w:tcPr>
          <w:p w14:paraId="7F847DF1" w14:textId="146F7656" w:rsidR="00D208E2" w:rsidRPr="003B7CB4" w:rsidRDefault="00D208E2" w:rsidP="00D208E2">
            <w:pPr>
              <w:pStyle w:val="BodyText"/>
              <w:spacing w:after="0"/>
              <w:ind w:firstLine="0"/>
              <w:jc w:val="thaiDistribute"/>
              <w:rPr>
                <w:rFonts w:cstheme="minorBidi"/>
                <w:bCs/>
                <w:sz w:val="18"/>
                <w:szCs w:val="22"/>
                <w:lang w:val="en-US" w:bidi="th-TH"/>
              </w:rPr>
            </w:pPr>
            <w:r>
              <w:rPr>
                <w:rFonts w:cstheme="minorBidi"/>
                <w:bCs/>
                <w:sz w:val="18"/>
                <w:szCs w:val="22"/>
                <w:lang w:val="en-US" w:bidi="th-TH"/>
              </w:rPr>
              <w:t xml:space="preserve">         </w:t>
            </w:r>
            <w:proofErr w:type="spellStart"/>
            <w:r>
              <w:rPr>
                <w:rFonts w:cstheme="minorBidi"/>
                <w:bCs/>
                <w:sz w:val="18"/>
                <w:szCs w:val="22"/>
                <w:lang w:val="en-US" w:bidi="th-TH"/>
              </w:rPr>
              <w:t>searchResult</w:t>
            </w:r>
            <w:proofErr w:type="spellEnd"/>
            <w:r>
              <w:rPr>
                <w:rFonts w:cstheme="minorBidi"/>
                <w:bCs/>
                <w:sz w:val="18"/>
                <w:szCs w:val="22"/>
                <w:lang w:val="en-US" w:bidi="th-TH"/>
              </w:rPr>
              <w:t xml:space="preserve"> = </w:t>
            </w:r>
            <w:r w:rsidR="000D3FA7">
              <w:rPr>
                <w:rFonts w:cstheme="minorBidi"/>
                <w:bCs/>
                <w:sz w:val="18"/>
                <w:szCs w:val="22"/>
                <w:lang w:val="en-US" w:bidi="th-TH"/>
              </w:rPr>
              <w:t>m</w:t>
            </w:r>
            <w:r>
              <w:rPr>
                <w:rFonts w:cstheme="minorBidi"/>
                <w:bCs/>
                <w:sz w:val="18"/>
                <w:szCs w:val="22"/>
                <w:lang w:val="en-US" w:bidi="th-TH"/>
              </w:rPr>
              <w:t xml:space="preserve">atched document list (referenced by metadata attributes: </w:t>
            </w:r>
            <w:proofErr w:type="spellStart"/>
            <w:r>
              <w:rPr>
                <w:rFonts w:cstheme="minorBidi"/>
                <w:bCs/>
                <w:sz w:val="18"/>
                <w:szCs w:val="22"/>
                <w:lang w:val="en-US" w:bidi="th-TH"/>
              </w:rPr>
              <w:t>entryUUID</w:t>
            </w:r>
            <w:proofErr w:type="spellEnd"/>
            <w:r>
              <w:rPr>
                <w:rFonts w:cstheme="minorBidi"/>
                <w:bCs/>
                <w:sz w:val="18"/>
                <w:szCs w:val="22"/>
                <w:lang w:val="en-US" w:bidi="th-TH"/>
              </w:rPr>
              <w:t xml:space="preserve"> or </w:t>
            </w:r>
            <w:proofErr w:type="spellStart"/>
            <w:r>
              <w:rPr>
                <w:rFonts w:cstheme="minorBidi"/>
                <w:bCs/>
                <w:sz w:val="18"/>
                <w:szCs w:val="22"/>
                <w:lang w:val="en-US" w:bidi="th-TH"/>
              </w:rPr>
              <w:t>uniqueId</w:t>
            </w:r>
            <w:proofErr w:type="spellEnd"/>
            <w:r w:rsidR="003B7CB4">
              <w:rPr>
                <w:rFonts w:cstheme="minorBidi"/>
                <w:bCs/>
                <w:sz w:val="18"/>
                <w:szCs w:val="22"/>
                <w:lang w:val="en-US" w:bidi="th-TH"/>
              </w:rPr>
              <w:t>)</w:t>
            </w:r>
          </w:p>
        </w:tc>
      </w:tr>
      <w:tr w:rsidR="00D208E2" w:rsidRPr="006D2EBC" w14:paraId="02C1028A" w14:textId="77777777" w:rsidTr="003B7CB4">
        <w:trPr>
          <w:jc w:val="center"/>
        </w:trPr>
        <w:tc>
          <w:tcPr>
            <w:tcW w:w="622" w:type="dxa"/>
            <w:tcBorders>
              <w:top w:val="nil"/>
              <w:bottom w:val="nil"/>
            </w:tcBorders>
            <w:shd w:val="clear" w:color="auto" w:fill="F2F2F2" w:themeFill="background1" w:themeFillShade="F2"/>
          </w:tcPr>
          <w:p w14:paraId="6D1F19EF" w14:textId="646A59C8" w:rsidR="00D208E2" w:rsidRDefault="003B7CB4" w:rsidP="00690D6C">
            <w:pPr>
              <w:pStyle w:val="BodyText"/>
              <w:spacing w:after="0"/>
              <w:ind w:firstLine="0"/>
              <w:jc w:val="thaiDistribute"/>
              <w:rPr>
                <w:bCs/>
                <w:sz w:val="18"/>
                <w:szCs w:val="18"/>
                <w:lang w:val="en-US"/>
              </w:rPr>
            </w:pPr>
            <w:r>
              <w:rPr>
                <w:bCs/>
                <w:sz w:val="18"/>
                <w:szCs w:val="18"/>
                <w:lang w:val="en-US"/>
              </w:rPr>
              <w:t>30:</w:t>
            </w:r>
          </w:p>
        </w:tc>
        <w:tc>
          <w:tcPr>
            <w:tcW w:w="4244" w:type="dxa"/>
            <w:tcBorders>
              <w:top w:val="nil"/>
              <w:bottom w:val="nil"/>
            </w:tcBorders>
            <w:shd w:val="clear" w:color="auto" w:fill="F2F2F2" w:themeFill="background1" w:themeFillShade="F2"/>
          </w:tcPr>
          <w:p w14:paraId="5D32D923" w14:textId="73B8C8C4" w:rsidR="00D208E2" w:rsidRPr="006D2EBC" w:rsidRDefault="003B7CB4" w:rsidP="00690D6C">
            <w:pPr>
              <w:pStyle w:val="BodyText"/>
              <w:spacing w:after="0"/>
              <w:ind w:firstLine="0"/>
              <w:jc w:val="thaiDistribute"/>
              <w:rPr>
                <w:bCs/>
                <w:sz w:val="18"/>
                <w:szCs w:val="18"/>
                <w:lang w:val="en-US"/>
              </w:rPr>
            </w:pPr>
            <w:r>
              <w:rPr>
                <w:rFonts w:cstheme="minorBidi"/>
                <w:b/>
                <w:sz w:val="18"/>
                <w:szCs w:val="22"/>
                <w:lang w:val="en-US" w:bidi="th-TH"/>
              </w:rPr>
              <w:t xml:space="preserve">      else </w:t>
            </w:r>
            <w:r>
              <w:rPr>
                <w:rFonts w:cstheme="minorBidi"/>
                <w:bCs/>
                <w:sz w:val="18"/>
                <w:szCs w:val="22"/>
                <w:lang w:val="en-US" w:bidi="th-TH"/>
              </w:rPr>
              <w:t>(</w:t>
            </w:r>
            <w:proofErr w:type="spellStart"/>
            <w:r>
              <w:rPr>
                <w:rFonts w:cstheme="minorBidi"/>
                <w:bCs/>
                <w:sz w:val="18"/>
                <w:szCs w:val="22"/>
                <w:lang w:val="en-US" w:bidi="th-TH"/>
              </w:rPr>
              <w:t>SearchType</w:t>
            </w:r>
            <w:proofErr w:type="spellEnd"/>
            <w:r>
              <w:rPr>
                <w:rFonts w:cstheme="minorBidi"/>
                <w:bCs/>
                <w:sz w:val="18"/>
                <w:szCs w:val="22"/>
                <w:lang w:val="en-US" w:bidi="th-TH"/>
              </w:rPr>
              <w:t xml:space="preserve"> = </w:t>
            </w:r>
            <w:proofErr w:type="spellStart"/>
            <w:r>
              <w:rPr>
                <w:rFonts w:cstheme="minorBidi"/>
                <w:bCs/>
                <w:sz w:val="18"/>
                <w:szCs w:val="22"/>
                <w:lang w:val="en-US" w:bidi="th-TH"/>
              </w:rPr>
              <w:t>GetDocument</w:t>
            </w:r>
            <w:proofErr w:type="spellEnd"/>
            <w:r>
              <w:rPr>
                <w:rFonts w:cstheme="minorBidi"/>
                <w:bCs/>
                <w:sz w:val="18"/>
                <w:szCs w:val="22"/>
                <w:lang w:val="en-US" w:bidi="th-TH"/>
              </w:rPr>
              <w:t>)</w:t>
            </w:r>
          </w:p>
        </w:tc>
      </w:tr>
      <w:tr w:rsidR="008D7200" w:rsidRPr="006D2EBC" w14:paraId="52CA6D0C" w14:textId="77777777" w:rsidTr="003B7CB4">
        <w:trPr>
          <w:jc w:val="center"/>
        </w:trPr>
        <w:tc>
          <w:tcPr>
            <w:tcW w:w="622" w:type="dxa"/>
            <w:tcBorders>
              <w:top w:val="nil"/>
              <w:bottom w:val="nil"/>
            </w:tcBorders>
            <w:shd w:val="clear" w:color="auto" w:fill="FFFFFF" w:themeFill="background1"/>
          </w:tcPr>
          <w:p w14:paraId="1B492CBC" w14:textId="03BFE13F" w:rsidR="003F0A9B" w:rsidRPr="006D2EBC" w:rsidRDefault="003B7CB4" w:rsidP="00690D6C">
            <w:pPr>
              <w:pStyle w:val="BodyText"/>
              <w:spacing w:after="0"/>
              <w:ind w:firstLine="0"/>
              <w:jc w:val="thaiDistribute"/>
              <w:rPr>
                <w:bCs/>
                <w:sz w:val="18"/>
                <w:szCs w:val="18"/>
                <w:lang w:val="en-US"/>
              </w:rPr>
            </w:pPr>
            <w:r>
              <w:rPr>
                <w:bCs/>
                <w:sz w:val="18"/>
                <w:szCs w:val="18"/>
                <w:lang w:val="en-US"/>
              </w:rPr>
              <w:t>31</w:t>
            </w:r>
            <w:r w:rsidR="006B6254" w:rsidRPr="006D2EBC">
              <w:rPr>
                <w:bCs/>
                <w:sz w:val="18"/>
                <w:szCs w:val="18"/>
                <w:lang w:val="en-US"/>
              </w:rPr>
              <w:t>:</w:t>
            </w:r>
          </w:p>
        </w:tc>
        <w:tc>
          <w:tcPr>
            <w:tcW w:w="4244" w:type="dxa"/>
            <w:tcBorders>
              <w:top w:val="nil"/>
              <w:bottom w:val="nil"/>
            </w:tcBorders>
            <w:shd w:val="clear" w:color="auto" w:fill="FFFFFF" w:themeFill="background1"/>
          </w:tcPr>
          <w:p w14:paraId="6145EE0E" w14:textId="0959EA3A" w:rsidR="003F0A9B" w:rsidRPr="006D2EBC" w:rsidRDefault="00A73B8A" w:rsidP="00690D6C">
            <w:pPr>
              <w:pStyle w:val="BodyText"/>
              <w:spacing w:after="0"/>
              <w:ind w:firstLine="0"/>
              <w:jc w:val="thaiDistribute"/>
              <w:rPr>
                <w:bCs/>
                <w:sz w:val="18"/>
                <w:szCs w:val="18"/>
                <w:lang w:val="en-US"/>
              </w:rPr>
            </w:pPr>
            <w:r w:rsidRPr="006D2EBC">
              <w:rPr>
                <w:bCs/>
                <w:sz w:val="18"/>
                <w:szCs w:val="18"/>
                <w:lang w:val="en-US"/>
              </w:rPr>
              <w:t xml:space="preserve">      </w:t>
            </w:r>
            <w:r w:rsidR="00CD3050">
              <w:rPr>
                <w:bCs/>
                <w:sz w:val="18"/>
                <w:szCs w:val="18"/>
                <w:lang w:val="en-US"/>
              </w:rPr>
              <w:t xml:space="preserve">   </w:t>
            </w:r>
            <w:proofErr w:type="spellStart"/>
            <w:r w:rsidR="00421C73">
              <w:rPr>
                <w:bCs/>
                <w:sz w:val="18"/>
                <w:szCs w:val="18"/>
                <w:lang w:val="en-US"/>
              </w:rPr>
              <w:t>searchResult</w:t>
            </w:r>
            <w:proofErr w:type="spellEnd"/>
            <w:r w:rsidR="00D258BC">
              <w:rPr>
                <w:bCs/>
                <w:sz w:val="18"/>
                <w:szCs w:val="18"/>
                <w:lang w:val="en-US"/>
              </w:rPr>
              <w:t xml:space="preserve"> = </w:t>
            </w:r>
            <w:proofErr w:type="spellStart"/>
            <w:r w:rsidR="00421C73">
              <w:rPr>
                <w:bCs/>
                <w:sz w:val="18"/>
                <w:szCs w:val="18"/>
                <w:lang w:val="en-US"/>
              </w:rPr>
              <w:t>metadataValue</w:t>
            </w:r>
            <w:proofErr w:type="spellEnd"/>
            <w:r w:rsidR="00421C73">
              <w:rPr>
                <w:bCs/>
                <w:sz w:val="18"/>
                <w:szCs w:val="18"/>
                <w:lang w:val="en-US"/>
              </w:rPr>
              <w:t xml:space="preserve"> in Smart Contract</w:t>
            </w:r>
          </w:p>
        </w:tc>
      </w:tr>
      <w:tr w:rsidR="008D7200" w:rsidRPr="006D2EBC" w14:paraId="384B76CB" w14:textId="77777777" w:rsidTr="003B7CB4">
        <w:trPr>
          <w:jc w:val="center"/>
        </w:trPr>
        <w:tc>
          <w:tcPr>
            <w:tcW w:w="622" w:type="dxa"/>
            <w:tcBorders>
              <w:top w:val="nil"/>
              <w:bottom w:val="nil"/>
            </w:tcBorders>
            <w:shd w:val="clear" w:color="auto" w:fill="F2F2F2" w:themeFill="background1" w:themeFillShade="F2"/>
          </w:tcPr>
          <w:p w14:paraId="49D38465" w14:textId="7C6D3341" w:rsidR="003F0A9B" w:rsidRPr="006D2EBC" w:rsidRDefault="003B7CB4" w:rsidP="00690D6C">
            <w:pPr>
              <w:pStyle w:val="BodyText"/>
              <w:spacing w:after="0"/>
              <w:ind w:firstLine="0"/>
              <w:jc w:val="thaiDistribute"/>
              <w:rPr>
                <w:bCs/>
                <w:sz w:val="18"/>
                <w:szCs w:val="18"/>
                <w:lang w:val="en-US"/>
              </w:rPr>
            </w:pPr>
            <w:r>
              <w:rPr>
                <w:bCs/>
                <w:sz w:val="18"/>
                <w:szCs w:val="18"/>
                <w:lang w:val="en-US"/>
              </w:rPr>
              <w:t>32</w:t>
            </w:r>
            <w:r w:rsidR="006B6254" w:rsidRPr="006D2EBC">
              <w:rPr>
                <w:bCs/>
                <w:sz w:val="18"/>
                <w:szCs w:val="18"/>
                <w:lang w:val="en-US"/>
              </w:rPr>
              <w:t>:</w:t>
            </w:r>
          </w:p>
        </w:tc>
        <w:tc>
          <w:tcPr>
            <w:tcW w:w="4244" w:type="dxa"/>
            <w:tcBorders>
              <w:top w:val="nil"/>
              <w:bottom w:val="nil"/>
            </w:tcBorders>
            <w:shd w:val="clear" w:color="auto" w:fill="F2F2F2" w:themeFill="background1" w:themeFillShade="F2"/>
          </w:tcPr>
          <w:p w14:paraId="528AF7A6" w14:textId="7AC2B2E0" w:rsidR="003F0A9B" w:rsidRPr="006D2EBC" w:rsidRDefault="008C277E" w:rsidP="00690D6C">
            <w:pPr>
              <w:pStyle w:val="BodyText"/>
              <w:spacing w:after="0"/>
              <w:ind w:firstLine="0"/>
              <w:jc w:val="thaiDistribute"/>
              <w:rPr>
                <w:bCs/>
                <w:sz w:val="18"/>
                <w:szCs w:val="18"/>
                <w:lang w:val="en-US"/>
              </w:rPr>
            </w:pPr>
            <w:r w:rsidRPr="006D2EBC">
              <w:rPr>
                <w:bCs/>
                <w:sz w:val="18"/>
                <w:szCs w:val="18"/>
                <w:lang w:val="en-US"/>
              </w:rPr>
              <w:t xml:space="preserve">    </w:t>
            </w:r>
            <w:r w:rsidR="00421C73">
              <w:rPr>
                <w:b/>
                <w:sz w:val="18"/>
                <w:szCs w:val="18"/>
                <w:lang w:val="en-US"/>
              </w:rPr>
              <w:t>end</w:t>
            </w:r>
          </w:p>
        </w:tc>
      </w:tr>
      <w:tr w:rsidR="008D7200" w:rsidRPr="006D2EBC" w14:paraId="0EE705D6" w14:textId="77777777" w:rsidTr="003B7CB4">
        <w:trPr>
          <w:jc w:val="center"/>
        </w:trPr>
        <w:tc>
          <w:tcPr>
            <w:tcW w:w="622" w:type="dxa"/>
            <w:tcBorders>
              <w:top w:val="nil"/>
              <w:bottom w:val="nil"/>
            </w:tcBorders>
            <w:shd w:val="clear" w:color="auto" w:fill="FFFFFF" w:themeFill="background1"/>
          </w:tcPr>
          <w:p w14:paraId="71BB491E" w14:textId="5A443DE3" w:rsidR="00EB47D2" w:rsidRPr="006D2EBC" w:rsidRDefault="006B6254" w:rsidP="00690D6C">
            <w:pPr>
              <w:pStyle w:val="BodyText"/>
              <w:spacing w:after="0"/>
              <w:ind w:firstLine="0"/>
              <w:jc w:val="thaiDistribute"/>
              <w:rPr>
                <w:bCs/>
                <w:sz w:val="18"/>
                <w:szCs w:val="18"/>
                <w:lang w:val="en-US"/>
              </w:rPr>
            </w:pPr>
            <w:r w:rsidRPr="006D2EBC">
              <w:rPr>
                <w:bCs/>
                <w:sz w:val="18"/>
                <w:szCs w:val="18"/>
                <w:lang w:val="en-US"/>
              </w:rPr>
              <w:t>3</w:t>
            </w:r>
            <w:r w:rsidR="003B7CB4">
              <w:rPr>
                <w:bCs/>
                <w:sz w:val="18"/>
                <w:szCs w:val="18"/>
                <w:lang w:val="en-US"/>
              </w:rPr>
              <w:t>3</w:t>
            </w:r>
            <w:r w:rsidRPr="006D2EBC">
              <w:rPr>
                <w:bCs/>
                <w:sz w:val="18"/>
                <w:szCs w:val="18"/>
                <w:lang w:val="en-US"/>
              </w:rPr>
              <w:t>:</w:t>
            </w:r>
          </w:p>
        </w:tc>
        <w:tc>
          <w:tcPr>
            <w:tcW w:w="4244" w:type="dxa"/>
            <w:tcBorders>
              <w:top w:val="nil"/>
              <w:bottom w:val="nil"/>
            </w:tcBorders>
            <w:shd w:val="clear" w:color="auto" w:fill="FFFFFF" w:themeFill="background1"/>
          </w:tcPr>
          <w:p w14:paraId="38F0F4AB" w14:textId="4F8E5489" w:rsidR="008C277E" w:rsidRPr="005F1B4A" w:rsidRDefault="008C277E" w:rsidP="00690D6C">
            <w:pPr>
              <w:pStyle w:val="BodyText"/>
              <w:spacing w:after="0"/>
              <w:ind w:firstLine="0"/>
              <w:jc w:val="thaiDistribute"/>
              <w:rPr>
                <w:b/>
                <w:sz w:val="18"/>
                <w:szCs w:val="18"/>
                <w:lang w:val="en-US"/>
              </w:rPr>
            </w:pPr>
            <w:r w:rsidRPr="006D2EBC">
              <w:rPr>
                <w:bCs/>
                <w:sz w:val="18"/>
                <w:szCs w:val="18"/>
                <w:lang w:val="en-US"/>
              </w:rPr>
              <w:t xml:space="preserve">    </w:t>
            </w:r>
            <w:r w:rsidRPr="005F1B4A">
              <w:rPr>
                <w:b/>
                <w:sz w:val="18"/>
                <w:szCs w:val="18"/>
                <w:lang w:val="en-US"/>
              </w:rPr>
              <w:t>if</w:t>
            </w:r>
            <w:r w:rsidRPr="006D2EBC">
              <w:rPr>
                <w:bCs/>
                <w:sz w:val="18"/>
                <w:szCs w:val="18"/>
                <w:lang w:val="en-US"/>
              </w:rPr>
              <w:t xml:space="preserve"> </w:t>
            </w:r>
            <w:r w:rsidR="00AB484B">
              <w:rPr>
                <w:bCs/>
                <w:sz w:val="18"/>
                <w:szCs w:val="18"/>
                <w:lang w:val="en-US"/>
              </w:rPr>
              <w:t xml:space="preserve">reached the end with no </w:t>
            </w:r>
            <w:r w:rsidR="008A2464">
              <w:rPr>
                <w:bCs/>
                <w:sz w:val="18"/>
                <w:szCs w:val="18"/>
                <w:lang w:val="en-US"/>
              </w:rPr>
              <w:t xml:space="preserve">match </w:t>
            </w:r>
            <w:r w:rsidR="008A2464">
              <w:rPr>
                <w:b/>
                <w:sz w:val="18"/>
                <w:szCs w:val="18"/>
                <w:lang w:val="en-US"/>
              </w:rPr>
              <w:t>then</w:t>
            </w:r>
          </w:p>
        </w:tc>
      </w:tr>
      <w:tr w:rsidR="008D7200" w:rsidRPr="006D2EBC" w14:paraId="1584120A" w14:textId="77777777" w:rsidTr="003B7CB4">
        <w:trPr>
          <w:jc w:val="center"/>
        </w:trPr>
        <w:tc>
          <w:tcPr>
            <w:tcW w:w="622" w:type="dxa"/>
            <w:tcBorders>
              <w:top w:val="nil"/>
              <w:bottom w:val="nil"/>
            </w:tcBorders>
            <w:shd w:val="clear" w:color="auto" w:fill="F2F2F2" w:themeFill="background1" w:themeFillShade="F2"/>
          </w:tcPr>
          <w:p w14:paraId="676F84BB" w14:textId="08AB99DD" w:rsidR="008C277E" w:rsidRPr="006D2EBC" w:rsidRDefault="006B6254" w:rsidP="00690D6C">
            <w:pPr>
              <w:pStyle w:val="BodyText"/>
              <w:spacing w:after="0"/>
              <w:ind w:firstLine="0"/>
              <w:jc w:val="thaiDistribute"/>
              <w:rPr>
                <w:bCs/>
                <w:sz w:val="18"/>
                <w:szCs w:val="18"/>
                <w:lang w:val="en-US"/>
              </w:rPr>
            </w:pPr>
            <w:r w:rsidRPr="006D2EBC">
              <w:rPr>
                <w:bCs/>
                <w:sz w:val="18"/>
                <w:szCs w:val="18"/>
                <w:lang w:val="en-US"/>
              </w:rPr>
              <w:t>3</w:t>
            </w:r>
            <w:r w:rsidR="003B7CB4">
              <w:rPr>
                <w:bCs/>
                <w:sz w:val="18"/>
                <w:szCs w:val="18"/>
                <w:lang w:val="en-US"/>
              </w:rPr>
              <w:t>4</w:t>
            </w:r>
            <w:r w:rsidRPr="006D2EBC">
              <w:rPr>
                <w:bCs/>
                <w:sz w:val="18"/>
                <w:szCs w:val="18"/>
                <w:lang w:val="en-US"/>
              </w:rPr>
              <w:t>:</w:t>
            </w:r>
          </w:p>
        </w:tc>
        <w:tc>
          <w:tcPr>
            <w:tcW w:w="4244" w:type="dxa"/>
            <w:tcBorders>
              <w:top w:val="nil"/>
              <w:bottom w:val="nil"/>
            </w:tcBorders>
            <w:shd w:val="clear" w:color="auto" w:fill="F2F2F2" w:themeFill="background1" w:themeFillShade="F2"/>
          </w:tcPr>
          <w:p w14:paraId="3C43F112" w14:textId="200153C5" w:rsidR="008C277E" w:rsidRPr="006D2EBC" w:rsidRDefault="008C277E" w:rsidP="00690D6C">
            <w:pPr>
              <w:pStyle w:val="BodyText"/>
              <w:spacing w:after="0"/>
              <w:ind w:firstLine="0"/>
              <w:jc w:val="thaiDistribute"/>
              <w:rPr>
                <w:bCs/>
                <w:sz w:val="18"/>
                <w:szCs w:val="18"/>
                <w:lang w:val="en-US"/>
              </w:rPr>
            </w:pPr>
            <w:r w:rsidRPr="006D2EBC">
              <w:rPr>
                <w:bCs/>
                <w:sz w:val="18"/>
                <w:szCs w:val="18"/>
                <w:lang w:val="en-US"/>
              </w:rPr>
              <w:t xml:space="preserve">      </w:t>
            </w:r>
            <w:proofErr w:type="spellStart"/>
            <w:r w:rsidR="008A2464">
              <w:rPr>
                <w:bCs/>
                <w:sz w:val="18"/>
                <w:szCs w:val="18"/>
                <w:lang w:val="en-US"/>
              </w:rPr>
              <w:t>sea</w:t>
            </w:r>
            <w:r w:rsidR="002355D6">
              <w:rPr>
                <w:bCs/>
                <w:sz w:val="18"/>
                <w:szCs w:val="18"/>
                <w:lang w:val="en-US"/>
              </w:rPr>
              <w:t>rchResult</w:t>
            </w:r>
            <w:proofErr w:type="spellEnd"/>
            <w:r w:rsidR="002355D6">
              <w:rPr>
                <w:bCs/>
                <w:sz w:val="18"/>
                <w:szCs w:val="18"/>
                <w:lang w:val="en-US"/>
              </w:rPr>
              <w:t xml:space="preserve"> = no result found</w:t>
            </w:r>
          </w:p>
        </w:tc>
      </w:tr>
      <w:tr w:rsidR="009200EE" w:rsidRPr="006D2EBC" w14:paraId="19DB0D60" w14:textId="77777777" w:rsidTr="003B7CB4">
        <w:trPr>
          <w:jc w:val="center"/>
        </w:trPr>
        <w:tc>
          <w:tcPr>
            <w:tcW w:w="622" w:type="dxa"/>
            <w:tcBorders>
              <w:top w:val="nil"/>
              <w:bottom w:val="nil"/>
            </w:tcBorders>
            <w:shd w:val="clear" w:color="auto" w:fill="FFFFFF" w:themeFill="background1"/>
          </w:tcPr>
          <w:p w14:paraId="7AB50501" w14:textId="38B4CF44" w:rsidR="009200EE" w:rsidRPr="006D2EBC" w:rsidRDefault="00B537C9" w:rsidP="00690D6C">
            <w:pPr>
              <w:pStyle w:val="BodyText"/>
              <w:spacing w:after="0"/>
              <w:ind w:firstLine="0"/>
              <w:jc w:val="thaiDistribute"/>
              <w:rPr>
                <w:bCs/>
                <w:sz w:val="18"/>
                <w:szCs w:val="18"/>
                <w:lang w:val="en-US"/>
              </w:rPr>
            </w:pPr>
            <w:r>
              <w:rPr>
                <w:bCs/>
                <w:sz w:val="18"/>
                <w:szCs w:val="18"/>
                <w:lang w:val="en-US"/>
              </w:rPr>
              <w:t>3</w:t>
            </w:r>
            <w:r w:rsidR="003B7CB4">
              <w:rPr>
                <w:bCs/>
                <w:sz w:val="18"/>
                <w:szCs w:val="18"/>
                <w:lang w:val="en-US"/>
              </w:rPr>
              <w:t>5</w:t>
            </w:r>
            <w:r>
              <w:rPr>
                <w:bCs/>
                <w:sz w:val="18"/>
                <w:szCs w:val="18"/>
                <w:lang w:val="en-US"/>
              </w:rPr>
              <w:t>:</w:t>
            </w:r>
          </w:p>
        </w:tc>
        <w:tc>
          <w:tcPr>
            <w:tcW w:w="4244" w:type="dxa"/>
            <w:tcBorders>
              <w:top w:val="nil"/>
              <w:bottom w:val="nil"/>
            </w:tcBorders>
            <w:shd w:val="clear" w:color="auto" w:fill="FFFFFF" w:themeFill="background1"/>
          </w:tcPr>
          <w:p w14:paraId="0D8DF41F" w14:textId="23924E4F" w:rsidR="009200EE" w:rsidRPr="005F1B4A" w:rsidRDefault="009200EE" w:rsidP="00690D6C">
            <w:pPr>
              <w:pStyle w:val="BodyText"/>
              <w:spacing w:after="0"/>
              <w:ind w:firstLine="0"/>
              <w:jc w:val="thaiDistribute"/>
              <w:rPr>
                <w:b/>
                <w:sz w:val="18"/>
                <w:szCs w:val="18"/>
                <w:lang w:val="en-US"/>
              </w:rPr>
            </w:pPr>
            <w:r>
              <w:rPr>
                <w:bCs/>
                <w:sz w:val="18"/>
                <w:szCs w:val="18"/>
                <w:lang w:val="en-US"/>
              </w:rPr>
              <w:t xml:space="preserve">    </w:t>
            </w:r>
            <w:r>
              <w:rPr>
                <w:b/>
                <w:sz w:val="18"/>
                <w:szCs w:val="18"/>
                <w:lang w:val="en-US"/>
              </w:rPr>
              <w:t>end</w:t>
            </w:r>
          </w:p>
        </w:tc>
      </w:tr>
      <w:tr w:rsidR="008D7200" w:rsidRPr="006D2EBC" w14:paraId="413E6FD6" w14:textId="77777777" w:rsidTr="003B7CB4">
        <w:trPr>
          <w:jc w:val="center"/>
        </w:trPr>
        <w:tc>
          <w:tcPr>
            <w:tcW w:w="622" w:type="dxa"/>
            <w:tcBorders>
              <w:top w:val="nil"/>
              <w:bottom w:val="nil"/>
            </w:tcBorders>
            <w:shd w:val="clear" w:color="auto" w:fill="F2F2F2" w:themeFill="background1" w:themeFillShade="F2"/>
          </w:tcPr>
          <w:p w14:paraId="68D04DC3" w14:textId="4630D531" w:rsidR="006B6254" w:rsidRPr="006D2EBC" w:rsidRDefault="00B537C9" w:rsidP="00690D6C">
            <w:pPr>
              <w:pStyle w:val="BodyText"/>
              <w:spacing w:after="0"/>
              <w:ind w:firstLine="0"/>
              <w:jc w:val="thaiDistribute"/>
              <w:rPr>
                <w:bCs/>
                <w:sz w:val="18"/>
                <w:szCs w:val="18"/>
                <w:lang w:val="en-US"/>
              </w:rPr>
            </w:pPr>
            <w:r>
              <w:rPr>
                <w:bCs/>
                <w:sz w:val="18"/>
                <w:szCs w:val="18"/>
                <w:lang w:val="en-US"/>
              </w:rPr>
              <w:t>3</w:t>
            </w:r>
            <w:r w:rsidR="003B7CB4">
              <w:rPr>
                <w:bCs/>
                <w:sz w:val="18"/>
                <w:szCs w:val="18"/>
                <w:lang w:val="en-US"/>
              </w:rPr>
              <w:t>6</w:t>
            </w:r>
            <w:r w:rsidR="006B6254" w:rsidRPr="006D2EBC">
              <w:rPr>
                <w:bCs/>
                <w:sz w:val="18"/>
                <w:szCs w:val="18"/>
                <w:lang w:val="en-US"/>
              </w:rPr>
              <w:t>:</w:t>
            </w:r>
          </w:p>
        </w:tc>
        <w:tc>
          <w:tcPr>
            <w:tcW w:w="4244" w:type="dxa"/>
            <w:tcBorders>
              <w:top w:val="nil"/>
              <w:bottom w:val="nil"/>
            </w:tcBorders>
            <w:shd w:val="clear" w:color="auto" w:fill="F2F2F2" w:themeFill="background1" w:themeFillShade="F2"/>
          </w:tcPr>
          <w:p w14:paraId="1A44174C" w14:textId="224CE9AD" w:rsidR="006B6254" w:rsidRPr="005F1B4A" w:rsidRDefault="002355D6" w:rsidP="00690D6C">
            <w:pPr>
              <w:pStyle w:val="BodyText"/>
              <w:spacing w:after="0"/>
              <w:ind w:firstLine="0"/>
              <w:jc w:val="thaiDistribute"/>
              <w:rPr>
                <w:b/>
                <w:sz w:val="18"/>
                <w:szCs w:val="18"/>
                <w:lang w:val="en-US"/>
              </w:rPr>
            </w:pPr>
            <w:r>
              <w:rPr>
                <w:bCs/>
                <w:sz w:val="18"/>
                <w:szCs w:val="18"/>
                <w:lang w:val="en-US"/>
              </w:rPr>
              <w:t xml:space="preserve">  </w:t>
            </w:r>
            <w:r>
              <w:rPr>
                <w:b/>
                <w:sz w:val="18"/>
                <w:szCs w:val="18"/>
                <w:lang w:val="en-US"/>
              </w:rPr>
              <w:t>end</w:t>
            </w:r>
          </w:p>
        </w:tc>
      </w:tr>
      <w:tr w:rsidR="008D7200" w:rsidRPr="006D2EBC" w14:paraId="245F318D" w14:textId="77777777" w:rsidTr="003B7CB4">
        <w:trPr>
          <w:jc w:val="center"/>
        </w:trPr>
        <w:tc>
          <w:tcPr>
            <w:tcW w:w="622" w:type="dxa"/>
            <w:tcBorders>
              <w:top w:val="nil"/>
              <w:bottom w:val="nil"/>
            </w:tcBorders>
            <w:shd w:val="clear" w:color="auto" w:fill="FFFFFF" w:themeFill="background1"/>
          </w:tcPr>
          <w:p w14:paraId="54DB0764" w14:textId="692E8AE0" w:rsidR="008C277E" w:rsidRPr="006D2EBC" w:rsidRDefault="00B537C9" w:rsidP="00690D6C">
            <w:pPr>
              <w:pStyle w:val="BodyText"/>
              <w:spacing w:after="0"/>
              <w:ind w:firstLine="0"/>
              <w:jc w:val="thaiDistribute"/>
              <w:rPr>
                <w:bCs/>
                <w:sz w:val="18"/>
                <w:szCs w:val="18"/>
                <w:lang w:val="en-US"/>
              </w:rPr>
            </w:pPr>
            <w:r>
              <w:rPr>
                <w:bCs/>
                <w:sz w:val="18"/>
                <w:szCs w:val="18"/>
                <w:lang w:val="en-US"/>
              </w:rPr>
              <w:t>3</w:t>
            </w:r>
            <w:r w:rsidR="003B7CB4">
              <w:rPr>
                <w:bCs/>
                <w:sz w:val="18"/>
                <w:szCs w:val="18"/>
                <w:lang w:val="en-US"/>
              </w:rPr>
              <w:t>7</w:t>
            </w:r>
            <w:r w:rsidR="006B6254" w:rsidRPr="006D2EBC">
              <w:rPr>
                <w:bCs/>
                <w:sz w:val="18"/>
                <w:szCs w:val="18"/>
                <w:lang w:val="en-US"/>
              </w:rPr>
              <w:t>:</w:t>
            </w:r>
          </w:p>
        </w:tc>
        <w:tc>
          <w:tcPr>
            <w:tcW w:w="4244" w:type="dxa"/>
            <w:tcBorders>
              <w:top w:val="nil"/>
              <w:bottom w:val="nil"/>
            </w:tcBorders>
            <w:shd w:val="clear" w:color="auto" w:fill="FFFFFF" w:themeFill="background1"/>
          </w:tcPr>
          <w:p w14:paraId="71B769B5" w14:textId="5103AF45" w:rsidR="008C277E" w:rsidRPr="006D2EBC" w:rsidRDefault="00D822E8" w:rsidP="00690D6C">
            <w:pPr>
              <w:pStyle w:val="BodyText"/>
              <w:spacing w:after="0"/>
              <w:ind w:firstLine="0"/>
              <w:jc w:val="thaiDistribute"/>
              <w:rPr>
                <w:bCs/>
                <w:sz w:val="18"/>
                <w:szCs w:val="18"/>
                <w:lang w:val="en-US"/>
              </w:rPr>
            </w:pPr>
            <w:r w:rsidRPr="006D2EBC">
              <w:rPr>
                <w:bCs/>
                <w:sz w:val="18"/>
                <w:szCs w:val="18"/>
                <w:lang w:val="en-US"/>
              </w:rPr>
              <w:t xml:space="preserve">  </w:t>
            </w:r>
            <w:r w:rsidR="00B537C9">
              <w:rPr>
                <w:b/>
                <w:sz w:val="18"/>
                <w:szCs w:val="18"/>
                <w:lang w:val="en-US"/>
              </w:rPr>
              <w:t xml:space="preserve">Create </w:t>
            </w:r>
            <w:r w:rsidR="00B537C9">
              <w:rPr>
                <w:bCs/>
                <w:sz w:val="18"/>
                <w:szCs w:val="18"/>
                <w:lang w:val="en-US"/>
              </w:rPr>
              <w:t>n</w:t>
            </w:r>
            <w:r w:rsidR="006B6254" w:rsidRPr="006D2EBC">
              <w:rPr>
                <w:bCs/>
                <w:sz w:val="18"/>
                <w:szCs w:val="18"/>
                <w:lang w:val="en-US"/>
              </w:rPr>
              <w:t>ew ITI-18 Response Transaction as JSON</w:t>
            </w:r>
          </w:p>
        </w:tc>
      </w:tr>
      <w:tr w:rsidR="008D7200" w:rsidRPr="006D2EBC" w14:paraId="3FB5825D" w14:textId="77777777" w:rsidTr="003B7CB4">
        <w:trPr>
          <w:jc w:val="center"/>
        </w:trPr>
        <w:tc>
          <w:tcPr>
            <w:tcW w:w="622" w:type="dxa"/>
            <w:tcBorders>
              <w:top w:val="nil"/>
              <w:bottom w:val="nil"/>
            </w:tcBorders>
            <w:shd w:val="clear" w:color="auto" w:fill="F2F2F2" w:themeFill="background1" w:themeFillShade="F2"/>
          </w:tcPr>
          <w:p w14:paraId="19AA94DB" w14:textId="17A82652" w:rsidR="008C277E" w:rsidRPr="006D2EBC" w:rsidRDefault="00B537C9" w:rsidP="00690D6C">
            <w:pPr>
              <w:pStyle w:val="BodyText"/>
              <w:spacing w:after="0"/>
              <w:ind w:firstLine="0"/>
              <w:jc w:val="thaiDistribute"/>
              <w:rPr>
                <w:bCs/>
                <w:sz w:val="18"/>
                <w:szCs w:val="18"/>
                <w:lang w:val="en-US"/>
              </w:rPr>
            </w:pPr>
            <w:r>
              <w:rPr>
                <w:bCs/>
                <w:sz w:val="18"/>
                <w:szCs w:val="18"/>
                <w:lang w:val="en-US"/>
              </w:rPr>
              <w:t>3</w:t>
            </w:r>
            <w:r w:rsidR="003B7CB4">
              <w:rPr>
                <w:bCs/>
                <w:sz w:val="18"/>
                <w:szCs w:val="18"/>
                <w:lang w:val="en-US"/>
              </w:rPr>
              <w:t>8</w:t>
            </w:r>
            <w:r w:rsidR="006B6254" w:rsidRPr="006D2EBC">
              <w:rPr>
                <w:bCs/>
                <w:sz w:val="18"/>
                <w:szCs w:val="18"/>
                <w:lang w:val="en-US"/>
              </w:rPr>
              <w:t>:</w:t>
            </w:r>
          </w:p>
        </w:tc>
        <w:tc>
          <w:tcPr>
            <w:tcW w:w="4244" w:type="dxa"/>
            <w:tcBorders>
              <w:top w:val="nil"/>
              <w:bottom w:val="nil"/>
            </w:tcBorders>
            <w:shd w:val="clear" w:color="auto" w:fill="F2F2F2" w:themeFill="background1" w:themeFillShade="F2"/>
          </w:tcPr>
          <w:p w14:paraId="401D50E7" w14:textId="49044AC1" w:rsidR="008C277E" w:rsidRPr="006D2EBC" w:rsidRDefault="006B6254" w:rsidP="00690D6C">
            <w:pPr>
              <w:pStyle w:val="BodyText"/>
              <w:spacing w:after="0"/>
              <w:ind w:firstLine="0"/>
              <w:jc w:val="thaiDistribute"/>
              <w:rPr>
                <w:bCs/>
                <w:sz w:val="18"/>
                <w:szCs w:val="18"/>
                <w:lang w:val="en-US"/>
              </w:rPr>
            </w:pPr>
            <w:r w:rsidRPr="006D2EBC">
              <w:rPr>
                <w:bCs/>
                <w:sz w:val="18"/>
                <w:szCs w:val="18"/>
                <w:lang w:val="en-US"/>
              </w:rPr>
              <w:t xml:space="preserve">  </w:t>
            </w:r>
            <w:r w:rsidRPr="005F1B4A">
              <w:rPr>
                <w:b/>
                <w:sz w:val="18"/>
                <w:szCs w:val="18"/>
                <w:lang w:val="en-US"/>
              </w:rPr>
              <w:t>Add</w:t>
            </w:r>
            <w:r w:rsidRPr="006D2EBC">
              <w:rPr>
                <w:bCs/>
                <w:sz w:val="18"/>
                <w:szCs w:val="18"/>
                <w:lang w:val="en-US"/>
              </w:rPr>
              <w:t xml:space="preserve"> </w:t>
            </w:r>
            <w:proofErr w:type="spellStart"/>
            <w:r w:rsidR="00B537C9">
              <w:rPr>
                <w:bCs/>
                <w:sz w:val="18"/>
                <w:szCs w:val="18"/>
                <w:lang w:val="en-US"/>
              </w:rPr>
              <w:t>search</w:t>
            </w:r>
            <w:r w:rsidRPr="006D2EBC">
              <w:rPr>
                <w:bCs/>
                <w:sz w:val="18"/>
                <w:szCs w:val="18"/>
                <w:lang w:val="en-US"/>
              </w:rPr>
              <w:t>Result</w:t>
            </w:r>
            <w:proofErr w:type="spellEnd"/>
            <w:r w:rsidRPr="006D2EBC">
              <w:rPr>
                <w:bCs/>
                <w:sz w:val="18"/>
                <w:szCs w:val="18"/>
                <w:lang w:val="en-US"/>
              </w:rPr>
              <w:t xml:space="preserve"> to ITI-18 Response JSON</w:t>
            </w:r>
          </w:p>
        </w:tc>
      </w:tr>
      <w:tr w:rsidR="008D7200" w:rsidRPr="006D2EBC" w14:paraId="06C00C50" w14:textId="77777777" w:rsidTr="003B7CB4">
        <w:trPr>
          <w:jc w:val="center"/>
        </w:trPr>
        <w:tc>
          <w:tcPr>
            <w:tcW w:w="622" w:type="dxa"/>
            <w:tcBorders>
              <w:top w:val="nil"/>
              <w:bottom w:val="nil"/>
            </w:tcBorders>
            <w:shd w:val="clear" w:color="auto" w:fill="FFFFFF" w:themeFill="background1"/>
          </w:tcPr>
          <w:p w14:paraId="1764FB9C" w14:textId="63F4C500" w:rsidR="006B6254" w:rsidRPr="006D2EBC" w:rsidRDefault="00B537C9" w:rsidP="00690D6C">
            <w:pPr>
              <w:pStyle w:val="BodyText"/>
              <w:spacing w:after="0"/>
              <w:ind w:firstLine="0"/>
              <w:jc w:val="thaiDistribute"/>
              <w:rPr>
                <w:bCs/>
                <w:sz w:val="18"/>
                <w:szCs w:val="18"/>
                <w:lang w:val="en-US"/>
              </w:rPr>
            </w:pPr>
            <w:r>
              <w:rPr>
                <w:bCs/>
                <w:sz w:val="18"/>
                <w:szCs w:val="18"/>
                <w:lang w:val="en-US"/>
              </w:rPr>
              <w:t>3</w:t>
            </w:r>
            <w:r w:rsidR="003B7CB4">
              <w:rPr>
                <w:bCs/>
                <w:sz w:val="18"/>
                <w:szCs w:val="18"/>
                <w:lang w:val="en-US"/>
              </w:rPr>
              <w:t>9</w:t>
            </w:r>
            <w:r w:rsidR="006B6254" w:rsidRPr="006D2EBC">
              <w:rPr>
                <w:bCs/>
                <w:sz w:val="18"/>
                <w:szCs w:val="18"/>
                <w:lang w:val="en-US"/>
              </w:rPr>
              <w:t>:</w:t>
            </w:r>
          </w:p>
        </w:tc>
        <w:tc>
          <w:tcPr>
            <w:tcW w:w="4244" w:type="dxa"/>
            <w:tcBorders>
              <w:top w:val="nil"/>
              <w:bottom w:val="nil"/>
            </w:tcBorders>
            <w:shd w:val="clear" w:color="auto" w:fill="FFFFFF" w:themeFill="background1"/>
          </w:tcPr>
          <w:p w14:paraId="18155DE6" w14:textId="13F97DE4" w:rsidR="006B6254" w:rsidRPr="006D2EBC" w:rsidRDefault="006B6254" w:rsidP="00690D6C">
            <w:pPr>
              <w:pStyle w:val="BodyText"/>
              <w:spacing w:after="0"/>
              <w:ind w:firstLine="0"/>
              <w:jc w:val="thaiDistribute"/>
              <w:rPr>
                <w:bCs/>
                <w:sz w:val="18"/>
                <w:szCs w:val="18"/>
                <w:lang w:val="en-US"/>
              </w:rPr>
            </w:pPr>
            <w:r w:rsidRPr="006D2EBC">
              <w:rPr>
                <w:bCs/>
                <w:sz w:val="18"/>
                <w:szCs w:val="18"/>
                <w:lang w:val="en-US"/>
              </w:rPr>
              <w:t xml:space="preserve">  </w:t>
            </w:r>
            <w:r w:rsidRPr="005F1B4A">
              <w:rPr>
                <w:b/>
                <w:sz w:val="18"/>
                <w:szCs w:val="18"/>
                <w:lang w:val="en-US"/>
              </w:rPr>
              <w:t>Convert</w:t>
            </w:r>
            <w:r w:rsidRPr="006D2EBC">
              <w:rPr>
                <w:bCs/>
                <w:sz w:val="18"/>
                <w:szCs w:val="18"/>
                <w:lang w:val="en-US"/>
              </w:rPr>
              <w:t xml:space="preserve"> ITI-18 Response JSON to XML</w:t>
            </w:r>
          </w:p>
        </w:tc>
      </w:tr>
      <w:tr w:rsidR="008D7200" w:rsidRPr="006D2EBC" w14:paraId="34C0D1AB" w14:textId="77777777" w:rsidTr="003B7CB4">
        <w:trPr>
          <w:jc w:val="center"/>
        </w:trPr>
        <w:tc>
          <w:tcPr>
            <w:tcW w:w="622" w:type="dxa"/>
            <w:tcBorders>
              <w:top w:val="nil"/>
              <w:bottom w:val="nil"/>
            </w:tcBorders>
            <w:shd w:val="clear" w:color="auto" w:fill="F2F2F2" w:themeFill="background1" w:themeFillShade="F2"/>
          </w:tcPr>
          <w:p w14:paraId="5C7D74CC" w14:textId="79C74429" w:rsidR="006B6254" w:rsidRPr="006D2EBC" w:rsidRDefault="003B7CB4" w:rsidP="00690D6C">
            <w:pPr>
              <w:pStyle w:val="BodyText"/>
              <w:spacing w:after="0"/>
              <w:ind w:firstLine="0"/>
              <w:jc w:val="thaiDistribute"/>
              <w:rPr>
                <w:bCs/>
                <w:sz w:val="18"/>
                <w:szCs w:val="18"/>
                <w:lang w:val="en-US"/>
              </w:rPr>
            </w:pPr>
            <w:r>
              <w:rPr>
                <w:bCs/>
                <w:sz w:val="18"/>
                <w:szCs w:val="18"/>
                <w:lang w:val="en-US"/>
              </w:rPr>
              <w:t>40</w:t>
            </w:r>
            <w:r w:rsidR="006B6254" w:rsidRPr="006D2EBC">
              <w:rPr>
                <w:bCs/>
                <w:sz w:val="18"/>
                <w:szCs w:val="18"/>
                <w:lang w:val="en-US"/>
              </w:rPr>
              <w:t>:</w:t>
            </w:r>
          </w:p>
        </w:tc>
        <w:tc>
          <w:tcPr>
            <w:tcW w:w="4244" w:type="dxa"/>
            <w:tcBorders>
              <w:top w:val="nil"/>
              <w:bottom w:val="nil"/>
            </w:tcBorders>
            <w:shd w:val="clear" w:color="auto" w:fill="F2F2F2" w:themeFill="background1" w:themeFillShade="F2"/>
          </w:tcPr>
          <w:p w14:paraId="53F68E60" w14:textId="690623E3" w:rsidR="006B6254" w:rsidRPr="006D2EBC" w:rsidRDefault="006B6254" w:rsidP="00690D6C">
            <w:pPr>
              <w:pStyle w:val="BodyText"/>
              <w:spacing w:after="0"/>
              <w:ind w:firstLine="0"/>
              <w:jc w:val="thaiDistribute"/>
              <w:rPr>
                <w:bCs/>
                <w:sz w:val="18"/>
                <w:szCs w:val="18"/>
                <w:lang w:val="en-US"/>
              </w:rPr>
            </w:pPr>
            <w:r w:rsidRPr="006D2EBC">
              <w:rPr>
                <w:bCs/>
                <w:sz w:val="18"/>
                <w:szCs w:val="18"/>
                <w:lang w:val="en-US"/>
              </w:rPr>
              <w:t xml:space="preserve">  </w:t>
            </w:r>
            <w:r w:rsidRPr="005F1B4A">
              <w:rPr>
                <w:b/>
                <w:sz w:val="18"/>
                <w:szCs w:val="18"/>
                <w:lang w:val="en-US"/>
              </w:rPr>
              <w:t>Send</w:t>
            </w:r>
            <w:r w:rsidRPr="006D2EBC">
              <w:rPr>
                <w:bCs/>
                <w:sz w:val="18"/>
                <w:szCs w:val="18"/>
                <w:lang w:val="en-US"/>
              </w:rPr>
              <w:t xml:space="preserve"> ITI-18 Response to XDS Consumer Actor</w:t>
            </w:r>
          </w:p>
        </w:tc>
      </w:tr>
      <w:tr w:rsidR="008D7200" w:rsidRPr="006D2EBC" w14:paraId="74317C3D" w14:textId="77777777" w:rsidTr="003B7CB4">
        <w:trPr>
          <w:jc w:val="center"/>
        </w:trPr>
        <w:tc>
          <w:tcPr>
            <w:tcW w:w="622" w:type="dxa"/>
            <w:tcBorders>
              <w:top w:val="nil"/>
              <w:bottom w:val="single" w:sz="4" w:space="0" w:color="auto"/>
            </w:tcBorders>
            <w:shd w:val="clear" w:color="auto" w:fill="FFFFFF" w:themeFill="background1"/>
          </w:tcPr>
          <w:p w14:paraId="02F32920" w14:textId="11A16D71" w:rsidR="006B6254" w:rsidRPr="006D2EBC" w:rsidRDefault="003B7CB4" w:rsidP="00690D6C">
            <w:pPr>
              <w:pStyle w:val="BodyText"/>
              <w:spacing w:after="0"/>
              <w:ind w:firstLine="0"/>
              <w:jc w:val="thaiDistribute"/>
              <w:rPr>
                <w:bCs/>
                <w:sz w:val="18"/>
                <w:szCs w:val="18"/>
                <w:lang w:val="en-US"/>
              </w:rPr>
            </w:pPr>
            <w:r>
              <w:rPr>
                <w:bCs/>
                <w:sz w:val="18"/>
                <w:szCs w:val="18"/>
                <w:lang w:val="en-US"/>
              </w:rPr>
              <w:t>41</w:t>
            </w:r>
            <w:r w:rsidR="006B6254" w:rsidRPr="006D2EBC">
              <w:rPr>
                <w:bCs/>
                <w:sz w:val="18"/>
                <w:szCs w:val="18"/>
                <w:lang w:val="en-US"/>
              </w:rPr>
              <w:t>:</w:t>
            </w:r>
          </w:p>
        </w:tc>
        <w:tc>
          <w:tcPr>
            <w:tcW w:w="4244" w:type="dxa"/>
            <w:tcBorders>
              <w:top w:val="nil"/>
              <w:bottom w:val="single" w:sz="4" w:space="0" w:color="auto"/>
            </w:tcBorders>
            <w:shd w:val="clear" w:color="auto" w:fill="FFFFFF" w:themeFill="background1"/>
          </w:tcPr>
          <w:p w14:paraId="457D54F8" w14:textId="40C52432" w:rsidR="006B6254" w:rsidRPr="006D2EBC" w:rsidRDefault="00B537C9" w:rsidP="00690D6C">
            <w:pPr>
              <w:pStyle w:val="BodyText"/>
              <w:spacing w:after="0"/>
              <w:ind w:firstLine="0"/>
              <w:jc w:val="thaiDistribute"/>
              <w:rPr>
                <w:bCs/>
                <w:sz w:val="18"/>
                <w:szCs w:val="18"/>
                <w:lang w:val="en-US"/>
              </w:rPr>
            </w:pPr>
            <w:r>
              <w:rPr>
                <w:bCs/>
                <w:sz w:val="18"/>
                <w:szCs w:val="18"/>
                <w:lang w:val="en-US"/>
              </w:rPr>
              <w:t xml:space="preserve">  </w:t>
            </w:r>
            <w:r w:rsidRPr="00877791">
              <w:rPr>
                <w:b/>
                <w:sz w:val="18"/>
                <w:szCs w:val="18"/>
                <w:lang w:val="en-US"/>
              </w:rPr>
              <w:t>Stop thread and wait for next transaction</w:t>
            </w:r>
            <w:r w:rsidRPr="006D2EBC" w:rsidDel="00B537C9">
              <w:rPr>
                <w:bCs/>
                <w:sz w:val="18"/>
                <w:szCs w:val="18"/>
                <w:lang w:val="en-US"/>
              </w:rPr>
              <w:t xml:space="preserve"> </w:t>
            </w:r>
          </w:p>
        </w:tc>
      </w:tr>
    </w:tbl>
    <w:p w14:paraId="4FCF5A3B" w14:textId="77777777" w:rsidR="003F431A" w:rsidRPr="00BF0968" w:rsidRDefault="003F431A" w:rsidP="00BF0968">
      <w:pPr>
        <w:pStyle w:val="BodyText"/>
        <w:tabs>
          <w:tab w:val="clear" w:pos="288"/>
          <w:tab w:val="left" w:pos="0"/>
        </w:tabs>
        <w:spacing w:after="0"/>
        <w:jc w:val="thaiDistribute"/>
        <w:rPr>
          <w:bCs/>
        </w:rPr>
      </w:pPr>
    </w:p>
    <w:p w14:paraId="2FF55613" w14:textId="173F0E7B" w:rsidR="007A557C" w:rsidRDefault="00E310F1" w:rsidP="00CE5B0C">
      <w:pPr>
        <w:pStyle w:val="BodyText"/>
        <w:spacing w:after="0"/>
        <w:jc w:val="thaiDistribute"/>
        <w:rPr>
          <w:rFonts w:cstheme="minorBidi"/>
          <w:bCs/>
          <w:szCs w:val="25"/>
          <w:lang w:val="en-US" w:bidi="th-TH"/>
        </w:rPr>
      </w:pPr>
      <w:r w:rsidRPr="00E310F1">
        <w:rPr>
          <w:bCs/>
          <w:lang w:val="en-US"/>
        </w:rPr>
        <w:t>Upon receiving the ITI-18 transaction, the program converts the XML message into JSON</w:t>
      </w:r>
      <w:r w:rsidR="00DC2550">
        <w:rPr>
          <w:bCs/>
          <w:lang w:val="en-US"/>
        </w:rPr>
        <w:t xml:space="preserve"> and </w:t>
      </w:r>
      <w:r w:rsidR="003F7640" w:rsidRPr="003F7640">
        <w:rPr>
          <w:lang w:val="en-US"/>
        </w:rPr>
        <w:t>retrieve</w:t>
      </w:r>
      <w:r w:rsidR="00B21B73">
        <w:rPr>
          <w:lang w:val="en-US"/>
        </w:rPr>
        <w:t>s</w:t>
      </w:r>
      <w:r w:rsidR="003F7640" w:rsidRPr="003F7640">
        <w:rPr>
          <w:lang w:val="en-US"/>
        </w:rPr>
        <w:t xml:space="preserve"> the search type and all search keywords from JSON.</w:t>
      </w:r>
      <w:r w:rsidR="003F7640">
        <w:rPr>
          <w:lang w:val="en-US"/>
        </w:rPr>
        <w:t xml:space="preserve"> </w:t>
      </w:r>
      <w:r w:rsidR="000E329C" w:rsidRPr="000E329C">
        <w:rPr>
          <w:lang w:val="en-US"/>
        </w:rPr>
        <w:t xml:space="preserve">At lines 28–35, the program runs a search operation through all available </w:t>
      </w:r>
      <w:r w:rsidR="001045F1">
        <w:rPr>
          <w:lang w:val="en-US"/>
        </w:rPr>
        <w:t>S</w:t>
      </w:r>
      <w:r w:rsidR="000E329C" w:rsidRPr="000E329C">
        <w:rPr>
          <w:lang w:val="en-US"/>
        </w:rPr>
        <w:t xml:space="preserve">mart </w:t>
      </w:r>
      <w:r w:rsidR="001045F1">
        <w:rPr>
          <w:lang w:val="en-US"/>
        </w:rPr>
        <w:t>C</w:t>
      </w:r>
      <w:r w:rsidR="000E329C" w:rsidRPr="000E329C">
        <w:rPr>
          <w:lang w:val="en-US"/>
        </w:rPr>
        <w:t xml:space="preserve">ontracts </w:t>
      </w:r>
      <w:r w:rsidR="00B21B73">
        <w:rPr>
          <w:lang w:val="en-US"/>
        </w:rPr>
        <w:t>based on</w:t>
      </w:r>
      <w:r w:rsidR="000E329C" w:rsidRPr="000E329C">
        <w:rPr>
          <w:lang w:val="en-US"/>
        </w:rPr>
        <w:t xml:space="preserve"> search keywords to find matching document</w:t>
      </w:r>
      <w:r w:rsidR="00DC2550">
        <w:rPr>
          <w:lang w:val="en-US"/>
        </w:rPr>
        <w:t>s</w:t>
      </w:r>
      <w:r w:rsidR="000E329C" w:rsidRPr="000E329C">
        <w:rPr>
          <w:lang w:val="en-US"/>
        </w:rPr>
        <w:t xml:space="preserve">. The search type determines the pattern of search operation. The </w:t>
      </w:r>
      <w:r w:rsidR="00821B9B">
        <w:rPr>
          <w:lang w:val="en-US"/>
        </w:rPr>
        <w:t>“</w:t>
      </w:r>
      <w:proofErr w:type="spellStart"/>
      <w:r w:rsidR="00821B9B">
        <w:rPr>
          <w:lang w:val="en-US"/>
        </w:rPr>
        <w:t>FindDocument</w:t>
      </w:r>
      <w:proofErr w:type="spellEnd"/>
      <w:r w:rsidR="00821B9B">
        <w:rPr>
          <w:lang w:val="en-US"/>
        </w:rPr>
        <w:t>”</w:t>
      </w:r>
      <w:r w:rsidR="00DC2550">
        <w:rPr>
          <w:lang w:val="en-US"/>
        </w:rPr>
        <w:t xml:space="preserve"> </w:t>
      </w:r>
      <w:r w:rsidR="00DC2550" w:rsidRPr="000E329C">
        <w:rPr>
          <w:lang w:val="en-US"/>
        </w:rPr>
        <w:t>search type</w:t>
      </w:r>
      <w:r w:rsidR="00821B9B">
        <w:rPr>
          <w:lang w:val="en-US"/>
        </w:rPr>
        <w:t xml:space="preserve"> </w:t>
      </w:r>
      <w:r w:rsidR="000E329C" w:rsidRPr="000E329C">
        <w:rPr>
          <w:lang w:val="en-US"/>
        </w:rPr>
        <w:t xml:space="preserve">will search through </w:t>
      </w:r>
      <w:r w:rsidR="000E329C" w:rsidRPr="003E1BBD">
        <w:rPr>
          <w:lang w:val="en-US"/>
        </w:rPr>
        <w:t>all documents</w:t>
      </w:r>
      <w:r w:rsidR="00DC2550" w:rsidRPr="003E1BBD">
        <w:rPr>
          <w:lang w:val="en-US"/>
        </w:rPr>
        <w:t xml:space="preserve"> in blockchain while</w:t>
      </w:r>
      <w:r w:rsidR="000E329C" w:rsidRPr="003E1BBD">
        <w:rPr>
          <w:lang w:val="en-US"/>
        </w:rPr>
        <w:t xml:space="preserve"> </w:t>
      </w:r>
      <w:r w:rsidR="00DC2550" w:rsidRPr="003E1BBD">
        <w:rPr>
          <w:lang w:val="en-US"/>
        </w:rPr>
        <w:t xml:space="preserve">the </w:t>
      </w:r>
      <w:r w:rsidR="00821B9B" w:rsidRPr="003E1BBD">
        <w:rPr>
          <w:lang w:val="en-US"/>
        </w:rPr>
        <w:t>“</w:t>
      </w:r>
      <w:proofErr w:type="spellStart"/>
      <w:r w:rsidR="00821B9B" w:rsidRPr="003E1BBD">
        <w:rPr>
          <w:lang w:val="en-US"/>
        </w:rPr>
        <w:t>GetDocument</w:t>
      </w:r>
      <w:proofErr w:type="spellEnd"/>
      <w:r w:rsidR="00821B9B" w:rsidRPr="003E1BBD">
        <w:rPr>
          <w:lang w:val="en-US"/>
        </w:rPr>
        <w:t>”</w:t>
      </w:r>
      <w:r w:rsidR="000E329C" w:rsidRPr="003E1BBD">
        <w:rPr>
          <w:lang w:val="en-US"/>
        </w:rPr>
        <w:t xml:space="preserve"> will stop the search </w:t>
      </w:r>
      <w:r w:rsidR="001B5A5C" w:rsidRPr="003E1BBD">
        <w:rPr>
          <w:lang w:val="en-US"/>
        </w:rPr>
        <w:t>once</w:t>
      </w:r>
      <w:r w:rsidR="000E329C" w:rsidRPr="003E1BBD">
        <w:rPr>
          <w:lang w:val="en-US"/>
        </w:rPr>
        <w:t xml:space="preserve"> the </w:t>
      </w:r>
      <w:r w:rsidR="00DC2550" w:rsidRPr="003E1BBD">
        <w:rPr>
          <w:lang w:val="en-US"/>
        </w:rPr>
        <w:t xml:space="preserve">matching </w:t>
      </w:r>
      <w:r w:rsidR="000E329C" w:rsidRPr="003E1BBD">
        <w:rPr>
          <w:lang w:val="en-US"/>
        </w:rPr>
        <w:t xml:space="preserve">document is found. </w:t>
      </w:r>
      <w:r w:rsidR="009A74BC" w:rsidRPr="003E1BBD">
        <w:rPr>
          <w:lang w:val="en-US"/>
        </w:rPr>
        <w:t>The</w:t>
      </w:r>
      <w:r w:rsidR="00DC2550" w:rsidRPr="003E1BBD">
        <w:rPr>
          <w:lang w:val="en-US"/>
        </w:rPr>
        <w:t>n the</w:t>
      </w:r>
      <w:r w:rsidR="009A74BC" w:rsidRPr="003E1BBD">
        <w:rPr>
          <w:lang w:val="en-US"/>
        </w:rPr>
        <w:t xml:space="preserve"> search result </w:t>
      </w:r>
      <w:r w:rsidR="00DC2550" w:rsidRPr="003E1BBD">
        <w:rPr>
          <w:lang w:val="en-US"/>
        </w:rPr>
        <w:t>is</w:t>
      </w:r>
      <w:r w:rsidR="009A74BC" w:rsidRPr="003E1BBD">
        <w:rPr>
          <w:lang w:val="en-US"/>
        </w:rPr>
        <w:t xml:space="preserve"> added to the ITI-18 response transaction</w:t>
      </w:r>
      <w:r w:rsidR="003E1BBD" w:rsidRPr="003E1BBD">
        <w:rPr>
          <w:lang w:val="en-US"/>
        </w:rPr>
        <w:t>.</w:t>
      </w:r>
      <w:r w:rsidR="009A74BC" w:rsidRPr="003E1BBD">
        <w:rPr>
          <w:lang w:val="en-US"/>
        </w:rPr>
        <w:t xml:space="preserve"> </w:t>
      </w:r>
      <w:r w:rsidR="00AC6FDE" w:rsidRPr="003E1BBD">
        <w:rPr>
          <w:lang w:val="en-US"/>
        </w:rPr>
        <w:t>Before being sent to the Consumer Actor, the ITI-18 response transaction is changed from JSON to XML</w:t>
      </w:r>
      <w:r w:rsidR="00DC2550" w:rsidRPr="003E1BBD">
        <w:rPr>
          <w:lang w:val="en-US"/>
        </w:rPr>
        <w:t xml:space="preserve"> format</w:t>
      </w:r>
      <w:r w:rsidR="00AC6FDE" w:rsidRPr="003E1BBD">
        <w:rPr>
          <w:lang w:val="en-US"/>
        </w:rPr>
        <w:t>.</w:t>
      </w:r>
      <w:r w:rsidR="004F2517" w:rsidRPr="003E1BBD">
        <w:rPr>
          <w:lang w:val="en-US"/>
        </w:rPr>
        <w:t xml:space="preserve"> When</w:t>
      </w:r>
      <w:r w:rsidR="004F2517" w:rsidRPr="004F2517">
        <w:rPr>
          <w:lang w:val="en-US"/>
        </w:rPr>
        <w:t xml:space="preserve"> the process is done, the program returns to the standby state and waits for further incoming transactions.</w:t>
      </w:r>
    </w:p>
    <w:p w14:paraId="4E0685D5" w14:textId="388F593B" w:rsidR="003F456A" w:rsidRPr="00196023" w:rsidRDefault="003F456A" w:rsidP="00BD64B0">
      <w:pPr>
        <w:pStyle w:val="BodyText"/>
        <w:jc w:val="thaiDistribute"/>
        <w:rPr>
          <w:rFonts w:cstheme="minorBidi"/>
          <w:bCs/>
          <w:szCs w:val="25"/>
          <w:cs/>
          <w:lang w:val="en-US" w:bidi="th-TH"/>
        </w:rPr>
      </w:pP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469"/>
        <w:gridCol w:w="4397"/>
      </w:tblGrid>
      <w:tr w:rsidR="008D7200" w:rsidRPr="004B7B3C" w14:paraId="7B7767F2" w14:textId="77777777" w:rsidTr="009D4867">
        <w:trPr>
          <w:jc w:val="center"/>
        </w:trPr>
        <w:tc>
          <w:tcPr>
            <w:tcW w:w="4866" w:type="dxa"/>
            <w:gridSpan w:val="2"/>
            <w:tcBorders>
              <w:bottom w:val="single" w:sz="4" w:space="0" w:color="auto"/>
            </w:tcBorders>
            <w:shd w:val="clear" w:color="auto" w:fill="F2F2F2" w:themeFill="background1" w:themeFillShade="F2"/>
          </w:tcPr>
          <w:p w14:paraId="3763671C" w14:textId="656BB41F" w:rsidR="008906B6" w:rsidRPr="004B7B3C" w:rsidRDefault="00254D39" w:rsidP="00690D6C">
            <w:pPr>
              <w:pStyle w:val="BodyText"/>
              <w:spacing w:after="0"/>
              <w:ind w:firstLine="0"/>
              <w:jc w:val="thaiDistribute"/>
              <w:rPr>
                <w:bCs/>
                <w:sz w:val="18"/>
                <w:szCs w:val="18"/>
                <w:lang w:val="en-US"/>
              </w:rPr>
            </w:pPr>
            <w:r w:rsidRPr="00176B1F">
              <w:rPr>
                <w:b/>
                <w:sz w:val="18"/>
                <w:szCs w:val="18"/>
              </w:rPr>
              <w:t xml:space="preserve">Algorithm 4 </w:t>
            </w:r>
            <w:r w:rsidRPr="00176B1F">
              <w:rPr>
                <w:bCs/>
                <w:sz w:val="18"/>
                <w:szCs w:val="18"/>
              </w:rPr>
              <w:t>Smart Contract</w:t>
            </w:r>
          </w:p>
        </w:tc>
      </w:tr>
      <w:tr w:rsidR="00D92836" w:rsidRPr="004B7B3C" w14:paraId="273781A2" w14:textId="77777777" w:rsidTr="009D4867">
        <w:trPr>
          <w:jc w:val="center"/>
        </w:trPr>
        <w:tc>
          <w:tcPr>
            <w:tcW w:w="4866" w:type="dxa"/>
            <w:gridSpan w:val="2"/>
            <w:tcBorders>
              <w:bottom w:val="single" w:sz="4" w:space="0" w:color="auto"/>
            </w:tcBorders>
            <w:shd w:val="clear" w:color="auto" w:fill="F2F2F2" w:themeFill="background1" w:themeFillShade="F2"/>
          </w:tcPr>
          <w:p w14:paraId="792F35A6" w14:textId="00190A06" w:rsidR="00D92836" w:rsidRPr="00176B1F" w:rsidRDefault="00D92836" w:rsidP="00D92836">
            <w:pPr>
              <w:pStyle w:val="BodyText"/>
              <w:spacing w:after="0"/>
              <w:ind w:firstLine="0"/>
              <w:jc w:val="thaiDistribute"/>
              <w:rPr>
                <w:bCs/>
                <w:sz w:val="18"/>
                <w:szCs w:val="18"/>
                <w:lang w:val="en-US"/>
              </w:rPr>
            </w:pPr>
            <w:r w:rsidRPr="00176B1F">
              <w:rPr>
                <w:b/>
                <w:sz w:val="18"/>
                <w:szCs w:val="18"/>
                <w:lang w:val="en-US"/>
              </w:rPr>
              <w:t>Input:</w:t>
            </w:r>
            <w:r w:rsidRPr="00176B1F">
              <w:rPr>
                <w:bCs/>
                <w:sz w:val="18"/>
                <w:szCs w:val="18"/>
                <w:lang w:val="en-US"/>
              </w:rPr>
              <w:t xml:space="preserve"> </w:t>
            </w:r>
            <w:r w:rsidR="00DF51AD">
              <w:rPr>
                <w:bCs/>
                <w:sz w:val="18"/>
                <w:szCs w:val="18"/>
                <w:lang w:val="en-US"/>
              </w:rPr>
              <w:t xml:space="preserve">Assign integer number (ID) and </w:t>
            </w:r>
            <w:proofErr w:type="spellStart"/>
            <w:r w:rsidRPr="00176B1F">
              <w:rPr>
                <w:bCs/>
                <w:sz w:val="18"/>
                <w:szCs w:val="18"/>
                <w:lang w:val="en-US"/>
              </w:rPr>
              <w:t>metadataValue</w:t>
            </w:r>
            <w:proofErr w:type="spellEnd"/>
          </w:p>
          <w:p w14:paraId="26600DF1" w14:textId="77777777" w:rsidR="00D92836" w:rsidRDefault="00D92836" w:rsidP="00D92836">
            <w:pPr>
              <w:pStyle w:val="BodyText"/>
              <w:spacing w:after="0"/>
              <w:ind w:firstLine="0"/>
              <w:jc w:val="thaiDistribute"/>
              <w:rPr>
                <w:bCs/>
                <w:sz w:val="18"/>
                <w:szCs w:val="18"/>
                <w:lang w:val="en-US"/>
              </w:rPr>
            </w:pPr>
            <w:r w:rsidRPr="00176B1F">
              <w:rPr>
                <w:b/>
                <w:sz w:val="18"/>
                <w:szCs w:val="18"/>
                <w:lang w:val="en-US"/>
              </w:rPr>
              <w:t>Output:</w:t>
            </w:r>
            <w:r w:rsidRPr="00176B1F">
              <w:rPr>
                <w:bCs/>
                <w:sz w:val="18"/>
                <w:szCs w:val="18"/>
                <w:lang w:val="en-US"/>
              </w:rPr>
              <w:t xml:space="preserve"> Blockchain transaction receipt signify succession of publishing data into Blockchain ledger</w:t>
            </w:r>
          </w:p>
          <w:p w14:paraId="5BC4C7F2" w14:textId="56B33E61" w:rsidR="002859FA" w:rsidRPr="00176B1F" w:rsidRDefault="002859FA" w:rsidP="00D92836">
            <w:pPr>
              <w:pStyle w:val="BodyText"/>
              <w:spacing w:after="0"/>
              <w:ind w:firstLine="0"/>
              <w:jc w:val="thaiDistribute"/>
              <w:rPr>
                <w:bCs/>
                <w:sz w:val="18"/>
                <w:szCs w:val="18"/>
                <w:lang w:val="en-US"/>
              </w:rPr>
            </w:pPr>
            <w:r>
              <w:rPr>
                <w:b/>
                <w:sz w:val="18"/>
                <w:szCs w:val="18"/>
                <w:lang w:val="en-US"/>
              </w:rPr>
              <w:t xml:space="preserve">Initialization: </w:t>
            </w:r>
            <w:r w:rsidR="00B51C8C">
              <w:rPr>
                <w:bCs/>
                <w:sz w:val="18"/>
                <w:szCs w:val="18"/>
                <w:lang w:val="en-US"/>
              </w:rPr>
              <w:t xml:space="preserve">Smart Contract </w:t>
            </w:r>
            <w:r w:rsidR="00AA38AE">
              <w:rPr>
                <w:bCs/>
                <w:sz w:val="18"/>
                <w:szCs w:val="18"/>
                <w:lang w:val="en-US"/>
              </w:rPr>
              <w:t xml:space="preserve">was invoked by the XDS Document Registry Actor with </w:t>
            </w:r>
            <w:r w:rsidR="001B7AF6">
              <w:rPr>
                <w:bCs/>
                <w:sz w:val="18"/>
                <w:szCs w:val="18"/>
                <w:lang w:val="en-US"/>
              </w:rPr>
              <w:t>Data</w:t>
            </w:r>
            <w:r w:rsidR="00954349">
              <w:rPr>
                <w:bCs/>
                <w:sz w:val="18"/>
                <w:szCs w:val="18"/>
                <w:lang w:val="en-US"/>
              </w:rPr>
              <w:t xml:space="preserve"> Store</w:t>
            </w:r>
            <w:r w:rsidR="001B7AF6">
              <w:rPr>
                <w:bCs/>
                <w:sz w:val="18"/>
                <w:szCs w:val="18"/>
                <w:lang w:val="en-US"/>
              </w:rPr>
              <w:t xml:space="preserve"> function</w:t>
            </w:r>
          </w:p>
        </w:tc>
      </w:tr>
      <w:tr w:rsidR="008D7200" w:rsidRPr="004B7B3C" w14:paraId="390DCDC6" w14:textId="77777777" w:rsidTr="009D4867">
        <w:trPr>
          <w:jc w:val="center"/>
        </w:trPr>
        <w:tc>
          <w:tcPr>
            <w:tcW w:w="469" w:type="dxa"/>
            <w:tcBorders>
              <w:bottom w:val="nil"/>
            </w:tcBorders>
          </w:tcPr>
          <w:p w14:paraId="2EDBB9C2" w14:textId="77777777" w:rsidR="008906B6" w:rsidRPr="004B7B3C" w:rsidRDefault="008906B6" w:rsidP="00690D6C">
            <w:pPr>
              <w:pStyle w:val="BodyText"/>
              <w:spacing w:after="0"/>
              <w:ind w:firstLine="0"/>
              <w:jc w:val="thaiDistribute"/>
              <w:rPr>
                <w:bCs/>
                <w:sz w:val="18"/>
                <w:szCs w:val="18"/>
                <w:lang w:val="en-US"/>
              </w:rPr>
            </w:pPr>
            <w:r w:rsidRPr="004B7B3C">
              <w:rPr>
                <w:bCs/>
                <w:sz w:val="18"/>
                <w:szCs w:val="18"/>
                <w:lang w:val="en-US"/>
              </w:rPr>
              <w:t>1:</w:t>
            </w:r>
          </w:p>
        </w:tc>
        <w:tc>
          <w:tcPr>
            <w:tcW w:w="4397" w:type="dxa"/>
            <w:tcBorders>
              <w:bottom w:val="nil"/>
            </w:tcBorders>
          </w:tcPr>
          <w:p w14:paraId="3E721148" w14:textId="7AE81FD0" w:rsidR="008906B6" w:rsidRPr="00176B1F" w:rsidRDefault="00954349" w:rsidP="00690D6C">
            <w:pPr>
              <w:pStyle w:val="BodyText"/>
              <w:spacing w:after="0"/>
              <w:ind w:firstLine="0"/>
              <w:jc w:val="thaiDistribute"/>
              <w:rPr>
                <w:b/>
                <w:sz w:val="18"/>
                <w:szCs w:val="18"/>
                <w:lang w:val="en-US"/>
              </w:rPr>
            </w:pPr>
            <w:r>
              <w:rPr>
                <w:b/>
                <w:sz w:val="18"/>
                <w:szCs w:val="18"/>
                <w:lang w:val="en-US"/>
              </w:rPr>
              <w:t>Start</w:t>
            </w:r>
          </w:p>
        </w:tc>
      </w:tr>
      <w:tr w:rsidR="008D7200" w:rsidRPr="004B7B3C" w14:paraId="4BAB3CED" w14:textId="77777777" w:rsidTr="009D4867">
        <w:trPr>
          <w:jc w:val="center"/>
        </w:trPr>
        <w:tc>
          <w:tcPr>
            <w:tcW w:w="469" w:type="dxa"/>
            <w:tcBorders>
              <w:top w:val="nil"/>
              <w:bottom w:val="nil"/>
            </w:tcBorders>
            <w:shd w:val="clear" w:color="auto" w:fill="F2F2F2" w:themeFill="background1" w:themeFillShade="F2"/>
          </w:tcPr>
          <w:p w14:paraId="5E8813A0" w14:textId="781D55B8" w:rsidR="003012E1" w:rsidRPr="004B7B3C" w:rsidRDefault="003012E1" w:rsidP="00690D6C">
            <w:pPr>
              <w:pStyle w:val="BodyText"/>
              <w:spacing w:after="0"/>
              <w:ind w:firstLine="0"/>
              <w:jc w:val="thaiDistribute"/>
              <w:rPr>
                <w:bCs/>
                <w:sz w:val="18"/>
                <w:szCs w:val="18"/>
                <w:lang w:val="en-US"/>
              </w:rPr>
            </w:pPr>
            <w:r w:rsidRPr="004B7B3C">
              <w:rPr>
                <w:bCs/>
                <w:sz w:val="18"/>
                <w:szCs w:val="18"/>
                <w:lang w:val="en-US"/>
              </w:rPr>
              <w:t>2:</w:t>
            </w:r>
          </w:p>
        </w:tc>
        <w:tc>
          <w:tcPr>
            <w:tcW w:w="4397" w:type="dxa"/>
            <w:tcBorders>
              <w:top w:val="nil"/>
              <w:bottom w:val="nil"/>
            </w:tcBorders>
            <w:shd w:val="clear" w:color="auto" w:fill="F2F2F2" w:themeFill="background1" w:themeFillShade="F2"/>
          </w:tcPr>
          <w:p w14:paraId="2565C109" w14:textId="02B78675" w:rsidR="003012E1" w:rsidRPr="004B7B3C" w:rsidRDefault="003012E1" w:rsidP="00690D6C">
            <w:pPr>
              <w:pStyle w:val="BodyText"/>
              <w:spacing w:after="0"/>
              <w:ind w:firstLine="0"/>
              <w:jc w:val="thaiDistribute"/>
              <w:rPr>
                <w:bCs/>
                <w:sz w:val="18"/>
                <w:szCs w:val="18"/>
                <w:lang w:val="en-US"/>
              </w:rPr>
            </w:pPr>
            <w:r w:rsidRPr="004B7B3C">
              <w:rPr>
                <w:bCs/>
                <w:sz w:val="18"/>
                <w:szCs w:val="18"/>
                <w:lang w:val="en-US"/>
              </w:rPr>
              <w:t xml:space="preserve">   Spawning new transaction instance</w:t>
            </w:r>
            <w:r w:rsidR="00A719FF" w:rsidRPr="004B7B3C">
              <w:rPr>
                <w:bCs/>
                <w:sz w:val="18"/>
                <w:szCs w:val="18"/>
                <w:lang w:val="en-US"/>
              </w:rPr>
              <w:t xml:space="preserve"> with ID</w:t>
            </w:r>
          </w:p>
        </w:tc>
      </w:tr>
      <w:tr w:rsidR="008D7200" w:rsidRPr="004B7B3C" w14:paraId="67150FDC" w14:textId="77777777" w:rsidTr="009D4867">
        <w:trPr>
          <w:jc w:val="center"/>
        </w:trPr>
        <w:tc>
          <w:tcPr>
            <w:tcW w:w="469" w:type="dxa"/>
            <w:tcBorders>
              <w:top w:val="nil"/>
              <w:bottom w:val="nil"/>
            </w:tcBorders>
            <w:shd w:val="clear" w:color="auto" w:fill="FFFFFF" w:themeFill="background1"/>
          </w:tcPr>
          <w:p w14:paraId="619BFDDE" w14:textId="60FAAA7D" w:rsidR="008906B6" w:rsidRPr="004B7B3C" w:rsidRDefault="003012E1" w:rsidP="00690D6C">
            <w:pPr>
              <w:pStyle w:val="BodyText"/>
              <w:spacing w:after="0"/>
              <w:ind w:firstLine="0"/>
              <w:jc w:val="thaiDistribute"/>
              <w:rPr>
                <w:bCs/>
                <w:sz w:val="18"/>
                <w:szCs w:val="18"/>
                <w:lang w:val="en-US"/>
              </w:rPr>
            </w:pPr>
            <w:r w:rsidRPr="004B7B3C">
              <w:rPr>
                <w:bCs/>
                <w:sz w:val="18"/>
                <w:szCs w:val="18"/>
                <w:lang w:val="en-US"/>
              </w:rPr>
              <w:t>3</w:t>
            </w:r>
            <w:r w:rsidR="008906B6" w:rsidRPr="004B7B3C">
              <w:rPr>
                <w:bCs/>
                <w:sz w:val="18"/>
                <w:szCs w:val="18"/>
                <w:lang w:val="en-US"/>
              </w:rPr>
              <w:t>:</w:t>
            </w:r>
          </w:p>
        </w:tc>
        <w:tc>
          <w:tcPr>
            <w:tcW w:w="4397" w:type="dxa"/>
            <w:tcBorders>
              <w:top w:val="nil"/>
              <w:bottom w:val="nil"/>
            </w:tcBorders>
            <w:shd w:val="clear" w:color="auto" w:fill="FFFFFF" w:themeFill="background1"/>
          </w:tcPr>
          <w:p w14:paraId="38671ECA" w14:textId="0853AB9C" w:rsidR="008906B6" w:rsidRPr="004B7B3C" w:rsidRDefault="008906B6" w:rsidP="00690D6C">
            <w:pPr>
              <w:pStyle w:val="BodyText"/>
              <w:spacing w:after="0"/>
              <w:ind w:firstLine="0"/>
              <w:jc w:val="thaiDistribute"/>
              <w:rPr>
                <w:bCs/>
                <w:sz w:val="18"/>
                <w:szCs w:val="18"/>
                <w:lang w:val="en-US"/>
              </w:rPr>
            </w:pPr>
            <w:r w:rsidRPr="004B7B3C">
              <w:rPr>
                <w:bCs/>
                <w:sz w:val="18"/>
                <w:szCs w:val="18"/>
                <w:lang w:val="en-US"/>
              </w:rPr>
              <w:t xml:space="preserve"> </w:t>
            </w:r>
            <w:r w:rsidR="00C56720" w:rsidRPr="004B7B3C">
              <w:rPr>
                <w:bCs/>
                <w:sz w:val="18"/>
                <w:szCs w:val="18"/>
                <w:lang w:val="en-US"/>
              </w:rPr>
              <w:t xml:space="preserve">  </w:t>
            </w:r>
            <w:proofErr w:type="spellStart"/>
            <w:r w:rsidRPr="004B7B3C">
              <w:rPr>
                <w:bCs/>
                <w:sz w:val="18"/>
                <w:szCs w:val="18"/>
                <w:lang w:val="en-US"/>
              </w:rPr>
              <w:t>S</w:t>
            </w:r>
            <w:r w:rsidR="00417D1F" w:rsidRPr="004B7B3C">
              <w:rPr>
                <w:bCs/>
                <w:sz w:val="18"/>
                <w:szCs w:val="18"/>
                <w:lang w:val="en-US"/>
              </w:rPr>
              <w:t>toreValue</w:t>
            </w:r>
            <w:proofErr w:type="spellEnd"/>
            <w:r w:rsidRPr="004B7B3C">
              <w:rPr>
                <w:bCs/>
                <w:sz w:val="18"/>
                <w:szCs w:val="18"/>
                <w:lang w:val="en-US"/>
              </w:rPr>
              <w:t xml:space="preserve"> </w:t>
            </w:r>
            <w:r w:rsidR="00A719FF" w:rsidRPr="004B7B3C">
              <w:rPr>
                <w:bCs/>
                <w:sz w:val="18"/>
                <w:szCs w:val="18"/>
                <w:lang w:val="en-US"/>
              </w:rPr>
              <w:t xml:space="preserve">(ID) </w:t>
            </w:r>
            <w:r w:rsidRPr="004B7B3C">
              <w:rPr>
                <w:bCs/>
                <w:sz w:val="18"/>
                <w:szCs w:val="18"/>
                <w:lang w:val="en-US"/>
              </w:rPr>
              <w:t xml:space="preserve">= </w:t>
            </w:r>
            <w:r w:rsidR="00BC6D6B">
              <w:rPr>
                <w:bCs/>
                <w:sz w:val="18"/>
                <w:szCs w:val="18"/>
                <w:lang w:val="en-US"/>
              </w:rPr>
              <w:t>Write</w:t>
            </w:r>
            <w:r w:rsidRPr="004B7B3C">
              <w:rPr>
                <w:bCs/>
                <w:sz w:val="18"/>
                <w:szCs w:val="18"/>
                <w:lang w:val="en-US"/>
              </w:rPr>
              <w:t xml:space="preserve"> (</w:t>
            </w:r>
            <w:proofErr w:type="spellStart"/>
            <w:r w:rsidR="00025699">
              <w:rPr>
                <w:bCs/>
                <w:sz w:val="18"/>
                <w:szCs w:val="18"/>
                <w:lang w:val="en-US"/>
              </w:rPr>
              <w:t>metadataValue</w:t>
            </w:r>
            <w:proofErr w:type="spellEnd"/>
            <w:r w:rsidRPr="004B7B3C">
              <w:rPr>
                <w:bCs/>
                <w:sz w:val="18"/>
                <w:szCs w:val="18"/>
                <w:lang w:val="en-US"/>
              </w:rPr>
              <w:t>)</w:t>
            </w:r>
          </w:p>
        </w:tc>
      </w:tr>
      <w:tr w:rsidR="008D7200" w:rsidRPr="004B7B3C" w14:paraId="13FA5A82" w14:textId="77777777" w:rsidTr="009D4867">
        <w:trPr>
          <w:jc w:val="center"/>
        </w:trPr>
        <w:tc>
          <w:tcPr>
            <w:tcW w:w="469" w:type="dxa"/>
            <w:tcBorders>
              <w:top w:val="nil"/>
              <w:bottom w:val="nil"/>
            </w:tcBorders>
            <w:shd w:val="clear" w:color="auto" w:fill="F2F2F2" w:themeFill="background1" w:themeFillShade="F2"/>
          </w:tcPr>
          <w:p w14:paraId="2E0E5B04" w14:textId="51248E73" w:rsidR="008906B6" w:rsidRPr="004B7B3C" w:rsidRDefault="003012E1" w:rsidP="00690D6C">
            <w:pPr>
              <w:pStyle w:val="BodyText"/>
              <w:spacing w:after="0"/>
              <w:ind w:firstLine="0"/>
              <w:jc w:val="thaiDistribute"/>
              <w:rPr>
                <w:bCs/>
                <w:sz w:val="18"/>
                <w:szCs w:val="18"/>
                <w:lang w:val="en-US"/>
              </w:rPr>
            </w:pPr>
            <w:r w:rsidRPr="004B7B3C">
              <w:rPr>
                <w:bCs/>
                <w:sz w:val="18"/>
                <w:szCs w:val="18"/>
                <w:lang w:val="en-US"/>
              </w:rPr>
              <w:t>4</w:t>
            </w:r>
            <w:r w:rsidR="008906B6" w:rsidRPr="004B7B3C">
              <w:rPr>
                <w:bCs/>
                <w:sz w:val="18"/>
                <w:szCs w:val="18"/>
                <w:lang w:val="en-US"/>
              </w:rPr>
              <w:t>:</w:t>
            </w:r>
          </w:p>
        </w:tc>
        <w:tc>
          <w:tcPr>
            <w:tcW w:w="4397" w:type="dxa"/>
            <w:tcBorders>
              <w:top w:val="nil"/>
              <w:bottom w:val="nil"/>
            </w:tcBorders>
            <w:shd w:val="clear" w:color="auto" w:fill="F2F2F2" w:themeFill="background1" w:themeFillShade="F2"/>
          </w:tcPr>
          <w:p w14:paraId="77C67819" w14:textId="364CA805" w:rsidR="008906B6" w:rsidRPr="00176B1F" w:rsidRDefault="001075EF" w:rsidP="00690D6C">
            <w:pPr>
              <w:pStyle w:val="BodyText"/>
              <w:spacing w:after="0"/>
              <w:ind w:firstLine="0"/>
              <w:jc w:val="thaiDistribute"/>
              <w:rPr>
                <w:b/>
                <w:sz w:val="18"/>
                <w:szCs w:val="18"/>
                <w:lang w:val="en-US"/>
              </w:rPr>
            </w:pPr>
            <w:r>
              <w:rPr>
                <w:b/>
                <w:sz w:val="18"/>
                <w:szCs w:val="18"/>
                <w:lang w:val="en-US"/>
              </w:rPr>
              <w:t>Stop</w:t>
            </w:r>
          </w:p>
        </w:tc>
      </w:tr>
      <w:tr w:rsidR="008D7200" w:rsidRPr="004B7B3C" w14:paraId="13B03501" w14:textId="77777777" w:rsidTr="009D4867">
        <w:trPr>
          <w:jc w:val="center"/>
        </w:trPr>
        <w:tc>
          <w:tcPr>
            <w:tcW w:w="4866" w:type="dxa"/>
            <w:gridSpan w:val="2"/>
            <w:tcBorders>
              <w:bottom w:val="single" w:sz="4" w:space="0" w:color="auto"/>
            </w:tcBorders>
            <w:shd w:val="clear" w:color="auto" w:fill="F2F2F2" w:themeFill="background1" w:themeFillShade="F2"/>
          </w:tcPr>
          <w:p w14:paraId="53E5335D" w14:textId="35D69FA2" w:rsidR="00C56720" w:rsidRPr="004B7B3C" w:rsidRDefault="00C56720" w:rsidP="00690D6C">
            <w:pPr>
              <w:pStyle w:val="BodyText"/>
              <w:spacing w:after="0"/>
              <w:ind w:firstLine="0"/>
              <w:jc w:val="thaiDistribute"/>
              <w:rPr>
                <w:bCs/>
                <w:sz w:val="18"/>
                <w:szCs w:val="18"/>
                <w:lang w:val="en-US"/>
              </w:rPr>
            </w:pPr>
            <w:r w:rsidRPr="004B7B3C">
              <w:rPr>
                <w:b/>
                <w:sz w:val="18"/>
                <w:szCs w:val="18"/>
                <w:lang w:val="en-US"/>
              </w:rPr>
              <w:t>Input:</w:t>
            </w:r>
            <w:r w:rsidRPr="004B7B3C">
              <w:rPr>
                <w:bCs/>
                <w:sz w:val="18"/>
                <w:szCs w:val="18"/>
                <w:lang w:val="en-US"/>
              </w:rPr>
              <w:t xml:space="preserve"> </w:t>
            </w:r>
            <w:r w:rsidR="0002193F">
              <w:rPr>
                <w:bCs/>
                <w:sz w:val="18"/>
                <w:szCs w:val="18"/>
                <w:lang w:val="en-US"/>
              </w:rPr>
              <w:t>integer number (ID)</w:t>
            </w:r>
          </w:p>
          <w:p w14:paraId="6B1BDD68" w14:textId="539D56BB" w:rsidR="00C56720" w:rsidRDefault="00C56720" w:rsidP="00690D6C">
            <w:pPr>
              <w:pStyle w:val="BodyText"/>
              <w:spacing w:after="0"/>
              <w:ind w:firstLine="0"/>
              <w:jc w:val="thaiDistribute"/>
              <w:rPr>
                <w:bCs/>
                <w:sz w:val="18"/>
                <w:szCs w:val="18"/>
                <w:lang w:val="en-US"/>
              </w:rPr>
            </w:pPr>
            <w:r w:rsidRPr="004B7B3C">
              <w:rPr>
                <w:b/>
                <w:sz w:val="18"/>
                <w:szCs w:val="18"/>
                <w:lang w:val="en-US"/>
              </w:rPr>
              <w:t>Output:</w:t>
            </w:r>
            <w:r w:rsidRPr="004B7B3C">
              <w:rPr>
                <w:bCs/>
                <w:sz w:val="18"/>
                <w:szCs w:val="18"/>
                <w:lang w:val="en-US"/>
              </w:rPr>
              <w:t xml:space="preserve"> </w:t>
            </w:r>
            <w:r w:rsidR="00B02952">
              <w:rPr>
                <w:bCs/>
                <w:sz w:val="18"/>
                <w:szCs w:val="18"/>
                <w:lang w:val="en-US"/>
              </w:rPr>
              <w:t>metadata attribute</w:t>
            </w:r>
            <w:r w:rsidR="00824C1A">
              <w:rPr>
                <w:bCs/>
                <w:sz w:val="18"/>
                <w:szCs w:val="18"/>
                <w:lang w:val="en-US"/>
              </w:rPr>
              <w:t>s</w:t>
            </w:r>
            <w:r w:rsidR="00B02952">
              <w:rPr>
                <w:bCs/>
                <w:sz w:val="18"/>
                <w:szCs w:val="18"/>
                <w:lang w:val="en-US"/>
              </w:rPr>
              <w:t xml:space="preserve"> v</w:t>
            </w:r>
            <w:r w:rsidRPr="004B7B3C">
              <w:rPr>
                <w:bCs/>
                <w:sz w:val="18"/>
                <w:szCs w:val="18"/>
                <w:lang w:val="en-US"/>
              </w:rPr>
              <w:t xml:space="preserve">alue stored </w:t>
            </w:r>
            <w:r w:rsidR="00824C1A">
              <w:rPr>
                <w:bCs/>
                <w:sz w:val="18"/>
                <w:szCs w:val="18"/>
                <w:lang w:val="en-US"/>
              </w:rPr>
              <w:t>in</w:t>
            </w:r>
            <w:r w:rsidRPr="004B7B3C">
              <w:rPr>
                <w:bCs/>
                <w:sz w:val="18"/>
                <w:szCs w:val="18"/>
                <w:lang w:val="en-US"/>
              </w:rPr>
              <w:t xml:space="preserve"> the </w:t>
            </w:r>
            <w:r w:rsidR="00A55FC1" w:rsidRPr="004B7B3C">
              <w:rPr>
                <w:bCs/>
                <w:sz w:val="18"/>
                <w:szCs w:val="18"/>
                <w:lang w:val="en-US"/>
              </w:rPr>
              <w:t>S</w:t>
            </w:r>
            <w:r w:rsidRPr="004B7B3C">
              <w:rPr>
                <w:bCs/>
                <w:sz w:val="18"/>
                <w:szCs w:val="18"/>
                <w:lang w:val="en-US"/>
              </w:rPr>
              <w:t xml:space="preserve">mart </w:t>
            </w:r>
            <w:r w:rsidR="00A55FC1" w:rsidRPr="004B7B3C">
              <w:rPr>
                <w:bCs/>
                <w:sz w:val="18"/>
                <w:szCs w:val="18"/>
                <w:lang w:val="en-US"/>
              </w:rPr>
              <w:t>C</w:t>
            </w:r>
            <w:r w:rsidRPr="004B7B3C">
              <w:rPr>
                <w:bCs/>
                <w:sz w:val="18"/>
                <w:szCs w:val="18"/>
                <w:lang w:val="en-US"/>
              </w:rPr>
              <w:t>ontract</w:t>
            </w:r>
          </w:p>
          <w:p w14:paraId="1AF0671B" w14:textId="02EC2040" w:rsidR="001B7AF6" w:rsidRPr="004B7B3C" w:rsidRDefault="001B7AF6" w:rsidP="00690D6C">
            <w:pPr>
              <w:pStyle w:val="BodyText"/>
              <w:spacing w:after="0"/>
              <w:ind w:firstLine="0"/>
              <w:jc w:val="thaiDistribute"/>
              <w:rPr>
                <w:bCs/>
                <w:sz w:val="18"/>
                <w:szCs w:val="18"/>
                <w:lang w:val="en-US"/>
              </w:rPr>
            </w:pPr>
            <w:r>
              <w:rPr>
                <w:b/>
                <w:sz w:val="18"/>
                <w:szCs w:val="18"/>
                <w:lang w:val="en-US"/>
              </w:rPr>
              <w:t xml:space="preserve">Initialization: </w:t>
            </w:r>
            <w:r>
              <w:rPr>
                <w:bCs/>
                <w:sz w:val="18"/>
                <w:szCs w:val="18"/>
                <w:lang w:val="en-US"/>
              </w:rPr>
              <w:t>Smart Contract was invoked by the XDS Document Registry Actor with Data</w:t>
            </w:r>
            <w:r w:rsidR="00954349">
              <w:rPr>
                <w:bCs/>
                <w:sz w:val="18"/>
                <w:szCs w:val="18"/>
                <w:lang w:val="en-US"/>
              </w:rPr>
              <w:t xml:space="preserve"> Read</w:t>
            </w:r>
            <w:r>
              <w:rPr>
                <w:bCs/>
                <w:sz w:val="18"/>
                <w:szCs w:val="18"/>
                <w:lang w:val="en-US"/>
              </w:rPr>
              <w:t xml:space="preserve"> function</w:t>
            </w:r>
            <w:r w:rsidR="00FD4039">
              <w:rPr>
                <w:bCs/>
                <w:sz w:val="18"/>
                <w:szCs w:val="18"/>
                <w:lang w:val="en-US"/>
              </w:rPr>
              <w:t xml:space="preserve"> with ID specified by </w:t>
            </w:r>
            <w:r w:rsidR="00D646E9">
              <w:rPr>
                <w:bCs/>
                <w:sz w:val="18"/>
                <w:szCs w:val="18"/>
                <w:lang w:val="en-US"/>
              </w:rPr>
              <w:t>the search function</w:t>
            </w:r>
          </w:p>
        </w:tc>
      </w:tr>
      <w:tr w:rsidR="008D7200" w:rsidRPr="004B7B3C" w14:paraId="7772E405" w14:textId="77777777" w:rsidTr="009D4867">
        <w:trPr>
          <w:jc w:val="center"/>
        </w:trPr>
        <w:tc>
          <w:tcPr>
            <w:tcW w:w="469" w:type="dxa"/>
            <w:tcBorders>
              <w:bottom w:val="nil"/>
            </w:tcBorders>
          </w:tcPr>
          <w:p w14:paraId="69EE11B2" w14:textId="4B136E29" w:rsidR="00C56720" w:rsidRPr="004B7B3C" w:rsidRDefault="00152C87" w:rsidP="00690D6C">
            <w:pPr>
              <w:pStyle w:val="BodyText"/>
              <w:spacing w:after="0"/>
              <w:ind w:firstLine="0"/>
              <w:jc w:val="thaiDistribute"/>
              <w:rPr>
                <w:bCs/>
                <w:sz w:val="18"/>
                <w:szCs w:val="18"/>
                <w:lang w:val="en-US"/>
              </w:rPr>
            </w:pPr>
            <w:r>
              <w:rPr>
                <w:bCs/>
                <w:sz w:val="18"/>
                <w:szCs w:val="18"/>
                <w:lang w:val="en-US"/>
              </w:rPr>
              <w:t>5</w:t>
            </w:r>
            <w:r w:rsidR="00C56720" w:rsidRPr="004B7B3C">
              <w:rPr>
                <w:bCs/>
                <w:sz w:val="18"/>
                <w:szCs w:val="18"/>
                <w:lang w:val="en-US"/>
              </w:rPr>
              <w:t>:</w:t>
            </w:r>
          </w:p>
        </w:tc>
        <w:tc>
          <w:tcPr>
            <w:tcW w:w="4397" w:type="dxa"/>
            <w:tcBorders>
              <w:bottom w:val="nil"/>
            </w:tcBorders>
          </w:tcPr>
          <w:p w14:paraId="6D29CB8D" w14:textId="56152E68" w:rsidR="00C56720" w:rsidRPr="00176B1F" w:rsidRDefault="001075EF" w:rsidP="00690D6C">
            <w:pPr>
              <w:pStyle w:val="BodyText"/>
              <w:spacing w:after="0"/>
              <w:ind w:firstLine="0"/>
              <w:jc w:val="thaiDistribute"/>
              <w:rPr>
                <w:b/>
                <w:sz w:val="18"/>
                <w:szCs w:val="18"/>
                <w:lang w:val="en-US"/>
              </w:rPr>
            </w:pPr>
            <w:r w:rsidRPr="00176B1F">
              <w:rPr>
                <w:b/>
                <w:sz w:val="18"/>
                <w:szCs w:val="18"/>
                <w:lang w:val="en-US"/>
              </w:rPr>
              <w:t>Start</w:t>
            </w:r>
          </w:p>
        </w:tc>
      </w:tr>
      <w:tr w:rsidR="008D7200" w:rsidRPr="004B7B3C" w14:paraId="0D30193A" w14:textId="77777777" w:rsidTr="009D4867">
        <w:trPr>
          <w:jc w:val="center"/>
        </w:trPr>
        <w:tc>
          <w:tcPr>
            <w:tcW w:w="469" w:type="dxa"/>
            <w:tcBorders>
              <w:top w:val="nil"/>
              <w:bottom w:val="nil"/>
            </w:tcBorders>
            <w:shd w:val="clear" w:color="auto" w:fill="F2F2F2" w:themeFill="background1" w:themeFillShade="F2"/>
          </w:tcPr>
          <w:p w14:paraId="0DA28124" w14:textId="4375FDE0" w:rsidR="00C56720" w:rsidRPr="004B7B3C" w:rsidRDefault="00152C87" w:rsidP="00690D6C">
            <w:pPr>
              <w:pStyle w:val="BodyText"/>
              <w:spacing w:after="0"/>
              <w:ind w:firstLine="0"/>
              <w:jc w:val="thaiDistribute"/>
              <w:rPr>
                <w:bCs/>
                <w:sz w:val="18"/>
                <w:szCs w:val="18"/>
                <w:lang w:val="en-US"/>
              </w:rPr>
            </w:pPr>
            <w:r>
              <w:rPr>
                <w:bCs/>
                <w:sz w:val="18"/>
                <w:szCs w:val="18"/>
                <w:lang w:val="en-US"/>
              </w:rPr>
              <w:t>6</w:t>
            </w:r>
            <w:r w:rsidR="00C56720" w:rsidRPr="004B7B3C">
              <w:rPr>
                <w:bCs/>
                <w:sz w:val="18"/>
                <w:szCs w:val="18"/>
                <w:lang w:val="en-US"/>
              </w:rPr>
              <w:t>:</w:t>
            </w:r>
          </w:p>
        </w:tc>
        <w:tc>
          <w:tcPr>
            <w:tcW w:w="4397" w:type="dxa"/>
            <w:tcBorders>
              <w:top w:val="nil"/>
              <w:bottom w:val="nil"/>
            </w:tcBorders>
            <w:shd w:val="clear" w:color="auto" w:fill="F2F2F2" w:themeFill="background1" w:themeFillShade="F2"/>
          </w:tcPr>
          <w:p w14:paraId="2E40F628" w14:textId="290AE7DE" w:rsidR="00C56720" w:rsidRPr="004B7B3C" w:rsidRDefault="00C56720" w:rsidP="00690D6C">
            <w:pPr>
              <w:pStyle w:val="BodyText"/>
              <w:spacing w:after="0"/>
              <w:ind w:firstLine="0"/>
              <w:jc w:val="thaiDistribute"/>
              <w:rPr>
                <w:bCs/>
                <w:sz w:val="18"/>
                <w:szCs w:val="18"/>
                <w:lang w:val="en-US"/>
              </w:rPr>
            </w:pPr>
            <w:r w:rsidRPr="004B7B3C">
              <w:rPr>
                <w:bCs/>
                <w:sz w:val="18"/>
                <w:szCs w:val="18"/>
                <w:lang w:val="en-US"/>
              </w:rPr>
              <w:t xml:space="preserve">   </w:t>
            </w:r>
            <w:r w:rsidRPr="00176B1F">
              <w:rPr>
                <w:b/>
                <w:sz w:val="18"/>
                <w:szCs w:val="18"/>
                <w:lang w:val="en-US"/>
              </w:rPr>
              <w:t>return</w:t>
            </w:r>
            <w:r w:rsidRPr="004B7B3C">
              <w:rPr>
                <w:bCs/>
                <w:sz w:val="18"/>
                <w:szCs w:val="18"/>
                <w:lang w:val="en-US"/>
              </w:rPr>
              <w:t xml:space="preserve"> </w:t>
            </w:r>
            <w:proofErr w:type="spellStart"/>
            <w:r w:rsidRPr="004B7B3C">
              <w:rPr>
                <w:bCs/>
                <w:sz w:val="18"/>
                <w:szCs w:val="18"/>
                <w:lang w:val="en-US"/>
              </w:rPr>
              <w:t>StoreValue</w:t>
            </w:r>
            <w:proofErr w:type="spellEnd"/>
            <w:r w:rsidR="00086676" w:rsidRPr="004B7B3C">
              <w:rPr>
                <w:bCs/>
                <w:sz w:val="18"/>
                <w:szCs w:val="18"/>
                <w:lang w:val="en-US"/>
              </w:rPr>
              <w:t xml:space="preserve"> (ID)</w:t>
            </w:r>
          </w:p>
        </w:tc>
      </w:tr>
      <w:tr w:rsidR="00BA6FC5" w:rsidRPr="00BA6FC5" w14:paraId="03EFA495" w14:textId="77777777" w:rsidTr="009D4867">
        <w:trPr>
          <w:jc w:val="center"/>
        </w:trPr>
        <w:tc>
          <w:tcPr>
            <w:tcW w:w="469" w:type="dxa"/>
            <w:tcBorders>
              <w:top w:val="nil"/>
              <w:bottom w:val="single" w:sz="4" w:space="0" w:color="auto"/>
            </w:tcBorders>
          </w:tcPr>
          <w:p w14:paraId="09447E7F" w14:textId="20995231" w:rsidR="00C56720" w:rsidRPr="004B7B3C" w:rsidRDefault="00152C87" w:rsidP="00690D6C">
            <w:pPr>
              <w:pStyle w:val="BodyText"/>
              <w:spacing w:after="0"/>
              <w:ind w:firstLine="0"/>
              <w:jc w:val="thaiDistribute"/>
              <w:rPr>
                <w:bCs/>
                <w:sz w:val="18"/>
                <w:szCs w:val="18"/>
                <w:lang w:val="en-US"/>
              </w:rPr>
            </w:pPr>
            <w:r>
              <w:rPr>
                <w:bCs/>
                <w:sz w:val="18"/>
                <w:szCs w:val="18"/>
                <w:lang w:val="en-US"/>
              </w:rPr>
              <w:t>7</w:t>
            </w:r>
            <w:r w:rsidR="00C56720" w:rsidRPr="004B7B3C">
              <w:rPr>
                <w:bCs/>
                <w:sz w:val="18"/>
                <w:szCs w:val="18"/>
                <w:lang w:val="en-US"/>
              </w:rPr>
              <w:t>:</w:t>
            </w:r>
          </w:p>
        </w:tc>
        <w:tc>
          <w:tcPr>
            <w:tcW w:w="4397" w:type="dxa"/>
            <w:tcBorders>
              <w:top w:val="nil"/>
              <w:bottom w:val="single" w:sz="4" w:space="0" w:color="auto"/>
            </w:tcBorders>
          </w:tcPr>
          <w:p w14:paraId="23B578FF" w14:textId="05A229E5" w:rsidR="00C56720" w:rsidRPr="00176B1F" w:rsidRDefault="001075EF" w:rsidP="00690D6C">
            <w:pPr>
              <w:pStyle w:val="BodyText"/>
              <w:spacing w:after="0"/>
              <w:ind w:firstLine="0"/>
              <w:jc w:val="thaiDistribute"/>
              <w:rPr>
                <w:b/>
                <w:sz w:val="18"/>
                <w:szCs w:val="18"/>
                <w:lang w:val="en-US"/>
              </w:rPr>
            </w:pPr>
            <w:r w:rsidRPr="00176B1F">
              <w:rPr>
                <w:b/>
                <w:sz w:val="18"/>
                <w:szCs w:val="18"/>
                <w:lang w:val="en-US"/>
              </w:rPr>
              <w:t>Stop</w:t>
            </w:r>
          </w:p>
        </w:tc>
      </w:tr>
    </w:tbl>
    <w:p w14:paraId="7767EED6" w14:textId="77777777" w:rsidR="008906B6" w:rsidRPr="008D7200" w:rsidRDefault="008906B6" w:rsidP="008B491E">
      <w:pPr>
        <w:pStyle w:val="BodyText"/>
        <w:spacing w:after="0"/>
        <w:jc w:val="thaiDistribute"/>
        <w:rPr>
          <w:bCs/>
          <w:lang w:val="en-US"/>
        </w:rPr>
      </w:pPr>
    </w:p>
    <w:p w14:paraId="31E90FF1" w14:textId="251A533F" w:rsidR="00160DAC" w:rsidRDefault="00F35725" w:rsidP="00A6692C">
      <w:pPr>
        <w:pStyle w:val="BodyText"/>
        <w:spacing w:after="0"/>
        <w:jc w:val="thaiDistribute"/>
        <w:rPr>
          <w:rFonts w:cstheme="minorBidi"/>
          <w:bCs/>
          <w:szCs w:val="25"/>
          <w:cs/>
          <w:lang w:val="en-US" w:bidi="th-TH"/>
        </w:rPr>
      </w:pPr>
      <w:r>
        <w:rPr>
          <w:rFonts w:cstheme="minorBidi"/>
          <w:bCs/>
          <w:szCs w:val="25"/>
          <w:lang w:val="en-US" w:bidi="th-TH"/>
        </w:rPr>
        <w:t xml:space="preserve">We design </w:t>
      </w:r>
      <w:r w:rsidR="00B46151" w:rsidRPr="008D7200">
        <w:rPr>
          <w:rFonts w:cstheme="minorBidi"/>
          <w:bCs/>
          <w:szCs w:val="25"/>
          <w:lang w:val="en-US" w:bidi="th-TH"/>
        </w:rPr>
        <w:t xml:space="preserve">Smart </w:t>
      </w:r>
      <w:r w:rsidR="00B46151">
        <w:rPr>
          <w:rFonts w:cstheme="minorBidi"/>
          <w:bCs/>
          <w:szCs w:val="25"/>
          <w:lang w:val="en-US" w:bidi="th-TH"/>
        </w:rPr>
        <w:t>C</w:t>
      </w:r>
      <w:r w:rsidR="00B46151" w:rsidRPr="008D7200">
        <w:rPr>
          <w:rFonts w:cstheme="minorBidi"/>
          <w:bCs/>
          <w:szCs w:val="25"/>
          <w:lang w:val="en-US" w:bidi="th-TH"/>
        </w:rPr>
        <w:t>ontract</w:t>
      </w:r>
      <w:r w:rsidR="00A6692C">
        <w:rPr>
          <w:rFonts w:cstheme="minorBidi"/>
          <w:bCs/>
          <w:szCs w:val="25"/>
          <w:lang w:val="en-US" w:bidi="th-TH"/>
        </w:rPr>
        <w:t>s</w:t>
      </w:r>
      <w:r w:rsidR="00B46151" w:rsidRPr="008D7200">
        <w:rPr>
          <w:rFonts w:cstheme="minorBidi"/>
          <w:bCs/>
          <w:szCs w:val="25"/>
          <w:lang w:val="en-US" w:bidi="th-TH"/>
        </w:rPr>
        <w:t xml:space="preserve"> to store string values and return the stored value</w:t>
      </w:r>
      <w:r w:rsidR="00B46151">
        <w:rPr>
          <w:rFonts w:cstheme="minorBidi"/>
          <w:bCs/>
          <w:szCs w:val="25"/>
          <w:lang w:val="en-US" w:bidi="th-TH"/>
        </w:rPr>
        <w:t>s</w:t>
      </w:r>
      <w:r w:rsidR="00B46151" w:rsidRPr="008D7200">
        <w:rPr>
          <w:rFonts w:cstheme="minorBidi"/>
          <w:bCs/>
          <w:szCs w:val="25"/>
          <w:lang w:val="en-US" w:bidi="th-TH"/>
        </w:rPr>
        <w:t xml:space="preserve"> when </w:t>
      </w:r>
      <w:r w:rsidR="00B46151">
        <w:rPr>
          <w:rFonts w:cstheme="minorBidi"/>
          <w:bCs/>
          <w:szCs w:val="25"/>
          <w:lang w:val="en-US" w:bidi="th-TH"/>
        </w:rPr>
        <w:t xml:space="preserve">they are </w:t>
      </w:r>
      <w:r w:rsidR="00B46151" w:rsidRPr="008D7200">
        <w:rPr>
          <w:rFonts w:cstheme="minorBidi"/>
          <w:bCs/>
          <w:szCs w:val="25"/>
          <w:lang w:val="en-US" w:bidi="th-TH"/>
        </w:rPr>
        <w:t>called.</w:t>
      </w:r>
      <w:r w:rsidR="00B46151">
        <w:rPr>
          <w:rFonts w:cstheme="minorBidi"/>
          <w:bCs/>
          <w:szCs w:val="25"/>
          <w:lang w:val="en-US" w:bidi="th-TH"/>
        </w:rPr>
        <w:t xml:space="preserve"> </w:t>
      </w:r>
      <w:r w:rsidR="00A6692C">
        <w:rPr>
          <w:rFonts w:cstheme="minorBidi"/>
          <w:bCs/>
          <w:szCs w:val="25"/>
          <w:lang w:val="en-US" w:bidi="th-TH"/>
        </w:rPr>
        <w:t xml:space="preserve">As shown in </w:t>
      </w:r>
      <w:r w:rsidR="00B46151" w:rsidRPr="004D57E0">
        <w:rPr>
          <w:rFonts w:cstheme="minorBidi"/>
          <w:bCs/>
          <w:szCs w:val="25"/>
          <w:lang w:val="en-US" w:bidi="th-TH"/>
        </w:rPr>
        <w:t xml:space="preserve">Algorithm </w:t>
      </w:r>
      <w:r w:rsidR="00B46151">
        <w:rPr>
          <w:rFonts w:cstheme="minorBidi"/>
          <w:bCs/>
          <w:szCs w:val="25"/>
          <w:lang w:val="en-US" w:bidi="th-TH"/>
        </w:rPr>
        <w:t>4</w:t>
      </w:r>
      <w:r w:rsidR="00B46151" w:rsidRPr="004D57E0">
        <w:rPr>
          <w:rFonts w:cstheme="minorBidi"/>
          <w:bCs/>
          <w:szCs w:val="25"/>
          <w:lang w:val="en-US" w:bidi="th-TH"/>
        </w:rPr>
        <w:t xml:space="preserve"> </w:t>
      </w:r>
      <w:r w:rsidR="00A6692C">
        <w:rPr>
          <w:rFonts w:cstheme="minorBidi"/>
          <w:bCs/>
          <w:szCs w:val="25"/>
          <w:lang w:val="en-US" w:bidi="th-TH"/>
        </w:rPr>
        <w:t>w</w:t>
      </w:r>
      <w:r w:rsidR="00516884">
        <w:rPr>
          <w:rFonts w:cstheme="minorBidi"/>
          <w:bCs/>
          <w:szCs w:val="25"/>
          <w:lang w:val="en-US" w:bidi="th-TH"/>
        </w:rPr>
        <w:t>hen</w:t>
      </w:r>
      <w:r w:rsidR="00A6692C">
        <w:rPr>
          <w:rFonts w:cstheme="minorBidi"/>
          <w:bCs/>
          <w:szCs w:val="25"/>
          <w:lang w:val="en-US" w:bidi="th-TH"/>
        </w:rPr>
        <w:t xml:space="preserve"> Smart Contract is called to store data, it </w:t>
      </w:r>
      <w:r w:rsidR="0044434A" w:rsidRPr="0044434A">
        <w:rPr>
          <w:rFonts w:cstheme="minorBidi"/>
          <w:bCs/>
          <w:szCs w:val="25"/>
          <w:lang w:val="en-US" w:bidi="th-TH"/>
        </w:rPr>
        <w:t xml:space="preserve">spawns a new blockchain transaction containing a new data storage instance that will be used for storing new document metadata attributes. This newly spawned transaction will automatically go through </w:t>
      </w:r>
      <w:r w:rsidR="00111E63">
        <w:rPr>
          <w:rFonts w:cstheme="minorBidi"/>
          <w:bCs/>
          <w:szCs w:val="25"/>
          <w:lang w:val="en-US" w:bidi="th-TH"/>
        </w:rPr>
        <w:t xml:space="preserve">the </w:t>
      </w:r>
      <w:r w:rsidR="0044434A" w:rsidRPr="0044434A">
        <w:rPr>
          <w:rFonts w:cstheme="minorBidi"/>
          <w:bCs/>
          <w:szCs w:val="25"/>
          <w:lang w:val="en-US" w:bidi="th-TH"/>
        </w:rPr>
        <w:t>block validation processes of the blockchain network in line 14 of Algorithm 3. Once it passes the validation process, it will be recorded in the blockchain ledger.</w:t>
      </w:r>
      <w:r w:rsidR="00A6692C">
        <w:rPr>
          <w:rFonts w:cstheme="minorBidi"/>
          <w:bCs/>
          <w:szCs w:val="25"/>
          <w:lang w:val="en-US" w:bidi="th-TH"/>
        </w:rPr>
        <w:t xml:space="preserve"> </w:t>
      </w:r>
      <w:r w:rsidR="00F00CC8" w:rsidRPr="00F00CC8">
        <w:rPr>
          <w:rFonts w:cstheme="minorBidi"/>
          <w:bCs/>
          <w:szCs w:val="25"/>
          <w:lang w:val="en-US" w:bidi="th-TH"/>
        </w:rPr>
        <w:t>When the search program calls on reading data, the Document Registry actor simply triggers a Smart Contract to return the stored value to the search program.</w:t>
      </w:r>
    </w:p>
    <w:p w14:paraId="47A20DF4" w14:textId="344357A8" w:rsidR="00966643" w:rsidRPr="007666CC" w:rsidRDefault="00966643" w:rsidP="00A6692C">
      <w:pPr>
        <w:pStyle w:val="BodyText"/>
        <w:ind w:firstLine="0"/>
        <w:jc w:val="thaiDistribute"/>
        <w:rPr>
          <w:rFonts w:cstheme="minorBidi"/>
          <w:bCs/>
          <w:szCs w:val="25"/>
          <w:lang w:val="en-US" w:bidi="th-TH"/>
        </w:rPr>
      </w:pPr>
    </w:p>
    <w:p w14:paraId="3C6ABCB5" w14:textId="745EA992" w:rsidR="00D949F2" w:rsidRPr="008D7200" w:rsidRDefault="00817484" w:rsidP="00196023">
      <w:pPr>
        <w:pStyle w:val="Heading2"/>
      </w:pPr>
      <w:commentRangeStart w:id="505"/>
      <w:commentRangeStart w:id="506"/>
      <w:commentRangeStart w:id="507"/>
      <w:commentRangeStart w:id="508"/>
      <w:commentRangeStart w:id="509"/>
      <w:commentRangeStart w:id="510"/>
      <w:r w:rsidRPr="008D7200">
        <w:t>E</w:t>
      </w:r>
      <w:r w:rsidR="006132B9">
        <w:t>valuation</w:t>
      </w:r>
      <w:r w:rsidR="00196023">
        <w:t xml:space="preserve"> Results</w:t>
      </w:r>
      <w:commentRangeEnd w:id="505"/>
      <w:r w:rsidR="003355C6">
        <w:rPr>
          <w:rStyle w:val="CommentReference"/>
          <w:i w:val="0"/>
          <w:iCs w:val="0"/>
          <w:noProof w:val="0"/>
        </w:rPr>
        <w:commentReference w:id="505"/>
      </w:r>
      <w:commentRangeEnd w:id="506"/>
      <w:r w:rsidR="00CF6FA8">
        <w:rPr>
          <w:rStyle w:val="CommentReference"/>
          <w:i w:val="0"/>
          <w:iCs w:val="0"/>
          <w:noProof w:val="0"/>
        </w:rPr>
        <w:commentReference w:id="506"/>
      </w:r>
      <w:commentRangeEnd w:id="507"/>
      <w:r w:rsidR="0064223C">
        <w:rPr>
          <w:rStyle w:val="CommentReference"/>
          <w:i w:val="0"/>
          <w:iCs w:val="0"/>
          <w:noProof w:val="0"/>
        </w:rPr>
        <w:commentReference w:id="507"/>
      </w:r>
      <w:commentRangeEnd w:id="508"/>
      <w:r w:rsidR="0020577F">
        <w:rPr>
          <w:rStyle w:val="CommentReference"/>
          <w:i w:val="0"/>
          <w:iCs w:val="0"/>
          <w:noProof w:val="0"/>
        </w:rPr>
        <w:commentReference w:id="508"/>
      </w:r>
      <w:commentRangeEnd w:id="509"/>
      <w:r w:rsidR="00FE7B62">
        <w:rPr>
          <w:rStyle w:val="CommentReference"/>
          <w:i w:val="0"/>
          <w:iCs w:val="0"/>
          <w:noProof w:val="0"/>
        </w:rPr>
        <w:commentReference w:id="509"/>
      </w:r>
      <w:commentRangeEnd w:id="510"/>
      <w:r w:rsidR="005C141E">
        <w:rPr>
          <w:rStyle w:val="CommentReference"/>
          <w:i w:val="0"/>
          <w:iCs w:val="0"/>
          <w:noProof w:val="0"/>
        </w:rPr>
        <w:commentReference w:id="510"/>
      </w:r>
    </w:p>
    <w:p w14:paraId="716794B3" w14:textId="77777777" w:rsidR="0043184E" w:rsidRDefault="0043184E" w:rsidP="0043184E">
      <w:pPr>
        <w:pStyle w:val="BodyText"/>
        <w:rPr>
          <w:bCs/>
          <w:lang w:val="en-US"/>
        </w:rPr>
      </w:pPr>
      <w:r w:rsidRPr="008D7200">
        <w:rPr>
          <w:bCs/>
          <w:lang w:val="en-US"/>
        </w:rPr>
        <w:t xml:space="preserve">The goal of the evaluation is to test the functionalities and the performance of the implemented system. This includes the Document Register function and Document Query function. </w:t>
      </w:r>
      <w:r>
        <w:rPr>
          <w:bCs/>
          <w:lang w:val="en-US"/>
        </w:rPr>
        <w:t xml:space="preserve">The evaluation will show the advantages of this concept </w:t>
      </w:r>
      <w:proofErr w:type="gramStart"/>
      <w:r>
        <w:rPr>
          <w:bCs/>
          <w:lang w:val="en-US"/>
        </w:rPr>
        <w:t>compare</w:t>
      </w:r>
      <w:proofErr w:type="gramEnd"/>
      <w:r>
        <w:rPr>
          <w:bCs/>
          <w:lang w:val="en-US"/>
        </w:rPr>
        <w:t xml:space="preserve"> to the system that </w:t>
      </w:r>
      <w:proofErr w:type="gramStart"/>
      <w:r>
        <w:rPr>
          <w:bCs/>
          <w:lang w:val="en-US"/>
        </w:rPr>
        <w:t>rely</w:t>
      </w:r>
      <w:proofErr w:type="gramEnd"/>
      <w:r>
        <w:rPr>
          <w:bCs/>
          <w:lang w:val="en-US"/>
        </w:rPr>
        <w:t xml:space="preserve"> on traditional database.</w:t>
      </w:r>
    </w:p>
    <w:p w14:paraId="2DC0913D" w14:textId="77777777" w:rsidR="0043184E" w:rsidRPr="001D1076" w:rsidRDefault="0043184E" w:rsidP="0043184E">
      <w:pPr>
        <w:pStyle w:val="BodyText"/>
        <w:ind w:firstLine="0"/>
        <w:rPr>
          <w:rFonts w:cstheme="minorBidi"/>
          <w:bCs/>
          <w:szCs w:val="25"/>
          <w:cs/>
          <w:lang w:val="en-US" w:bidi="th-TH"/>
        </w:rPr>
      </w:pPr>
      <w:commentRangeStart w:id="511"/>
      <w:r w:rsidRPr="008D7200">
        <w:rPr>
          <w:bCs/>
          <w:noProof/>
          <w:lang w:val="en-US"/>
        </w:rPr>
        <mc:AlternateContent>
          <mc:Choice Requires="wpg">
            <w:drawing>
              <wp:inline distT="0" distB="0" distL="0" distR="0" wp14:anchorId="5380195A" wp14:editId="745968FC">
                <wp:extent cx="3089910" cy="1263020"/>
                <wp:effectExtent l="0" t="0" r="0" b="0"/>
                <wp:docPr id="25" name="Group 25"/>
                <wp:cNvGraphicFramePr/>
                <a:graphic xmlns:a="http://schemas.openxmlformats.org/drawingml/2006/main">
                  <a:graphicData uri="http://schemas.microsoft.com/office/word/2010/wordprocessingGroup">
                    <wpg:wgp>
                      <wpg:cNvGrpSpPr/>
                      <wpg:grpSpPr>
                        <a:xfrm>
                          <a:off x="0" y="0"/>
                          <a:ext cx="3089910" cy="1263020"/>
                          <a:chOff x="0" y="-95250"/>
                          <a:chExt cx="4260215" cy="1454784"/>
                        </a:xfrm>
                      </wpg:grpSpPr>
                      <pic:pic xmlns:pic="http://schemas.openxmlformats.org/drawingml/2006/picture">
                        <pic:nvPicPr>
                          <pic:cNvPr id="26" name="Picture 26" descr="Table&#10;&#10;Description automatically generated with medium confidence"/>
                          <pic:cNvPicPr>
                            <a:picLocks noChangeAspect="1"/>
                          </pic:cNvPicPr>
                        </pic:nvPicPr>
                        <pic:blipFill>
                          <a:blip r:embed="rId18"/>
                          <a:stretch>
                            <a:fillRect/>
                          </a:stretch>
                        </pic:blipFill>
                        <pic:spPr>
                          <a:xfrm>
                            <a:off x="0" y="237264"/>
                            <a:ext cx="4056742" cy="1122270"/>
                          </a:xfrm>
                          <a:prstGeom prst="rect">
                            <a:avLst/>
                          </a:prstGeom>
                        </pic:spPr>
                      </pic:pic>
                      <wps:wsp>
                        <wps:cNvPr id="27" name="Text Box 27"/>
                        <wps:cNvSpPr txBox="1"/>
                        <wps:spPr>
                          <a:xfrm>
                            <a:off x="0" y="-95250"/>
                            <a:ext cx="4260215" cy="276225"/>
                          </a:xfrm>
                          <a:prstGeom prst="rect">
                            <a:avLst/>
                          </a:prstGeom>
                          <a:solidFill>
                            <a:prstClr val="white"/>
                          </a:solidFill>
                          <a:ln>
                            <a:noFill/>
                          </a:ln>
                        </wps:spPr>
                        <wps:txbx>
                          <w:txbxContent>
                            <w:p w14:paraId="1E1726C3" w14:textId="77777777" w:rsidR="00DE0797" w:rsidRPr="00710B9C" w:rsidRDefault="00DE0797" w:rsidP="0043184E">
                              <w:pPr>
                                <w:pStyle w:val="Caption"/>
                                <w:rPr>
                                  <w:noProof/>
                                </w:rPr>
                              </w:pPr>
                              <w:r>
                                <w:rPr>
                                  <w:color w:val="auto"/>
                                </w:rPr>
                                <w:br/>
                              </w:r>
                              <w:bookmarkStart w:id="512" w:name="_Ref103157435"/>
                              <w:r w:rsidRPr="00710B9C">
                                <w:rPr>
                                  <w:color w:val="auto"/>
                                </w:rPr>
                                <w:t xml:space="preserve">Table </w:t>
                              </w:r>
                              <w:r w:rsidRPr="00710B9C">
                                <w:rPr>
                                  <w:color w:val="auto"/>
                                </w:rPr>
                                <w:fldChar w:fldCharType="begin"/>
                              </w:r>
                              <w:r w:rsidRPr="00710B9C">
                                <w:rPr>
                                  <w:color w:val="auto"/>
                                </w:rPr>
                                <w:instrText xml:space="preserve"> SEQ Table \* ARABIC </w:instrText>
                              </w:r>
                              <w:r w:rsidRPr="00710B9C">
                                <w:rPr>
                                  <w:color w:val="auto"/>
                                </w:rPr>
                                <w:fldChar w:fldCharType="separate"/>
                              </w:r>
                              <w:r>
                                <w:rPr>
                                  <w:noProof/>
                                  <w:color w:val="auto"/>
                                </w:rPr>
                                <w:t>1</w:t>
                              </w:r>
                              <w:r w:rsidRPr="00710B9C">
                                <w:rPr>
                                  <w:color w:val="auto"/>
                                </w:rPr>
                                <w:fldChar w:fldCharType="end"/>
                              </w:r>
                              <w:r w:rsidRPr="00710B9C">
                                <w:rPr>
                                  <w:color w:val="auto"/>
                                </w:rPr>
                                <w:t xml:space="preserve"> Functionalities experiment result</w:t>
                              </w:r>
                              <w:bookmarkEnd w:id="512"/>
                            </w:p>
                            <w:p w14:paraId="7936C3AE" w14:textId="77777777" w:rsidR="00DE0797" w:rsidRDefault="00DE0797" w:rsidP="0043184E"/>
                            <w:p w14:paraId="44FDD6EF" w14:textId="77777777" w:rsidR="00DE0797" w:rsidRPr="00710B9C" w:rsidRDefault="00DE0797" w:rsidP="0043184E">
                              <w:pPr>
                                <w:pStyle w:val="Caption"/>
                                <w:rPr>
                                  <w:noProof/>
                                </w:rPr>
                              </w:pPr>
                              <w:r>
                                <w:rPr>
                                  <w:color w:val="auto"/>
                                </w:rPr>
                                <w:br/>
                              </w:r>
                              <w:r w:rsidRPr="00710B9C">
                                <w:rPr>
                                  <w:color w:val="auto"/>
                                </w:rPr>
                                <w:t xml:space="preserve">Table </w:t>
                              </w:r>
                              <w:r w:rsidRPr="00710B9C">
                                <w:rPr>
                                  <w:color w:val="auto"/>
                                </w:rPr>
                                <w:fldChar w:fldCharType="begin"/>
                              </w:r>
                              <w:r w:rsidRPr="00710B9C">
                                <w:rPr>
                                  <w:color w:val="auto"/>
                                </w:rPr>
                                <w:instrText xml:space="preserve"> SEQ Table \* ARABIC </w:instrText>
                              </w:r>
                              <w:r w:rsidRPr="00710B9C">
                                <w:rPr>
                                  <w:color w:val="auto"/>
                                </w:rPr>
                                <w:fldChar w:fldCharType="separate"/>
                              </w:r>
                              <w:r>
                                <w:rPr>
                                  <w:noProof/>
                                  <w:color w:val="auto"/>
                                </w:rPr>
                                <w:t>5</w:t>
                              </w:r>
                              <w:r w:rsidRPr="00710B9C">
                                <w:rPr>
                                  <w:color w:val="auto"/>
                                </w:rPr>
                                <w:fldChar w:fldCharType="end"/>
                              </w:r>
                              <w:r w:rsidRPr="00710B9C">
                                <w:rPr>
                                  <w:color w:val="auto"/>
                                </w:rPr>
                                <w:t xml:space="preserve"> Functionalities experiment result</w:t>
                              </w:r>
                            </w:p>
                            <w:p w14:paraId="592B57E1" w14:textId="77777777" w:rsidR="00DE0797" w:rsidRDefault="00DE0797" w:rsidP="0043184E"/>
                            <w:p w14:paraId="6ED73065" w14:textId="77777777" w:rsidR="00DE0797" w:rsidRPr="00710B9C" w:rsidRDefault="00DE0797" w:rsidP="0043184E">
                              <w:pPr>
                                <w:pStyle w:val="Caption"/>
                                <w:rPr>
                                  <w:noProof/>
                                </w:rPr>
                              </w:pPr>
                              <w:r>
                                <w:rPr>
                                  <w:color w:val="auto"/>
                                </w:rPr>
                                <w:br/>
                              </w:r>
                              <w:r w:rsidRPr="00710B9C">
                                <w:rPr>
                                  <w:color w:val="auto"/>
                                </w:rPr>
                                <w:t xml:space="preserve">Table </w:t>
                              </w:r>
                              <w:r w:rsidRPr="00710B9C">
                                <w:rPr>
                                  <w:color w:val="auto"/>
                                </w:rPr>
                                <w:fldChar w:fldCharType="begin"/>
                              </w:r>
                              <w:r w:rsidRPr="00710B9C">
                                <w:rPr>
                                  <w:color w:val="auto"/>
                                </w:rPr>
                                <w:instrText xml:space="preserve"> SEQ Table \* ARABIC </w:instrText>
                              </w:r>
                              <w:r w:rsidRPr="00710B9C">
                                <w:rPr>
                                  <w:color w:val="auto"/>
                                </w:rPr>
                                <w:fldChar w:fldCharType="separate"/>
                              </w:r>
                              <w:r>
                                <w:rPr>
                                  <w:noProof/>
                                  <w:color w:val="auto"/>
                                </w:rPr>
                                <w:t>6</w:t>
                              </w:r>
                              <w:r w:rsidRPr="00710B9C">
                                <w:rPr>
                                  <w:color w:val="auto"/>
                                </w:rPr>
                                <w:fldChar w:fldCharType="end"/>
                              </w:r>
                              <w:r w:rsidRPr="00710B9C">
                                <w:rPr>
                                  <w:color w:val="auto"/>
                                </w:rPr>
                                <w:t xml:space="preserve"> Functionalities experiment result</w:t>
                              </w:r>
                            </w:p>
                            <w:p w14:paraId="506894D7" w14:textId="77777777" w:rsidR="00DE0797" w:rsidRDefault="00DE0797" w:rsidP="0043184E"/>
                            <w:p w14:paraId="5722E993" w14:textId="77777777" w:rsidR="00DE0797" w:rsidRPr="00710B9C" w:rsidRDefault="00DE0797" w:rsidP="0043184E">
                              <w:pPr>
                                <w:pStyle w:val="Caption"/>
                                <w:rPr>
                                  <w:noProof/>
                                </w:rPr>
                              </w:pPr>
                              <w:r>
                                <w:rPr>
                                  <w:color w:val="auto"/>
                                </w:rPr>
                                <w:br/>
                              </w:r>
                              <w:r w:rsidRPr="00710B9C">
                                <w:rPr>
                                  <w:color w:val="auto"/>
                                </w:rPr>
                                <w:t xml:space="preserve">Table </w:t>
                              </w:r>
                              <w:r w:rsidRPr="00710B9C">
                                <w:rPr>
                                  <w:color w:val="auto"/>
                                </w:rPr>
                                <w:fldChar w:fldCharType="begin"/>
                              </w:r>
                              <w:r w:rsidRPr="00710B9C">
                                <w:rPr>
                                  <w:color w:val="auto"/>
                                </w:rPr>
                                <w:instrText xml:space="preserve"> SEQ Table \* ARABIC </w:instrText>
                              </w:r>
                              <w:r w:rsidRPr="00710B9C">
                                <w:rPr>
                                  <w:color w:val="auto"/>
                                </w:rPr>
                                <w:fldChar w:fldCharType="separate"/>
                              </w:r>
                              <w:r>
                                <w:rPr>
                                  <w:noProof/>
                                  <w:color w:val="auto"/>
                                </w:rPr>
                                <w:t>7</w:t>
                              </w:r>
                              <w:r w:rsidRPr="00710B9C">
                                <w:rPr>
                                  <w:color w:val="auto"/>
                                </w:rPr>
                                <w:fldChar w:fldCharType="end"/>
                              </w:r>
                              <w:r w:rsidRPr="00710B9C">
                                <w:rPr>
                                  <w:color w:val="auto"/>
                                </w:rPr>
                                <w:t xml:space="preserve"> Functionalities experiment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5380195A" id="Group 25" o:spid="_x0000_s1026" style="width:243.3pt;height:99.45pt;mso-position-horizontal-relative:char;mso-position-vertical-relative:line" coordorigin=",-952" coordsize="42602,14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alt="Table&#10;&#10;Description automatically generated with medium confidence" style="position:absolute;top:2372;width:40567;height:11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">
                  <v:imagedata r:id="rId19" o:title="Table&#10;&#10;Description automatically generated with medium confidence"/>
                </v:shape>
                <v:shapetype id="_x0000_t202" coordsize="21600,21600" o:spt="202" path="m,l,21600r21600,l21600,xe">
                  <v:stroke joinstyle="miter"/>
                  <v:path gradientshapeok="t" o:connecttype="rect"/>
                </v:shapetype>
                <v:shape id="Text Box 27" o:spid="_x0000_s1028" type="#_x0000_t202" style="position:absolute;top:-952;width:42602;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14:paraId="1E1726C3" w14:textId="77777777" w:rsidR="00DE0797" w:rsidRPr="00710B9C" w:rsidRDefault="00DE0797" w:rsidP="0043184E">
                        <w:pPr>
                          <w:pStyle w:val="Caption"/>
                          <w:rPr>
                            <w:noProof/>
                          </w:rPr>
                        </w:pPr>
                        <w:r>
                          <w:rPr>
                            <w:color w:val="auto"/>
                          </w:rPr>
                          <w:br/>
                        </w:r>
                        <w:bookmarkStart w:id="513" w:name="_Ref103157435"/>
                        <w:r w:rsidRPr="00710B9C">
                          <w:rPr>
                            <w:color w:val="auto"/>
                          </w:rPr>
                          <w:t xml:space="preserve">Table </w:t>
                        </w:r>
                        <w:r w:rsidRPr="00710B9C">
                          <w:rPr>
                            <w:color w:val="auto"/>
                          </w:rPr>
                          <w:fldChar w:fldCharType="begin"/>
                        </w:r>
                        <w:r w:rsidRPr="00710B9C">
                          <w:rPr>
                            <w:color w:val="auto"/>
                          </w:rPr>
                          <w:instrText xml:space="preserve"> SEQ Table \* ARABIC </w:instrText>
                        </w:r>
                        <w:r w:rsidRPr="00710B9C">
                          <w:rPr>
                            <w:color w:val="auto"/>
                          </w:rPr>
                          <w:fldChar w:fldCharType="separate"/>
                        </w:r>
                        <w:r>
                          <w:rPr>
                            <w:noProof/>
                            <w:color w:val="auto"/>
                          </w:rPr>
                          <w:t>1</w:t>
                        </w:r>
                        <w:r w:rsidRPr="00710B9C">
                          <w:rPr>
                            <w:color w:val="auto"/>
                          </w:rPr>
                          <w:fldChar w:fldCharType="end"/>
                        </w:r>
                        <w:r w:rsidRPr="00710B9C">
                          <w:rPr>
                            <w:color w:val="auto"/>
                          </w:rPr>
                          <w:t xml:space="preserve"> Functionalities experiment result</w:t>
                        </w:r>
                        <w:bookmarkEnd w:id="513"/>
                      </w:p>
                      <w:p w14:paraId="7936C3AE" w14:textId="77777777" w:rsidR="00DE0797" w:rsidRDefault="00DE0797" w:rsidP="0043184E"/>
                      <w:p w14:paraId="44FDD6EF" w14:textId="77777777" w:rsidR="00DE0797" w:rsidRPr="00710B9C" w:rsidRDefault="00DE0797" w:rsidP="0043184E">
                        <w:pPr>
                          <w:pStyle w:val="Caption"/>
                          <w:rPr>
                            <w:noProof/>
                          </w:rPr>
                        </w:pPr>
                        <w:r>
                          <w:rPr>
                            <w:color w:val="auto"/>
                          </w:rPr>
                          <w:br/>
                        </w:r>
                        <w:r w:rsidRPr="00710B9C">
                          <w:rPr>
                            <w:color w:val="auto"/>
                          </w:rPr>
                          <w:t xml:space="preserve">Table </w:t>
                        </w:r>
                        <w:r w:rsidRPr="00710B9C">
                          <w:rPr>
                            <w:color w:val="auto"/>
                          </w:rPr>
                          <w:fldChar w:fldCharType="begin"/>
                        </w:r>
                        <w:r w:rsidRPr="00710B9C">
                          <w:rPr>
                            <w:color w:val="auto"/>
                          </w:rPr>
                          <w:instrText xml:space="preserve"> SEQ Table \* ARABIC </w:instrText>
                        </w:r>
                        <w:r w:rsidRPr="00710B9C">
                          <w:rPr>
                            <w:color w:val="auto"/>
                          </w:rPr>
                          <w:fldChar w:fldCharType="separate"/>
                        </w:r>
                        <w:r>
                          <w:rPr>
                            <w:noProof/>
                            <w:color w:val="auto"/>
                          </w:rPr>
                          <w:t>5</w:t>
                        </w:r>
                        <w:r w:rsidRPr="00710B9C">
                          <w:rPr>
                            <w:color w:val="auto"/>
                          </w:rPr>
                          <w:fldChar w:fldCharType="end"/>
                        </w:r>
                        <w:r w:rsidRPr="00710B9C">
                          <w:rPr>
                            <w:color w:val="auto"/>
                          </w:rPr>
                          <w:t xml:space="preserve"> Functionalities experiment result</w:t>
                        </w:r>
                      </w:p>
                      <w:p w14:paraId="592B57E1" w14:textId="77777777" w:rsidR="00DE0797" w:rsidRDefault="00DE0797" w:rsidP="0043184E"/>
                      <w:p w14:paraId="6ED73065" w14:textId="77777777" w:rsidR="00DE0797" w:rsidRPr="00710B9C" w:rsidRDefault="00DE0797" w:rsidP="0043184E">
                        <w:pPr>
                          <w:pStyle w:val="Caption"/>
                          <w:rPr>
                            <w:noProof/>
                          </w:rPr>
                        </w:pPr>
                        <w:r>
                          <w:rPr>
                            <w:color w:val="auto"/>
                          </w:rPr>
                          <w:br/>
                        </w:r>
                        <w:r w:rsidRPr="00710B9C">
                          <w:rPr>
                            <w:color w:val="auto"/>
                          </w:rPr>
                          <w:t xml:space="preserve">Table </w:t>
                        </w:r>
                        <w:r w:rsidRPr="00710B9C">
                          <w:rPr>
                            <w:color w:val="auto"/>
                          </w:rPr>
                          <w:fldChar w:fldCharType="begin"/>
                        </w:r>
                        <w:r w:rsidRPr="00710B9C">
                          <w:rPr>
                            <w:color w:val="auto"/>
                          </w:rPr>
                          <w:instrText xml:space="preserve"> SEQ Table \* ARABIC </w:instrText>
                        </w:r>
                        <w:r w:rsidRPr="00710B9C">
                          <w:rPr>
                            <w:color w:val="auto"/>
                          </w:rPr>
                          <w:fldChar w:fldCharType="separate"/>
                        </w:r>
                        <w:r>
                          <w:rPr>
                            <w:noProof/>
                            <w:color w:val="auto"/>
                          </w:rPr>
                          <w:t>6</w:t>
                        </w:r>
                        <w:r w:rsidRPr="00710B9C">
                          <w:rPr>
                            <w:color w:val="auto"/>
                          </w:rPr>
                          <w:fldChar w:fldCharType="end"/>
                        </w:r>
                        <w:r w:rsidRPr="00710B9C">
                          <w:rPr>
                            <w:color w:val="auto"/>
                          </w:rPr>
                          <w:t xml:space="preserve"> Functionalities experiment result</w:t>
                        </w:r>
                      </w:p>
                      <w:p w14:paraId="506894D7" w14:textId="77777777" w:rsidR="00DE0797" w:rsidRDefault="00DE0797" w:rsidP="0043184E"/>
                      <w:p w14:paraId="5722E993" w14:textId="77777777" w:rsidR="00DE0797" w:rsidRPr="00710B9C" w:rsidRDefault="00DE0797" w:rsidP="0043184E">
                        <w:pPr>
                          <w:pStyle w:val="Caption"/>
                          <w:rPr>
                            <w:noProof/>
                          </w:rPr>
                        </w:pPr>
                        <w:r>
                          <w:rPr>
                            <w:color w:val="auto"/>
                          </w:rPr>
                          <w:br/>
                        </w:r>
                        <w:r w:rsidRPr="00710B9C">
                          <w:rPr>
                            <w:color w:val="auto"/>
                          </w:rPr>
                          <w:t xml:space="preserve">Table </w:t>
                        </w:r>
                        <w:r w:rsidRPr="00710B9C">
                          <w:rPr>
                            <w:color w:val="auto"/>
                          </w:rPr>
                          <w:fldChar w:fldCharType="begin"/>
                        </w:r>
                        <w:r w:rsidRPr="00710B9C">
                          <w:rPr>
                            <w:color w:val="auto"/>
                          </w:rPr>
                          <w:instrText xml:space="preserve"> SEQ Table \* ARABIC </w:instrText>
                        </w:r>
                        <w:r w:rsidRPr="00710B9C">
                          <w:rPr>
                            <w:color w:val="auto"/>
                          </w:rPr>
                          <w:fldChar w:fldCharType="separate"/>
                        </w:r>
                        <w:r>
                          <w:rPr>
                            <w:noProof/>
                            <w:color w:val="auto"/>
                          </w:rPr>
                          <w:t>7</w:t>
                        </w:r>
                        <w:r w:rsidRPr="00710B9C">
                          <w:rPr>
                            <w:color w:val="auto"/>
                          </w:rPr>
                          <w:fldChar w:fldCharType="end"/>
                        </w:r>
                        <w:r w:rsidRPr="00710B9C">
                          <w:rPr>
                            <w:color w:val="auto"/>
                          </w:rPr>
                          <w:t xml:space="preserve"> Functionalities experiment result</w:t>
                        </w:r>
                      </w:p>
                    </w:txbxContent>
                  </v:textbox>
                </v:shape>
                <w10:anchorlock/>
              </v:group>
            </w:pict>
          </mc:Fallback>
        </mc:AlternateContent>
      </w:r>
      <w:commentRangeEnd w:id="511"/>
      <w:r>
        <w:rPr>
          <w:rStyle w:val="CommentReference"/>
          <w:spacing w:val="0"/>
          <w:lang w:val="en-US" w:eastAsia="en-US"/>
        </w:rPr>
        <w:commentReference w:id="511"/>
      </w:r>
    </w:p>
    <w:p w14:paraId="4F908E87" w14:textId="77777777" w:rsidR="0043184E" w:rsidRDefault="0043184E" w:rsidP="0043184E">
      <w:pPr>
        <w:pStyle w:val="BodyText"/>
        <w:spacing w:after="0"/>
        <w:rPr>
          <w:bCs/>
          <w:lang w:val="en-US"/>
        </w:rPr>
      </w:pPr>
      <w:r w:rsidRPr="008D7200">
        <w:rPr>
          <w:bCs/>
        </w:rPr>
        <w:t> </w:t>
      </w:r>
      <w:r w:rsidRPr="008D7200">
        <w:rPr>
          <w:bCs/>
          <w:lang w:val="en-US"/>
        </w:rPr>
        <w:fldChar w:fldCharType="begin"/>
      </w:r>
      <w:r w:rsidRPr="008D7200">
        <w:rPr>
          <w:bCs/>
          <w:lang w:val="en-US"/>
        </w:rPr>
        <w:instrText xml:space="preserve"> REF _Ref103157435 \h  \* MERGEFORMAT </w:instrText>
      </w:r>
      <w:r w:rsidRPr="008D7200">
        <w:rPr>
          <w:bCs/>
          <w:lang w:val="en-US"/>
        </w:rPr>
      </w:r>
      <w:r w:rsidRPr="008D7200">
        <w:rPr>
          <w:bCs/>
          <w:lang w:val="en-US"/>
        </w:rPr>
        <w:fldChar w:fldCharType="separate"/>
      </w:r>
      <w:r w:rsidRPr="008D7200">
        <w:t xml:space="preserve">Table </w:t>
      </w:r>
      <w:r w:rsidRPr="008D7200">
        <w:rPr>
          <w:noProof/>
        </w:rPr>
        <w:t>1</w:t>
      </w:r>
      <w:r w:rsidRPr="008D7200">
        <w:t xml:space="preserve"> Functionalities experiment result</w:t>
      </w:r>
      <w:r w:rsidRPr="008D7200">
        <w:rPr>
          <w:bCs/>
          <w:lang w:val="en-US"/>
        </w:rPr>
        <w:fldChar w:fldCharType="end"/>
      </w:r>
      <w:r w:rsidRPr="008D7200">
        <w:rPr>
          <w:bCs/>
          <w:lang w:val="en-US"/>
        </w:rPr>
        <w:t xml:space="preserve"> shows that the system result from the implementation can function normally with 7, 6, and 5 active nodes. The system stops functioning when there are active nodes </w:t>
      </w:r>
      <w:proofErr w:type="gramStart"/>
      <w:r w:rsidRPr="008D7200">
        <w:rPr>
          <w:bCs/>
          <w:lang w:val="en-US"/>
        </w:rPr>
        <w:t>lesser</w:t>
      </w:r>
      <w:proofErr w:type="gramEnd"/>
      <w:r w:rsidRPr="008D7200">
        <w:rPr>
          <w:bCs/>
          <w:lang w:val="en-US"/>
        </w:rPr>
        <w:t xml:space="preserve"> than 5. After looking into the root cause of the result, </w:t>
      </w:r>
      <w:proofErr w:type="gramStart"/>
      <w:r w:rsidRPr="008D7200">
        <w:rPr>
          <w:bCs/>
          <w:lang w:val="en-US"/>
        </w:rPr>
        <w:t>it is</w:t>
      </w:r>
      <w:proofErr w:type="gramEnd"/>
      <w:r w:rsidRPr="008D7200">
        <w:rPr>
          <w:bCs/>
          <w:lang w:val="en-US"/>
        </w:rPr>
        <w:t xml:space="preserve"> turn out that the 7-Nodes Example cannot resolve the Block validation process cycle in a situation with fewer than 5 active nodes. When investigate the log, it shows that the Block validation process cycle which would repeat continuously and endlessly simply stopped at the first Block and there is no further upcoming process appeared in the log or none of any error notification appeared. Noteworthy, this is not even related to the condition of IBFT consensus where it requires at least two-third of all nodes to vote for the same Block version to complete the validation process. The system should be able to operate normally without error even there are fewer than five active nodes when all active nodes agreeing on the same Block version and there is no "bad actor node" present in the system to propose a falsified Block version that interrupts the vote. We think that a possible reason could be that the 7-Nodes example may not be developed for the situation with 4,3,2, or 1 active node as it was only built to aid Smart </w:t>
      </w:r>
      <w:r>
        <w:rPr>
          <w:bCs/>
          <w:lang w:val="en-US"/>
        </w:rPr>
        <w:t>C</w:t>
      </w:r>
      <w:r w:rsidRPr="008D7200">
        <w:rPr>
          <w:bCs/>
          <w:lang w:val="en-US"/>
        </w:rPr>
        <w:t xml:space="preserve">ontract developers to easily deploy and test their Smart </w:t>
      </w:r>
      <w:r>
        <w:rPr>
          <w:bCs/>
          <w:lang w:val="en-US"/>
        </w:rPr>
        <w:t>C</w:t>
      </w:r>
      <w:r w:rsidRPr="008D7200">
        <w:rPr>
          <w:bCs/>
          <w:lang w:val="en-US"/>
        </w:rPr>
        <w:t xml:space="preserve">ontract in the proper 7 active </w:t>
      </w:r>
      <w:r w:rsidRPr="008D7200">
        <w:rPr>
          <w:bCs/>
          <w:lang w:val="en-US"/>
        </w:rPr>
        <w:lastRenderedPageBreak/>
        <w:t xml:space="preserve">nodes simulated environment closely </w:t>
      </w:r>
      <w:proofErr w:type="gramStart"/>
      <w:r w:rsidRPr="008D7200">
        <w:rPr>
          <w:bCs/>
          <w:lang w:val="en-US"/>
        </w:rPr>
        <w:t>similar to</w:t>
      </w:r>
      <w:proofErr w:type="gramEnd"/>
      <w:r w:rsidRPr="008D7200">
        <w:rPr>
          <w:bCs/>
          <w:lang w:val="en-US"/>
        </w:rPr>
        <w:t xml:space="preserve"> the actual Blockchain network.</w:t>
      </w:r>
      <w:r>
        <w:rPr>
          <w:bCs/>
          <w:lang w:val="en-US"/>
        </w:rPr>
        <w:t xml:space="preserve"> </w:t>
      </w:r>
    </w:p>
    <w:p w14:paraId="77B8A1D0" w14:textId="77777777" w:rsidR="0043184E" w:rsidRPr="009021CB" w:rsidRDefault="0043184E" w:rsidP="0043184E">
      <w:pPr>
        <w:pStyle w:val="BodyText"/>
        <w:keepNext/>
        <w:spacing w:after="0"/>
        <w:ind w:firstLine="0"/>
        <w:jc w:val="center"/>
      </w:pPr>
      <w:commentRangeStart w:id="514"/>
      <w:commentRangeStart w:id="515"/>
      <w:commentRangeStart w:id="516"/>
      <w:commentRangeStart w:id="517"/>
      <w:commentRangeStart w:id="518"/>
      <w:commentRangeStart w:id="519"/>
      <w:commentRangeStart w:id="520"/>
      <w:commentRangeStart w:id="521"/>
      <w:commentRangeStart w:id="522"/>
      <w:commentRangeStart w:id="523"/>
      <w:commentRangeStart w:id="524"/>
      <w:commentRangeStart w:id="525"/>
      <w:commentRangeStart w:id="526"/>
      <w:commentRangeStart w:id="527"/>
      <w:commentRangeStart w:id="528"/>
      <w:commentRangeStart w:id="529"/>
      <w:commentRangeStart w:id="530"/>
      <w:r w:rsidRPr="009021CB">
        <w:rPr>
          <w:noProof/>
        </w:rPr>
        <w:drawing>
          <wp:inline distT="0" distB="0" distL="0" distR="0" wp14:anchorId="251D7CD7" wp14:editId="774B1028">
            <wp:extent cx="3009331" cy="1984575"/>
            <wp:effectExtent l="0" t="0" r="63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0"/>
                    <a:stretch>
                      <a:fillRect/>
                    </a:stretch>
                  </pic:blipFill>
                  <pic:spPr>
                    <a:xfrm>
                      <a:off x="0" y="0"/>
                      <a:ext cx="3018891" cy="1990880"/>
                    </a:xfrm>
                    <a:prstGeom prst="rect">
                      <a:avLst/>
                    </a:prstGeom>
                  </pic:spPr>
                </pic:pic>
              </a:graphicData>
            </a:graphic>
          </wp:inline>
        </w:drawing>
      </w:r>
      <w:commentRangeEnd w:id="514"/>
      <w:commentRangeEnd w:id="523"/>
      <w:r>
        <w:rPr>
          <w:rStyle w:val="CommentReference"/>
          <w:spacing w:val="0"/>
          <w:lang w:val="en-US" w:eastAsia="en-US"/>
        </w:rPr>
        <w:commentReference w:id="514"/>
      </w:r>
      <w:commentRangeEnd w:id="515"/>
      <w:r>
        <w:rPr>
          <w:rStyle w:val="CommentReference"/>
          <w:spacing w:val="0"/>
          <w:lang w:val="en-US" w:eastAsia="en-US"/>
        </w:rPr>
        <w:commentReference w:id="515"/>
      </w:r>
      <w:commentRangeEnd w:id="516"/>
      <w:r>
        <w:rPr>
          <w:rStyle w:val="CommentReference"/>
          <w:spacing w:val="0"/>
          <w:lang w:val="en-US" w:eastAsia="en-US"/>
        </w:rPr>
        <w:commentReference w:id="516"/>
      </w:r>
      <w:commentRangeEnd w:id="517"/>
      <w:r>
        <w:rPr>
          <w:rStyle w:val="CommentReference"/>
          <w:spacing w:val="0"/>
          <w:lang w:val="en-US" w:eastAsia="en-US"/>
        </w:rPr>
        <w:commentReference w:id="517"/>
      </w:r>
      <w:commentRangeEnd w:id="518"/>
      <w:r>
        <w:rPr>
          <w:rStyle w:val="CommentReference"/>
          <w:spacing w:val="0"/>
          <w:lang w:val="en-US" w:eastAsia="en-US"/>
        </w:rPr>
        <w:commentReference w:id="518"/>
      </w:r>
      <w:commentRangeEnd w:id="519"/>
      <w:r>
        <w:rPr>
          <w:rStyle w:val="CommentReference"/>
          <w:spacing w:val="0"/>
          <w:lang w:val="en-US" w:eastAsia="en-US"/>
        </w:rPr>
        <w:commentReference w:id="519"/>
      </w:r>
      <w:commentRangeEnd w:id="520"/>
      <w:r>
        <w:rPr>
          <w:rStyle w:val="CommentReference"/>
          <w:spacing w:val="0"/>
          <w:lang w:val="en-US" w:eastAsia="en-US"/>
        </w:rPr>
        <w:commentReference w:id="520"/>
      </w:r>
      <w:commentRangeEnd w:id="521"/>
      <w:r w:rsidR="0051639E">
        <w:rPr>
          <w:rStyle w:val="CommentReference"/>
          <w:spacing w:val="0"/>
          <w:lang w:val="en-US" w:eastAsia="en-US"/>
        </w:rPr>
        <w:commentReference w:id="521"/>
      </w:r>
      <w:commentRangeEnd w:id="522"/>
      <w:r w:rsidR="0051639E">
        <w:rPr>
          <w:rStyle w:val="CommentReference"/>
          <w:spacing w:val="0"/>
          <w:lang w:val="en-US" w:eastAsia="en-US"/>
        </w:rPr>
        <w:commentReference w:id="522"/>
      </w:r>
      <w:r>
        <w:rPr>
          <w:rStyle w:val="CommentReference"/>
          <w:spacing w:val="0"/>
          <w:lang w:val="en-US" w:eastAsia="en-US"/>
        </w:rPr>
        <w:commentReference w:id="523"/>
      </w:r>
      <w:commentRangeEnd w:id="524"/>
      <w:r>
        <w:rPr>
          <w:rStyle w:val="CommentReference"/>
          <w:spacing w:val="0"/>
          <w:lang w:val="en-US" w:eastAsia="en-US"/>
        </w:rPr>
        <w:commentReference w:id="524"/>
      </w:r>
      <w:commentRangeEnd w:id="525"/>
      <w:r>
        <w:rPr>
          <w:rStyle w:val="CommentReference"/>
          <w:spacing w:val="0"/>
          <w:lang w:val="en-US" w:eastAsia="en-US"/>
        </w:rPr>
        <w:commentReference w:id="525"/>
      </w:r>
      <w:commentRangeEnd w:id="526"/>
      <w:r>
        <w:rPr>
          <w:rStyle w:val="CommentReference"/>
          <w:spacing w:val="0"/>
          <w:lang w:val="en-US" w:eastAsia="en-US"/>
        </w:rPr>
        <w:commentReference w:id="526"/>
      </w:r>
      <w:commentRangeEnd w:id="527"/>
      <w:r>
        <w:rPr>
          <w:rStyle w:val="CommentReference"/>
          <w:spacing w:val="0"/>
          <w:lang w:val="en-US" w:eastAsia="en-US"/>
        </w:rPr>
        <w:commentReference w:id="527"/>
      </w:r>
      <w:commentRangeEnd w:id="528"/>
      <w:r>
        <w:rPr>
          <w:rStyle w:val="CommentReference"/>
          <w:spacing w:val="0"/>
          <w:lang w:val="en-US" w:eastAsia="en-US"/>
        </w:rPr>
        <w:commentReference w:id="528"/>
      </w:r>
      <w:commentRangeEnd w:id="529"/>
      <w:r>
        <w:rPr>
          <w:rStyle w:val="CommentReference"/>
          <w:spacing w:val="0"/>
          <w:lang w:val="en-US" w:eastAsia="en-US"/>
        </w:rPr>
        <w:commentReference w:id="529"/>
      </w:r>
      <w:commentRangeEnd w:id="530"/>
      <w:r>
        <w:rPr>
          <w:rStyle w:val="CommentReference"/>
          <w:spacing w:val="0"/>
          <w:lang w:val="en-US" w:eastAsia="en-US"/>
        </w:rPr>
        <w:commentReference w:id="530"/>
      </w:r>
    </w:p>
    <w:p w14:paraId="0124A16D" w14:textId="77777777" w:rsidR="0043184E" w:rsidRPr="001D1076" w:rsidRDefault="0043184E" w:rsidP="0043184E">
      <w:pPr>
        <w:pStyle w:val="Caption"/>
        <w:rPr>
          <w:bCs/>
          <w:color w:val="auto"/>
        </w:rPr>
      </w:pPr>
      <w:r w:rsidRPr="001D1076">
        <w:rPr>
          <w:color w:val="auto"/>
        </w:rPr>
        <w:t xml:space="preserve">Figure </w:t>
      </w:r>
      <w:r w:rsidRPr="001D1076">
        <w:rPr>
          <w:color w:val="auto"/>
        </w:rPr>
        <w:fldChar w:fldCharType="begin"/>
      </w:r>
      <w:r w:rsidRPr="001D1076">
        <w:rPr>
          <w:color w:val="auto"/>
        </w:rPr>
        <w:instrText xml:space="preserve"> SEQ Figure \* ARABIC </w:instrText>
      </w:r>
      <w:r w:rsidRPr="001D1076">
        <w:rPr>
          <w:color w:val="auto"/>
        </w:rPr>
        <w:fldChar w:fldCharType="separate"/>
      </w:r>
      <w:r w:rsidRPr="001D1076">
        <w:rPr>
          <w:noProof/>
          <w:color w:val="auto"/>
        </w:rPr>
        <w:t>2</w:t>
      </w:r>
      <w:r w:rsidRPr="001D1076">
        <w:rPr>
          <w:color w:val="auto"/>
        </w:rPr>
        <w:fldChar w:fldCharType="end"/>
      </w:r>
      <w:r w:rsidRPr="001D1076">
        <w:rPr>
          <w:color w:val="auto"/>
        </w:rPr>
        <w:t xml:space="preserve"> Processing time to complete Document Query </w:t>
      </w:r>
      <w:r w:rsidRPr="001D1076">
        <w:rPr>
          <w:color w:val="auto"/>
        </w:rPr>
        <w:br/>
        <w:t>varied by setup</w:t>
      </w:r>
    </w:p>
    <w:p w14:paraId="7551859F" w14:textId="77777777" w:rsidR="0043184E" w:rsidRPr="001D1076" w:rsidRDefault="0043184E" w:rsidP="0043184E">
      <w:pPr>
        <w:pStyle w:val="BodyText"/>
        <w:spacing w:after="0"/>
        <w:rPr>
          <w:bCs/>
          <w:color w:val="FF0000"/>
          <w:lang w:val="en-US"/>
        </w:rPr>
      </w:pPr>
      <w:r w:rsidRPr="008D7200">
        <w:rPr>
          <w:bCs/>
          <w:lang w:val="en-US"/>
        </w:rPr>
        <w:t xml:space="preserve">The implemented system should be able to sustain a huge amount of data that continuously flows through the system without a failure. Each setup will be tested with the mockup transactions and measure the processing time required for the system to complete the specific process. There are ten transactions created for the experiment as test samples. In each </w:t>
      </w:r>
      <w:proofErr w:type="gramStart"/>
      <w:r w:rsidRPr="008D7200">
        <w:rPr>
          <w:bCs/>
          <w:lang w:val="en-US"/>
        </w:rPr>
        <w:t>transaction have</w:t>
      </w:r>
      <w:proofErr w:type="gramEnd"/>
      <w:r w:rsidRPr="008D7200">
        <w:rPr>
          <w:bCs/>
          <w:lang w:val="en-US"/>
        </w:rPr>
        <w:t xml:space="preserve"> its metadata attributes modified varied in each transaction for the test as. Each transaction will have about the same file size but different metadata attributes values to prove functionalities of the Document Query function. All experiments will be tested with these transaction samples resulting as 10 times test for each setup ("transaction number #n" will be referred to as "</w:t>
      </w:r>
      <w:proofErr w:type="spellStart"/>
      <w:r w:rsidRPr="008D7200">
        <w:rPr>
          <w:bCs/>
          <w:lang w:val="en-US"/>
        </w:rPr>
        <w:t>Document#n</w:t>
      </w:r>
      <w:proofErr w:type="spellEnd"/>
      <w:r w:rsidRPr="008D7200">
        <w:rPr>
          <w:bCs/>
          <w:lang w:val="en-US"/>
        </w:rPr>
        <w:t>").</w:t>
      </w:r>
      <w:r>
        <w:rPr>
          <w:bCs/>
          <w:lang w:val="en-US"/>
        </w:rPr>
        <w:t xml:space="preserve"> </w:t>
      </w:r>
      <w:r w:rsidRPr="008D7200">
        <w:rPr>
          <w:bCs/>
          <w:lang w:val="en-US"/>
        </w:rPr>
        <w:t>The evaluation will indicate the compatibility of the implemented system to an actual healthcare operation environment.</w:t>
      </w:r>
      <w:r>
        <w:rPr>
          <w:bCs/>
          <w:lang w:val="en-US"/>
        </w:rPr>
        <w:t xml:space="preserve"> </w:t>
      </w:r>
      <w:r w:rsidRPr="001D1076">
        <w:rPr>
          <w:bCs/>
          <w:highlight w:val="yellow"/>
          <w:lang w:val="en-US"/>
        </w:rPr>
        <w:t>&lt;Explain Graph</w:t>
      </w:r>
      <w:r>
        <w:rPr>
          <w:bCs/>
          <w:lang w:val="en-US"/>
        </w:rPr>
        <w:t xml:space="preserve"> </w:t>
      </w:r>
      <w:r w:rsidRPr="001D1076">
        <w:rPr>
          <w:bCs/>
          <w:highlight w:val="yellow"/>
          <w:lang w:val="en-US"/>
        </w:rPr>
        <w:t>or should try performing more experiment?&gt;</w:t>
      </w:r>
    </w:p>
    <w:p w14:paraId="7A85DF43" w14:textId="63364F24" w:rsidR="00EC6E92" w:rsidRPr="008D7200" w:rsidRDefault="006132B9" w:rsidP="00EC6E92">
      <w:pPr>
        <w:pStyle w:val="Heading1"/>
      </w:pPr>
      <w:r>
        <w:t>D</w:t>
      </w:r>
      <w:r w:rsidR="00EC6E92" w:rsidRPr="008D7200">
        <w:t>iscussion</w:t>
      </w:r>
    </w:p>
    <w:p w14:paraId="109AE4D0" w14:textId="3F503DFF" w:rsidR="00A5720A" w:rsidRPr="002269C6" w:rsidRDefault="00856095" w:rsidP="00856095">
      <w:pPr>
        <w:pStyle w:val="BodyText"/>
        <w:rPr>
          <w:rFonts w:cstheme="minorBidi"/>
          <w:szCs w:val="25"/>
          <w:cs/>
          <w:lang w:val="en-US" w:bidi="th-TH"/>
        </w:rPr>
      </w:pPr>
      <w:r w:rsidRPr="008D7200">
        <w:rPr>
          <w:lang w:val="en-US"/>
        </w:rPr>
        <w:t>Amongst many metadata attributes, there are attributes that value can expose patients' confidential information into the Blockchain network. The attribute "</w:t>
      </w:r>
      <w:proofErr w:type="spellStart"/>
      <w:r w:rsidRPr="008D7200">
        <w:rPr>
          <w:lang w:val="en-US"/>
        </w:rPr>
        <w:t>sourcePatientInfo</w:t>
      </w:r>
      <w:proofErr w:type="spellEnd"/>
      <w:r w:rsidRPr="008D7200">
        <w:rPr>
          <w:lang w:val="en-US"/>
        </w:rPr>
        <w:t xml:space="preserve">", for example, directly contains personal information for patients whose medical record the document is associated with. This attribute can contain multiple values such as patient name and address. So, in the actual adoption of the proposed concept, these metadata attributes values must be anonymized before entering the Blockchain ledger. This can be done by replacing the value with its hash counterpart when the attributes </w:t>
      </w:r>
      <w:proofErr w:type="gramStart"/>
      <w:r w:rsidRPr="008D7200">
        <w:rPr>
          <w:lang w:val="en-US"/>
        </w:rPr>
        <w:t>entering</w:t>
      </w:r>
      <w:proofErr w:type="gramEnd"/>
      <w:r w:rsidRPr="008D7200">
        <w:rPr>
          <w:lang w:val="en-US"/>
        </w:rPr>
        <w:t xml:space="preserve"> the Blockchain ledger via the Document Register function. At the same time, when the attributes were required for the search operation as search keywords input, the XDS Document Consumer will only need to hash the input value and use the hash to allow the XDS Document Registry actor to search for the matching hash value registered within the Document Registry Blockchain. This allows the concept to maintain confidentiality of patients' data while preserving the functionalities of the concept. </w:t>
      </w:r>
    </w:p>
    <w:p w14:paraId="259E66B2" w14:textId="358714D6" w:rsidR="00D913D1" w:rsidRPr="008D7200" w:rsidRDefault="006132B9" w:rsidP="00D913D1">
      <w:pPr>
        <w:pStyle w:val="Heading1"/>
      </w:pPr>
      <w:r>
        <w:t xml:space="preserve"> </w:t>
      </w:r>
      <w:r w:rsidR="00D913D1" w:rsidRPr="008D7200">
        <w:t>Conclusion</w:t>
      </w:r>
      <w:r w:rsidR="00A02A5F" w:rsidRPr="008D7200">
        <w:t xml:space="preserve"> &amp; Future Works</w:t>
      </w:r>
    </w:p>
    <w:p w14:paraId="3084D472" w14:textId="4073804A" w:rsidR="00017117" w:rsidRPr="008D7200" w:rsidRDefault="008D2FCD">
      <w:pPr>
        <w:ind w:firstLine="360"/>
        <w:jc w:val="both"/>
      </w:pPr>
      <w:r w:rsidRPr="008D7200">
        <w:t>W</w:t>
      </w:r>
      <w:r w:rsidR="00935D21" w:rsidRPr="008D7200">
        <w:t>e achieve</w:t>
      </w:r>
      <w:r w:rsidRPr="008D7200">
        <w:t>d</w:t>
      </w:r>
      <w:r w:rsidR="00935D21" w:rsidRPr="008D7200">
        <w:t xml:space="preserve"> </w:t>
      </w:r>
      <w:r w:rsidRPr="008D7200">
        <w:t xml:space="preserve">a </w:t>
      </w:r>
      <w:r w:rsidR="00935D21" w:rsidRPr="008D7200">
        <w:t xml:space="preserve">system for the XDS Blockchain which acts as the medium for health document sharing amongst the XDS Affinity Domain Network. The prototype was designed to be compatible with normal XDS Actors while also </w:t>
      </w:r>
      <w:proofErr w:type="gramStart"/>
      <w:r w:rsidR="00935D21" w:rsidRPr="008D7200">
        <w:t>act</w:t>
      </w:r>
      <w:proofErr w:type="gramEnd"/>
      <w:r w:rsidR="00935D21" w:rsidRPr="008D7200">
        <w:t xml:space="preserve"> as a medium for a common XDS network to interface with the IBFT Blockchain ledger. This enhances the IHE </w:t>
      </w:r>
      <w:proofErr w:type="spellStart"/>
      <w:r w:rsidR="00935D21" w:rsidRPr="008D7200">
        <w:t>XDS.b</w:t>
      </w:r>
      <w:proofErr w:type="spellEnd"/>
      <w:r w:rsidR="00935D21" w:rsidRPr="008D7200">
        <w:t xml:space="preserve"> </w:t>
      </w:r>
      <w:r w:rsidR="00935D21" w:rsidRPr="008D7200">
        <w:t>Profile with the Blockchain characteristics while appreciating the network to further share their health document to further benefit from the network for both operational interoperability and cyber-security.</w:t>
      </w:r>
    </w:p>
    <w:p w14:paraId="2CBB8B6C" w14:textId="6DE462A2" w:rsidR="002B5937" w:rsidRPr="008D7200" w:rsidRDefault="00935D21" w:rsidP="00A37CE7">
      <w:pPr>
        <w:ind w:firstLine="360"/>
        <w:jc w:val="both"/>
      </w:pPr>
      <w:r w:rsidRPr="008D7200">
        <w:t xml:space="preserve">Furthermore, the </w:t>
      </w:r>
      <w:r w:rsidR="003673FF" w:rsidRPr="008D7200">
        <w:t xml:space="preserve">Smart </w:t>
      </w:r>
      <w:r w:rsidR="00A55FC1">
        <w:t>C</w:t>
      </w:r>
      <w:r w:rsidR="003673FF" w:rsidRPr="008D7200">
        <w:t>ontract</w:t>
      </w:r>
      <w:r w:rsidRPr="008D7200">
        <w:t xml:space="preserve"> also has the potential to become the exchange medium for ITI-43 transactions where the XDS Document Consumer negotiates with XDS Document Repository for retrieving actual health documents, allow health documents exchanging activities in the network to be recorded in the Blockchain ledger which could be further used in the incident investigation during the cyber-incident. These would maximize the potential of Blockchain technology implemented on the Cross-Enterprise Document Sharing Profile. </w:t>
      </w:r>
    </w:p>
    <w:p w14:paraId="0BACAD00" w14:textId="2D8E0105" w:rsidR="009303D9" w:rsidRPr="008D7200" w:rsidRDefault="005C30C9" w:rsidP="006B4373">
      <w:pPr>
        <w:pStyle w:val="Heading1"/>
        <w:numPr>
          <w:ilvl w:val="0"/>
          <w:numId w:val="0"/>
        </w:numPr>
        <w:tabs>
          <w:tab w:val="clear" w:pos="216"/>
          <w:tab w:val="left" w:pos="0"/>
        </w:tabs>
      </w:pPr>
      <w:r w:rsidRPr="008D7200">
        <w:t>References</w:t>
      </w:r>
    </w:p>
    <w:p w14:paraId="3F9E6A5E" w14:textId="5959024A" w:rsidR="00C34BB3" w:rsidRPr="00C34BB3" w:rsidRDefault="00A578E5" w:rsidP="00C34BB3">
      <w:pPr>
        <w:widowControl w:val="0"/>
        <w:autoSpaceDE w:val="0"/>
        <w:autoSpaceDN w:val="0"/>
        <w:adjustRightInd w:val="0"/>
        <w:ind w:left="640" w:hanging="640"/>
        <w:rPr>
          <w:noProof/>
          <w:sz w:val="16"/>
          <w:szCs w:val="24"/>
        </w:rPr>
      </w:pPr>
      <w:r w:rsidRPr="008D7200">
        <w:rPr>
          <w:rFonts w:eastAsiaTheme="minorHAnsi"/>
          <w:sz w:val="16"/>
          <w:szCs w:val="16"/>
        </w:rPr>
        <w:fldChar w:fldCharType="begin" w:fldLock="1"/>
      </w:r>
      <w:r w:rsidRPr="008D7200">
        <w:rPr>
          <w:sz w:val="16"/>
          <w:szCs w:val="16"/>
        </w:rPr>
        <w:instrText xml:space="preserve">ADDIN Mendeley Bibliography CSL_BIBLIOGRAPHY </w:instrText>
      </w:r>
      <w:r w:rsidRPr="008D7200">
        <w:rPr>
          <w:rFonts w:eastAsiaTheme="minorHAnsi"/>
          <w:sz w:val="16"/>
          <w:szCs w:val="16"/>
        </w:rPr>
        <w:fldChar w:fldCharType="separate"/>
      </w:r>
      <w:r w:rsidR="00C34BB3" w:rsidRPr="00C34BB3">
        <w:rPr>
          <w:noProof/>
          <w:sz w:val="16"/>
          <w:szCs w:val="24"/>
        </w:rPr>
        <w:t>[1]</w:t>
      </w:r>
      <w:r w:rsidR="00C34BB3" w:rsidRPr="00C34BB3">
        <w:rPr>
          <w:noProof/>
          <w:sz w:val="16"/>
          <w:szCs w:val="24"/>
        </w:rPr>
        <w:tab/>
        <w:t>Carestream Health, “Interoperability : Connecting the Healthcare Enterprise to Deliver Responsive Patient Care,” pp. 1–9, 2015, [Online]. Available: http://www.carestream.com/clinical-collaboration/sites/default/files/WhitePaper_CCP_Interoperability_LTR_201508_en_Web.pdf</w:t>
      </w:r>
    </w:p>
    <w:p w14:paraId="3B636E51"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[2]</w:t>
      </w:r>
      <w:r w:rsidRPr="00C34BB3">
        <w:rPr>
          <w:noProof/>
          <w:sz w:val="16"/>
          <w:szCs w:val="24"/>
        </w:rPr>
        <w:tab/>
        <w:t>PolicyMedical, “Interoperability in Healthcare: To Have or Not to Have.” https://www.policymedical.com/interoperability-healthcare/ (accessed Sep. 22, 2018).</w:t>
      </w:r>
    </w:p>
    <w:p w14:paraId="708BEEEB"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[3]</w:t>
      </w:r>
      <w:r w:rsidRPr="00C34BB3">
        <w:rPr>
          <w:noProof/>
          <w:sz w:val="16"/>
          <w:szCs w:val="24"/>
        </w:rPr>
        <w:tab/>
        <w:t>A. Medical Association, “What is Information Blocking? Part 1”.</w:t>
      </w:r>
    </w:p>
    <w:p w14:paraId="435990E0"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[4]</w:t>
      </w:r>
      <w:r w:rsidRPr="00C34BB3">
        <w:rPr>
          <w:noProof/>
          <w:sz w:val="16"/>
          <w:szCs w:val="24"/>
        </w:rPr>
        <w:tab/>
        <w:t>IHE International Inc, “About IHE.” https://www.ihe.net/about_ihe/ (accessed Sep. 11, 2018).</w:t>
      </w:r>
    </w:p>
    <w:p w14:paraId="5E17C39B"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[5]</w:t>
      </w:r>
      <w:r w:rsidRPr="00C34BB3">
        <w:rPr>
          <w:noProof/>
          <w:sz w:val="16"/>
          <w:szCs w:val="24"/>
        </w:rPr>
        <w:tab/>
        <w:t xml:space="preserve">IHE International Inc, “IHE IT Infrastructure ( ITI ) Technical Framework Volume 1 Integration Profiles,” </w:t>
      </w:r>
      <w:r w:rsidRPr="00C34BB3">
        <w:rPr>
          <w:i/>
          <w:iCs/>
          <w:noProof/>
          <w:sz w:val="16"/>
          <w:szCs w:val="24"/>
        </w:rPr>
        <w:t>Int. J. Healthc. Technol. Manag.</w:t>
      </w:r>
      <w:r w:rsidRPr="00C34BB3">
        <w:rPr>
          <w:noProof/>
          <w:sz w:val="16"/>
          <w:szCs w:val="24"/>
        </w:rPr>
        <w:t>, vol. 1, no. 8.0, pp. 1–177, 2008, doi: 10.1504/IJHTM.2008.017371.</w:t>
      </w:r>
    </w:p>
    <w:p w14:paraId="50B7F02B"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[6]</w:t>
      </w:r>
      <w:r w:rsidRPr="00C34BB3">
        <w:rPr>
          <w:noProof/>
          <w:sz w:val="16"/>
          <w:szCs w:val="24"/>
        </w:rPr>
        <w:tab/>
        <w:t>“First known ransomware attack in 1989 also targeted healthcare.” https://www.beckershospitalreview.com/healthcare-information-technology/first-known-ransomware-attack-in-1989-also-targeted-healthcare.html (accessed Oct. 29, 2021).</w:t>
      </w:r>
    </w:p>
    <w:p w14:paraId="3B8579D0"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[7]</w:t>
      </w:r>
      <w:r w:rsidRPr="00C34BB3">
        <w:rPr>
          <w:noProof/>
          <w:sz w:val="16"/>
          <w:szCs w:val="24"/>
        </w:rPr>
        <w:tab/>
        <w:t>“The 10 Biggest Healthcare Data Breaches of 2019, So Far.” https://healthitsecurity.com/news/the-10-biggest-healthcare-data-breaches-of-2019-so-far (accessed Mar. 04, 2021).</w:t>
      </w:r>
    </w:p>
    <w:p w14:paraId="0A9EF263"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[8]</w:t>
      </w:r>
      <w:r w:rsidRPr="00C34BB3">
        <w:rPr>
          <w:noProof/>
          <w:sz w:val="16"/>
          <w:szCs w:val="24"/>
        </w:rPr>
        <w:tab/>
        <w:t>“UPDATE: The 10 Biggest Healthcare Data Breaches of 2020.” https://healthitsecurity.com/news/the-10-biggest-healthcare-data-breaches-of-2020 (accessed Mar. 04, 2021).</w:t>
      </w:r>
    </w:p>
    <w:p w14:paraId="0EC580EE"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[9]</w:t>
      </w:r>
      <w:r w:rsidRPr="00C34BB3">
        <w:rPr>
          <w:noProof/>
          <w:sz w:val="16"/>
          <w:szCs w:val="24"/>
        </w:rPr>
        <w:tab/>
        <w:t>HIPAA Journal, “Largest Healthcare Data Breaches of 2018.” https://www.hipaajournal.com/largest-healthcare-data-breaches-of-2018/ (accessed Apr. 27, 2019).</w:t>
      </w:r>
    </w:p>
    <w:p w14:paraId="49EFF072"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[10]</w:t>
      </w:r>
      <w:r w:rsidRPr="00C34BB3">
        <w:rPr>
          <w:noProof/>
          <w:sz w:val="16"/>
          <w:szCs w:val="24"/>
        </w:rPr>
        <w:tab/>
        <w:t>Healthcare IT News, “The biggest healthcare data breaches of 2018 (so far).” https://www.healthcareitnews.com/projects/biggest-healthcare-data-breaches-2018-so-far (accessed Apr. 27, 2019).</w:t>
      </w:r>
    </w:p>
    <w:p w14:paraId="14E811EB"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[11]</w:t>
      </w:r>
      <w:r w:rsidRPr="00C34BB3">
        <w:rPr>
          <w:noProof/>
          <w:sz w:val="16"/>
          <w:szCs w:val="24"/>
        </w:rPr>
        <w:tab/>
        <w:t>Healthcare IT News, “The biggest healthcare breaches of 2017.” https://www.healthcareitnews.com/slideshow/biggest-healthcare-breaches-2017-so-far?page=1 (accessed Sep. 11, 2018).</w:t>
      </w:r>
    </w:p>
    <w:p w14:paraId="2604294F"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[12]</w:t>
      </w:r>
      <w:r w:rsidRPr="00C34BB3">
        <w:rPr>
          <w:noProof/>
          <w:sz w:val="16"/>
          <w:szCs w:val="24"/>
        </w:rPr>
        <w:tab/>
        <w:t>“Largest Healthcare Data Breaches of 2021.” https://www.hipaajournal.com/largest-healthcare-data-breaches-of-2021/ (accessed May 11, 2022).</w:t>
      </w:r>
    </w:p>
    <w:p w14:paraId="08B17360"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[13]</w:t>
      </w:r>
      <w:r w:rsidRPr="00C34BB3">
        <w:rPr>
          <w:noProof/>
          <w:sz w:val="16"/>
          <w:szCs w:val="24"/>
        </w:rPr>
        <w:tab/>
        <w:t>“The top data breaches of 2021 | Security Magazine.” https://www.securitymagazine.com/articles/96667-the-top-data-breaches-of-2021 (accessed May 11, 2022).</w:t>
      </w:r>
    </w:p>
    <w:p w14:paraId="1AA3DBC8"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[14]</w:t>
      </w:r>
      <w:r w:rsidRPr="00C34BB3">
        <w:rPr>
          <w:noProof/>
          <w:sz w:val="16"/>
          <w:szCs w:val="24"/>
        </w:rPr>
        <w:tab/>
        <w:t>Deloitte, “Key Characteristics of the Blockchain”, Accessed: Oct. 29, 2018. [Online]. Available: https://www2.deloitte.com/content/dam/Deloitte/in/Documents/industries/in-convergence-blockchain-key-characteristics-noexp.pdf</w:t>
      </w:r>
    </w:p>
    <w:p w14:paraId="1B333A16"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[15]</w:t>
      </w:r>
      <w:r w:rsidRPr="00C34BB3">
        <w:rPr>
          <w:noProof/>
          <w:sz w:val="16"/>
          <w:szCs w:val="24"/>
        </w:rPr>
        <w:tab/>
        <w:t>D. Cosset, “The 4 characteristics of a blockchain - DEV Community.” https://dev.to/damcosset/the-4-characteristics-of-a-blockchain-2c55 (accessed Oct. 29, 2018).</w:t>
      </w:r>
    </w:p>
    <w:p w14:paraId="17481AD6"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[16]</w:t>
      </w:r>
      <w:r w:rsidRPr="00C34BB3">
        <w:rPr>
          <w:noProof/>
          <w:sz w:val="16"/>
          <w:szCs w:val="24"/>
        </w:rPr>
        <w:tab/>
        <w:t xml:space="preserve">K. Peterson, R. Deeduvanu, P. Kanjamala, and K. Boles, “A Blockchain-Based Approach to Health Information Exchange Networks,” </w:t>
      </w:r>
      <w:r w:rsidRPr="00C34BB3">
        <w:rPr>
          <w:i/>
          <w:iCs/>
          <w:noProof/>
          <w:sz w:val="16"/>
          <w:szCs w:val="24"/>
        </w:rPr>
        <w:t>Mayo Clin.</w:t>
      </w:r>
      <w:r w:rsidRPr="00C34BB3">
        <w:rPr>
          <w:noProof/>
          <w:sz w:val="16"/>
          <w:szCs w:val="24"/>
        </w:rPr>
        <w:t>, no. 1, p. 10, 2016, doi: 10.1016/j.procs.2015.08.363.</w:t>
      </w:r>
    </w:p>
    <w:p w14:paraId="443A4A1A"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[17]</w:t>
      </w:r>
      <w:r w:rsidRPr="00C34BB3">
        <w:rPr>
          <w:noProof/>
          <w:sz w:val="16"/>
          <w:szCs w:val="24"/>
        </w:rPr>
        <w:tab/>
        <w:t>A. Ekblaw and A. Azaria, “MedRec: Medical Data Management on the Blockchain”, Accessed: Sep. 26, 2018. [Online]. Available: https://viral.media.mit.edu/pub/medrec</w:t>
      </w:r>
    </w:p>
    <w:p w14:paraId="0B39906E"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[18]</w:t>
      </w:r>
      <w:r w:rsidRPr="00C34BB3">
        <w:rPr>
          <w:noProof/>
          <w:sz w:val="16"/>
          <w:szCs w:val="24"/>
        </w:rPr>
        <w:tab/>
        <w:t xml:space="preserve">G. Zyskind, O. Nathan, and A. S. Pentland, “Decentralizing </w:t>
      </w:r>
      <w:r w:rsidRPr="00C34BB3">
        <w:rPr>
          <w:noProof/>
          <w:sz w:val="16"/>
          <w:szCs w:val="24"/>
        </w:rPr>
        <w:lastRenderedPageBreak/>
        <w:t xml:space="preserve">privacy: Using Blockchain to Protect Personal Data,” </w:t>
      </w:r>
      <w:r w:rsidRPr="00C34BB3">
        <w:rPr>
          <w:i/>
          <w:iCs/>
          <w:noProof/>
          <w:sz w:val="16"/>
          <w:szCs w:val="24"/>
        </w:rPr>
        <w:t>Proc. - 2015 IEEE Secur. Priv. Work. SPW 2015</w:t>
      </w:r>
      <w:r w:rsidRPr="00C34BB3">
        <w:rPr>
          <w:noProof/>
          <w:sz w:val="16"/>
          <w:szCs w:val="24"/>
        </w:rPr>
        <w:t>, pp. 180–184, 2015, doi: 10.1109/SPW.2015.27.</w:t>
      </w:r>
    </w:p>
    <w:p w14:paraId="3A667C4A"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[19]</w:t>
      </w:r>
      <w:r w:rsidRPr="00C34BB3">
        <w:rPr>
          <w:noProof/>
          <w:sz w:val="16"/>
          <w:szCs w:val="24"/>
        </w:rPr>
        <w:tab/>
        <w:t xml:space="preserve">S. Tanwar, K. Parekh, and R. Evans, “Blockchain-based electronic healthcare record system for healthcare 4.0 applications,” </w:t>
      </w:r>
      <w:r w:rsidRPr="00C34BB3">
        <w:rPr>
          <w:i/>
          <w:iCs/>
          <w:noProof/>
          <w:sz w:val="16"/>
          <w:szCs w:val="24"/>
        </w:rPr>
        <w:t>J. Inf. Secur. Appl.</w:t>
      </w:r>
      <w:r w:rsidRPr="00C34BB3">
        <w:rPr>
          <w:noProof/>
          <w:sz w:val="16"/>
          <w:szCs w:val="24"/>
        </w:rPr>
        <w:t>, vol. 50, p. 102407, Feb. 2020, doi: 10.1016/j.jisa.2019.102407.</w:t>
      </w:r>
    </w:p>
    <w:p w14:paraId="08BB02CB"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[20]</w:t>
      </w:r>
      <w:r w:rsidRPr="00C34BB3">
        <w:rPr>
          <w:noProof/>
          <w:sz w:val="16"/>
          <w:szCs w:val="24"/>
        </w:rPr>
        <w:tab/>
        <w:t xml:space="preserve">D. Yaga, P. Mell, N. Roby, and K. Scarfone, “Blockchain Technology Overview (NISTIR-8202),” </w:t>
      </w:r>
      <w:r w:rsidRPr="00C34BB3">
        <w:rPr>
          <w:i/>
          <w:iCs/>
          <w:noProof/>
          <w:sz w:val="16"/>
          <w:szCs w:val="24"/>
        </w:rPr>
        <w:t>Draft NISTIR</w:t>
      </w:r>
      <w:r w:rsidRPr="00C34BB3">
        <w:rPr>
          <w:noProof/>
          <w:sz w:val="16"/>
          <w:szCs w:val="24"/>
        </w:rPr>
        <w:t>, p. 59, 2018, doi: 10.6028/NIST.IR.8202.</w:t>
      </w:r>
    </w:p>
    <w:p w14:paraId="0966EC68"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[21]</w:t>
      </w:r>
      <w:r w:rsidRPr="00C34BB3">
        <w:rPr>
          <w:noProof/>
          <w:sz w:val="16"/>
          <w:szCs w:val="24"/>
        </w:rPr>
        <w:tab/>
        <w:t>“Home | ethereum.org.” https://ethereum.org/en/ (accessed Nov. 12, 2021).</w:t>
      </w:r>
    </w:p>
    <w:p w14:paraId="4C881045"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[22]</w:t>
      </w:r>
      <w:r w:rsidRPr="00C34BB3">
        <w:rPr>
          <w:noProof/>
          <w:sz w:val="16"/>
          <w:szCs w:val="24"/>
        </w:rPr>
        <w:tab/>
        <w:t xml:space="preserve">@wackerow, “Introduction to dapps | ethereum.org,” 2022. https://ethereum.org/en/developers/docs/dapps/ (accessed Dec. </w:t>
      </w:r>
      <w:r w:rsidRPr="00C34BB3">
        <w:rPr>
          <w:noProof/>
          <w:sz w:val="16"/>
          <w:szCs w:val="24"/>
        </w:rPr>
        <w:t>04, 2022).</w:t>
      </w:r>
    </w:p>
    <w:p w14:paraId="1AE513A4"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[23]</w:t>
      </w:r>
      <w:r w:rsidRPr="00C34BB3">
        <w:rPr>
          <w:noProof/>
          <w:sz w:val="16"/>
          <w:szCs w:val="24"/>
        </w:rPr>
        <w:tab/>
        <w:t>V. Buterin, “A NEXT GENERATION SMART CONTRACT &amp; DECENTRALIZED APPLICATION PLATFORM.”</w:t>
      </w:r>
    </w:p>
    <w:p w14:paraId="612F359F"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[24]</w:t>
      </w:r>
      <w:r w:rsidRPr="00C34BB3">
        <w:rPr>
          <w:noProof/>
          <w:sz w:val="16"/>
          <w:szCs w:val="24"/>
        </w:rPr>
        <w:tab/>
        <w:t>ConsenSys Team, “Quorum for Developers | ConsenSys.” https://consensys.net/quorum/developers/ (accessed Dec. 04, 2022).</w:t>
      </w:r>
    </w:p>
    <w:p w14:paraId="6B28F3B2"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[25]</w:t>
      </w:r>
      <w:r w:rsidRPr="00C34BB3">
        <w:rPr>
          <w:noProof/>
          <w:sz w:val="16"/>
          <w:szCs w:val="24"/>
        </w:rPr>
        <w:tab/>
        <w:t>“PBFT and IBFT consensus - SettleMint Launchpad.” https://launchpad.settlemint.com/documentation/pbft-and-ibft-consensus (accessed Jan. 22, 2022).</w:t>
      </w:r>
    </w:p>
    <w:p w14:paraId="1D19D2D3"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[26]</w:t>
      </w:r>
      <w:r w:rsidRPr="00C34BB3">
        <w:rPr>
          <w:noProof/>
          <w:sz w:val="16"/>
          <w:szCs w:val="24"/>
        </w:rPr>
        <w:tab/>
        <w:t>Quorum, “GoQuorum,” 2020. https://github.com/ConsenSys/quorum (accessed Jun. 03, 2021).</w:t>
      </w:r>
    </w:p>
    <w:p w14:paraId="02B9B682" w14:textId="77777777" w:rsidR="00C34BB3" w:rsidRPr="00C34BB3" w:rsidRDefault="00C34BB3" w:rsidP="00C34BB3">
      <w:pPr>
        <w:widowControl w:val="0"/>
        <w:autoSpaceDE w:val="0"/>
        <w:autoSpaceDN w:val="0"/>
        <w:adjustRightInd w:val="0"/>
        <w:ind w:left="640" w:hanging="640"/>
        <w:rPr>
          <w:noProof/>
          <w:sz w:val="16"/>
          <w:szCs w:val="24"/>
        </w:rPr>
      </w:pPr>
      <w:r w:rsidRPr="00C34BB3">
        <w:rPr>
          <w:noProof/>
          <w:sz w:val="16"/>
          <w:szCs w:val="24"/>
        </w:rPr>
        <w:t>[27]</w:t>
      </w:r>
      <w:r w:rsidRPr="00C34BB3">
        <w:rPr>
          <w:noProof/>
          <w:sz w:val="16"/>
          <w:szCs w:val="24"/>
        </w:rPr>
        <w:tab/>
        <w:t>“Node.js.” https://nodejs.org/en/ (accessed Jun. 10, 2021).</w:t>
      </w:r>
    </w:p>
    <w:p w14:paraId="299B4224" w14:textId="77777777" w:rsidR="00C34BB3" w:rsidRPr="00C34BB3" w:rsidRDefault="00C34BB3" w:rsidP="00C34BB3">
      <w:pPr>
        <w:widowControl w:val="0"/>
        <w:autoSpaceDE w:val="0"/>
        <w:autoSpaceDN w:val="0"/>
        <w:adjustRightInd w:val="0"/>
        <w:ind w:left="640" w:hanging="640"/>
        <w:rPr>
          <w:noProof/>
          <w:sz w:val="16"/>
        </w:rPr>
      </w:pPr>
      <w:r w:rsidRPr="00C34BB3">
        <w:rPr>
          <w:noProof/>
          <w:sz w:val="16"/>
          <w:szCs w:val="24"/>
        </w:rPr>
        <w:t>[28]</w:t>
      </w:r>
      <w:r w:rsidRPr="00C34BB3">
        <w:rPr>
          <w:noProof/>
          <w:sz w:val="16"/>
          <w:szCs w:val="24"/>
        </w:rPr>
        <w:tab/>
        <w:t>“xml2js - npm.” https://www.npmjs.com/package/xml2js (accessed Jun. 10, 2021).</w:t>
      </w:r>
    </w:p>
    <w:p w14:paraId="205F82CE" w14:textId="25351130" w:rsidR="00836367" w:rsidRPr="008D7200" w:rsidRDefault="00A578E5" w:rsidP="0008091B">
      <w:pPr>
        <w:pStyle w:val="references"/>
        <w:numPr>
          <w:ilvl w:val="0"/>
          <w:numId w:val="0"/>
        </w:numPr>
        <w:tabs>
          <w:tab w:val="left" w:pos="0"/>
        </w:tabs>
        <w:spacing w:line="240" w:lineRule="auto"/>
        <w:ind w:left="360" w:hanging="360"/>
        <w:jc w:val="thaiDistribute"/>
        <w:sectPr w:rsidR="00836367" w:rsidRPr="008D7200" w:rsidSect="008D7200">
          <w:type w:val="continuous"/>
          <w:pgSz w:w="11906" w:h="16838" w:code="9"/>
          <w:pgMar w:top="1080" w:right="907" w:bottom="1440" w:left="907" w:header="720" w:footer="720" w:gutter="0"/>
          <w:cols w:num="2" w:space="360"/>
          <w:docGrid w:linePitch="360"/>
        </w:sectPr>
      </w:pPr>
      <w:r w:rsidRPr="008D7200">
        <w:fldChar w:fldCharType="end"/>
      </w:r>
    </w:p>
    <w:p w14:paraId="30E1EDD3" w14:textId="0BDCE402" w:rsidR="00807E13" w:rsidRPr="008D7200" w:rsidRDefault="00807E13" w:rsidP="009D4867">
      <w:pPr>
        <w:jc w:val="left"/>
      </w:pPr>
    </w:p>
    <w:sectPr w:rsidR="00807E13" w:rsidRPr="008D7200" w:rsidSect="008B491E">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 w:author="Assadarat Khurat" w:date="2022-12-17T10:56:00Z" w:initials="AK">
    <w:p w14:paraId="45E403E6" w14:textId="7207B6CF" w:rsidR="00DE0797" w:rsidRPr="005C4E40" w:rsidRDefault="00DE0797">
      <w:pPr>
        <w:pStyle w:val="CommentText"/>
        <w:rPr>
          <w:rFonts w:cstheme="minorBidi"/>
          <w:szCs w:val="25"/>
          <w:lang w:bidi="th-TH"/>
        </w:rPr>
      </w:pPr>
      <w:r>
        <w:rPr>
          <w:rStyle w:val="CommentReference"/>
        </w:rPr>
        <w:annotationRef/>
      </w:r>
      <w:r>
        <w:rPr>
          <w:rFonts w:cstheme="minorBidi" w:hint="cs"/>
          <w:szCs w:val="25"/>
          <w:cs/>
          <w:lang w:bidi="th-TH"/>
        </w:rPr>
        <w:t>ยังไม่เข้าใจค่ะ</w:t>
      </w:r>
    </w:p>
  </w:comment>
  <w:comment w:id="56" w:author="Petnathean Julled" w:date="2022-12-18T10:28:00Z" w:initials="PJ">
    <w:p w14:paraId="3700B301" w14:textId="77777777" w:rsidR="00DE0797" w:rsidRDefault="00DE0797" w:rsidP="00605761">
      <w:pPr>
        <w:pStyle w:val="CommentText"/>
        <w:jc w:val="left"/>
      </w:pPr>
      <w:r>
        <w:rPr>
          <w:rStyle w:val="CommentReference"/>
        </w:rPr>
        <w:annotationRef/>
      </w:r>
      <w:r>
        <w:t xml:space="preserve">1. </w:t>
      </w:r>
      <w:r>
        <w:rPr>
          <w:rFonts w:cs="Angsana New" w:hint="cs"/>
          <w:cs/>
          <w:lang w:bidi="th-TH"/>
        </w:rPr>
        <w:t>เหตุผลของการสร้างและ</w:t>
      </w:r>
      <w:r>
        <w:rPr>
          <w:rFonts w:cs="Angsana New"/>
          <w:cs/>
          <w:lang w:bidi="th-TH"/>
        </w:rPr>
        <w:t xml:space="preserve"> </w:t>
      </w:r>
      <w:r>
        <w:t>add doc ID</w:t>
      </w:r>
    </w:p>
  </w:comment>
  <w:comment w:id="57" w:author="Petnathean Julled" w:date="2022-12-18T10:36:00Z" w:initials="PJ">
    <w:p w14:paraId="7E2FEE1C" w14:textId="77777777" w:rsidR="00DE0797" w:rsidRDefault="00DE0797" w:rsidP="00605761">
      <w:pPr>
        <w:pStyle w:val="CommentText"/>
        <w:jc w:val="left"/>
      </w:pPr>
      <w:r>
        <w:rPr>
          <w:rStyle w:val="CommentReference"/>
        </w:rPr>
        <w:annotationRef/>
      </w:r>
      <w:r>
        <w:t xml:space="preserve">2. </w:t>
      </w:r>
      <w:r>
        <w:rPr>
          <w:rFonts w:cs="Angsana New" w:hint="cs"/>
          <w:cs/>
          <w:lang w:bidi="th-TH"/>
        </w:rPr>
        <w:t>นำเสนอการออกแบบ</w:t>
      </w:r>
      <w:r>
        <w:rPr>
          <w:rFonts w:cs="Angsana New"/>
          <w:cs/>
          <w:lang w:bidi="th-TH"/>
        </w:rPr>
        <w:t xml:space="preserve"> </w:t>
      </w:r>
      <w:r>
        <w:t xml:space="preserve">Smartcontract </w:t>
      </w:r>
      <w:r>
        <w:rPr>
          <w:rFonts w:cs="Angsana New" w:hint="cs"/>
          <w:cs/>
          <w:lang w:bidi="th-TH"/>
        </w:rPr>
        <w:t>ของเราที่ทำให้สามารถใช้</w:t>
      </w:r>
      <w:r>
        <w:rPr>
          <w:rFonts w:cs="Angsana New"/>
          <w:cs/>
          <w:lang w:bidi="th-TH"/>
        </w:rPr>
        <w:t xml:space="preserve"> </w:t>
      </w:r>
      <w:r>
        <w:t xml:space="preserve">Doc ID </w:t>
      </w:r>
      <w:r>
        <w:rPr>
          <w:rFonts w:cs="Angsana New" w:hint="cs"/>
          <w:cs/>
          <w:lang w:bidi="th-TH"/>
        </w:rPr>
        <w:t>ในการเรียงลำดับ</w:t>
      </w:r>
      <w:r>
        <w:rPr>
          <w:rFonts w:cs="Angsana New"/>
          <w:cs/>
          <w:lang w:bidi="th-TH"/>
        </w:rPr>
        <w:t xml:space="preserve"> </w:t>
      </w:r>
      <w:r>
        <w:t xml:space="preserve">document </w:t>
      </w:r>
      <w:r>
        <w:rPr>
          <w:rFonts w:cs="Angsana New" w:hint="cs"/>
          <w:cs/>
          <w:lang w:bidi="th-TH"/>
        </w:rPr>
        <w:t>สำหรับใช้ในการ</w:t>
      </w:r>
      <w:r>
        <w:rPr>
          <w:rFonts w:cs="Angsana New"/>
          <w:cs/>
          <w:lang w:bidi="th-TH"/>
        </w:rPr>
        <w:t xml:space="preserve"> </w:t>
      </w:r>
      <w:r>
        <w:t xml:space="preserve">search </w:t>
      </w:r>
      <w:r>
        <w:rPr>
          <w:rFonts w:cs="Angsana New" w:hint="cs"/>
          <w:cs/>
          <w:lang w:bidi="th-TH"/>
        </w:rPr>
        <w:t>ได้</w:t>
      </w:r>
      <w:r>
        <w:rPr>
          <w:rFonts w:cs="Angsana New"/>
          <w:cs/>
          <w:lang w:bidi="th-TH"/>
        </w:rPr>
        <w:t xml:space="preserve"> </w:t>
      </w:r>
      <w:r>
        <w:rPr>
          <w:rFonts w:cs="Angsana New" w:hint="cs"/>
          <w:cs/>
          <w:lang w:bidi="th-TH"/>
        </w:rPr>
        <w:t>โดย</w:t>
      </w:r>
      <w:r>
        <w:rPr>
          <w:rFonts w:cs="Angsana New"/>
          <w:cs/>
          <w:lang w:bidi="th-TH"/>
        </w:rPr>
        <w:t xml:space="preserve"> </w:t>
      </w:r>
      <w:r>
        <w:rPr>
          <w:rFonts w:cs="Angsana New" w:hint="cs"/>
          <w:cs/>
          <w:lang w:bidi="th-TH"/>
        </w:rPr>
        <w:t>ให้</w:t>
      </w:r>
      <w:r>
        <w:rPr>
          <w:rFonts w:cs="Angsana New"/>
          <w:cs/>
          <w:lang w:bidi="th-TH"/>
        </w:rPr>
        <w:t xml:space="preserve"> </w:t>
      </w:r>
      <w:r>
        <w:t xml:space="preserve">XDS Document Registry Actor </w:t>
      </w:r>
      <w:r>
        <w:rPr>
          <w:rFonts w:cs="Angsana New" w:hint="cs"/>
          <w:cs/>
          <w:lang w:bidi="th-TH"/>
        </w:rPr>
        <w:t>เช็ค</w:t>
      </w:r>
      <w:r>
        <w:rPr>
          <w:rFonts w:cs="Angsana New"/>
          <w:cs/>
          <w:lang w:bidi="th-TH"/>
        </w:rPr>
        <w:t xml:space="preserve"> </w:t>
      </w:r>
      <w:r>
        <w:t xml:space="preserve">last ID </w:t>
      </w:r>
      <w:r>
        <w:rPr>
          <w:rFonts w:cs="Angsana New" w:hint="cs"/>
          <w:cs/>
          <w:lang w:bidi="th-TH"/>
        </w:rPr>
        <w:t>ของ</w:t>
      </w:r>
      <w:r>
        <w:rPr>
          <w:rFonts w:cs="Angsana New"/>
          <w:cs/>
          <w:lang w:bidi="th-TH"/>
        </w:rPr>
        <w:t xml:space="preserve"> </w:t>
      </w:r>
      <w:r>
        <w:t xml:space="preserve">document </w:t>
      </w:r>
      <w:r>
        <w:rPr>
          <w:rFonts w:cs="Angsana New" w:hint="cs"/>
          <w:cs/>
          <w:lang w:bidi="th-TH"/>
        </w:rPr>
        <w:t>ล่าสุดที่ถูก</w:t>
      </w:r>
      <w:r>
        <w:rPr>
          <w:rFonts w:cs="Angsana New"/>
          <w:cs/>
          <w:lang w:bidi="th-TH"/>
        </w:rPr>
        <w:t xml:space="preserve"> </w:t>
      </w:r>
      <w:r>
        <w:t xml:space="preserve">published </w:t>
      </w:r>
      <w:r>
        <w:rPr>
          <w:rFonts w:cs="Angsana New" w:hint="cs"/>
          <w:cs/>
          <w:lang w:bidi="th-TH"/>
        </w:rPr>
        <w:t>ไว้ใน</w:t>
      </w:r>
      <w:r>
        <w:rPr>
          <w:rFonts w:cs="Angsana New"/>
          <w:cs/>
          <w:lang w:bidi="th-TH"/>
        </w:rPr>
        <w:t xml:space="preserve"> </w:t>
      </w:r>
      <w:r>
        <w:t xml:space="preserve">Blockchain </w:t>
      </w:r>
    </w:p>
  </w:comment>
  <w:comment w:id="58" w:author="Petnathean Julled" w:date="2022-12-18T10:38:00Z" w:initials="PJ">
    <w:p w14:paraId="115A3A2C" w14:textId="77777777" w:rsidR="00DE0797" w:rsidRDefault="00DE0797" w:rsidP="00605761">
      <w:pPr>
        <w:pStyle w:val="CommentText"/>
        <w:jc w:val="left"/>
      </w:pPr>
      <w:r>
        <w:rPr>
          <w:rStyle w:val="CommentReference"/>
        </w:rPr>
        <w:annotationRef/>
      </w:r>
      <w:r>
        <w:t xml:space="preserve">2+ </w:t>
      </w:r>
      <w:r>
        <w:rPr>
          <w:rFonts w:cs="Angsana New" w:hint="cs"/>
          <w:cs/>
          <w:lang w:bidi="th-TH"/>
        </w:rPr>
        <w:t>จากนั้น</w:t>
      </w:r>
      <w:r>
        <w:rPr>
          <w:rFonts w:cs="Angsana New"/>
          <w:cs/>
          <w:lang w:bidi="th-TH"/>
        </w:rPr>
        <w:t xml:space="preserve"> </w:t>
      </w:r>
      <w:r>
        <w:rPr>
          <w:rFonts w:cs="Angsana New" w:hint="cs"/>
          <w:cs/>
          <w:lang w:bidi="th-TH"/>
        </w:rPr>
        <w:t>ใช้</w:t>
      </w:r>
      <w:r>
        <w:rPr>
          <w:rFonts w:cs="Angsana New"/>
          <w:cs/>
          <w:lang w:bidi="th-TH"/>
        </w:rPr>
        <w:t xml:space="preserve"> </w:t>
      </w:r>
      <w:r>
        <w:t xml:space="preserve">Smartcontract </w:t>
      </w:r>
      <w:r>
        <w:rPr>
          <w:rFonts w:cs="Angsana New" w:hint="cs"/>
          <w:cs/>
          <w:lang w:bidi="th-TH"/>
        </w:rPr>
        <w:t>แม่แบบที่ตั้งไว้ตั้งแต่</w:t>
      </w:r>
      <w:r>
        <w:rPr>
          <w:rFonts w:cs="Angsana New"/>
          <w:cs/>
          <w:lang w:bidi="th-TH"/>
        </w:rPr>
        <w:t xml:space="preserve"> </w:t>
      </w:r>
      <w:r>
        <w:t xml:space="preserve">setup </w:t>
      </w:r>
      <w:r>
        <w:rPr>
          <w:rFonts w:cs="Angsana New" w:hint="cs"/>
          <w:cs/>
          <w:lang w:bidi="th-TH"/>
        </w:rPr>
        <w:t>ระบบครั้งแรก</w:t>
      </w:r>
      <w:r>
        <w:rPr>
          <w:rFonts w:cs="Angsana New"/>
          <w:cs/>
          <w:lang w:bidi="th-TH"/>
        </w:rPr>
        <w:t xml:space="preserve"> </w:t>
      </w:r>
      <w:r>
        <w:rPr>
          <w:rFonts w:cs="Angsana New" w:hint="cs"/>
          <w:cs/>
          <w:lang w:bidi="th-TH"/>
        </w:rPr>
        <w:t>เพื่อทำการ</w:t>
      </w:r>
      <w:r>
        <w:rPr>
          <w:rFonts w:cs="Angsana New"/>
          <w:cs/>
          <w:lang w:bidi="th-TH"/>
        </w:rPr>
        <w:t xml:space="preserve"> </w:t>
      </w:r>
      <w:r>
        <w:t xml:space="preserve">add document </w:t>
      </w:r>
      <w:r>
        <w:rPr>
          <w:rFonts w:cs="Angsana New" w:hint="cs"/>
          <w:cs/>
          <w:lang w:bidi="th-TH"/>
        </w:rPr>
        <w:t>อันใหม่นี้</w:t>
      </w:r>
      <w:r>
        <w:rPr>
          <w:rFonts w:cs="Angsana New"/>
          <w:cs/>
          <w:lang w:bidi="th-TH"/>
        </w:rPr>
        <w:t xml:space="preserve"> </w:t>
      </w:r>
      <w:r>
        <w:rPr>
          <w:rFonts w:cs="Angsana New" w:hint="cs"/>
          <w:cs/>
          <w:lang w:bidi="th-TH"/>
        </w:rPr>
        <w:t>ใส่เข้าไปใน</w:t>
      </w:r>
      <w:r>
        <w:rPr>
          <w:rFonts w:cs="Angsana New"/>
          <w:cs/>
          <w:lang w:bidi="th-TH"/>
        </w:rPr>
        <w:t xml:space="preserve"> </w:t>
      </w:r>
      <w:r>
        <w:t xml:space="preserve">new transaction </w:t>
      </w:r>
      <w:r>
        <w:rPr>
          <w:rFonts w:cs="Angsana New" w:hint="cs"/>
          <w:cs/>
          <w:lang w:bidi="th-TH"/>
        </w:rPr>
        <w:t>เพื่อ</w:t>
      </w:r>
      <w:r>
        <w:rPr>
          <w:rFonts w:cs="Angsana New"/>
          <w:cs/>
          <w:lang w:bidi="th-TH"/>
        </w:rPr>
        <w:t xml:space="preserve"> </w:t>
      </w:r>
      <w:r>
        <w:t xml:space="preserve">publish </w:t>
      </w:r>
      <w:r>
        <w:rPr>
          <w:rFonts w:cs="Angsana New" w:hint="cs"/>
          <w:cs/>
          <w:lang w:bidi="th-TH"/>
        </w:rPr>
        <w:t>เข้าสู่</w:t>
      </w:r>
      <w:r>
        <w:rPr>
          <w:rFonts w:cs="Angsana New"/>
          <w:cs/>
          <w:lang w:bidi="th-TH"/>
        </w:rPr>
        <w:t xml:space="preserve"> </w:t>
      </w:r>
      <w:r>
        <w:t>Blockchain ledger</w:t>
      </w:r>
    </w:p>
  </w:comment>
  <w:comment w:id="59" w:author="Assadarat Khurat" w:date="2022-12-20T21:16:00Z" w:initials="AK">
    <w:p w14:paraId="686CB4CE" w14:textId="02C98B12" w:rsidR="00DE0797" w:rsidRDefault="00DE0797">
      <w:pPr>
        <w:pStyle w:val="CommentText"/>
      </w:pPr>
      <w:r>
        <w:rPr>
          <w:rStyle w:val="CommentReference"/>
        </w:rPr>
        <w:annotationRef/>
      </w:r>
      <w:r>
        <w:rPr>
          <w:rFonts w:cs="Angsana New" w:hint="cs"/>
          <w:cs/>
          <w:lang w:bidi="th-TH"/>
        </w:rPr>
        <w:t>อาจบอกว่า</w:t>
      </w:r>
      <w:r>
        <w:rPr>
          <w:rFonts w:cs="Angsana New"/>
          <w:cs/>
          <w:lang w:bidi="th-TH"/>
        </w:rPr>
        <w:t xml:space="preserve"> </w:t>
      </w:r>
      <w:r>
        <w:t xml:space="preserve">transform metadata attributes </w:t>
      </w:r>
      <w:r>
        <w:rPr>
          <w:rFonts w:cs="Angsana New" w:hint="cs"/>
          <w:cs/>
          <w:lang w:bidi="th-TH"/>
        </w:rPr>
        <w:t>ภายใน</w:t>
      </w:r>
      <w:r>
        <w:t>/</w:t>
      </w:r>
      <w:r>
        <w:rPr>
          <w:rFonts w:cs="Angsana New" w:hint="cs"/>
          <w:cs/>
          <w:lang w:bidi="th-TH"/>
        </w:rPr>
        <w:t>ควบคู่ไปกับ</w:t>
      </w:r>
      <w:r>
        <w:rPr>
          <w:rFonts w:cs="Angsana New"/>
          <w:cs/>
          <w:lang w:bidi="th-TH"/>
        </w:rPr>
        <w:t xml:space="preserve"> </w:t>
      </w:r>
      <w:r>
        <w:t xml:space="preserve">ITI-42 transaction </w:t>
      </w:r>
      <w:r>
        <w:rPr>
          <w:rFonts w:cs="Angsana New" w:hint="cs"/>
          <w:cs/>
          <w:lang w:bidi="th-TH"/>
        </w:rPr>
        <w:t>ให้อยู่ในรูปที่เหมาะกับ</w:t>
      </w:r>
      <w:r>
        <w:rPr>
          <w:rFonts w:cs="Angsana New"/>
          <w:cs/>
          <w:lang w:bidi="th-TH"/>
        </w:rPr>
        <w:t xml:space="preserve"> </w:t>
      </w:r>
      <w:r>
        <w:t>Smartcontract (</w:t>
      </w:r>
      <w:r>
        <w:rPr>
          <w:rFonts w:cs="Angsana New" w:hint="cs"/>
          <w:cs/>
          <w:lang w:bidi="th-TH"/>
        </w:rPr>
        <w:t>จาก</w:t>
      </w:r>
      <w:r>
        <w:rPr>
          <w:rFonts w:cs="Angsana New"/>
          <w:cs/>
          <w:lang w:bidi="th-TH"/>
        </w:rPr>
        <w:t xml:space="preserve"> </w:t>
      </w:r>
      <w:r>
        <w:t>XML-&gt;JSON-&gt;String variable</w:t>
      </w:r>
      <w:r>
        <w:rPr>
          <w:rFonts w:cs="Angsana New"/>
          <w:cs/>
          <w:lang w:bidi="th-TH"/>
        </w:rPr>
        <w:t xml:space="preserve"> </w:t>
      </w:r>
      <w:r>
        <w:rPr>
          <w:rFonts w:cs="Angsana New" w:hint="cs"/>
          <w:cs/>
          <w:lang w:bidi="th-TH"/>
        </w:rPr>
        <w:t>เพื่อลดความซ้ำซ้อน</w:t>
      </w:r>
      <w:r>
        <w:t>)</w:t>
      </w:r>
      <w:r>
        <w:rPr>
          <w:rFonts w:cs="Angsana New"/>
          <w:cs/>
          <w:lang w:bidi="th-TH"/>
        </w:rPr>
        <w:t xml:space="preserve"> </w:t>
      </w:r>
      <w:r>
        <w:rPr>
          <w:rFonts w:cs="Angsana New" w:hint="cs"/>
          <w:cs/>
          <w:lang w:bidi="th-TH"/>
        </w:rPr>
        <w:t>พร้อมกับเติม</w:t>
      </w:r>
      <w:r>
        <w:rPr>
          <w:rFonts w:cs="Angsana New"/>
          <w:cs/>
          <w:lang w:bidi="th-TH"/>
        </w:rPr>
        <w:t xml:space="preserve"> </w:t>
      </w:r>
      <w:r>
        <w:t xml:space="preserve">Doc ID </w:t>
      </w:r>
      <w:r>
        <w:rPr>
          <w:rFonts w:cs="Angsana New" w:hint="cs"/>
          <w:cs/>
          <w:lang w:bidi="th-TH"/>
        </w:rPr>
        <w:t>เข้าไป</w:t>
      </w:r>
      <w:r>
        <w:rPr>
          <w:rFonts w:cs="Angsana New"/>
          <w:cs/>
          <w:lang w:bidi="th-TH"/>
        </w:rPr>
        <w:t xml:space="preserve"> </w:t>
      </w:r>
      <w:r>
        <w:t>(</w:t>
      </w:r>
      <w:r>
        <w:rPr>
          <w:rFonts w:cs="Angsana New" w:hint="cs"/>
          <w:cs/>
          <w:lang w:bidi="th-TH"/>
        </w:rPr>
        <w:t>เพื่อใช้เป็น</w:t>
      </w:r>
      <w:r>
        <w:rPr>
          <w:rFonts w:cs="Angsana New"/>
          <w:cs/>
          <w:lang w:bidi="th-TH"/>
        </w:rPr>
        <w:t xml:space="preserve"> </w:t>
      </w:r>
      <w:r>
        <w:t xml:space="preserve">sequence id </w:t>
      </w:r>
      <w:r>
        <w:rPr>
          <w:rFonts w:cs="Angsana New" w:hint="cs"/>
          <w:cs/>
          <w:lang w:bidi="th-TH"/>
        </w:rPr>
        <w:t>สำหรับใช้ใน</w:t>
      </w:r>
      <w:r>
        <w:rPr>
          <w:rFonts w:cs="Angsana New"/>
          <w:cs/>
          <w:lang w:bidi="th-TH"/>
        </w:rPr>
        <w:t xml:space="preserve"> </w:t>
      </w:r>
      <w:r>
        <w:t xml:space="preserve">search function) </w:t>
      </w:r>
      <w:r>
        <w:rPr>
          <w:rFonts w:cs="Angsana New" w:hint="cs"/>
          <w:cs/>
          <w:lang w:bidi="th-TH"/>
        </w:rPr>
        <w:t>ก่อนที่จะ</w:t>
      </w:r>
      <w:r>
        <w:rPr>
          <w:rFonts w:cs="Angsana New"/>
          <w:cs/>
          <w:lang w:bidi="th-TH"/>
        </w:rPr>
        <w:t xml:space="preserve"> </w:t>
      </w:r>
      <w:r>
        <w:t xml:space="preserve">publish </w:t>
      </w:r>
      <w:r>
        <w:rPr>
          <w:rFonts w:cs="Angsana New" w:hint="cs"/>
          <w:cs/>
          <w:lang w:bidi="th-TH"/>
        </w:rPr>
        <w:t>เข้าสู่</w:t>
      </w:r>
      <w:r>
        <w:rPr>
          <w:rFonts w:cs="Angsana New"/>
          <w:cs/>
          <w:lang w:bidi="th-TH"/>
        </w:rPr>
        <w:t xml:space="preserve"> </w:t>
      </w:r>
      <w:r>
        <w:t xml:space="preserve">Blockchain  </w:t>
      </w:r>
    </w:p>
  </w:comment>
  <w:comment w:id="60" w:author="Assadarat Khurat" w:date="2022-12-20T22:18:00Z" w:initials="AK">
    <w:p w14:paraId="752ED5AF" w14:textId="77777777" w:rsidR="00DE0797" w:rsidRDefault="00DE0797">
      <w:pPr>
        <w:pStyle w:val="CommentText"/>
        <w:rPr>
          <w:rFonts w:cs="Angsana New"/>
          <w:szCs w:val="25"/>
          <w:lang w:bidi="th-TH"/>
        </w:rPr>
      </w:pPr>
      <w:r>
        <w:rPr>
          <w:rStyle w:val="CommentReference"/>
        </w:rPr>
        <w:annotationRef/>
      </w:r>
      <w:r>
        <w:rPr>
          <w:rFonts w:cs="Angsana New"/>
          <w:szCs w:val="25"/>
          <w:lang w:bidi="th-TH"/>
        </w:rPr>
        <w:t>Contribution = 1) add doc id 2) smart contract template?</w:t>
      </w:r>
      <w:r>
        <w:rPr>
          <w:rFonts w:cs="Angsana New" w:hint="cs"/>
          <w:szCs w:val="25"/>
          <w:cs/>
          <w:lang w:bidi="th-TH"/>
        </w:rPr>
        <w:t xml:space="preserve"> สำหรับการจะ </w:t>
      </w:r>
      <w:r>
        <w:rPr>
          <w:rFonts w:cs="Angsana New"/>
          <w:szCs w:val="25"/>
          <w:lang w:bidi="th-TH"/>
        </w:rPr>
        <w:t xml:space="preserve">publish </w:t>
      </w:r>
      <w:r>
        <w:rPr>
          <w:rFonts w:cs="Angsana New" w:hint="cs"/>
          <w:szCs w:val="25"/>
          <w:cs/>
          <w:lang w:bidi="th-TH"/>
        </w:rPr>
        <w:t xml:space="preserve">ข้อมูลขึ้น </w:t>
      </w:r>
      <w:r>
        <w:rPr>
          <w:rFonts w:cs="Angsana New"/>
          <w:szCs w:val="25"/>
          <w:lang w:bidi="th-TH"/>
        </w:rPr>
        <w:t xml:space="preserve">block </w:t>
      </w:r>
      <w:r>
        <w:rPr>
          <w:rFonts w:cs="Angsana New" w:hint="cs"/>
          <w:szCs w:val="25"/>
          <w:cs/>
          <w:lang w:bidi="th-TH"/>
        </w:rPr>
        <w:t xml:space="preserve">หน้าตาของ </w:t>
      </w:r>
      <w:r>
        <w:rPr>
          <w:rFonts w:cs="Angsana New"/>
          <w:szCs w:val="25"/>
          <w:lang w:bidi="th-TH"/>
        </w:rPr>
        <w:t xml:space="preserve">template </w:t>
      </w:r>
      <w:r>
        <w:rPr>
          <w:rFonts w:cs="Angsana New" w:hint="cs"/>
          <w:szCs w:val="25"/>
          <w:cs/>
          <w:lang w:bidi="th-TH"/>
        </w:rPr>
        <w:t>เป็นอย่างไร</w:t>
      </w:r>
      <w:r>
        <w:rPr>
          <w:rFonts w:cs="Angsana New"/>
          <w:szCs w:val="25"/>
          <w:lang w:bidi="th-TH"/>
        </w:rPr>
        <w:t>?</w:t>
      </w:r>
    </w:p>
    <w:p w14:paraId="38D9F87E" w14:textId="45C7A347" w:rsidR="00DE0797" w:rsidRPr="007D4CDA" w:rsidRDefault="00DE0797">
      <w:pPr>
        <w:pStyle w:val="CommentText"/>
        <w:rPr>
          <w:rFonts w:cs="Angsana New"/>
          <w:szCs w:val="25"/>
          <w:cs/>
          <w:lang w:bidi="th-TH"/>
        </w:rPr>
      </w:pPr>
      <w:r>
        <w:rPr>
          <w:rFonts w:cs="Angsana New" w:hint="cs"/>
          <w:szCs w:val="25"/>
          <w:cs/>
          <w:lang w:bidi="th-TH"/>
        </w:rPr>
        <w:t xml:space="preserve">คือจะบอกว่า </w:t>
      </w:r>
    </w:p>
  </w:comment>
  <w:comment w:id="505" w:author="Assadarat Khurat" w:date="2022-11-06T00:28:00Z" w:initials="AK">
    <w:p w14:paraId="31B6A794" w14:textId="26723505" w:rsidR="00DE0797" w:rsidRDefault="00DE0797" w:rsidP="00B63837">
      <w:pPr>
        <w:pStyle w:val="CommentText"/>
        <w:numPr>
          <w:ilvl w:val="0"/>
          <w:numId w:val="26"/>
        </w:numPr>
        <w:rPr>
          <w:rFonts w:cstheme="minorBidi"/>
          <w:szCs w:val="25"/>
          <w:lang w:bidi="th-TH"/>
        </w:rPr>
      </w:pPr>
      <w:r>
        <w:rPr>
          <w:rStyle w:val="CommentReference"/>
        </w:rPr>
        <w:annotationRef/>
      </w:r>
      <w:r>
        <w:rPr>
          <w:rFonts w:cstheme="minorBidi" w:hint="cs"/>
          <w:szCs w:val="25"/>
          <w:cs/>
          <w:lang w:bidi="th-TH"/>
        </w:rPr>
        <w:t xml:space="preserve">ใส่ </w:t>
      </w:r>
      <w:r>
        <w:rPr>
          <w:rFonts w:cstheme="minorBidi"/>
          <w:szCs w:val="25"/>
          <w:lang w:bidi="th-TH"/>
        </w:rPr>
        <w:t xml:space="preserve">spec </w:t>
      </w:r>
      <w:r>
        <w:rPr>
          <w:rFonts w:cstheme="minorBidi" w:hint="cs"/>
          <w:szCs w:val="25"/>
          <w:cs/>
          <w:lang w:bidi="th-TH"/>
        </w:rPr>
        <w:t xml:space="preserve">ของ </w:t>
      </w:r>
      <w:r>
        <w:rPr>
          <w:rFonts w:cstheme="minorBidi"/>
          <w:szCs w:val="25"/>
          <w:lang w:bidi="th-TH"/>
        </w:rPr>
        <w:t xml:space="preserve">computer </w:t>
      </w:r>
      <w:r>
        <w:rPr>
          <w:rFonts w:cstheme="minorBidi" w:hint="cs"/>
          <w:szCs w:val="25"/>
          <w:cs/>
          <w:lang w:bidi="th-TH"/>
        </w:rPr>
        <w:t>ที่ใช้ด้วย</w:t>
      </w:r>
    </w:p>
    <w:p w14:paraId="63806375" w14:textId="3CCFF463" w:rsidR="00DE0797" w:rsidRPr="00B63837" w:rsidRDefault="00DE0797" w:rsidP="00B63837">
      <w:pPr>
        <w:pStyle w:val="CommentText"/>
        <w:numPr>
          <w:ilvl w:val="0"/>
          <w:numId w:val="26"/>
        </w:numPr>
        <w:rPr>
          <w:rFonts w:cstheme="minorBidi"/>
          <w:szCs w:val="25"/>
          <w:cs/>
          <w:lang w:bidi="th-TH"/>
        </w:rPr>
      </w:pPr>
      <w:r>
        <w:rPr>
          <w:rFonts w:cstheme="minorBidi" w:hint="cs"/>
          <w:szCs w:val="25"/>
          <w:cs/>
          <w:lang w:bidi="th-TH"/>
        </w:rPr>
        <w:t xml:space="preserve"> เพิ่มข้อมูล </w:t>
      </w:r>
      <w:r>
        <w:rPr>
          <w:rFonts w:cstheme="minorBidi"/>
          <w:szCs w:val="25"/>
          <w:lang w:bidi="th-TH"/>
        </w:rPr>
        <w:t xml:space="preserve">environment </w:t>
      </w:r>
      <w:r>
        <w:rPr>
          <w:rFonts w:cstheme="minorBidi" w:hint="cs"/>
          <w:szCs w:val="25"/>
          <w:cs/>
          <w:lang w:bidi="th-TH"/>
        </w:rPr>
        <w:t xml:space="preserve">ที่ </w:t>
      </w:r>
      <w:r>
        <w:rPr>
          <w:rFonts w:cstheme="minorBidi"/>
          <w:szCs w:val="25"/>
          <w:lang w:bidi="th-TH"/>
        </w:rPr>
        <w:t xml:space="preserve">implement </w:t>
      </w:r>
      <w:r>
        <w:rPr>
          <w:rFonts w:cstheme="minorBidi" w:hint="cs"/>
          <w:szCs w:val="25"/>
          <w:cs/>
          <w:lang w:bidi="th-TH"/>
        </w:rPr>
        <w:t>ด้วย</w:t>
      </w:r>
    </w:p>
  </w:comment>
  <w:comment w:id="506" w:author="Petnathean Julled" w:date="2022-11-06T09:55:00Z" w:initials="PJ">
    <w:p w14:paraId="07DEC828" w14:textId="77777777" w:rsidR="00DE0797" w:rsidRDefault="00DE0797" w:rsidP="009534C4">
      <w:pPr>
        <w:pStyle w:val="CommentText"/>
        <w:jc w:val="left"/>
      </w:pPr>
      <w:r>
        <w:rPr>
          <w:rStyle w:val="CommentReference"/>
        </w:rPr>
        <w:annotationRef/>
      </w:r>
      <w:r>
        <w:rPr>
          <w:rFonts w:cs="Angsana New" w:hint="cs"/>
          <w:cs/>
          <w:lang w:bidi="th-TH"/>
        </w:rPr>
        <w:t>ใน</w:t>
      </w:r>
      <w:r>
        <w:rPr>
          <w:rFonts w:cs="Angsana New"/>
          <w:cs/>
          <w:lang w:bidi="th-TH"/>
        </w:rPr>
        <w:t xml:space="preserve"> </w:t>
      </w:r>
      <w:r>
        <w:t xml:space="preserve">Thesis </w:t>
      </w:r>
      <w:r>
        <w:rPr>
          <w:rFonts w:cs="Angsana New" w:hint="cs"/>
          <w:cs/>
          <w:lang w:bidi="th-TH"/>
        </w:rPr>
        <w:t>น่าจะเคยเขียนไว้บ้างแล้ว</w:t>
      </w:r>
    </w:p>
  </w:comment>
  <w:comment w:id="507" w:author="Petnathean Julled" w:date="2022-11-06T09:56:00Z" w:initials="PJ">
    <w:p w14:paraId="0858B927" w14:textId="77777777" w:rsidR="00DE0797" w:rsidRDefault="00DE0797" w:rsidP="009534C4">
      <w:pPr>
        <w:pStyle w:val="CommentText"/>
        <w:jc w:val="left"/>
      </w:pPr>
      <w:r>
        <w:rPr>
          <w:rStyle w:val="CommentReference"/>
        </w:rPr>
        <w:annotationRef/>
      </w:r>
      <w:r>
        <w:rPr>
          <w:rFonts w:cs="Angsana New" w:hint="cs"/>
          <w:cs/>
          <w:lang w:bidi="th-TH"/>
        </w:rPr>
        <w:t>อันที่</w:t>
      </w:r>
      <w:r>
        <w:rPr>
          <w:rFonts w:cs="Angsana New"/>
          <w:cs/>
          <w:lang w:bidi="th-TH"/>
        </w:rPr>
        <w:t xml:space="preserve"> </w:t>
      </w:r>
      <w:r>
        <w:t xml:space="preserve">2 </w:t>
      </w:r>
      <w:r>
        <w:rPr>
          <w:rFonts w:cs="Angsana New" w:hint="cs"/>
          <w:cs/>
          <w:lang w:bidi="th-TH"/>
        </w:rPr>
        <w:t>อาจารย์หมายถึง</w:t>
      </w:r>
      <w:r>
        <w:rPr>
          <w:rFonts w:cs="Angsana New"/>
          <w:cs/>
          <w:lang w:bidi="th-TH"/>
        </w:rPr>
        <w:t xml:space="preserve"> </w:t>
      </w:r>
      <w:r>
        <w:t>Quorum</w:t>
      </w:r>
      <w:r>
        <w:rPr>
          <w:rFonts w:cs="Angsana New"/>
          <w:cs/>
          <w:lang w:bidi="th-TH"/>
        </w:rPr>
        <w:t xml:space="preserve"> </w:t>
      </w:r>
      <w:r>
        <w:rPr>
          <w:rFonts w:cs="Angsana New" w:hint="cs"/>
          <w:cs/>
          <w:lang w:bidi="th-TH"/>
        </w:rPr>
        <w:t>ซึ่งควรไปใส่ตั้งแต่</w:t>
      </w:r>
      <w:r>
        <w:rPr>
          <w:rFonts w:cs="Angsana New"/>
          <w:cs/>
          <w:lang w:bidi="th-TH"/>
        </w:rPr>
        <w:t xml:space="preserve"> </w:t>
      </w:r>
      <w:r>
        <w:t xml:space="preserve">implementation </w:t>
      </w:r>
      <w:r>
        <w:rPr>
          <w:rFonts w:cs="Angsana New" w:hint="cs"/>
          <w:cs/>
          <w:lang w:bidi="th-TH"/>
        </w:rPr>
        <w:t>ตอนต้นแล้ว</w:t>
      </w:r>
      <w:r>
        <w:rPr>
          <w:rFonts w:cs="Angsana New"/>
          <w:cs/>
          <w:lang w:bidi="th-TH"/>
        </w:rPr>
        <w:t xml:space="preserve"> </w:t>
      </w:r>
      <w:r>
        <w:t>(</w:t>
      </w:r>
      <w:r>
        <w:rPr>
          <w:rFonts w:cs="Angsana New" w:hint="cs"/>
          <w:cs/>
          <w:lang w:bidi="th-TH"/>
        </w:rPr>
        <w:t>ใส่ด้วย</w:t>
      </w:r>
      <w:r>
        <w:rPr>
          <w:rFonts w:cs="Angsana New"/>
          <w:cs/>
          <w:lang w:bidi="th-TH"/>
        </w:rPr>
        <w:t xml:space="preserve"> </w:t>
      </w:r>
      <w:r>
        <w:rPr>
          <w:rFonts w:cs="Angsana New" w:hint="cs"/>
          <w:cs/>
          <w:lang w:bidi="th-TH"/>
        </w:rPr>
        <w:t>เพราะยังไม่มี</w:t>
      </w:r>
      <w:r>
        <w:t>)</w:t>
      </w:r>
    </w:p>
  </w:comment>
  <w:comment w:id="508" w:author="Petnathean Julled" w:date="2022-11-13T09:25:00Z" w:initials="PJ">
    <w:p w14:paraId="752A84F0" w14:textId="77777777" w:rsidR="00DE0797" w:rsidRDefault="00DE0797" w:rsidP="006D162A">
      <w:pPr>
        <w:pStyle w:val="CommentText"/>
        <w:jc w:val="left"/>
      </w:pPr>
      <w:r>
        <w:rPr>
          <w:rStyle w:val="CommentReference"/>
        </w:rPr>
        <w:annotationRef/>
      </w:r>
      <w:r>
        <w:rPr>
          <w:rFonts w:cs="Angsana New" w:hint="cs"/>
          <w:cs/>
          <w:lang w:bidi="th-TH"/>
        </w:rPr>
        <w:t>กราฟที่มีใน</w:t>
      </w:r>
      <w:r>
        <w:rPr>
          <w:rFonts w:cs="Angsana New"/>
          <w:cs/>
          <w:lang w:bidi="th-TH"/>
        </w:rPr>
        <w:t xml:space="preserve"> </w:t>
      </w:r>
      <w:r>
        <w:t xml:space="preserve">Thesis </w:t>
      </w:r>
      <w:r>
        <w:rPr>
          <w:rFonts w:cs="Angsana New" w:hint="cs"/>
          <w:cs/>
          <w:lang w:bidi="th-TH"/>
        </w:rPr>
        <w:t>อาจจะหยิบแค่กราฟสรุปสำคัญมาซักชุด</w:t>
      </w:r>
    </w:p>
  </w:comment>
  <w:comment w:id="509" w:author="Petnathean Julled" w:date="2022-11-13T09:26:00Z" w:initials="PJ">
    <w:p w14:paraId="4456407D" w14:textId="77777777" w:rsidR="00DE0797" w:rsidRDefault="00DE0797" w:rsidP="006D162A">
      <w:pPr>
        <w:pStyle w:val="CommentText"/>
        <w:jc w:val="left"/>
      </w:pPr>
      <w:r>
        <w:rPr>
          <w:rStyle w:val="CommentReference"/>
        </w:rPr>
        <w:annotationRef/>
      </w:r>
      <w:r>
        <w:rPr>
          <w:rFonts w:cs="Angsana New" w:hint="cs"/>
          <w:cs/>
          <w:lang w:bidi="th-TH"/>
        </w:rPr>
        <w:t>ขึ้นกับ</w:t>
      </w:r>
      <w:r>
        <w:rPr>
          <w:rFonts w:cs="Angsana New"/>
          <w:cs/>
          <w:lang w:bidi="th-TH"/>
        </w:rPr>
        <w:t xml:space="preserve"> </w:t>
      </w:r>
      <w:r>
        <w:t xml:space="preserve">limit </w:t>
      </w:r>
      <w:r>
        <w:rPr>
          <w:rFonts w:cs="Angsana New" w:hint="cs"/>
          <w:cs/>
          <w:lang w:bidi="th-TH"/>
        </w:rPr>
        <w:t>ของ</w:t>
      </w:r>
      <w:r>
        <w:rPr>
          <w:rFonts w:cs="Angsana New"/>
          <w:cs/>
          <w:lang w:bidi="th-TH"/>
        </w:rPr>
        <w:t xml:space="preserve"> </w:t>
      </w:r>
      <w:r>
        <w:t xml:space="preserve">Journal -&gt; </w:t>
      </w:r>
      <w:r>
        <w:rPr>
          <w:rFonts w:cs="Angsana New" w:hint="cs"/>
          <w:cs/>
          <w:lang w:bidi="th-TH"/>
        </w:rPr>
        <w:t>ตอนนี้อาจจะเกินอยู่</w:t>
      </w:r>
      <w:r>
        <w:rPr>
          <w:rFonts w:cs="Angsana New"/>
          <w:cs/>
          <w:lang w:bidi="th-TH"/>
        </w:rPr>
        <w:t xml:space="preserve"> </w:t>
      </w:r>
      <w:r>
        <w:t xml:space="preserve">-&gt; </w:t>
      </w:r>
      <w:r>
        <w:rPr>
          <w:rFonts w:cs="Angsana New" w:hint="cs"/>
          <w:cs/>
          <w:lang w:bidi="th-TH"/>
        </w:rPr>
        <w:t>อาจต้องลด</w:t>
      </w:r>
      <w:r>
        <w:rPr>
          <w:rFonts w:cs="Angsana New"/>
          <w:cs/>
          <w:lang w:bidi="th-TH"/>
        </w:rPr>
        <w:t xml:space="preserve"> </w:t>
      </w:r>
      <w:r>
        <w:t xml:space="preserve">figure </w:t>
      </w:r>
      <w:r>
        <w:rPr>
          <w:rFonts w:cs="Angsana New" w:hint="cs"/>
          <w:cs/>
          <w:lang w:bidi="th-TH"/>
        </w:rPr>
        <w:t>บางส่วน</w:t>
      </w:r>
    </w:p>
  </w:comment>
  <w:comment w:id="510" w:author="Petnathean Julled" w:date="2022-11-14T20:15:00Z" w:initials="PJ">
    <w:p w14:paraId="20348B42" w14:textId="77777777" w:rsidR="00DE0797" w:rsidRDefault="00DE0797" w:rsidP="006D162A">
      <w:pPr>
        <w:pStyle w:val="CommentText"/>
        <w:jc w:val="left"/>
      </w:pPr>
      <w:r>
        <w:rPr>
          <w:rStyle w:val="CommentReference"/>
        </w:rPr>
        <w:annotationRef/>
      </w:r>
      <w:r>
        <w:rPr>
          <w:rFonts w:cs="Angsana New" w:hint="cs"/>
          <w:cs/>
          <w:lang w:bidi="th-TH"/>
        </w:rPr>
        <w:t>อันนี้น่าจะต้องปรับอีกเยอะเลยครับ</w:t>
      </w:r>
      <w:r>
        <w:rPr>
          <w:rFonts w:cs="Angsana New"/>
          <w:cs/>
          <w:lang w:bidi="th-TH"/>
        </w:rPr>
        <w:t xml:space="preserve"> </w:t>
      </w:r>
      <w:r>
        <w:t>T^T</w:t>
      </w:r>
    </w:p>
  </w:comment>
  <w:comment w:id="511" w:author="Petnathean Julled" w:date="2022-12-18T11:18:00Z" w:initials="PJ">
    <w:p w14:paraId="15B7B663" w14:textId="77777777" w:rsidR="00DE0797" w:rsidRDefault="00DE0797" w:rsidP="0043184E">
      <w:pPr>
        <w:pStyle w:val="CommentText"/>
        <w:jc w:val="left"/>
      </w:pPr>
      <w:r>
        <w:rPr>
          <w:rStyle w:val="CommentReference"/>
        </w:rPr>
        <w:annotationRef/>
      </w:r>
      <w:r>
        <w:rPr>
          <w:rFonts w:cs="Angsana New" w:hint="cs"/>
          <w:cs/>
          <w:lang w:bidi="th-TH"/>
        </w:rPr>
        <w:t>ตัด</w:t>
      </w:r>
      <w:r>
        <w:rPr>
          <w:rFonts w:cs="Angsana New"/>
          <w:cs/>
          <w:lang w:bidi="th-TH"/>
        </w:rPr>
        <w:t xml:space="preserve"> </w:t>
      </w:r>
      <w:r>
        <w:t>Smartcontract</w:t>
      </w:r>
      <w:r>
        <w:rPr>
          <w:rFonts w:cs="Angsana New"/>
          <w:cs/>
          <w:lang w:bidi="th-TH"/>
        </w:rPr>
        <w:t xml:space="preserve"> </w:t>
      </w:r>
      <w:r>
        <w:rPr>
          <w:rFonts w:cs="Angsana New" w:hint="cs"/>
          <w:cs/>
          <w:lang w:bidi="th-TH"/>
        </w:rPr>
        <w:t>ออกไปได้</w:t>
      </w:r>
    </w:p>
  </w:comment>
  <w:comment w:id="514" w:author="Petnathean Julled" w:date="2022-12-18T11:44:00Z" w:initials="PJ">
    <w:p w14:paraId="43DC9E26" w14:textId="77777777" w:rsidR="00DE0797" w:rsidRPr="00972B03" w:rsidRDefault="00DE0797" w:rsidP="0043184E">
      <w:pPr>
        <w:pStyle w:val="CommentText"/>
        <w:jc w:val="left"/>
        <w:rPr>
          <w:rFonts w:cstheme="minorBidi"/>
          <w:szCs w:val="25"/>
          <w:cs/>
          <w:lang w:bidi="th-TH"/>
        </w:rPr>
      </w:pPr>
      <w:r>
        <w:rPr>
          <w:rStyle w:val="CommentReference"/>
        </w:rPr>
        <w:annotationRef/>
      </w:r>
      <w:r>
        <w:t xml:space="preserve">Setup real 7 nodes </w:t>
      </w:r>
      <w:r>
        <w:rPr>
          <w:rFonts w:cs="Angsana New" w:hint="cs"/>
          <w:cs/>
          <w:lang w:bidi="th-TH"/>
        </w:rPr>
        <w:t>ด้วย</w:t>
      </w:r>
      <w:r>
        <w:rPr>
          <w:rFonts w:cs="Angsana New"/>
          <w:cs/>
          <w:lang w:bidi="th-TH"/>
        </w:rPr>
        <w:t xml:space="preserve"> </w:t>
      </w:r>
      <w:r>
        <w:t>7 VM</w:t>
      </w:r>
    </w:p>
  </w:comment>
  <w:comment w:id="515" w:author="Petnathean Julled" w:date="2022-12-18T11:45:00Z" w:initials="PJ">
    <w:p w14:paraId="01ABFBC3" w14:textId="77777777" w:rsidR="00DE0797" w:rsidRDefault="00DE0797" w:rsidP="0043184E">
      <w:pPr>
        <w:pStyle w:val="CommentText"/>
        <w:jc w:val="left"/>
      </w:pPr>
      <w:r>
        <w:rPr>
          <w:rStyle w:val="CommentReference"/>
        </w:rPr>
        <w:annotationRef/>
      </w:r>
      <w:r>
        <w:rPr>
          <w:rFonts w:cs="Angsana New" w:hint="cs"/>
          <w:cs/>
          <w:lang w:bidi="th-TH"/>
        </w:rPr>
        <w:t>ลอง</w:t>
      </w:r>
      <w:r>
        <w:rPr>
          <w:rFonts w:cs="Angsana New"/>
          <w:cs/>
          <w:lang w:bidi="th-TH"/>
        </w:rPr>
        <w:t xml:space="preserve"> </w:t>
      </w:r>
      <w:r>
        <w:t xml:space="preserve">10 VM </w:t>
      </w:r>
      <w:r>
        <w:rPr>
          <w:rFonts w:cs="Angsana New" w:hint="cs"/>
          <w:cs/>
          <w:lang w:bidi="th-TH"/>
        </w:rPr>
        <w:t>ได้</w:t>
      </w:r>
      <w:r>
        <w:rPr>
          <w:rFonts w:cs="Angsana New"/>
          <w:cs/>
          <w:lang w:bidi="th-TH"/>
        </w:rPr>
        <w:t xml:space="preserve"> </w:t>
      </w:r>
      <w:r>
        <w:rPr>
          <w:rFonts w:cs="Angsana New" w:hint="cs"/>
          <w:cs/>
          <w:lang w:bidi="th-TH"/>
        </w:rPr>
        <w:t>ก็น่าจะดี</w:t>
      </w:r>
    </w:p>
  </w:comment>
  <w:comment w:id="516" w:author="Petnathean Julled" w:date="2022-12-18T11:49:00Z" w:initials="PJ">
    <w:p w14:paraId="3DE62728" w14:textId="77777777" w:rsidR="00DE0797" w:rsidRDefault="00DE0797" w:rsidP="0043184E">
      <w:pPr>
        <w:pStyle w:val="CommentText"/>
        <w:jc w:val="left"/>
      </w:pPr>
      <w:r>
        <w:rPr>
          <w:rStyle w:val="CommentReference"/>
        </w:rPr>
        <w:annotationRef/>
      </w:r>
      <w:r>
        <w:rPr>
          <w:rFonts w:cs="Angsana New" w:hint="cs"/>
          <w:cs/>
          <w:lang w:bidi="th-TH"/>
        </w:rPr>
        <w:t>ทำตามอันนี้</w:t>
      </w:r>
      <w:r>
        <w:rPr>
          <w:rFonts w:cs="Angsana New"/>
          <w:cs/>
          <w:lang w:bidi="th-TH"/>
        </w:rPr>
        <w:t xml:space="preserve"> </w:t>
      </w:r>
      <w:r>
        <w:rPr>
          <w:rFonts w:cs="Angsana New" w:hint="cs"/>
          <w:cs/>
          <w:lang w:bidi="th-TH"/>
        </w:rPr>
        <w:t>ก็สามารถตัด</w:t>
      </w:r>
      <w:r>
        <w:rPr>
          <w:rFonts w:cs="Angsana New"/>
          <w:cs/>
          <w:lang w:bidi="th-TH"/>
        </w:rPr>
        <w:t xml:space="preserve"> </w:t>
      </w:r>
      <w:r>
        <w:t xml:space="preserve">functional test </w:t>
      </w:r>
      <w:r>
        <w:rPr>
          <w:rFonts w:cs="Angsana New" w:hint="cs"/>
          <w:cs/>
          <w:lang w:bidi="th-TH"/>
        </w:rPr>
        <w:t>ออกได้</w:t>
      </w:r>
      <w:r>
        <w:rPr>
          <w:rFonts w:cs="Angsana New"/>
          <w:cs/>
          <w:lang w:bidi="th-TH"/>
        </w:rPr>
        <w:t xml:space="preserve"> </w:t>
      </w:r>
    </w:p>
  </w:comment>
  <w:comment w:id="517" w:author="Petnathean Julled" w:date="2022-12-18T11:58:00Z" w:initials="PJ">
    <w:p w14:paraId="4178EFAB" w14:textId="77777777" w:rsidR="00DE0797" w:rsidRDefault="00DE0797" w:rsidP="0043184E">
      <w:pPr>
        <w:pStyle w:val="CommentText"/>
        <w:jc w:val="left"/>
      </w:pPr>
      <w:r>
        <w:rPr>
          <w:rStyle w:val="CommentReference"/>
        </w:rPr>
        <w:annotationRef/>
      </w:r>
      <w:r>
        <w:t xml:space="preserve">1. </w:t>
      </w:r>
      <w:r>
        <w:rPr>
          <w:rFonts w:cs="Angsana New" w:hint="cs"/>
          <w:cs/>
          <w:lang w:bidi="th-TH"/>
        </w:rPr>
        <w:t>แต่ละ</w:t>
      </w:r>
      <w:r>
        <w:rPr>
          <w:rFonts w:cs="Angsana New"/>
          <w:cs/>
          <w:lang w:bidi="th-TH"/>
        </w:rPr>
        <w:t xml:space="preserve"> </w:t>
      </w:r>
      <w:r>
        <w:t>node (</w:t>
      </w:r>
      <w:r>
        <w:rPr>
          <w:rFonts w:cs="Angsana New" w:hint="cs"/>
          <w:cs/>
          <w:lang w:bidi="th-TH"/>
        </w:rPr>
        <w:t>ทีละ</w:t>
      </w:r>
      <w:r>
        <w:rPr>
          <w:rFonts w:cs="Angsana New"/>
          <w:cs/>
          <w:lang w:bidi="th-TH"/>
        </w:rPr>
        <w:t xml:space="preserve"> </w:t>
      </w:r>
      <w:r>
        <w:t xml:space="preserve">node) </w:t>
      </w:r>
      <w:r>
        <w:rPr>
          <w:rFonts w:cs="Angsana New" w:hint="cs"/>
          <w:cs/>
          <w:lang w:bidi="th-TH"/>
        </w:rPr>
        <w:t>ลองรัน</w:t>
      </w:r>
      <w:r>
        <w:rPr>
          <w:rFonts w:cs="Angsana New"/>
          <w:cs/>
          <w:lang w:bidi="th-TH"/>
        </w:rPr>
        <w:t xml:space="preserve"> </w:t>
      </w:r>
      <w:r>
        <w:t xml:space="preserve">document register 10 </w:t>
      </w:r>
      <w:r>
        <w:rPr>
          <w:rFonts w:cs="Angsana New" w:hint="cs"/>
          <w:cs/>
          <w:lang w:bidi="th-TH"/>
        </w:rPr>
        <w:t>ครั้ง</w:t>
      </w:r>
      <w:r>
        <w:rPr>
          <w:rFonts w:cs="Angsana New"/>
          <w:cs/>
          <w:lang w:bidi="th-TH"/>
        </w:rPr>
        <w:t xml:space="preserve"> </w:t>
      </w:r>
      <w:r>
        <w:t xml:space="preserve">document </w:t>
      </w:r>
      <w:r>
        <w:rPr>
          <w:rFonts w:cs="Angsana New" w:hint="cs"/>
          <w:cs/>
          <w:lang w:bidi="th-TH"/>
        </w:rPr>
        <w:t>เดียวกัน</w:t>
      </w:r>
      <w:r>
        <w:rPr>
          <w:rFonts w:cs="Angsana New"/>
          <w:cs/>
          <w:lang w:bidi="th-TH"/>
        </w:rPr>
        <w:t xml:space="preserve"> </w:t>
      </w:r>
      <w:r>
        <w:rPr>
          <w:rFonts w:cs="Angsana New" w:hint="cs"/>
          <w:cs/>
          <w:lang w:bidi="th-TH"/>
        </w:rPr>
        <w:t>หา</w:t>
      </w:r>
      <w:r>
        <w:rPr>
          <w:rFonts w:cs="Angsana New"/>
          <w:cs/>
          <w:lang w:bidi="th-TH"/>
        </w:rPr>
        <w:t xml:space="preserve"> </w:t>
      </w:r>
      <w:r>
        <w:t>average time (</w:t>
      </w:r>
      <w:r>
        <w:rPr>
          <w:rFonts w:cs="Angsana New" w:hint="cs"/>
          <w:cs/>
          <w:lang w:bidi="th-TH"/>
        </w:rPr>
        <w:t>เก็บเวลาที่ใช้รัน</w:t>
      </w:r>
      <w:r>
        <w:rPr>
          <w:rFonts w:cs="Angsana New"/>
          <w:cs/>
          <w:lang w:bidi="th-TH"/>
        </w:rPr>
        <w:t xml:space="preserve"> </w:t>
      </w:r>
      <w:r>
        <w:t xml:space="preserve">document </w:t>
      </w:r>
      <w:r>
        <w:rPr>
          <w:rFonts w:cs="Angsana New" w:hint="cs"/>
          <w:cs/>
          <w:lang w:bidi="th-TH"/>
        </w:rPr>
        <w:t>แต่ละครั้ง</w:t>
      </w:r>
      <w:r>
        <w:t>)</w:t>
      </w:r>
    </w:p>
  </w:comment>
  <w:comment w:id="518" w:author="Petnathean Julled" w:date="2022-12-18T11:58:00Z" w:initials="PJ">
    <w:p w14:paraId="578F3E33" w14:textId="77777777" w:rsidR="00DE0797" w:rsidRDefault="00DE0797" w:rsidP="0043184E">
      <w:pPr>
        <w:pStyle w:val="CommentText"/>
        <w:jc w:val="left"/>
      </w:pPr>
      <w:r>
        <w:rPr>
          <w:rStyle w:val="CommentReference"/>
        </w:rPr>
        <w:annotationRef/>
      </w:r>
      <w:r>
        <w:t xml:space="preserve">2. </w:t>
      </w:r>
      <w:r>
        <w:rPr>
          <w:rFonts w:cs="Angsana New" w:hint="cs"/>
          <w:cs/>
          <w:lang w:bidi="th-TH"/>
        </w:rPr>
        <w:t>ทุก</w:t>
      </w:r>
      <w:r>
        <w:rPr>
          <w:rFonts w:cs="Angsana New"/>
          <w:cs/>
          <w:lang w:bidi="th-TH"/>
        </w:rPr>
        <w:t xml:space="preserve"> </w:t>
      </w:r>
      <w:r>
        <w:t xml:space="preserve">node </w:t>
      </w:r>
      <w:r>
        <w:rPr>
          <w:rFonts w:cs="Angsana New" w:hint="cs"/>
          <w:cs/>
          <w:lang w:bidi="th-TH"/>
        </w:rPr>
        <w:t>ลองรัน</w:t>
      </w:r>
      <w:r>
        <w:rPr>
          <w:rFonts w:cs="Angsana New"/>
          <w:cs/>
          <w:lang w:bidi="th-TH"/>
        </w:rPr>
        <w:t xml:space="preserve"> </w:t>
      </w:r>
      <w:r>
        <w:t xml:space="preserve">document register </w:t>
      </w:r>
      <w:r>
        <w:rPr>
          <w:rFonts w:cs="Angsana New" w:hint="cs"/>
          <w:cs/>
          <w:lang w:bidi="th-TH"/>
        </w:rPr>
        <w:t>พร้อมกัน</w:t>
      </w:r>
      <w:r>
        <w:t xml:space="preserve"> 10 </w:t>
      </w:r>
      <w:r>
        <w:rPr>
          <w:rFonts w:cs="Angsana New" w:hint="cs"/>
          <w:cs/>
          <w:lang w:bidi="th-TH"/>
        </w:rPr>
        <w:t>ครั้ง</w:t>
      </w:r>
      <w:r>
        <w:rPr>
          <w:rFonts w:cs="Angsana New"/>
          <w:cs/>
          <w:lang w:bidi="th-TH"/>
        </w:rPr>
        <w:t xml:space="preserve"> </w:t>
      </w:r>
      <w:r>
        <w:t xml:space="preserve">document </w:t>
      </w:r>
      <w:r>
        <w:rPr>
          <w:rFonts w:cs="Angsana New" w:hint="cs"/>
          <w:cs/>
          <w:lang w:bidi="th-TH"/>
        </w:rPr>
        <w:t>เดียวกัน</w:t>
      </w:r>
      <w:r>
        <w:rPr>
          <w:rFonts w:cs="Angsana New"/>
          <w:cs/>
          <w:lang w:bidi="th-TH"/>
        </w:rPr>
        <w:t xml:space="preserve"> </w:t>
      </w:r>
      <w:r>
        <w:rPr>
          <w:rFonts w:cs="Angsana New" w:hint="cs"/>
          <w:cs/>
          <w:lang w:bidi="th-TH"/>
        </w:rPr>
        <w:t>หา</w:t>
      </w:r>
      <w:r>
        <w:rPr>
          <w:rFonts w:cs="Angsana New"/>
          <w:cs/>
          <w:lang w:bidi="th-TH"/>
        </w:rPr>
        <w:t xml:space="preserve"> </w:t>
      </w:r>
      <w:r>
        <w:t>average time (</w:t>
      </w:r>
      <w:r>
        <w:rPr>
          <w:rFonts w:cs="Angsana New" w:hint="cs"/>
          <w:cs/>
          <w:lang w:bidi="th-TH"/>
        </w:rPr>
        <w:t>เก็บเวลาที่ใช้รัน</w:t>
      </w:r>
      <w:r>
        <w:rPr>
          <w:rFonts w:cs="Angsana New"/>
          <w:cs/>
          <w:lang w:bidi="th-TH"/>
        </w:rPr>
        <w:t xml:space="preserve"> </w:t>
      </w:r>
      <w:r>
        <w:t xml:space="preserve">document </w:t>
      </w:r>
      <w:r>
        <w:rPr>
          <w:rFonts w:cs="Angsana New" w:hint="cs"/>
          <w:cs/>
          <w:lang w:bidi="th-TH"/>
        </w:rPr>
        <w:t>แต่ละครั้ง</w:t>
      </w:r>
      <w:r>
        <w:t>)</w:t>
      </w:r>
    </w:p>
  </w:comment>
  <w:comment w:id="519" w:author="Petnathean Julled" w:date="2022-12-18T11:59:00Z" w:initials="PJ">
    <w:p w14:paraId="2D520485" w14:textId="77777777" w:rsidR="00DE0797" w:rsidRDefault="00DE0797" w:rsidP="0043184E">
      <w:pPr>
        <w:pStyle w:val="CommentText"/>
        <w:jc w:val="left"/>
      </w:pPr>
      <w:r>
        <w:rPr>
          <w:rStyle w:val="CommentReference"/>
        </w:rPr>
        <w:annotationRef/>
      </w:r>
      <w:r>
        <w:t>------------</w:t>
      </w:r>
      <w:r>
        <w:br/>
      </w:r>
      <w:r>
        <w:rPr>
          <w:rFonts w:cs="Angsana New" w:hint="cs"/>
          <w:cs/>
          <w:lang w:bidi="th-TH"/>
        </w:rPr>
        <w:t>แก้</w:t>
      </w:r>
      <w:r>
        <w:rPr>
          <w:rFonts w:cs="Angsana New"/>
          <w:cs/>
          <w:lang w:bidi="th-TH"/>
        </w:rPr>
        <w:t xml:space="preserve"> </w:t>
      </w:r>
      <w:r>
        <w:t xml:space="preserve">program search </w:t>
      </w:r>
      <w:r>
        <w:rPr>
          <w:rFonts w:cs="Angsana New" w:hint="cs"/>
          <w:cs/>
          <w:lang w:bidi="th-TH"/>
        </w:rPr>
        <w:t>ให้รันจากด้านหลัง</w:t>
      </w:r>
    </w:p>
  </w:comment>
  <w:comment w:id="520" w:author="Petnathean Julled" w:date="2022-12-18T12:00:00Z" w:initials="PJ">
    <w:p w14:paraId="3E841B90" w14:textId="77777777" w:rsidR="00DE0797" w:rsidRDefault="00DE0797" w:rsidP="00605761">
      <w:pPr>
        <w:pStyle w:val="CommentText"/>
        <w:jc w:val="left"/>
      </w:pPr>
      <w:r>
        <w:rPr>
          <w:rStyle w:val="CommentReference"/>
        </w:rPr>
        <w:annotationRef/>
      </w:r>
      <w:r>
        <w:t xml:space="preserve">3-4 GetDocument </w:t>
      </w:r>
      <w:r>
        <w:rPr>
          <w:rFonts w:cs="Angsana New" w:hint="cs"/>
          <w:cs/>
          <w:lang w:bidi="th-TH"/>
        </w:rPr>
        <w:t>ตามแบบ</w:t>
      </w:r>
      <w:r>
        <w:rPr>
          <w:rFonts w:cs="Angsana New"/>
          <w:cs/>
          <w:lang w:bidi="th-TH"/>
        </w:rPr>
        <w:t xml:space="preserve"> </w:t>
      </w:r>
      <w:r>
        <w:t xml:space="preserve">1-2 </w:t>
      </w:r>
      <w:r>
        <w:rPr>
          <w:rFonts w:cs="Angsana New" w:hint="cs"/>
          <w:cs/>
          <w:lang w:bidi="th-TH"/>
        </w:rPr>
        <w:t>ตามลำดับ</w:t>
      </w:r>
    </w:p>
  </w:comment>
  <w:comment w:id="521" w:author="Petnathean Julled" w:date="2022-12-18T12:25:00Z" w:initials="PJ">
    <w:p w14:paraId="6E77673E" w14:textId="77777777" w:rsidR="00DE0797" w:rsidRDefault="00DE0797" w:rsidP="00605761">
      <w:pPr>
        <w:pStyle w:val="CommentText"/>
        <w:jc w:val="left"/>
      </w:pPr>
      <w:r>
        <w:rPr>
          <w:rStyle w:val="CommentReference"/>
        </w:rPr>
        <w:annotationRef/>
      </w:r>
      <w:r>
        <w:t xml:space="preserve">5-6 FindDocumentMin </w:t>
      </w:r>
      <w:r>
        <w:rPr>
          <w:rFonts w:cs="Angsana New" w:hint="cs"/>
          <w:cs/>
          <w:lang w:bidi="th-TH"/>
        </w:rPr>
        <w:t>ตามแบบ</w:t>
      </w:r>
      <w:r>
        <w:rPr>
          <w:rFonts w:cs="Angsana New"/>
          <w:cs/>
          <w:lang w:bidi="th-TH"/>
        </w:rPr>
        <w:t xml:space="preserve"> </w:t>
      </w:r>
      <w:r>
        <w:t xml:space="preserve">1-2 </w:t>
      </w:r>
      <w:r>
        <w:rPr>
          <w:rFonts w:cs="Angsana New" w:hint="cs"/>
          <w:cs/>
          <w:lang w:bidi="th-TH"/>
        </w:rPr>
        <w:t>ตามลำดับ</w:t>
      </w:r>
    </w:p>
  </w:comment>
  <w:comment w:id="522" w:author="Petnathean Julled" w:date="2022-12-18T12:25:00Z" w:initials="PJ">
    <w:p w14:paraId="4D34B79D" w14:textId="77777777" w:rsidR="00DE0797" w:rsidRDefault="00DE0797" w:rsidP="00605761">
      <w:pPr>
        <w:pStyle w:val="CommentText"/>
        <w:jc w:val="left"/>
      </w:pPr>
      <w:r>
        <w:rPr>
          <w:rStyle w:val="CommentReference"/>
        </w:rPr>
        <w:annotationRef/>
      </w:r>
      <w:r>
        <w:t>7-8 FindDocumentMax</w:t>
      </w:r>
      <w:r>
        <w:rPr>
          <w:rFonts w:cs="Angsana New"/>
          <w:cs/>
          <w:lang w:bidi="th-TH"/>
        </w:rPr>
        <w:t xml:space="preserve"> </w:t>
      </w:r>
      <w:r>
        <w:rPr>
          <w:rFonts w:cs="Angsana New" w:hint="cs"/>
          <w:cs/>
          <w:lang w:bidi="th-TH"/>
        </w:rPr>
        <w:t>ตามแบบ</w:t>
      </w:r>
      <w:r>
        <w:rPr>
          <w:rFonts w:cs="Angsana New"/>
          <w:cs/>
          <w:lang w:bidi="th-TH"/>
        </w:rPr>
        <w:t xml:space="preserve"> </w:t>
      </w:r>
      <w:r>
        <w:t xml:space="preserve">1-2 </w:t>
      </w:r>
      <w:r>
        <w:rPr>
          <w:rFonts w:cs="Angsana New" w:hint="cs"/>
          <w:cs/>
          <w:lang w:bidi="th-TH"/>
        </w:rPr>
        <w:t>ตามลำดับ</w:t>
      </w:r>
    </w:p>
  </w:comment>
  <w:comment w:id="523" w:author="Petnathean Julled" w:date="2022-12-18T11:21:00Z" w:initials="PJ">
    <w:p w14:paraId="6D223475" w14:textId="08CCBB1E" w:rsidR="00DE0797" w:rsidRPr="00292C45" w:rsidRDefault="00DE0797" w:rsidP="0043184E">
      <w:pPr>
        <w:pStyle w:val="CommentText"/>
        <w:jc w:val="left"/>
        <w:rPr>
          <w:rFonts w:cstheme="minorBidi"/>
          <w:szCs w:val="25"/>
          <w:cs/>
          <w:lang w:bidi="th-TH"/>
        </w:rPr>
      </w:pPr>
      <w:r>
        <w:rPr>
          <w:rStyle w:val="CommentReference"/>
        </w:rPr>
        <w:annotationRef/>
      </w:r>
      <w:r>
        <w:rPr>
          <w:rFonts w:cs="Angsana New" w:hint="cs"/>
          <w:cs/>
          <w:lang w:bidi="th-TH"/>
        </w:rPr>
        <w:t>ใน</w:t>
      </w:r>
      <w:r>
        <w:rPr>
          <w:rFonts w:cs="Angsana New"/>
          <w:cs/>
          <w:lang w:bidi="th-TH"/>
        </w:rPr>
        <w:t xml:space="preserve"> </w:t>
      </w:r>
      <w:r>
        <w:t xml:space="preserve">7 nodes setup </w:t>
      </w:r>
      <w:r>
        <w:rPr>
          <w:rFonts w:cs="Angsana New" w:hint="cs"/>
          <w:cs/>
          <w:lang w:bidi="th-TH"/>
        </w:rPr>
        <w:t>ลองเปรียบเทียบ</w:t>
      </w:r>
      <w:r>
        <w:rPr>
          <w:rFonts w:cs="Angsana New"/>
          <w:cs/>
          <w:lang w:bidi="th-TH"/>
        </w:rPr>
        <w:t xml:space="preserve"> </w:t>
      </w:r>
      <w:r>
        <w:t>performance</w:t>
      </w:r>
    </w:p>
  </w:comment>
  <w:comment w:id="524" w:author="Petnathean Julled" w:date="2022-12-18T11:21:00Z" w:initials="PJ">
    <w:p w14:paraId="544361D7" w14:textId="77777777" w:rsidR="00DE0797" w:rsidRDefault="00DE0797" w:rsidP="0043184E">
      <w:pPr>
        <w:pStyle w:val="CommentText"/>
        <w:jc w:val="left"/>
      </w:pPr>
      <w:r>
        <w:rPr>
          <w:rStyle w:val="CommentReference"/>
        </w:rPr>
        <w:annotationRef/>
      </w:r>
      <w:r>
        <w:rPr>
          <w:rFonts w:cs="Angsana New" w:hint="cs"/>
          <w:cs/>
          <w:lang w:bidi="th-TH"/>
        </w:rPr>
        <w:t>ปิดองค์ประกอบอื่น</w:t>
      </w:r>
      <w:r>
        <w:rPr>
          <w:rFonts w:cs="Angsana New"/>
          <w:cs/>
          <w:lang w:bidi="th-TH"/>
        </w:rPr>
        <w:t xml:space="preserve"> </w:t>
      </w:r>
      <w:r>
        <w:rPr>
          <w:rFonts w:cs="Angsana New" w:hint="cs"/>
          <w:cs/>
          <w:lang w:bidi="th-TH"/>
        </w:rPr>
        <w:t>ๆ</w:t>
      </w:r>
      <w:r>
        <w:rPr>
          <w:rFonts w:cs="Angsana New"/>
          <w:cs/>
          <w:lang w:bidi="th-TH"/>
        </w:rPr>
        <w:t xml:space="preserve"> </w:t>
      </w:r>
      <w:r>
        <w:rPr>
          <w:rFonts w:cs="Angsana New" w:hint="cs"/>
          <w:cs/>
          <w:lang w:bidi="th-TH"/>
        </w:rPr>
        <w:t>ในเครื่องที่ไม่จำเป็นไปให้หมดก่อน</w:t>
      </w:r>
    </w:p>
  </w:comment>
  <w:comment w:id="525" w:author="Petnathean Julled" w:date="2022-12-18T11:31:00Z" w:initials="PJ">
    <w:p w14:paraId="380D6054" w14:textId="77777777" w:rsidR="00DE0797" w:rsidRDefault="00DE0797" w:rsidP="0043184E">
      <w:pPr>
        <w:pStyle w:val="CommentText"/>
        <w:jc w:val="left"/>
      </w:pPr>
      <w:r>
        <w:rPr>
          <w:rStyle w:val="CommentReference"/>
        </w:rPr>
        <w:annotationRef/>
      </w:r>
      <w:r>
        <w:t xml:space="preserve">1. </w:t>
      </w:r>
      <w:r>
        <w:rPr>
          <w:rFonts w:cs="Angsana New" w:hint="cs"/>
          <w:cs/>
          <w:lang w:bidi="th-TH"/>
        </w:rPr>
        <w:t>เลือกมา</w:t>
      </w:r>
      <w:r>
        <w:rPr>
          <w:rFonts w:cs="Angsana New"/>
          <w:cs/>
          <w:lang w:bidi="th-TH"/>
        </w:rPr>
        <w:t xml:space="preserve"> </w:t>
      </w:r>
      <w:r>
        <w:t xml:space="preserve">1 node </w:t>
      </w:r>
      <w:r>
        <w:rPr>
          <w:rFonts w:cs="Angsana New" w:hint="cs"/>
          <w:cs/>
          <w:lang w:bidi="th-TH"/>
        </w:rPr>
        <w:t>รัน</w:t>
      </w:r>
      <w:r>
        <w:rPr>
          <w:rFonts w:cs="Angsana New"/>
          <w:cs/>
          <w:lang w:bidi="th-TH"/>
        </w:rPr>
        <w:t xml:space="preserve"> </w:t>
      </w:r>
      <w:r>
        <w:t xml:space="preserve">document register 10 </w:t>
      </w:r>
      <w:r>
        <w:rPr>
          <w:rFonts w:cs="Angsana New" w:hint="cs"/>
          <w:cs/>
          <w:lang w:bidi="th-TH"/>
        </w:rPr>
        <w:t>ครั้ง</w:t>
      </w:r>
      <w:r>
        <w:rPr>
          <w:rFonts w:cs="Angsana New"/>
          <w:cs/>
          <w:lang w:bidi="th-TH"/>
        </w:rPr>
        <w:t xml:space="preserve"> </w:t>
      </w:r>
      <w:r>
        <w:rPr>
          <w:rFonts w:cs="Angsana New" w:hint="cs"/>
          <w:cs/>
          <w:lang w:bidi="th-TH"/>
        </w:rPr>
        <w:t>ด้วย</w:t>
      </w:r>
      <w:r>
        <w:rPr>
          <w:rFonts w:cs="Angsana New"/>
          <w:cs/>
          <w:lang w:bidi="th-TH"/>
        </w:rPr>
        <w:t xml:space="preserve"> </w:t>
      </w:r>
      <w:r>
        <w:t xml:space="preserve">document original </w:t>
      </w:r>
      <w:r>
        <w:rPr>
          <w:rFonts w:cs="Angsana New" w:hint="cs"/>
          <w:cs/>
          <w:lang w:bidi="th-TH"/>
        </w:rPr>
        <w:t>เดิม</w:t>
      </w:r>
      <w:r>
        <w:rPr>
          <w:rFonts w:cs="Angsana New"/>
          <w:cs/>
          <w:lang w:bidi="th-TH"/>
        </w:rPr>
        <w:t xml:space="preserve"> </w:t>
      </w:r>
      <w:r>
        <w:rPr>
          <w:rFonts w:cs="Angsana New" w:hint="cs"/>
          <w:cs/>
          <w:lang w:bidi="th-TH"/>
        </w:rPr>
        <w:t>เพื่อหา</w:t>
      </w:r>
      <w:r>
        <w:rPr>
          <w:rFonts w:cs="Angsana New"/>
          <w:cs/>
          <w:lang w:bidi="th-TH"/>
        </w:rPr>
        <w:t xml:space="preserve"> </w:t>
      </w:r>
      <w:r>
        <w:t xml:space="preserve">average time </w:t>
      </w:r>
      <w:r>
        <w:rPr>
          <w:rFonts w:cs="Angsana New" w:hint="cs"/>
          <w:cs/>
          <w:lang w:bidi="th-TH"/>
        </w:rPr>
        <w:t>เท่านั้น</w:t>
      </w:r>
    </w:p>
  </w:comment>
  <w:comment w:id="526" w:author="Petnathean Julled" w:date="2022-12-18T11:32:00Z" w:initials="PJ">
    <w:p w14:paraId="74354D94" w14:textId="77777777" w:rsidR="00DE0797" w:rsidRDefault="00DE0797" w:rsidP="0043184E">
      <w:pPr>
        <w:pStyle w:val="CommentText"/>
        <w:jc w:val="left"/>
      </w:pPr>
      <w:r>
        <w:rPr>
          <w:rStyle w:val="CommentReference"/>
        </w:rPr>
        <w:annotationRef/>
      </w:r>
      <w:r>
        <w:t xml:space="preserve">2. </w:t>
      </w:r>
      <w:r>
        <w:rPr>
          <w:rFonts w:cs="Angsana New" w:hint="cs"/>
          <w:cs/>
          <w:lang w:bidi="th-TH"/>
        </w:rPr>
        <w:t>ทุก</w:t>
      </w:r>
      <w:r>
        <w:t xml:space="preserve"> node </w:t>
      </w:r>
      <w:r>
        <w:rPr>
          <w:rFonts w:cs="Angsana New" w:hint="cs"/>
          <w:cs/>
          <w:lang w:bidi="th-TH"/>
        </w:rPr>
        <w:t>รัน</w:t>
      </w:r>
      <w:r>
        <w:rPr>
          <w:rFonts w:cs="Angsana New"/>
          <w:cs/>
          <w:lang w:bidi="th-TH"/>
        </w:rPr>
        <w:t xml:space="preserve"> </w:t>
      </w:r>
      <w:r>
        <w:t xml:space="preserve">document register 10 </w:t>
      </w:r>
      <w:r>
        <w:rPr>
          <w:rFonts w:cs="Angsana New" w:hint="cs"/>
          <w:cs/>
          <w:lang w:bidi="th-TH"/>
        </w:rPr>
        <w:t>ครั้ง</w:t>
      </w:r>
      <w:r>
        <w:rPr>
          <w:rFonts w:cs="Angsana New"/>
          <w:cs/>
          <w:lang w:bidi="th-TH"/>
        </w:rPr>
        <w:t xml:space="preserve"> </w:t>
      </w:r>
      <w:r>
        <w:rPr>
          <w:rFonts w:cs="Angsana New" w:hint="cs"/>
          <w:cs/>
          <w:lang w:bidi="th-TH"/>
        </w:rPr>
        <w:t>ด้วย</w:t>
      </w:r>
      <w:r>
        <w:rPr>
          <w:rFonts w:cs="Angsana New"/>
          <w:cs/>
          <w:lang w:bidi="th-TH"/>
        </w:rPr>
        <w:t xml:space="preserve"> </w:t>
      </w:r>
      <w:r>
        <w:t xml:space="preserve">document original </w:t>
      </w:r>
      <w:r>
        <w:rPr>
          <w:rFonts w:cs="Angsana New" w:hint="cs"/>
          <w:cs/>
          <w:lang w:bidi="th-TH"/>
        </w:rPr>
        <w:t>เดิม</w:t>
      </w:r>
      <w:r>
        <w:rPr>
          <w:rFonts w:cs="Angsana New"/>
          <w:cs/>
          <w:lang w:bidi="th-TH"/>
        </w:rPr>
        <w:t xml:space="preserve"> </w:t>
      </w:r>
      <w:r>
        <w:rPr>
          <w:rFonts w:cs="Angsana New" w:hint="cs"/>
          <w:cs/>
          <w:lang w:bidi="th-TH"/>
        </w:rPr>
        <w:t>เพื่อหา</w:t>
      </w:r>
      <w:r>
        <w:rPr>
          <w:rFonts w:cs="Angsana New"/>
          <w:cs/>
          <w:lang w:bidi="th-TH"/>
        </w:rPr>
        <w:t xml:space="preserve"> </w:t>
      </w:r>
      <w:r>
        <w:t xml:space="preserve">average time </w:t>
      </w:r>
      <w:r>
        <w:rPr>
          <w:rFonts w:cs="Angsana New" w:hint="cs"/>
          <w:cs/>
          <w:lang w:bidi="th-TH"/>
        </w:rPr>
        <w:t>เท่านั้น</w:t>
      </w:r>
    </w:p>
  </w:comment>
  <w:comment w:id="527" w:author="Petnathean Julled" w:date="2022-12-18T11:32:00Z" w:initials="PJ">
    <w:p w14:paraId="3BEE2984" w14:textId="77777777" w:rsidR="00DE0797" w:rsidRDefault="00DE0797" w:rsidP="0043184E">
      <w:pPr>
        <w:pStyle w:val="CommentText"/>
        <w:jc w:val="left"/>
      </w:pPr>
      <w:r>
        <w:rPr>
          <w:rStyle w:val="CommentReference"/>
        </w:rPr>
        <w:annotationRef/>
      </w:r>
      <w:r>
        <w:t>-------</w:t>
      </w:r>
    </w:p>
  </w:comment>
  <w:comment w:id="528" w:author="Petnathean Julled" w:date="2022-12-18T11:39:00Z" w:initials="PJ">
    <w:p w14:paraId="3ABB8572" w14:textId="77777777" w:rsidR="00DE0797" w:rsidRDefault="00DE0797" w:rsidP="0043184E">
      <w:pPr>
        <w:pStyle w:val="CommentText"/>
        <w:jc w:val="left"/>
      </w:pPr>
      <w:r>
        <w:rPr>
          <w:rStyle w:val="CommentReference"/>
        </w:rPr>
        <w:annotationRef/>
      </w:r>
      <w:r>
        <w:t xml:space="preserve">3. </w:t>
      </w:r>
      <w:r>
        <w:rPr>
          <w:rFonts w:cs="Angsana New" w:hint="cs"/>
          <w:cs/>
          <w:lang w:bidi="th-TH"/>
        </w:rPr>
        <w:t>เลือกมา</w:t>
      </w:r>
      <w:r>
        <w:rPr>
          <w:rFonts w:cs="Angsana New"/>
          <w:cs/>
          <w:lang w:bidi="th-TH"/>
        </w:rPr>
        <w:t xml:space="preserve"> </w:t>
      </w:r>
      <w:r>
        <w:t xml:space="preserve">1 node </w:t>
      </w:r>
      <w:r>
        <w:rPr>
          <w:rFonts w:cs="Angsana New" w:hint="cs"/>
          <w:cs/>
          <w:lang w:bidi="th-TH"/>
        </w:rPr>
        <w:t>รัน</w:t>
      </w:r>
      <w:r>
        <w:rPr>
          <w:rFonts w:cs="Angsana New"/>
          <w:cs/>
          <w:lang w:bidi="th-TH"/>
        </w:rPr>
        <w:t xml:space="preserve"> </w:t>
      </w:r>
      <w:r>
        <w:t xml:space="preserve">document query (GetDocument) 10 </w:t>
      </w:r>
      <w:r>
        <w:rPr>
          <w:rFonts w:cs="Angsana New" w:hint="cs"/>
          <w:cs/>
          <w:lang w:bidi="th-TH"/>
        </w:rPr>
        <w:t>ครั้ง</w:t>
      </w:r>
      <w:r>
        <w:rPr>
          <w:rFonts w:cs="Angsana New"/>
          <w:cs/>
          <w:lang w:bidi="th-TH"/>
        </w:rPr>
        <w:t xml:space="preserve"> </w:t>
      </w:r>
      <w:r>
        <w:rPr>
          <w:rFonts w:cs="Angsana New" w:hint="cs"/>
          <w:cs/>
          <w:lang w:bidi="th-TH"/>
        </w:rPr>
        <w:t>ด้วย</w:t>
      </w:r>
      <w:r>
        <w:rPr>
          <w:rFonts w:cs="Angsana New"/>
          <w:cs/>
          <w:lang w:bidi="th-TH"/>
        </w:rPr>
        <w:t xml:space="preserve"> </w:t>
      </w:r>
      <w:r>
        <w:t xml:space="preserve">document original </w:t>
      </w:r>
      <w:r>
        <w:rPr>
          <w:rFonts w:cs="Angsana New" w:hint="cs"/>
          <w:cs/>
          <w:lang w:bidi="th-TH"/>
        </w:rPr>
        <w:t>เดิม</w:t>
      </w:r>
      <w:r>
        <w:rPr>
          <w:rFonts w:cs="Angsana New"/>
          <w:cs/>
          <w:lang w:bidi="th-TH"/>
        </w:rPr>
        <w:t xml:space="preserve"> </w:t>
      </w:r>
      <w:r>
        <w:rPr>
          <w:rFonts w:cs="Angsana New" w:hint="cs"/>
          <w:cs/>
          <w:lang w:bidi="th-TH"/>
        </w:rPr>
        <w:t>เพื่อหา</w:t>
      </w:r>
      <w:r>
        <w:rPr>
          <w:rFonts w:cs="Angsana New"/>
          <w:cs/>
          <w:lang w:bidi="th-TH"/>
        </w:rPr>
        <w:t xml:space="preserve"> </w:t>
      </w:r>
      <w:r>
        <w:t>average time</w:t>
      </w:r>
    </w:p>
  </w:comment>
  <w:comment w:id="529" w:author="Petnathean Julled" w:date="2022-12-18T11:39:00Z" w:initials="PJ">
    <w:p w14:paraId="46FB2DBF" w14:textId="77777777" w:rsidR="00DE0797" w:rsidRDefault="00DE0797" w:rsidP="0043184E">
      <w:pPr>
        <w:pStyle w:val="CommentText"/>
        <w:jc w:val="left"/>
      </w:pPr>
      <w:r>
        <w:rPr>
          <w:rStyle w:val="CommentReference"/>
        </w:rPr>
        <w:annotationRef/>
      </w:r>
      <w:r>
        <w:t xml:space="preserve">4. </w:t>
      </w:r>
      <w:r>
        <w:rPr>
          <w:rFonts w:cs="Angsana New" w:hint="cs"/>
          <w:cs/>
          <w:lang w:bidi="th-TH"/>
        </w:rPr>
        <w:t>ทุก</w:t>
      </w:r>
      <w:r>
        <w:t xml:space="preserve"> node </w:t>
      </w:r>
      <w:r>
        <w:rPr>
          <w:rFonts w:cs="Angsana New" w:hint="cs"/>
          <w:cs/>
          <w:lang w:bidi="th-TH"/>
        </w:rPr>
        <w:t>รัน</w:t>
      </w:r>
      <w:r>
        <w:t xml:space="preserve"> document query (GetDocument) 10 </w:t>
      </w:r>
      <w:r>
        <w:rPr>
          <w:rFonts w:cs="Angsana New" w:hint="cs"/>
          <w:cs/>
          <w:lang w:bidi="th-TH"/>
        </w:rPr>
        <w:t>ครั้ง</w:t>
      </w:r>
      <w:r>
        <w:t xml:space="preserve"> </w:t>
      </w:r>
      <w:r>
        <w:rPr>
          <w:rFonts w:cs="Angsana New" w:hint="cs"/>
          <w:cs/>
          <w:lang w:bidi="th-TH"/>
        </w:rPr>
        <w:t>ด้วย</w:t>
      </w:r>
      <w:r>
        <w:t xml:space="preserve"> document original </w:t>
      </w:r>
      <w:r>
        <w:rPr>
          <w:rFonts w:cs="Angsana New" w:hint="cs"/>
          <w:cs/>
          <w:lang w:bidi="th-TH"/>
        </w:rPr>
        <w:t>เดิม</w:t>
      </w:r>
      <w:r>
        <w:t xml:space="preserve"> </w:t>
      </w:r>
      <w:r>
        <w:rPr>
          <w:rFonts w:cs="Angsana New" w:hint="cs"/>
          <w:cs/>
          <w:lang w:bidi="th-TH"/>
        </w:rPr>
        <w:t>เพื่อหา</w:t>
      </w:r>
      <w:r>
        <w:t xml:space="preserve"> average time</w:t>
      </w:r>
    </w:p>
  </w:comment>
  <w:comment w:id="530" w:author="Petnathean Julled" w:date="2022-12-18T11:44:00Z" w:initials="PJ">
    <w:p w14:paraId="2D16CF3B" w14:textId="77777777" w:rsidR="00DE0797" w:rsidRDefault="00DE0797" w:rsidP="0043184E">
      <w:pPr>
        <w:pStyle w:val="CommentText"/>
        <w:jc w:val="left"/>
      </w:pPr>
      <w:r>
        <w:rPr>
          <w:rStyle w:val="CommentReference"/>
        </w:rPr>
        <w:annotationRef/>
      </w:r>
      <w:r>
        <w:rPr>
          <w:rFonts w:cs="Angsana New" w:hint="cs"/>
          <w:cs/>
          <w:lang w:bidi="th-TH"/>
        </w:rPr>
        <w:t>เดี๋ยวก่อน</w:t>
      </w:r>
      <w:r>
        <w:rPr>
          <w:rFonts w:cs="Angsana New"/>
          <w:cs/>
          <w:lang w:bidi="th-TH"/>
        </w:rPr>
        <w:t xml:space="preserve"> </w:t>
      </w:r>
      <w:r>
        <w:t xml:space="preserve">idea </w:t>
      </w:r>
      <w:r>
        <w:rPr>
          <w:rFonts w:cs="Angsana New" w:hint="cs"/>
          <w:cs/>
          <w:lang w:bidi="th-TH"/>
        </w:rPr>
        <w:t>นี้</w:t>
      </w:r>
      <w:r>
        <w:rPr>
          <w:rFonts w:cs="Angsana New"/>
          <w:cs/>
          <w:lang w:bidi="th-TH"/>
        </w:rPr>
        <w:t xml:space="preserve"> </w:t>
      </w:r>
      <w:r>
        <w:t>pause</w:t>
      </w:r>
      <w:r>
        <w:rPr>
          <w:rFonts w:cs="Angsana New" w:hint="cs"/>
          <w:cs/>
          <w:lang w:bidi="th-TH"/>
        </w:rPr>
        <w:t>ก่อน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E403E6" w15:done="0"/>
  <w15:commentEx w15:paraId="3700B301" w15:paraIdParent="45E403E6" w15:done="0"/>
  <w15:commentEx w15:paraId="7E2FEE1C" w15:paraIdParent="45E403E6" w15:done="0"/>
  <w15:commentEx w15:paraId="115A3A2C" w15:paraIdParent="45E403E6" w15:done="0"/>
  <w15:commentEx w15:paraId="686CB4CE" w15:paraIdParent="45E403E6" w15:done="0"/>
  <w15:commentEx w15:paraId="38D9F87E" w15:paraIdParent="45E403E6" w15:done="0"/>
  <w15:commentEx w15:paraId="63806375" w15:done="0"/>
  <w15:commentEx w15:paraId="07DEC828" w15:paraIdParent="63806375" w15:done="0"/>
  <w15:commentEx w15:paraId="0858B927" w15:paraIdParent="63806375" w15:done="0"/>
  <w15:commentEx w15:paraId="752A84F0" w15:paraIdParent="63806375" w15:done="0"/>
  <w15:commentEx w15:paraId="4456407D" w15:paraIdParent="63806375" w15:done="0"/>
  <w15:commentEx w15:paraId="20348B42" w15:paraIdParent="63806375" w15:done="0"/>
  <w15:commentEx w15:paraId="15B7B663" w15:done="0"/>
  <w15:commentEx w15:paraId="43DC9E26" w15:done="0"/>
  <w15:commentEx w15:paraId="01ABFBC3" w15:paraIdParent="43DC9E26" w15:done="0"/>
  <w15:commentEx w15:paraId="3DE62728" w15:paraIdParent="43DC9E26" w15:done="0"/>
  <w15:commentEx w15:paraId="4178EFAB" w15:paraIdParent="43DC9E26" w15:done="0"/>
  <w15:commentEx w15:paraId="578F3E33" w15:paraIdParent="43DC9E26" w15:done="0"/>
  <w15:commentEx w15:paraId="2D520485" w15:paraIdParent="43DC9E26" w15:done="0"/>
  <w15:commentEx w15:paraId="3E841B90" w15:paraIdParent="43DC9E26" w15:done="0"/>
  <w15:commentEx w15:paraId="6E77673E" w15:paraIdParent="43DC9E26" w15:done="0"/>
  <w15:commentEx w15:paraId="4D34B79D" w15:paraIdParent="43DC9E26" w15:done="0"/>
  <w15:commentEx w15:paraId="6D223475" w15:done="0"/>
  <w15:commentEx w15:paraId="544361D7" w15:paraIdParent="6D223475" w15:done="0"/>
  <w15:commentEx w15:paraId="380D6054" w15:paraIdParent="6D223475" w15:done="0"/>
  <w15:commentEx w15:paraId="74354D94" w15:paraIdParent="6D223475" w15:done="0"/>
  <w15:commentEx w15:paraId="3BEE2984" w15:paraIdParent="6D223475" w15:done="0"/>
  <w15:commentEx w15:paraId="3ABB8572" w15:paraIdParent="6D223475" w15:done="0"/>
  <w15:commentEx w15:paraId="46FB2DBF" w15:paraIdParent="6D223475" w15:done="0"/>
  <w15:commentEx w15:paraId="2D16CF3B" w15:paraIdParent="6D2234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969D3" w16cex:dateUtc="2022-12-18T03:28:00Z"/>
  <w16cex:commentExtensible w16cex:durableId="27496BB4" w16cex:dateUtc="2022-12-18T03:36:00Z"/>
  <w16cex:commentExtensible w16cex:durableId="27496C26" w16cex:dateUtc="2022-12-18T03:38:00Z"/>
  <w16cex:commentExtensible w16cex:durableId="2712031A" w16cex:dateUtc="2022-11-06T02:55:00Z"/>
  <w16cex:commentExtensible w16cex:durableId="27120349" w16cex:dateUtc="2022-11-06T02:56:00Z"/>
  <w16cex:commentExtensible w16cex:durableId="271B369B" w16cex:dateUtc="2022-11-13T02:25:00Z"/>
  <w16cex:commentExtensible w16cex:durableId="271B36CC" w16cex:dateUtc="2022-11-13T02:26:00Z"/>
  <w16cex:commentExtensible w16cex:durableId="271D206E" w16cex:dateUtc="2022-11-14T13:15:00Z"/>
  <w16cex:commentExtensible w16cex:durableId="27497595" w16cex:dateUtc="2022-12-18T04:18:00Z"/>
  <w16cex:commentExtensible w16cex:durableId="27497B9F" w16cex:dateUtc="2022-12-18T04:44:00Z"/>
  <w16cex:commentExtensible w16cex:durableId="27497BDE" w16cex:dateUtc="2022-12-18T04:45:00Z"/>
  <w16cex:commentExtensible w16cex:durableId="27497CC6" w16cex:dateUtc="2022-12-18T04:49:00Z"/>
  <w16cex:commentExtensible w16cex:durableId="27497ECF" w16cex:dateUtc="2022-12-18T04:58:00Z"/>
  <w16cex:commentExtensible w16cex:durableId="27497EFC" w16cex:dateUtc="2022-12-18T04:58:00Z"/>
  <w16cex:commentExtensible w16cex:durableId="27497F04" w16cex:dateUtc="2022-12-18T04:59:00Z"/>
  <w16cex:commentExtensible w16cex:durableId="27497F4B" w16cex:dateUtc="2022-12-18T05:00:00Z"/>
  <w16cex:commentExtensible w16cex:durableId="27498523" w16cex:dateUtc="2022-12-18T05:25:00Z"/>
  <w16cex:commentExtensible w16cex:durableId="27498530" w16cex:dateUtc="2022-12-18T05:25:00Z"/>
  <w16cex:commentExtensible w16cex:durableId="27497633" w16cex:dateUtc="2022-12-18T04:21:00Z"/>
  <w16cex:commentExtensible w16cex:durableId="2749763A" w16cex:dateUtc="2022-12-18T04:21:00Z"/>
  <w16cex:commentExtensible w16cex:durableId="2749788D" w16cex:dateUtc="2022-12-18T04:31:00Z"/>
  <w16cex:commentExtensible w16cex:durableId="274978B7" w16cex:dateUtc="2022-12-18T04:32:00Z"/>
  <w16cex:commentExtensible w16cex:durableId="274978CB" w16cex:dateUtc="2022-12-18T04:32:00Z"/>
  <w16cex:commentExtensible w16cex:durableId="27497A54" w16cex:dateUtc="2022-12-18T04:39:00Z"/>
  <w16cex:commentExtensible w16cex:durableId="27497A60" w16cex:dateUtc="2022-12-18T04:39:00Z"/>
  <w16cex:commentExtensible w16cex:durableId="27497B85" w16cex:dateUtc="2022-12-18T0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E403E6" w16cid:durableId="27481EC0"/>
  <w16cid:commentId w16cid:paraId="3700B301" w16cid:durableId="274969D3"/>
  <w16cid:commentId w16cid:paraId="7E2FEE1C" w16cid:durableId="27496BB4"/>
  <w16cid:commentId w16cid:paraId="115A3A2C" w16cid:durableId="27496C26"/>
  <w16cid:commentId w16cid:paraId="686CB4CE" w16cid:durableId="274CA496"/>
  <w16cid:commentId w16cid:paraId="38D9F87E" w16cid:durableId="274CB321"/>
  <w16cid:commentId w16cid:paraId="63806375" w16cid:durableId="27117E3F"/>
  <w16cid:commentId w16cid:paraId="07DEC828" w16cid:durableId="2712031A"/>
  <w16cid:commentId w16cid:paraId="0858B927" w16cid:durableId="27120349"/>
  <w16cid:commentId w16cid:paraId="752A84F0" w16cid:durableId="271B369B"/>
  <w16cid:commentId w16cid:paraId="4456407D" w16cid:durableId="271B36CC"/>
  <w16cid:commentId w16cid:paraId="20348B42" w16cid:durableId="271D206E"/>
  <w16cid:commentId w16cid:paraId="15B7B663" w16cid:durableId="27497595"/>
  <w16cid:commentId w16cid:paraId="43DC9E26" w16cid:durableId="27497B9F"/>
  <w16cid:commentId w16cid:paraId="01ABFBC3" w16cid:durableId="27497BDE"/>
  <w16cid:commentId w16cid:paraId="3DE62728" w16cid:durableId="27497CC6"/>
  <w16cid:commentId w16cid:paraId="4178EFAB" w16cid:durableId="27497ECF"/>
  <w16cid:commentId w16cid:paraId="578F3E33" w16cid:durableId="27497EFC"/>
  <w16cid:commentId w16cid:paraId="2D520485" w16cid:durableId="27497F04"/>
  <w16cid:commentId w16cid:paraId="3E841B90" w16cid:durableId="27497F4B"/>
  <w16cid:commentId w16cid:paraId="6E77673E" w16cid:durableId="27498523"/>
  <w16cid:commentId w16cid:paraId="4D34B79D" w16cid:durableId="27498530"/>
  <w16cid:commentId w16cid:paraId="6D223475" w16cid:durableId="27497633"/>
  <w16cid:commentId w16cid:paraId="544361D7" w16cid:durableId="2749763A"/>
  <w16cid:commentId w16cid:paraId="380D6054" w16cid:durableId="2749788D"/>
  <w16cid:commentId w16cid:paraId="74354D94" w16cid:durableId="274978B7"/>
  <w16cid:commentId w16cid:paraId="3BEE2984" w16cid:durableId="274978CB"/>
  <w16cid:commentId w16cid:paraId="3ABB8572" w16cid:durableId="27497A54"/>
  <w16cid:commentId w16cid:paraId="46FB2DBF" w16cid:durableId="27497A60"/>
  <w16cid:commentId w16cid:paraId="2D16CF3B" w16cid:durableId="27497B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307DF" w14:textId="77777777" w:rsidR="00FC5B01" w:rsidRDefault="00FC5B01" w:rsidP="001A3B3D">
      <w:r>
        <w:separator/>
      </w:r>
    </w:p>
  </w:endnote>
  <w:endnote w:type="continuationSeparator" w:id="0">
    <w:p w14:paraId="58072536" w14:textId="77777777" w:rsidR="00FC5B01" w:rsidRDefault="00FC5B0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B9898" w14:textId="77777777" w:rsidR="00DE0797" w:rsidRPr="006F6D3D" w:rsidRDefault="00DE0797" w:rsidP="00C50F59">
    <w:pPr>
      <w:pStyle w:val="Footer"/>
      <w:jc w:val="left"/>
      <w:rPr>
        <w:sz w:val="16"/>
        <w:szCs w:val="16"/>
      </w:rPr>
    </w:pPr>
    <w:r w:rsidRPr="006F6D3D">
      <w:rPr>
        <w:sz w:val="16"/>
        <w:szCs w:val="16"/>
      </w:rPr>
      <w:t>XXX-X-XXXX-XXXX-X/XX/$XX.00 ©20XX IEEE</w:t>
    </w:r>
  </w:p>
  <w:p w14:paraId="1FED9614" w14:textId="77777777" w:rsidR="00DE0797" w:rsidRPr="006F6D3D" w:rsidRDefault="00DE079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57379" w14:textId="77777777" w:rsidR="00FC5B01" w:rsidRDefault="00FC5B01" w:rsidP="001A3B3D">
      <w:r>
        <w:separator/>
      </w:r>
    </w:p>
  </w:footnote>
  <w:footnote w:type="continuationSeparator" w:id="0">
    <w:p w14:paraId="6B9BE31F" w14:textId="77777777" w:rsidR="00FC5B01" w:rsidRDefault="00FC5B0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096F0E"/>
    <w:multiLevelType w:val="hybridMultilevel"/>
    <w:tmpl w:val="C9D6C874"/>
    <w:lvl w:ilvl="0" w:tplc="027A8522">
      <w:numFmt w:val="bullet"/>
      <w:lvlText w:val="-"/>
      <w:lvlJc w:val="left"/>
      <w:pPr>
        <w:ind w:left="720" w:hanging="360"/>
      </w:pPr>
      <w:rPr>
        <w:rFonts w:ascii="Times New Roman" w:eastAsia="SimSun"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4410"/>
        </w:tabs>
        <w:ind w:left="433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167724"/>
    <w:multiLevelType w:val="hybridMultilevel"/>
    <w:tmpl w:val="9300EFB6"/>
    <w:lvl w:ilvl="0" w:tplc="3A88E3CC">
      <w:numFmt w:val="bullet"/>
      <w:lvlText w:val="-"/>
      <w:lvlJc w:val="left"/>
      <w:pPr>
        <w:ind w:left="720" w:hanging="360"/>
      </w:pPr>
      <w:rPr>
        <w:rFonts w:ascii="Cordia New" w:eastAsia="SimSun"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20900014">
    <w:abstractNumId w:val="15"/>
  </w:num>
  <w:num w:numId="2" w16cid:durableId="170682134">
    <w:abstractNumId w:val="21"/>
  </w:num>
  <w:num w:numId="3" w16cid:durableId="169219679">
    <w:abstractNumId w:val="14"/>
  </w:num>
  <w:num w:numId="4" w16cid:durableId="529877631">
    <w:abstractNumId w:val="17"/>
  </w:num>
  <w:num w:numId="5" w16cid:durableId="1964924199">
    <w:abstractNumId w:val="17"/>
  </w:num>
  <w:num w:numId="6" w16cid:durableId="1659310424">
    <w:abstractNumId w:val="17"/>
  </w:num>
  <w:num w:numId="7" w16cid:durableId="46926829">
    <w:abstractNumId w:val="17"/>
  </w:num>
  <w:num w:numId="8" w16cid:durableId="474371760">
    <w:abstractNumId w:val="20"/>
  </w:num>
  <w:num w:numId="9" w16cid:durableId="1566182150">
    <w:abstractNumId w:val="22"/>
  </w:num>
  <w:num w:numId="10" w16cid:durableId="1291403999">
    <w:abstractNumId w:val="16"/>
  </w:num>
  <w:num w:numId="11" w16cid:durableId="544558543">
    <w:abstractNumId w:val="13"/>
  </w:num>
  <w:num w:numId="12" w16cid:durableId="1891259862">
    <w:abstractNumId w:val="12"/>
  </w:num>
  <w:num w:numId="13" w16cid:durableId="557715566">
    <w:abstractNumId w:val="0"/>
  </w:num>
  <w:num w:numId="14" w16cid:durableId="1105418596">
    <w:abstractNumId w:val="10"/>
  </w:num>
  <w:num w:numId="15" w16cid:durableId="375588357">
    <w:abstractNumId w:val="8"/>
  </w:num>
  <w:num w:numId="16" w16cid:durableId="1381125757">
    <w:abstractNumId w:val="7"/>
  </w:num>
  <w:num w:numId="17" w16cid:durableId="710954262">
    <w:abstractNumId w:val="6"/>
  </w:num>
  <w:num w:numId="18" w16cid:durableId="935483498">
    <w:abstractNumId w:val="5"/>
  </w:num>
  <w:num w:numId="19" w16cid:durableId="1220172646">
    <w:abstractNumId w:val="9"/>
  </w:num>
  <w:num w:numId="20" w16cid:durableId="1930847250">
    <w:abstractNumId w:val="4"/>
  </w:num>
  <w:num w:numId="21" w16cid:durableId="216085861">
    <w:abstractNumId w:val="3"/>
  </w:num>
  <w:num w:numId="22" w16cid:durableId="2082096663">
    <w:abstractNumId w:val="2"/>
  </w:num>
  <w:num w:numId="23" w16cid:durableId="1161191093">
    <w:abstractNumId w:val="1"/>
  </w:num>
  <w:num w:numId="24" w16cid:durableId="1993211909">
    <w:abstractNumId w:val="18"/>
  </w:num>
  <w:num w:numId="25" w16cid:durableId="1708070244">
    <w:abstractNumId w:val="11"/>
  </w:num>
  <w:num w:numId="26" w16cid:durableId="903563046">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sadarat Khurat">
    <w15:presenceInfo w15:providerId="AD" w15:userId="S-1-5-21-768287714-1785177330-3709019132-1001"/>
  </w15:person>
  <w15:person w15:author="Petnathean Julled">
    <w15:presenceInfo w15:providerId="Windows Live" w15:userId="0e2ce6bcdf9157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trackRevision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Q0MTQ0MzAwNDA0NDdW0lEKTi0uzszPAykwNa4FAIUrlyEtAAAA"/>
  </w:docVars>
  <w:rsids>
    <w:rsidRoot w:val="009303D9"/>
    <w:rsid w:val="00000057"/>
    <w:rsid w:val="00000283"/>
    <w:rsid w:val="00000576"/>
    <w:rsid w:val="00000712"/>
    <w:rsid w:val="000008C7"/>
    <w:rsid w:val="00000EA7"/>
    <w:rsid w:val="00001838"/>
    <w:rsid w:val="00001D3B"/>
    <w:rsid w:val="00002237"/>
    <w:rsid w:val="00002428"/>
    <w:rsid w:val="000024E2"/>
    <w:rsid w:val="0000269F"/>
    <w:rsid w:val="00003684"/>
    <w:rsid w:val="00003C52"/>
    <w:rsid w:val="00003CC7"/>
    <w:rsid w:val="00003D44"/>
    <w:rsid w:val="00004443"/>
    <w:rsid w:val="00004CFA"/>
    <w:rsid w:val="00004DE2"/>
    <w:rsid w:val="00006CAA"/>
    <w:rsid w:val="00006F34"/>
    <w:rsid w:val="000070D0"/>
    <w:rsid w:val="0000715D"/>
    <w:rsid w:val="000071C5"/>
    <w:rsid w:val="000100A3"/>
    <w:rsid w:val="00010745"/>
    <w:rsid w:val="000109EF"/>
    <w:rsid w:val="00011631"/>
    <w:rsid w:val="000119A7"/>
    <w:rsid w:val="00011AA5"/>
    <w:rsid w:val="00011BC4"/>
    <w:rsid w:val="000123DB"/>
    <w:rsid w:val="000127D8"/>
    <w:rsid w:val="000130E7"/>
    <w:rsid w:val="0001316A"/>
    <w:rsid w:val="00013395"/>
    <w:rsid w:val="00013B21"/>
    <w:rsid w:val="00013F6D"/>
    <w:rsid w:val="0001422F"/>
    <w:rsid w:val="000144F2"/>
    <w:rsid w:val="00015DE4"/>
    <w:rsid w:val="00016001"/>
    <w:rsid w:val="00016C54"/>
    <w:rsid w:val="00016CC8"/>
    <w:rsid w:val="00016E6F"/>
    <w:rsid w:val="00017117"/>
    <w:rsid w:val="000179F5"/>
    <w:rsid w:val="00020622"/>
    <w:rsid w:val="00020A32"/>
    <w:rsid w:val="00020DEA"/>
    <w:rsid w:val="000216A7"/>
    <w:rsid w:val="00021921"/>
    <w:rsid w:val="0002193F"/>
    <w:rsid w:val="00021B22"/>
    <w:rsid w:val="000221A6"/>
    <w:rsid w:val="00022876"/>
    <w:rsid w:val="00022E11"/>
    <w:rsid w:val="00023739"/>
    <w:rsid w:val="000242CE"/>
    <w:rsid w:val="00024891"/>
    <w:rsid w:val="00024B46"/>
    <w:rsid w:val="00024BC1"/>
    <w:rsid w:val="0002518B"/>
    <w:rsid w:val="00025599"/>
    <w:rsid w:val="0002560C"/>
    <w:rsid w:val="00025699"/>
    <w:rsid w:val="00026202"/>
    <w:rsid w:val="00026536"/>
    <w:rsid w:val="000265F8"/>
    <w:rsid w:val="00026A8E"/>
    <w:rsid w:val="000272C2"/>
    <w:rsid w:val="00027BD0"/>
    <w:rsid w:val="00030330"/>
    <w:rsid w:val="000306E5"/>
    <w:rsid w:val="00032362"/>
    <w:rsid w:val="00032977"/>
    <w:rsid w:val="00032D1A"/>
    <w:rsid w:val="000332BD"/>
    <w:rsid w:val="0003356C"/>
    <w:rsid w:val="000336C1"/>
    <w:rsid w:val="000340B0"/>
    <w:rsid w:val="000361AD"/>
    <w:rsid w:val="00036E70"/>
    <w:rsid w:val="000373A3"/>
    <w:rsid w:val="00037BE7"/>
    <w:rsid w:val="00040026"/>
    <w:rsid w:val="00040151"/>
    <w:rsid w:val="00040334"/>
    <w:rsid w:val="00040740"/>
    <w:rsid w:val="000410E8"/>
    <w:rsid w:val="00042663"/>
    <w:rsid w:val="00042AB2"/>
    <w:rsid w:val="00042D14"/>
    <w:rsid w:val="000436D3"/>
    <w:rsid w:val="000440A2"/>
    <w:rsid w:val="0004438D"/>
    <w:rsid w:val="00044FA9"/>
    <w:rsid w:val="00045180"/>
    <w:rsid w:val="00045C46"/>
    <w:rsid w:val="00045E93"/>
    <w:rsid w:val="00046451"/>
    <w:rsid w:val="00047147"/>
    <w:rsid w:val="000472F3"/>
    <w:rsid w:val="000474F3"/>
    <w:rsid w:val="0004781E"/>
    <w:rsid w:val="000500E9"/>
    <w:rsid w:val="0005100A"/>
    <w:rsid w:val="00051C49"/>
    <w:rsid w:val="00052418"/>
    <w:rsid w:val="00053083"/>
    <w:rsid w:val="000563AE"/>
    <w:rsid w:val="000572BE"/>
    <w:rsid w:val="0005757E"/>
    <w:rsid w:val="0006004F"/>
    <w:rsid w:val="0006080A"/>
    <w:rsid w:val="0006083B"/>
    <w:rsid w:val="00060E01"/>
    <w:rsid w:val="000613B6"/>
    <w:rsid w:val="000615FA"/>
    <w:rsid w:val="00063658"/>
    <w:rsid w:val="00063C12"/>
    <w:rsid w:val="000643D5"/>
    <w:rsid w:val="00064D45"/>
    <w:rsid w:val="00066808"/>
    <w:rsid w:val="00066CD8"/>
    <w:rsid w:val="00066E63"/>
    <w:rsid w:val="0006731C"/>
    <w:rsid w:val="00067921"/>
    <w:rsid w:val="0007119F"/>
    <w:rsid w:val="00071322"/>
    <w:rsid w:val="000713E3"/>
    <w:rsid w:val="0007149B"/>
    <w:rsid w:val="00071AF8"/>
    <w:rsid w:val="00072039"/>
    <w:rsid w:val="0007356D"/>
    <w:rsid w:val="000737EF"/>
    <w:rsid w:val="00073DF9"/>
    <w:rsid w:val="000746A6"/>
    <w:rsid w:val="000752B7"/>
    <w:rsid w:val="00075E91"/>
    <w:rsid w:val="00076206"/>
    <w:rsid w:val="0007721B"/>
    <w:rsid w:val="00077470"/>
    <w:rsid w:val="000775AA"/>
    <w:rsid w:val="00077702"/>
    <w:rsid w:val="000778A3"/>
    <w:rsid w:val="000801CE"/>
    <w:rsid w:val="000803B0"/>
    <w:rsid w:val="0008091B"/>
    <w:rsid w:val="00081169"/>
    <w:rsid w:val="00082068"/>
    <w:rsid w:val="0008241B"/>
    <w:rsid w:val="000825F7"/>
    <w:rsid w:val="00082610"/>
    <w:rsid w:val="00082E26"/>
    <w:rsid w:val="000833B6"/>
    <w:rsid w:val="000835AA"/>
    <w:rsid w:val="000836BE"/>
    <w:rsid w:val="00084741"/>
    <w:rsid w:val="00085632"/>
    <w:rsid w:val="000864FC"/>
    <w:rsid w:val="0008666B"/>
    <w:rsid w:val="00086676"/>
    <w:rsid w:val="0008758A"/>
    <w:rsid w:val="00087639"/>
    <w:rsid w:val="0008797C"/>
    <w:rsid w:val="00087A96"/>
    <w:rsid w:val="000901AD"/>
    <w:rsid w:val="00091E4D"/>
    <w:rsid w:val="00091F67"/>
    <w:rsid w:val="000945DC"/>
    <w:rsid w:val="00094A18"/>
    <w:rsid w:val="0009670F"/>
    <w:rsid w:val="0009788D"/>
    <w:rsid w:val="00097BC2"/>
    <w:rsid w:val="000A083D"/>
    <w:rsid w:val="000A0A64"/>
    <w:rsid w:val="000A146C"/>
    <w:rsid w:val="000A20F0"/>
    <w:rsid w:val="000A26BE"/>
    <w:rsid w:val="000A2D04"/>
    <w:rsid w:val="000A335D"/>
    <w:rsid w:val="000A3369"/>
    <w:rsid w:val="000A3548"/>
    <w:rsid w:val="000A40C9"/>
    <w:rsid w:val="000A50F9"/>
    <w:rsid w:val="000A5340"/>
    <w:rsid w:val="000A5743"/>
    <w:rsid w:val="000A58F5"/>
    <w:rsid w:val="000A6808"/>
    <w:rsid w:val="000A6958"/>
    <w:rsid w:val="000A6CCF"/>
    <w:rsid w:val="000A75E4"/>
    <w:rsid w:val="000A7CC7"/>
    <w:rsid w:val="000A7DA7"/>
    <w:rsid w:val="000B0952"/>
    <w:rsid w:val="000B0B34"/>
    <w:rsid w:val="000B1453"/>
    <w:rsid w:val="000B18F1"/>
    <w:rsid w:val="000B35A5"/>
    <w:rsid w:val="000B3EC0"/>
    <w:rsid w:val="000B5D14"/>
    <w:rsid w:val="000B636C"/>
    <w:rsid w:val="000B645C"/>
    <w:rsid w:val="000B6A2E"/>
    <w:rsid w:val="000B7D88"/>
    <w:rsid w:val="000C09E4"/>
    <w:rsid w:val="000C1E68"/>
    <w:rsid w:val="000C2433"/>
    <w:rsid w:val="000C2790"/>
    <w:rsid w:val="000C27F6"/>
    <w:rsid w:val="000C30DE"/>
    <w:rsid w:val="000C3C31"/>
    <w:rsid w:val="000C3C6C"/>
    <w:rsid w:val="000C3CFB"/>
    <w:rsid w:val="000C4F55"/>
    <w:rsid w:val="000C4FED"/>
    <w:rsid w:val="000C5B42"/>
    <w:rsid w:val="000C69DA"/>
    <w:rsid w:val="000C6C7D"/>
    <w:rsid w:val="000C6D3F"/>
    <w:rsid w:val="000D1F04"/>
    <w:rsid w:val="000D213E"/>
    <w:rsid w:val="000D228A"/>
    <w:rsid w:val="000D2EDB"/>
    <w:rsid w:val="000D364A"/>
    <w:rsid w:val="000D3740"/>
    <w:rsid w:val="000D39B3"/>
    <w:rsid w:val="000D3EC9"/>
    <w:rsid w:val="000D3FA7"/>
    <w:rsid w:val="000D465C"/>
    <w:rsid w:val="000D595B"/>
    <w:rsid w:val="000D5E93"/>
    <w:rsid w:val="000D6140"/>
    <w:rsid w:val="000D658E"/>
    <w:rsid w:val="000E219F"/>
    <w:rsid w:val="000E2287"/>
    <w:rsid w:val="000E24C5"/>
    <w:rsid w:val="000E2EAC"/>
    <w:rsid w:val="000E329C"/>
    <w:rsid w:val="000E3653"/>
    <w:rsid w:val="000E3DC5"/>
    <w:rsid w:val="000E4262"/>
    <w:rsid w:val="000E42A2"/>
    <w:rsid w:val="000E4F4B"/>
    <w:rsid w:val="000E57C9"/>
    <w:rsid w:val="000E5A3B"/>
    <w:rsid w:val="000E63F0"/>
    <w:rsid w:val="000E65CA"/>
    <w:rsid w:val="000E70B0"/>
    <w:rsid w:val="000E73B3"/>
    <w:rsid w:val="000F0032"/>
    <w:rsid w:val="000F0316"/>
    <w:rsid w:val="000F0B65"/>
    <w:rsid w:val="000F1E06"/>
    <w:rsid w:val="000F1ECD"/>
    <w:rsid w:val="000F2485"/>
    <w:rsid w:val="000F3406"/>
    <w:rsid w:val="000F3AC1"/>
    <w:rsid w:val="000F5BB4"/>
    <w:rsid w:val="000F62B7"/>
    <w:rsid w:val="000F63FA"/>
    <w:rsid w:val="000F6C48"/>
    <w:rsid w:val="000F7BE4"/>
    <w:rsid w:val="00100333"/>
    <w:rsid w:val="00100497"/>
    <w:rsid w:val="00100CB0"/>
    <w:rsid w:val="00100FD6"/>
    <w:rsid w:val="0010149D"/>
    <w:rsid w:val="001018A5"/>
    <w:rsid w:val="00102C9D"/>
    <w:rsid w:val="00103A22"/>
    <w:rsid w:val="0010445B"/>
    <w:rsid w:val="001045F1"/>
    <w:rsid w:val="0010475E"/>
    <w:rsid w:val="001048D8"/>
    <w:rsid w:val="001052E8"/>
    <w:rsid w:val="00105C44"/>
    <w:rsid w:val="00105EDB"/>
    <w:rsid w:val="00106EAF"/>
    <w:rsid w:val="001070A7"/>
    <w:rsid w:val="001075EF"/>
    <w:rsid w:val="00107982"/>
    <w:rsid w:val="00107B39"/>
    <w:rsid w:val="00107BC9"/>
    <w:rsid w:val="00107FBB"/>
    <w:rsid w:val="001107CE"/>
    <w:rsid w:val="00110D3A"/>
    <w:rsid w:val="00110EB4"/>
    <w:rsid w:val="00110FFD"/>
    <w:rsid w:val="001116AF"/>
    <w:rsid w:val="00111E63"/>
    <w:rsid w:val="00112B36"/>
    <w:rsid w:val="00112CA9"/>
    <w:rsid w:val="00112D4F"/>
    <w:rsid w:val="001134C9"/>
    <w:rsid w:val="0011490C"/>
    <w:rsid w:val="001150B6"/>
    <w:rsid w:val="00116BAC"/>
    <w:rsid w:val="0012033E"/>
    <w:rsid w:val="001204E8"/>
    <w:rsid w:val="00121042"/>
    <w:rsid w:val="00121816"/>
    <w:rsid w:val="00121833"/>
    <w:rsid w:val="00121F44"/>
    <w:rsid w:val="0012203D"/>
    <w:rsid w:val="001222C0"/>
    <w:rsid w:val="0012340C"/>
    <w:rsid w:val="00123456"/>
    <w:rsid w:val="00123A62"/>
    <w:rsid w:val="00123B02"/>
    <w:rsid w:val="00123D42"/>
    <w:rsid w:val="001247A1"/>
    <w:rsid w:val="001248D8"/>
    <w:rsid w:val="00125442"/>
    <w:rsid w:val="001261B6"/>
    <w:rsid w:val="0012627F"/>
    <w:rsid w:val="0012630D"/>
    <w:rsid w:val="001263B4"/>
    <w:rsid w:val="00126D8F"/>
    <w:rsid w:val="0012764E"/>
    <w:rsid w:val="00127BFE"/>
    <w:rsid w:val="0013079C"/>
    <w:rsid w:val="00131450"/>
    <w:rsid w:val="001317A7"/>
    <w:rsid w:val="00131B98"/>
    <w:rsid w:val="00132738"/>
    <w:rsid w:val="00132B8B"/>
    <w:rsid w:val="001343C8"/>
    <w:rsid w:val="00134840"/>
    <w:rsid w:val="001348AE"/>
    <w:rsid w:val="00136090"/>
    <w:rsid w:val="0013631E"/>
    <w:rsid w:val="00136A05"/>
    <w:rsid w:val="00137A8D"/>
    <w:rsid w:val="0014015E"/>
    <w:rsid w:val="00140B9B"/>
    <w:rsid w:val="00141455"/>
    <w:rsid w:val="00141B23"/>
    <w:rsid w:val="00141E22"/>
    <w:rsid w:val="001425BF"/>
    <w:rsid w:val="00142B38"/>
    <w:rsid w:val="001433D7"/>
    <w:rsid w:val="00143AA5"/>
    <w:rsid w:val="00143C14"/>
    <w:rsid w:val="00144A6A"/>
    <w:rsid w:val="00145007"/>
    <w:rsid w:val="001458BE"/>
    <w:rsid w:val="001470B7"/>
    <w:rsid w:val="001503B6"/>
    <w:rsid w:val="001509B0"/>
    <w:rsid w:val="00152380"/>
    <w:rsid w:val="001525F2"/>
    <w:rsid w:val="001527E4"/>
    <w:rsid w:val="00152C87"/>
    <w:rsid w:val="00152DBD"/>
    <w:rsid w:val="001540BE"/>
    <w:rsid w:val="001545AD"/>
    <w:rsid w:val="001550E7"/>
    <w:rsid w:val="00156106"/>
    <w:rsid w:val="0015675B"/>
    <w:rsid w:val="00156EC6"/>
    <w:rsid w:val="00157033"/>
    <w:rsid w:val="00160CEC"/>
    <w:rsid w:val="00160DAC"/>
    <w:rsid w:val="00160DEB"/>
    <w:rsid w:val="00160F61"/>
    <w:rsid w:val="001614CE"/>
    <w:rsid w:val="00161520"/>
    <w:rsid w:val="0016198E"/>
    <w:rsid w:val="00162280"/>
    <w:rsid w:val="00162782"/>
    <w:rsid w:val="00162B62"/>
    <w:rsid w:val="001648E3"/>
    <w:rsid w:val="001653E4"/>
    <w:rsid w:val="0016564E"/>
    <w:rsid w:val="0016700F"/>
    <w:rsid w:val="001674FB"/>
    <w:rsid w:val="0016754C"/>
    <w:rsid w:val="00170082"/>
    <w:rsid w:val="00170F03"/>
    <w:rsid w:val="00170FFE"/>
    <w:rsid w:val="0017119C"/>
    <w:rsid w:val="001711AF"/>
    <w:rsid w:val="00171535"/>
    <w:rsid w:val="0017315B"/>
    <w:rsid w:val="0017360F"/>
    <w:rsid w:val="00174C21"/>
    <w:rsid w:val="001756B0"/>
    <w:rsid w:val="00175C50"/>
    <w:rsid w:val="0017607A"/>
    <w:rsid w:val="001764D5"/>
    <w:rsid w:val="00176B1F"/>
    <w:rsid w:val="001802E8"/>
    <w:rsid w:val="001812D2"/>
    <w:rsid w:val="00182414"/>
    <w:rsid w:val="00183499"/>
    <w:rsid w:val="00183AB6"/>
    <w:rsid w:val="00185000"/>
    <w:rsid w:val="0018524D"/>
    <w:rsid w:val="001852DA"/>
    <w:rsid w:val="00185667"/>
    <w:rsid w:val="00185695"/>
    <w:rsid w:val="00185828"/>
    <w:rsid w:val="001868BF"/>
    <w:rsid w:val="001869BC"/>
    <w:rsid w:val="001870F4"/>
    <w:rsid w:val="001878BC"/>
    <w:rsid w:val="00187BB3"/>
    <w:rsid w:val="00190127"/>
    <w:rsid w:val="001912A3"/>
    <w:rsid w:val="00191452"/>
    <w:rsid w:val="0019172D"/>
    <w:rsid w:val="00191F70"/>
    <w:rsid w:val="00191F77"/>
    <w:rsid w:val="0019208E"/>
    <w:rsid w:val="00192185"/>
    <w:rsid w:val="00192A3F"/>
    <w:rsid w:val="00192DAA"/>
    <w:rsid w:val="00192FDB"/>
    <w:rsid w:val="00193BFC"/>
    <w:rsid w:val="00193ECA"/>
    <w:rsid w:val="00194180"/>
    <w:rsid w:val="001947B4"/>
    <w:rsid w:val="00194962"/>
    <w:rsid w:val="00194CF4"/>
    <w:rsid w:val="001950D1"/>
    <w:rsid w:val="001955AB"/>
    <w:rsid w:val="001957E1"/>
    <w:rsid w:val="00195C01"/>
    <w:rsid w:val="00196023"/>
    <w:rsid w:val="001961A9"/>
    <w:rsid w:val="00196B61"/>
    <w:rsid w:val="00197580"/>
    <w:rsid w:val="0019779A"/>
    <w:rsid w:val="00197B87"/>
    <w:rsid w:val="001A0257"/>
    <w:rsid w:val="001A0952"/>
    <w:rsid w:val="001A0C10"/>
    <w:rsid w:val="001A1412"/>
    <w:rsid w:val="001A1A6D"/>
    <w:rsid w:val="001A201B"/>
    <w:rsid w:val="001A2062"/>
    <w:rsid w:val="001A2788"/>
    <w:rsid w:val="001A2EFD"/>
    <w:rsid w:val="001A2F63"/>
    <w:rsid w:val="001A3861"/>
    <w:rsid w:val="001A3B3D"/>
    <w:rsid w:val="001A3E14"/>
    <w:rsid w:val="001A3F4A"/>
    <w:rsid w:val="001A40DF"/>
    <w:rsid w:val="001A426C"/>
    <w:rsid w:val="001A6361"/>
    <w:rsid w:val="001A657E"/>
    <w:rsid w:val="001A7416"/>
    <w:rsid w:val="001A75A7"/>
    <w:rsid w:val="001A7692"/>
    <w:rsid w:val="001A7778"/>
    <w:rsid w:val="001B02C6"/>
    <w:rsid w:val="001B079E"/>
    <w:rsid w:val="001B08D0"/>
    <w:rsid w:val="001B1B2E"/>
    <w:rsid w:val="001B2ABC"/>
    <w:rsid w:val="001B4D2B"/>
    <w:rsid w:val="001B500B"/>
    <w:rsid w:val="001B55B2"/>
    <w:rsid w:val="001B55BC"/>
    <w:rsid w:val="001B5A5C"/>
    <w:rsid w:val="001B62BA"/>
    <w:rsid w:val="001B67DC"/>
    <w:rsid w:val="001B6B77"/>
    <w:rsid w:val="001B6F08"/>
    <w:rsid w:val="001B7AC4"/>
    <w:rsid w:val="001B7AF6"/>
    <w:rsid w:val="001B7D15"/>
    <w:rsid w:val="001C084F"/>
    <w:rsid w:val="001C08A8"/>
    <w:rsid w:val="001C107B"/>
    <w:rsid w:val="001C16BC"/>
    <w:rsid w:val="001C16CD"/>
    <w:rsid w:val="001C2407"/>
    <w:rsid w:val="001C30FD"/>
    <w:rsid w:val="001C5BA5"/>
    <w:rsid w:val="001C5C5F"/>
    <w:rsid w:val="001C6775"/>
    <w:rsid w:val="001C6F28"/>
    <w:rsid w:val="001C72C0"/>
    <w:rsid w:val="001C7305"/>
    <w:rsid w:val="001C7410"/>
    <w:rsid w:val="001C7A7A"/>
    <w:rsid w:val="001D0019"/>
    <w:rsid w:val="001D00CA"/>
    <w:rsid w:val="001D15D5"/>
    <w:rsid w:val="001D1A5A"/>
    <w:rsid w:val="001D1F68"/>
    <w:rsid w:val="001D1FCE"/>
    <w:rsid w:val="001D201C"/>
    <w:rsid w:val="001D2C65"/>
    <w:rsid w:val="001D3241"/>
    <w:rsid w:val="001D498A"/>
    <w:rsid w:val="001D5536"/>
    <w:rsid w:val="001D5618"/>
    <w:rsid w:val="001D6252"/>
    <w:rsid w:val="001D6D27"/>
    <w:rsid w:val="001D6F7C"/>
    <w:rsid w:val="001D7060"/>
    <w:rsid w:val="001D7210"/>
    <w:rsid w:val="001D7AF3"/>
    <w:rsid w:val="001E1506"/>
    <w:rsid w:val="001E2BF1"/>
    <w:rsid w:val="001E2F1B"/>
    <w:rsid w:val="001E4A35"/>
    <w:rsid w:val="001E4DA2"/>
    <w:rsid w:val="001E5758"/>
    <w:rsid w:val="001E5D57"/>
    <w:rsid w:val="001E61BA"/>
    <w:rsid w:val="001E68A8"/>
    <w:rsid w:val="001E69BB"/>
    <w:rsid w:val="001E6DB4"/>
    <w:rsid w:val="001E71FA"/>
    <w:rsid w:val="001E799C"/>
    <w:rsid w:val="001F0AA6"/>
    <w:rsid w:val="001F1A19"/>
    <w:rsid w:val="001F1C67"/>
    <w:rsid w:val="001F1D32"/>
    <w:rsid w:val="001F4039"/>
    <w:rsid w:val="001F42F1"/>
    <w:rsid w:val="001F4552"/>
    <w:rsid w:val="001F4ABE"/>
    <w:rsid w:val="001F4D2F"/>
    <w:rsid w:val="001F5563"/>
    <w:rsid w:val="001F6285"/>
    <w:rsid w:val="001F64D4"/>
    <w:rsid w:val="001F66F0"/>
    <w:rsid w:val="001F6D30"/>
    <w:rsid w:val="001F6F55"/>
    <w:rsid w:val="001F709B"/>
    <w:rsid w:val="00200C0A"/>
    <w:rsid w:val="002011D8"/>
    <w:rsid w:val="00202416"/>
    <w:rsid w:val="0020354F"/>
    <w:rsid w:val="00203940"/>
    <w:rsid w:val="00203EE9"/>
    <w:rsid w:val="0020428E"/>
    <w:rsid w:val="0020479F"/>
    <w:rsid w:val="00205586"/>
    <w:rsid w:val="0020577F"/>
    <w:rsid w:val="002068C5"/>
    <w:rsid w:val="00206DDE"/>
    <w:rsid w:val="00210268"/>
    <w:rsid w:val="00210637"/>
    <w:rsid w:val="00210F3F"/>
    <w:rsid w:val="00211004"/>
    <w:rsid w:val="002111C3"/>
    <w:rsid w:val="0021142A"/>
    <w:rsid w:val="00211BB9"/>
    <w:rsid w:val="0021269E"/>
    <w:rsid w:val="00212751"/>
    <w:rsid w:val="002127FB"/>
    <w:rsid w:val="00212F8C"/>
    <w:rsid w:val="002141CC"/>
    <w:rsid w:val="002145B3"/>
    <w:rsid w:val="00214ABF"/>
    <w:rsid w:val="00214D6E"/>
    <w:rsid w:val="0021567C"/>
    <w:rsid w:val="0021595C"/>
    <w:rsid w:val="00216232"/>
    <w:rsid w:val="002166B9"/>
    <w:rsid w:val="00216E3B"/>
    <w:rsid w:val="002178C3"/>
    <w:rsid w:val="002211A3"/>
    <w:rsid w:val="00223300"/>
    <w:rsid w:val="0022367A"/>
    <w:rsid w:val="00223B76"/>
    <w:rsid w:val="00223ECB"/>
    <w:rsid w:val="00224898"/>
    <w:rsid w:val="00224E48"/>
    <w:rsid w:val="00224F09"/>
    <w:rsid w:val="002254A9"/>
    <w:rsid w:val="002259BD"/>
    <w:rsid w:val="00225F49"/>
    <w:rsid w:val="00226107"/>
    <w:rsid w:val="002269C6"/>
    <w:rsid w:val="00226A9E"/>
    <w:rsid w:val="00227108"/>
    <w:rsid w:val="00227158"/>
    <w:rsid w:val="00227395"/>
    <w:rsid w:val="002300C1"/>
    <w:rsid w:val="00232B5D"/>
    <w:rsid w:val="00232F36"/>
    <w:rsid w:val="00233150"/>
    <w:rsid w:val="00233D97"/>
    <w:rsid w:val="00233ED3"/>
    <w:rsid w:val="0023409A"/>
    <w:rsid w:val="002347A2"/>
    <w:rsid w:val="00234929"/>
    <w:rsid w:val="00234E45"/>
    <w:rsid w:val="00234FC8"/>
    <w:rsid w:val="002354BD"/>
    <w:rsid w:val="002355D6"/>
    <w:rsid w:val="0023575D"/>
    <w:rsid w:val="00235F0F"/>
    <w:rsid w:val="00236037"/>
    <w:rsid w:val="002361DE"/>
    <w:rsid w:val="0023645E"/>
    <w:rsid w:val="00236E45"/>
    <w:rsid w:val="00237932"/>
    <w:rsid w:val="0024008D"/>
    <w:rsid w:val="002406F5"/>
    <w:rsid w:val="002415F1"/>
    <w:rsid w:val="00241972"/>
    <w:rsid w:val="00241DE8"/>
    <w:rsid w:val="00242DEE"/>
    <w:rsid w:val="00242F0E"/>
    <w:rsid w:val="00243BBE"/>
    <w:rsid w:val="0024514C"/>
    <w:rsid w:val="002456E6"/>
    <w:rsid w:val="00245B1E"/>
    <w:rsid w:val="00246BF4"/>
    <w:rsid w:val="00247ECC"/>
    <w:rsid w:val="002506BA"/>
    <w:rsid w:val="00250C7B"/>
    <w:rsid w:val="00250D5F"/>
    <w:rsid w:val="00252604"/>
    <w:rsid w:val="00252F5E"/>
    <w:rsid w:val="002545A4"/>
    <w:rsid w:val="00254605"/>
    <w:rsid w:val="00254D39"/>
    <w:rsid w:val="00254F52"/>
    <w:rsid w:val="002552B4"/>
    <w:rsid w:val="002552E5"/>
    <w:rsid w:val="00255AE2"/>
    <w:rsid w:val="00255EEF"/>
    <w:rsid w:val="00255F12"/>
    <w:rsid w:val="002563D9"/>
    <w:rsid w:val="00256F77"/>
    <w:rsid w:val="00260251"/>
    <w:rsid w:val="00260B4B"/>
    <w:rsid w:val="00260C82"/>
    <w:rsid w:val="0026110A"/>
    <w:rsid w:val="0026113E"/>
    <w:rsid w:val="0026141C"/>
    <w:rsid w:val="002617AE"/>
    <w:rsid w:val="00261867"/>
    <w:rsid w:val="00261D85"/>
    <w:rsid w:val="00263B89"/>
    <w:rsid w:val="00263EBF"/>
    <w:rsid w:val="00264EAE"/>
    <w:rsid w:val="00265222"/>
    <w:rsid w:val="002657A1"/>
    <w:rsid w:val="00265EC0"/>
    <w:rsid w:val="002662FD"/>
    <w:rsid w:val="002666DF"/>
    <w:rsid w:val="00266EE1"/>
    <w:rsid w:val="00267201"/>
    <w:rsid w:val="002679C3"/>
    <w:rsid w:val="00267F37"/>
    <w:rsid w:val="00270464"/>
    <w:rsid w:val="00270605"/>
    <w:rsid w:val="0027068B"/>
    <w:rsid w:val="00271174"/>
    <w:rsid w:val="00271917"/>
    <w:rsid w:val="002719BC"/>
    <w:rsid w:val="00272031"/>
    <w:rsid w:val="002724BD"/>
    <w:rsid w:val="00272CE8"/>
    <w:rsid w:val="00272E32"/>
    <w:rsid w:val="00272F86"/>
    <w:rsid w:val="00273873"/>
    <w:rsid w:val="00273FDA"/>
    <w:rsid w:val="00274143"/>
    <w:rsid w:val="00274455"/>
    <w:rsid w:val="00274562"/>
    <w:rsid w:val="0027553E"/>
    <w:rsid w:val="0027585A"/>
    <w:rsid w:val="00275B51"/>
    <w:rsid w:val="0027777B"/>
    <w:rsid w:val="00280EE9"/>
    <w:rsid w:val="00281059"/>
    <w:rsid w:val="0028112C"/>
    <w:rsid w:val="00281A9F"/>
    <w:rsid w:val="002820F3"/>
    <w:rsid w:val="00282220"/>
    <w:rsid w:val="00282687"/>
    <w:rsid w:val="0028359A"/>
    <w:rsid w:val="00283D1E"/>
    <w:rsid w:val="00284248"/>
    <w:rsid w:val="00284756"/>
    <w:rsid w:val="0028506C"/>
    <w:rsid w:val="002850E3"/>
    <w:rsid w:val="00285938"/>
    <w:rsid w:val="002859FA"/>
    <w:rsid w:val="002866E5"/>
    <w:rsid w:val="0028747B"/>
    <w:rsid w:val="0028793C"/>
    <w:rsid w:val="00290BA2"/>
    <w:rsid w:val="0029120E"/>
    <w:rsid w:val="002916E2"/>
    <w:rsid w:val="002919D9"/>
    <w:rsid w:val="00291C8F"/>
    <w:rsid w:val="00291E44"/>
    <w:rsid w:val="00292520"/>
    <w:rsid w:val="00292F74"/>
    <w:rsid w:val="002933D0"/>
    <w:rsid w:val="002938C0"/>
    <w:rsid w:val="00294530"/>
    <w:rsid w:val="00294CE0"/>
    <w:rsid w:val="00295214"/>
    <w:rsid w:val="00295A21"/>
    <w:rsid w:val="00295A86"/>
    <w:rsid w:val="00296156"/>
    <w:rsid w:val="002967F4"/>
    <w:rsid w:val="00296A72"/>
    <w:rsid w:val="00296C8F"/>
    <w:rsid w:val="002A0222"/>
    <w:rsid w:val="002A11D9"/>
    <w:rsid w:val="002A148D"/>
    <w:rsid w:val="002A1A83"/>
    <w:rsid w:val="002A2965"/>
    <w:rsid w:val="002A3023"/>
    <w:rsid w:val="002A3089"/>
    <w:rsid w:val="002A30E6"/>
    <w:rsid w:val="002A3708"/>
    <w:rsid w:val="002A4140"/>
    <w:rsid w:val="002A4811"/>
    <w:rsid w:val="002A4B87"/>
    <w:rsid w:val="002A5951"/>
    <w:rsid w:val="002A5C3C"/>
    <w:rsid w:val="002A69F3"/>
    <w:rsid w:val="002A70B2"/>
    <w:rsid w:val="002A7358"/>
    <w:rsid w:val="002A74AA"/>
    <w:rsid w:val="002A7BB8"/>
    <w:rsid w:val="002B0990"/>
    <w:rsid w:val="002B13C0"/>
    <w:rsid w:val="002B17C1"/>
    <w:rsid w:val="002B1CA3"/>
    <w:rsid w:val="002B1DAF"/>
    <w:rsid w:val="002B2486"/>
    <w:rsid w:val="002B2E06"/>
    <w:rsid w:val="002B33C7"/>
    <w:rsid w:val="002B35F9"/>
    <w:rsid w:val="002B38A9"/>
    <w:rsid w:val="002B435F"/>
    <w:rsid w:val="002B4899"/>
    <w:rsid w:val="002B4AC9"/>
    <w:rsid w:val="002B5937"/>
    <w:rsid w:val="002B5E54"/>
    <w:rsid w:val="002B6342"/>
    <w:rsid w:val="002B68A5"/>
    <w:rsid w:val="002B6ED1"/>
    <w:rsid w:val="002B7A64"/>
    <w:rsid w:val="002C0748"/>
    <w:rsid w:val="002C0754"/>
    <w:rsid w:val="002C0AAF"/>
    <w:rsid w:val="002C0CDD"/>
    <w:rsid w:val="002C0FE6"/>
    <w:rsid w:val="002C1281"/>
    <w:rsid w:val="002C17B2"/>
    <w:rsid w:val="002C1E07"/>
    <w:rsid w:val="002C321F"/>
    <w:rsid w:val="002C441B"/>
    <w:rsid w:val="002C4618"/>
    <w:rsid w:val="002C4C12"/>
    <w:rsid w:val="002C4EAF"/>
    <w:rsid w:val="002C5AF4"/>
    <w:rsid w:val="002C5CD3"/>
    <w:rsid w:val="002C5E50"/>
    <w:rsid w:val="002C663C"/>
    <w:rsid w:val="002C6854"/>
    <w:rsid w:val="002C6957"/>
    <w:rsid w:val="002C720C"/>
    <w:rsid w:val="002C748E"/>
    <w:rsid w:val="002C7A7B"/>
    <w:rsid w:val="002D0403"/>
    <w:rsid w:val="002D05CC"/>
    <w:rsid w:val="002D0F01"/>
    <w:rsid w:val="002D24F6"/>
    <w:rsid w:val="002D2D2D"/>
    <w:rsid w:val="002D3C43"/>
    <w:rsid w:val="002D3F23"/>
    <w:rsid w:val="002D4E4C"/>
    <w:rsid w:val="002D555E"/>
    <w:rsid w:val="002D5A35"/>
    <w:rsid w:val="002D5AC8"/>
    <w:rsid w:val="002D5C60"/>
    <w:rsid w:val="002D6233"/>
    <w:rsid w:val="002D748D"/>
    <w:rsid w:val="002D7E38"/>
    <w:rsid w:val="002E114C"/>
    <w:rsid w:val="002E1769"/>
    <w:rsid w:val="002E2755"/>
    <w:rsid w:val="002E285B"/>
    <w:rsid w:val="002E31BD"/>
    <w:rsid w:val="002E381F"/>
    <w:rsid w:val="002E3AC9"/>
    <w:rsid w:val="002E44C4"/>
    <w:rsid w:val="002E461B"/>
    <w:rsid w:val="002E48DB"/>
    <w:rsid w:val="002E4C47"/>
    <w:rsid w:val="002E4EBC"/>
    <w:rsid w:val="002E56D3"/>
    <w:rsid w:val="002E6116"/>
    <w:rsid w:val="002E6E2C"/>
    <w:rsid w:val="002E6EC2"/>
    <w:rsid w:val="002E707B"/>
    <w:rsid w:val="002E771C"/>
    <w:rsid w:val="002E7F0D"/>
    <w:rsid w:val="002E7F2D"/>
    <w:rsid w:val="002F034D"/>
    <w:rsid w:val="002F0567"/>
    <w:rsid w:val="002F12AC"/>
    <w:rsid w:val="002F1577"/>
    <w:rsid w:val="002F2B46"/>
    <w:rsid w:val="002F2F94"/>
    <w:rsid w:val="002F2FFB"/>
    <w:rsid w:val="002F30E8"/>
    <w:rsid w:val="002F4338"/>
    <w:rsid w:val="002F47EE"/>
    <w:rsid w:val="002F5D17"/>
    <w:rsid w:val="002F6B30"/>
    <w:rsid w:val="002F73A1"/>
    <w:rsid w:val="002F745D"/>
    <w:rsid w:val="002F761C"/>
    <w:rsid w:val="002F7F89"/>
    <w:rsid w:val="00300015"/>
    <w:rsid w:val="00300055"/>
    <w:rsid w:val="00300A84"/>
    <w:rsid w:val="00300EB4"/>
    <w:rsid w:val="003012E1"/>
    <w:rsid w:val="003019F3"/>
    <w:rsid w:val="00301C87"/>
    <w:rsid w:val="00301CF3"/>
    <w:rsid w:val="00302B83"/>
    <w:rsid w:val="00303804"/>
    <w:rsid w:val="00303E2F"/>
    <w:rsid w:val="0030529B"/>
    <w:rsid w:val="00305576"/>
    <w:rsid w:val="00306A89"/>
    <w:rsid w:val="00306BE3"/>
    <w:rsid w:val="00306C9A"/>
    <w:rsid w:val="00306ED6"/>
    <w:rsid w:val="00307ED5"/>
    <w:rsid w:val="00307FD6"/>
    <w:rsid w:val="00311134"/>
    <w:rsid w:val="00311FE7"/>
    <w:rsid w:val="0031289B"/>
    <w:rsid w:val="003128C7"/>
    <w:rsid w:val="00312B73"/>
    <w:rsid w:val="00313895"/>
    <w:rsid w:val="00313EAF"/>
    <w:rsid w:val="003145BD"/>
    <w:rsid w:val="00314725"/>
    <w:rsid w:val="00314E46"/>
    <w:rsid w:val="003152D0"/>
    <w:rsid w:val="00315564"/>
    <w:rsid w:val="00315683"/>
    <w:rsid w:val="00315877"/>
    <w:rsid w:val="003158AD"/>
    <w:rsid w:val="00315BD5"/>
    <w:rsid w:val="00315E3D"/>
    <w:rsid w:val="00316D18"/>
    <w:rsid w:val="003171A6"/>
    <w:rsid w:val="003174C4"/>
    <w:rsid w:val="00317DE9"/>
    <w:rsid w:val="003200AC"/>
    <w:rsid w:val="003200E6"/>
    <w:rsid w:val="00320A46"/>
    <w:rsid w:val="00321856"/>
    <w:rsid w:val="003218D8"/>
    <w:rsid w:val="00321E6A"/>
    <w:rsid w:val="00323003"/>
    <w:rsid w:val="00323801"/>
    <w:rsid w:val="00323839"/>
    <w:rsid w:val="003238A1"/>
    <w:rsid w:val="003241BF"/>
    <w:rsid w:val="0032449A"/>
    <w:rsid w:val="003255CA"/>
    <w:rsid w:val="003258B8"/>
    <w:rsid w:val="00325A49"/>
    <w:rsid w:val="00325BFE"/>
    <w:rsid w:val="00325D99"/>
    <w:rsid w:val="00325F01"/>
    <w:rsid w:val="0032667E"/>
    <w:rsid w:val="003266EB"/>
    <w:rsid w:val="00326CB5"/>
    <w:rsid w:val="0032719D"/>
    <w:rsid w:val="00330820"/>
    <w:rsid w:val="0033102E"/>
    <w:rsid w:val="003313BF"/>
    <w:rsid w:val="00331755"/>
    <w:rsid w:val="00331CDF"/>
    <w:rsid w:val="00333B89"/>
    <w:rsid w:val="00334381"/>
    <w:rsid w:val="00334754"/>
    <w:rsid w:val="00334B58"/>
    <w:rsid w:val="00334D32"/>
    <w:rsid w:val="003355C6"/>
    <w:rsid w:val="003356CD"/>
    <w:rsid w:val="00335D66"/>
    <w:rsid w:val="00336087"/>
    <w:rsid w:val="003368EA"/>
    <w:rsid w:val="00336C44"/>
    <w:rsid w:val="0033720B"/>
    <w:rsid w:val="003374FA"/>
    <w:rsid w:val="00337A89"/>
    <w:rsid w:val="003407CF"/>
    <w:rsid w:val="003409D5"/>
    <w:rsid w:val="00340C61"/>
    <w:rsid w:val="00340D85"/>
    <w:rsid w:val="00341276"/>
    <w:rsid w:val="00341296"/>
    <w:rsid w:val="00341727"/>
    <w:rsid w:val="0034186F"/>
    <w:rsid w:val="00342855"/>
    <w:rsid w:val="00342BEE"/>
    <w:rsid w:val="00342BFB"/>
    <w:rsid w:val="003436C6"/>
    <w:rsid w:val="00343EAE"/>
    <w:rsid w:val="0034403D"/>
    <w:rsid w:val="00344516"/>
    <w:rsid w:val="00344782"/>
    <w:rsid w:val="00344DB6"/>
    <w:rsid w:val="00346C95"/>
    <w:rsid w:val="00346DFD"/>
    <w:rsid w:val="0035023C"/>
    <w:rsid w:val="00350EC9"/>
    <w:rsid w:val="00350FF5"/>
    <w:rsid w:val="00351BD7"/>
    <w:rsid w:val="00353330"/>
    <w:rsid w:val="00353813"/>
    <w:rsid w:val="00354193"/>
    <w:rsid w:val="00354762"/>
    <w:rsid w:val="00354FCF"/>
    <w:rsid w:val="00356D05"/>
    <w:rsid w:val="0035791C"/>
    <w:rsid w:val="003602E5"/>
    <w:rsid w:val="00360548"/>
    <w:rsid w:val="0036107E"/>
    <w:rsid w:val="00362589"/>
    <w:rsid w:val="00362919"/>
    <w:rsid w:val="003635C7"/>
    <w:rsid w:val="0036433F"/>
    <w:rsid w:val="0036489E"/>
    <w:rsid w:val="00365522"/>
    <w:rsid w:val="0036572F"/>
    <w:rsid w:val="00365D76"/>
    <w:rsid w:val="003663D9"/>
    <w:rsid w:val="003668C8"/>
    <w:rsid w:val="003668EE"/>
    <w:rsid w:val="00366C12"/>
    <w:rsid w:val="00366D5E"/>
    <w:rsid w:val="003672A7"/>
    <w:rsid w:val="003673FF"/>
    <w:rsid w:val="00367EA2"/>
    <w:rsid w:val="003705FD"/>
    <w:rsid w:val="003707D7"/>
    <w:rsid w:val="00370A88"/>
    <w:rsid w:val="00370C72"/>
    <w:rsid w:val="003711E7"/>
    <w:rsid w:val="00371A18"/>
    <w:rsid w:val="00371EC5"/>
    <w:rsid w:val="00371FB9"/>
    <w:rsid w:val="0037397D"/>
    <w:rsid w:val="00373B11"/>
    <w:rsid w:val="00373C7B"/>
    <w:rsid w:val="00373E51"/>
    <w:rsid w:val="00374AD6"/>
    <w:rsid w:val="00374DA5"/>
    <w:rsid w:val="00374E59"/>
    <w:rsid w:val="00376C56"/>
    <w:rsid w:val="00377B8A"/>
    <w:rsid w:val="003800AF"/>
    <w:rsid w:val="003801B3"/>
    <w:rsid w:val="003805FB"/>
    <w:rsid w:val="00380831"/>
    <w:rsid w:val="00380D39"/>
    <w:rsid w:val="00381320"/>
    <w:rsid w:val="003820C4"/>
    <w:rsid w:val="003821C7"/>
    <w:rsid w:val="00382218"/>
    <w:rsid w:val="00382278"/>
    <w:rsid w:val="003822C6"/>
    <w:rsid w:val="00382398"/>
    <w:rsid w:val="00383678"/>
    <w:rsid w:val="00383894"/>
    <w:rsid w:val="003843D3"/>
    <w:rsid w:val="0038588A"/>
    <w:rsid w:val="00386583"/>
    <w:rsid w:val="00386D3B"/>
    <w:rsid w:val="00386F76"/>
    <w:rsid w:val="00387A28"/>
    <w:rsid w:val="00390822"/>
    <w:rsid w:val="003920F8"/>
    <w:rsid w:val="003921E0"/>
    <w:rsid w:val="00392A63"/>
    <w:rsid w:val="00393720"/>
    <w:rsid w:val="003945AC"/>
    <w:rsid w:val="00394CDF"/>
    <w:rsid w:val="00395393"/>
    <w:rsid w:val="00395EA1"/>
    <w:rsid w:val="0039632C"/>
    <w:rsid w:val="00396588"/>
    <w:rsid w:val="003965EC"/>
    <w:rsid w:val="00397242"/>
    <w:rsid w:val="0039750F"/>
    <w:rsid w:val="003976D5"/>
    <w:rsid w:val="00397E85"/>
    <w:rsid w:val="00397EBE"/>
    <w:rsid w:val="003A0168"/>
    <w:rsid w:val="003A028E"/>
    <w:rsid w:val="003A0425"/>
    <w:rsid w:val="003A05A4"/>
    <w:rsid w:val="003A0DCF"/>
    <w:rsid w:val="003A0E8B"/>
    <w:rsid w:val="003A1842"/>
    <w:rsid w:val="003A19E2"/>
    <w:rsid w:val="003A1BD1"/>
    <w:rsid w:val="003A1BEE"/>
    <w:rsid w:val="003A205A"/>
    <w:rsid w:val="003A22C7"/>
    <w:rsid w:val="003A2762"/>
    <w:rsid w:val="003A30BF"/>
    <w:rsid w:val="003A397A"/>
    <w:rsid w:val="003A3ABA"/>
    <w:rsid w:val="003A3E14"/>
    <w:rsid w:val="003A3ED8"/>
    <w:rsid w:val="003A548E"/>
    <w:rsid w:val="003A5696"/>
    <w:rsid w:val="003A5F2F"/>
    <w:rsid w:val="003A605F"/>
    <w:rsid w:val="003A6118"/>
    <w:rsid w:val="003A6765"/>
    <w:rsid w:val="003B06FC"/>
    <w:rsid w:val="003B0812"/>
    <w:rsid w:val="003B0BD8"/>
    <w:rsid w:val="003B0E7A"/>
    <w:rsid w:val="003B1186"/>
    <w:rsid w:val="003B1472"/>
    <w:rsid w:val="003B1D4D"/>
    <w:rsid w:val="003B1FB1"/>
    <w:rsid w:val="003B2552"/>
    <w:rsid w:val="003B2B40"/>
    <w:rsid w:val="003B2F6E"/>
    <w:rsid w:val="003B34F7"/>
    <w:rsid w:val="003B4A7E"/>
    <w:rsid w:val="003B4C53"/>
    <w:rsid w:val="003B4CEA"/>
    <w:rsid w:val="003B4E04"/>
    <w:rsid w:val="003B57C4"/>
    <w:rsid w:val="003B668D"/>
    <w:rsid w:val="003B7CB4"/>
    <w:rsid w:val="003B7D2C"/>
    <w:rsid w:val="003C1260"/>
    <w:rsid w:val="003C19AE"/>
    <w:rsid w:val="003C1D01"/>
    <w:rsid w:val="003C3493"/>
    <w:rsid w:val="003C3AAB"/>
    <w:rsid w:val="003C4183"/>
    <w:rsid w:val="003C4ADB"/>
    <w:rsid w:val="003C5208"/>
    <w:rsid w:val="003C556E"/>
    <w:rsid w:val="003C59FE"/>
    <w:rsid w:val="003C6627"/>
    <w:rsid w:val="003C67B9"/>
    <w:rsid w:val="003D075D"/>
    <w:rsid w:val="003D0E7D"/>
    <w:rsid w:val="003D1AD5"/>
    <w:rsid w:val="003D1B6B"/>
    <w:rsid w:val="003D24B2"/>
    <w:rsid w:val="003D2C8E"/>
    <w:rsid w:val="003D4785"/>
    <w:rsid w:val="003D4830"/>
    <w:rsid w:val="003D4F78"/>
    <w:rsid w:val="003D5060"/>
    <w:rsid w:val="003D544D"/>
    <w:rsid w:val="003D565C"/>
    <w:rsid w:val="003D5BC2"/>
    <w:rsid w:val="003D5DCC"/>
    <w:rsid w:val="003D71DA"/>
    <w:rsid w:val="003D74C0"/>
    <w:rsid w:val="003D7F66"/>
    <w:rsid w:val="003E065B"/>
    <w:rsid w:val="003E0A9C"/>
    <w:rsid w:val="003E0FAC"/>
    <w:rsid w:val="003E14E4"/>
    <w:rsid w:val="003E16C3"/>
    <w:rsid w:val="003E19FC"/>
    <w:rsid w:val="003E1AEF"/>
    <w:rsid w:val="003E1BBD"/>
    <w:rsid w:val="003E1BFE"/>
    <w:rsid w:val="003E1C05"/>
    <w:rsid w:val="003E2CF6"/>
    <w:rsid w:val="003E3AD8"/>
    <w:rsid w:val="003E3C6E"/>
    <w:rsid w:val="003E4073"/>
    <w:rsid w:val="003E4663"/>
    <w:rsid w:val="003E60B0"/>
    <w:rsid w:val="003E631C"/>
    <w:rsid w:val="003E6C2D"/>
    <w:rsid w:val="003F030F"/>
    <w:rsid w:val="003F04D5"/>
    <w:rsid w:val="003F0A9B"/>
    <w:rsid w:val="003F1D3C"/>
    <w:rsid w:val="003F1EAE"/>
    <w:rsid w:val="003F1FA7"/>
    <w:rsid w:val="003F2292"/>
    <w:rsid w:val="003F38B4"/>
    <w:rsid w:val="003F431A"/>
    <w:rsid w:val="003F44B9"/>
    <w:rsid w:val="003F456A"/>
    <w:rsid w:val="003F4C1D"/>
    <w:rsid w:val="003F56FC"/>
    <w:rsid w:val="003F5A08"/>
    <w:rsid w:val="003F6492"/>
    <w:rsid w:val="003F65D9"/>
    <w:rsid w:val="003F66F2"/>
    <w:rsid w:val="003F6DE2"/>
    <w:rsid w:val="003F7640"/>
    <w:rsid w:val="003F7DDF"/>
    <w:rsid w:val="003F7F78"/>
    <w:rsid w:val="00400E20"/>
    <w:rsid w:val="0040157C"/>
    <w:rsid w:val="004019EC"/>
    <w:rsid w:val="004024D2"/>
    <w:rsid w:val="00402681"/>
    <w:rsid w:val="0040290A"/>
    <w:rsid w:val="00402E60"/>
    <w:rsid w:val="00403736"/>
    <w:rsid w:val="00404218"/>
    <w:rsid w:val="0040443F"/>
    <w:rsid w:val="00405954"/>
    <w:rsid w:val="00406114"/>
    <w:rsid w:val="00406D3C"/>
    <w:rsid w:val="0041020D"/>
    <w:rsid w:val="004103A1"/>
    <w:rsid w:val="00410B2F"/>
    <w:rsid w:val="00411C72"/>
    <w:rsid w:val="004124E5"/>
    <w:rsid w:val="00412500"/>
    <w:rsid w:val="0041281B"/>
    <w:rsid w:val="0041542F"/>
    <w:rsid w:val="00415582"/>
    <w:rsid w:val="00415FB4"/>
    <w:rsid w:val="004163F3"/>
    <w:rsid w:val="00416694"/>
    <w:rsid w:val="00416CE0"/>
    <w:rsid w:val="0041726B"/>
    <w:rsid w:val="00417D1F"/>
    <w:rsid w:val="004206EB"/>
    <w:rsid w:val="00420716"/>
    <w:rsid w:val="00420E92"/>
    <w:rsid w:val="0042109F"/>
    <w:rsid w:val="0042132F"/>
    <w:rsid w:val="004215B0"/>
    <w:rsid w:val="0042161B"/>
    <w:rsid w:val="004217EB"/>
    <w:rsid w:val="004218D9"/>
    <w:rsid w:val="00421C73"/>
    <w:rsid w:val="004222FF"/>
    <w:rsid w:val="00422FD5"/>
    <w:rsid w:val="00423CC4"/>
    <w:rsid w:val="004242FA"/>
    <w:rsid w:val="0042523C"/>
    <w:rsid w:val="0042593A"/>
    <w:rsid w:val="00426F86"/>
    <w:rsid w:val="00426FDF"/>
    <w:rsid w:val="004278E3"/>
    <w:rsid w:val="00427CAD"/>
    <w:rsid w:val="00430052"/>
    <w:rsid w:val="00430302"/>
    <w:rsid w:val="00430938"/>
    <w:rsid w:val="00431302"/>
    <w:rsid w:val="0043184E"/>
    <w:rsid w:val="004323FF"/>
    <w:rsid w:val="004325FB"/>
    <w:rsid w:val="00432AA1"/>
    <w:rsid w:val="004338AF"/>
    <w:rsid w:val="004348C0"/>
    <w:rsid w:val="00434C40"/>
    <w:rsid w:val="00435239"/>
    <w:rsid w:val="004354EC"/>
    <w:rsid w:val="00435560"/>
    <w:rsid w:val="00435BC9"/>
    <w:rsid w:val="00437050"/>
    <w:rsid w:val="00437339"/>
    <w:rsid w:val="00437363"/>
    <w:rsid w:val="004415E4"/>
    <w:rsid w:val="00442030"/>
    <w:rsid w:val="004424E7"/>
    <w:rsid w:val="00442CD0"/>
    <w:rsid w:val="00442F06"/>
    <w:rsid w:val="004432BA"/>
    <w:rsid w:val="004433FD"/>
    <w:rsid w:val="00443782"/>
    <w:rsid w:val="00443909"/>
    <w:rsid w:val="0044407E"/>
    <w:rsid w:val="0044434A"/>
    <w:rsid w:val="00444EA4"/>
    <w:rsid w:val="0044595D"/>
    <w:rsid w:val="00446119"/>
    <w:rsid w:val="00446717"/>
    <w:rsid w:val="00446A52"/>
    <w:rsid w:val="00447218"/>
    <w:rsid w:val="00447383"/>
    <w:rsid w:val="00447BB9"/>
    <w:rsid w:val="00447C03"/>
    <w:rsid w:val="004505F4"/>
    <w:rsid w:val="00450D58"/>
    <w:rsid w:val="00450F86"/>
    <w:rsid w:val="00451A65"/>
    <w:rsid w:val="00452273"/>
    <w:rsid w:val="00452DB1"/>
    <w:rsid w:val="004537C6"/>
    <w:rsid w:val="00453C10"/>
    <w:rsid w:val="00454199"/>
    <w:rsid w:val="00454531"/>
    <w:rsid w:val="00454B43"/>
    <w:rsid w:val="00455353"/>
    <w:rsid w:val="0045566E"/>
    <w:rsid w:val="00456018"/>
    <w:rsid w:val="00456258"/>
    <w:rsid w:val="0045794A"/>
    <w:rsid w:val="004600F8"/>
    <w:rsid w:val="0046031D"/>
    <w:rsid w:val="0046043C"/>
    <w:rsid w:val="004611D5"/>
    <w:rsid w:val="004615D0"/>
    <w:rsid w:val="00461DA9"/>
    <w:rsid w:val="00463B96"/>
    <w:rsid w:val="00463E07"/>
    <w:rsid w:val="004649DD"/>
    <w:rsid w:val="0046508B"/>
    <w:rsid w:val="00465FAA"/>
    <w:rsid w:val="004670D2"/>
    <w:rsid w:val="00470198"/>
    <w:rsid w:val="0047037D"/>
    <w:rsid w:val="00471B41"/>
    <w:rsid w:val="004720C8"/>
    <w:rsid w:val="0047355B"/>
    <w:rsid w:val="00473AC9"/>
    <w:rsid w:val="00473BB5"/>
    <w:rsid w:val="00473D83"/>
    <w:rsid w:val="00474369"/>
    <w:rsid w:val="0047439A"/>
    <w:rsid w:val="00474EB0"/>
    <w:rsid w:val="00475DC7"/>
    <w:rsid w:val="00475F42"/>
    <w:rsid w:val="0047610F"/>
    <w:rsid w:val="0047727D"/>
    <w:rsid w:val="004779B0"/>
    <w:rsid w:val="00480917"/>
    <w:rsid w:val="004811D9"/>
    <w:rsid w:val="004815C2"/>
    <w:rsid w:val="00481E77"/>
    <w:rsid w:val="00482CF5"/>
    <w:rsid w:val="0048361B"/>
    <w:rsid w:val="00484314"/>
    <w:rsid w:val="00484551"/>
    <w:rsid w:val="0048517F"/>
    <w:rsid w:val="00485326"/>
    <w:rsid w:val="0048618A"/>
    <w:rsid w:val="004874E0"/>
    <w:rsid w:val="004906FE"/>
    <w:rsid w:val="004907CA"/>
    <w:rsid w:val="00490CBD"/>
    <w:rsid w:val="00491017"/>
    <w:rsid w:val="00492CFF"/>
    <w:rsid w:val="00492E6D"/>
    <w:rsid w:val="00493122"/>
    <w:rsid w:val="004941A3"/>
    <w:rsid w:val="00494E56"/>
    <w:rsid w:val="00494EAC"/>
    <w:rsid w:val="0049526F"/>
    <w:rsid w:val="00495EFE"/>
    <w:rsid w:val="004960D2"/>
    <w:rsid w:val="00496AB5"/>
    <w:rsid w:val="0049757A"/>
    <w:rsid w:val="004A1602"/>
    <w:rsid w:val="004A1CA4"/>
    <w:rsid w:val="004A2F78"/>
    <w:rsid w:val="004A3A47"/>
    <w:rsid w:val="004A450A"/>
    <w:rsid w:val="004A4973"/>
    <w:rsid w:val="004A4DF2"/>
    <w:rsid w:val="004A4FE8"/>
    <w:rsid w:val="004A56C0"/>
    <w:rsid w:val="004A59CA"/>
    <w:rsid w:val="004A5C75"/>
    <w:rsid w:val="004A70F4"/>
    <w:rsid w:val="004A7987"/>
    <w:rsid w:val="004A7E2F"/>
    <w:rsid w:val="004A7EF0"/>
    <w:rsid w:val="004B00EE"/>
    <w:rsid w:val="004B0FEE"/>
    <w:rsid w:val="004B1991"/>
    <w:rsid w:val="004B1B9A"/>
    <w:rsid w:val="004B1D28"/>
    <w:rsid w:val="004B393C"/>
    <w:rsid w:val="004B3B29"/>
    <w:rsid w:val="004B4709"/>
    <w:rsid w:val="004B5674"/>
    <w:rsid w:val="004B584A"/>
    <w:rsid w:val="004B745A"/>
    <w:rsid w:val="004B7B3C"/>
    <w:rsid w:val="004B7C49"/>
    <w:rsid w:val="004B7F0D"/>
    <w:rsid w:val="004C029A"/>
    <w:rsid w:val="004C09D6"/>
    <w:rsid w:val="004C0E77"/>
    <w:rsid w:val="004C1423"/>
    <w:rsid w:val="004C144D"/>
    <w:rsid w:val="004C19C1"/>
    <w:rsid w:val="004C2902"/>
    <w:rsid w:val="004C3140"/>
    <w:rsid w:val="004C3A43"/>
    <w:rsid w:val="004C3BAC"/>
    <w:rsid w:val="004C48D7"/>
    <w:rsid w:val="004C4A92"/>
    <w:rsid w:val="004C5122"/>
    <w:rsid w:val="004C5491"/>
    <w:rsid w:val="004C5EE4"/>
    <w:rsid w:val="004C67F6"/>
    <w:rsid w:val="004C6854"/>
    <w:rsid w:val="004C6AB8"/>
    <w:rsid w:val="004C6B3B"/>
    <w:rsid w:val="004C7765"/>
    <w:rsid w:val="004D1066"/>
    <w:rsid w:val="004D38A1"/>
    <w:rsid w:val="004D44BA"/>
    <w:rsid w:val="004D50EC"/>
    <w:rsid w:val="004D555A"/>
    <w:rsid w:val="004D57E0"/>
    <w:rsid w:val="004D60E5"/>
    <w:rsid w:val="004D68D1"/>
    <w:rsid w:val="004D6DB3"/>
    <w:rsid w:val="004D72B5"/>
    <w:rsid w:val="004D7BFE"/>
    <w:rsid w:val="004E00A4"/>
    <w:rsid w:val="004E018A"/>
    <w:rsid w:val="004E0495"/>
    <w:rsid w:val="004E076F"/>
    <w:rsid w:val="004E0A89"/>
    <w:rsid w:val="004E10FB"/>
    <w:rsid w:val="004E124F"/>
    <w:rsid w:val="004E139F"/>
    <w:rsid w:val="004E13B8"/>
    <w:rsid w:val="004E184F"/>
    <w:rsid w:val="004E1B4A"/>
    <w:rsid w:val="004E1D55"/>
    <w:rsid w:val="004E2990"/>
    <w:rsid w:val="004E29BD"/>
    <w:rsid w:val="004E3175"/>
    <w:rsid w:val="004E33F7"/>
    <w:rsid w:val="004E4693"/>
    <w:rsid w:val="004E49E2"/>
    <w:rsid w:val="004E4F57"/>
    <w:rsid w:val="004E52B0"/>
    <w:rsid w:val="004E59AE"/>
    <w:rsid w:val="004E5CFA"/>
    <w:rsid w:val="004E6164"/>
    <w:rsid w:val="004E651F"/>
    <w:rsid w:val="004E6CB4"/>
    <w:rsid w:val="004F013A"/>
    <w:rsid w:val="004F0566"/>
    <w:rsid w:val="004F07D1"/>
    <w:rsid w:val="004F0B26"/>
    <w:rsid w:val="004F13FB"/>
    <w:rsid w:val="004F1B9E"/>
    <w:rsid w:val="004F24AC"/>
    <w:rsid w:val="004F2517"/>
    <w:rsid w:val="004F29ED"/>
    <w:rsid w:val="004F336F"/>
    <w:rsid w:val="004F4394"/>
    <w:rsid w:val="004F515D"/>
    <w:rsid w:val="004F6107"/>
    <w:rsid w:val="004F72B6"/>
    <w:rsid w:val="004F7863"/>
    <w:rsid w:val="00500684"/>
    <w:rsid w:val="00500E1B"/>
    <w:rsid w:val="00500EAA"/>
    <w:rsid w:val="00500F30"/>
    <w:rsid w:val="00501B67"/>
    <w:rsid w:val="005023F5"/>
    <w:rsid w:val="00502628"/>
    <w:rsid w:val="005027FD"/>
    <w:rsid w:val="0050300B"/>
    <w:rsid w:val="0050302E"/>
    <w:rsid w:val="00503039"/>
    <w:rsid w:val="005034C5"/>
    <w:rsid w:val="0050377F"/>
    <w:rsid w:val="005037F3"/>
    <w:rsid w:val="005042C7"/>
    <w:rsid w:val="00504F66"/>
    <w:rsid w:val="00505CE2"/>
    <w:rsid w:val="005061B7"/>
    <w:rsid w:val="0050684C"/>
    <w:rsid w:val="0050728C"/>
    <w:rsid w:val="00507BF0"/>
    <w:rsid w:val="00510F1B"/>
    <w:rsid w:val="0051161F"/>
    <w:rsid w:val="00513208"/>
    <w:rsid w:val="005133A5"/>
    <w:rsid w:val="0051379D"/>
    <w:rsid w:val="00513E29"/>
    <w:rsid w:val="00514384"/>
    <w:rsid w:val="00514ADF"/>
    <w:rsid w:val="00514B60"/>
    <w:rsid w:val="00514E9B"/>
    <w:rsid w:val="005159FF"/>
    <w:rsid w:val="00515B75"/>
    <w:rsid w:val="00515D7D"/>
    <w:rsid w:val="00515F74"/>
    <w:rsid w:val="0051639E"/>
    <w:rsid w:val="00516884"/>
    <w:rsid w:val="0051718A"/>
    <w:rsid w:val="0051738B"/>
    <w:rsid w:val="00517A81"/>
    <w:rsid w:val="00517F70"/>
    <w:rsid w:val="00520374"/>
    <w:rsid w:val="00520473"/>
    <w:rsid w:val="00520D38"/>
    <w:rsid w:val="00521BC4"/>
    <w:rsid w:val="00522B94"/>
    <w:rsid w:val="005231AC"/>
    <w:rsid w:val="00523374"/>
    <w:rsid w:val="00524C2C"/>
    <w:rsid w:val="00525575"/>
    <w:rsid w:val="0052596C"/>
    <w:rsid w:val="005261C9"/>
    <w:rsid w:val="0052622E"/>
    <w:rsid w:val="00526367"/>
    <w:rsid w:val="00526454"/>
    <w:rsid w:val="00526E35"/>
    <w:rsid w:val="00527DB4"/>
    <w:rsid w:val="00531677"/>
    <w:rsid w:val="00531E5D"/>
    <w:rsid w:val="0053287C"/>
    <w:rsid w:val="00532881"/>
    <w:rsid w:val="00532A94"/>
    <w:rsid w:val="005342F4"/>
    <w:rsid w:val="0053453B"/>
    <w:rsid w:val="0053480D"/>
    <w:rsid w:val="00534BCE"/>
    <w:rsid w:val="00535E78"/>
    <w:rsid w:val="0053620E"/>
    <w:rsid w:val="005366B0"/>
    <w:rsid w:val="00536F4D"/>
    <w:rsid w:val="00537681"/>
    <w:rsid w:val="005376CA"/>
    <w:rsid w:val="00537F73"/>
    <w:rsid w:val="0054046A"/>
    <w:rsid w:val="00540E73"/>
    <w:rsid w:val="00540EC1"/>
    <w:rsid w:val="005418B9"/>
    <w:rsid w:val="00541AAA"/>
    <w:rsid w:val="005424C3"/>
    <w:rsid w:val="00542DEA"/>
    <w:rsid w:val="005436C6"/>
    <w:rsid w:val="00544668"/>
    <w:rsid w:val="005447AD"/>
    <w:rsid w:val="00544828"/>
    <w:rsid w:val="00545859"/>
    <w:rsid w:val="0054639C"/>
    <w:rsid w:val="00546BFB"/>
    <w:rsid w:val="005507C0"/>
    <w:rsid w:val="00550925"/>
    <w:rsid w:val="00550F62"/>
    <w:rsid w:val="005517D8"/>
    <w:rsid w:val="00551B7F"/>
    <w:rsid w:val="00551CEE"/>
    <w:rsid w:val="005527A1"/>
    <w:rsid w:val="00552918"/>
    <w:rsid w:val="00552BFF"/>
    <w:rsid w:val="0055495B"/>
    <w:rsid w:val="00554D81"/>
    <w:rsid w:val="00555242"/>
    <w:rsid w:val="00555F31"/>
    <w:rsid w:val="00557198"/>
    <w:rsid w:val="0055773A"/>
    <w:rsid w:val="00557BDF"/>
    <w:rsid w:val="00557F0D"/>
    <w:rsid w:val="00561BF4"/>
    <w:rsid w:val="005625D7"/>
    <w:rsid w:val="00563F17"/>
    <w:rsid w:val="0056449C"/>
    <w:rsid w:val="0056478C"/>
    <w:rsid w:val="0056610F"/>
    <w:rsid w:val="005661BE"/>
    <w:rsid w:val="005665C8"/>
    <w:rsid w:val="005666D6"/>
    <w:rsid w:val="0056733C"/>
    <w:rsid w:val="00567959"/>
    <w:rsid w:val="0057043F"/>
    <w:rsid w:val="0057136C"/>
    <w:rsid w:val="00571402"/>
    <w:rsid w:val="005718D8"/>
    <w:rsid w:val="00572028"/>
    <w:rsid w:val="00572097"/>
    <w:rsid w:val="00572262"/>
    <w:rsid w:val="00572958"/>
    <w:rsid w:val="005729B6"/>
    <w:rsid w:val="00572CA1"/>
    <w:rsid w:val="00572E72"/>
    <w:rsid w:val="00573A99"/>
    <w:rsid w:val="00573F1E"/>
    <w:rsid w:val="0057409C"/>
    <w:rsid w:val="005740B9"/>
    <w:rsid w:val="00574919"/>
    <w:rsid w:val="00574979"/>
    <w:rsid w:val="005752F5"/>
    <w:rsid w:val="00575A83"/>
    <w:rsid w:val="00575B4C"/>
    <w:rsid w:val="00575BCA"/>
    <w:rsid w:val="00577E8A"/>
    <w:rsid w:val="00581D71"/>
    <w:rsid w:val="00582568"/>
    <w:rsid w:val="00583B9E"/>
    <w:rsid w:val="005841E9"/>
    <w:rsid w:val="005843D7"/>
    <w:rsid w:val="00585432"/>
    <w:rsid w:val="00585EB5"/>
    <w:rsid w:val="005868BF"/>
    <w:rsid w:val="00586E18"/>
    <w:rsid w:val="005900B5"/>
    <w:rsid w:val="00590381"/>
    <w:rsid w:val="005909FD"/>
    <w:rsid w:val="00591110"/>
    <w:rsid w:val="00591ED7"/>
    <w:rsid w:val="0059331A"/>
    <w:rsid w:val="0059340D"/>
    <w:rsid w:val="00594114"/>
    <w:rsid w:val="00595143"/>
    <w:rsid w:val="00595DD8"/>
    <w:rsid w:val="005960F9"/>
    <w:rsid w:val="00596FFE"/>
    <w:rsid w:val="00597460"/>
    <w:rsid w:val="005A08E5"/>
    <w:rsid w:val="005A0961"/>
    <w:rsid w:val="005A1370"/>
    <w:rsid w:val="005A3A8F"/>
    <w:rsid w:val="005A42A3"/>
    <w:rsid w:val="005A43C8"/>
    <w:rsid w:val="005A5462"/>
    <w:rsid w:val="005A5A0D"/>
    <w:rsid w:val="005A5A6C"/>
    <w:rsid w:val="005A5B6E"/>
    <w:rsid w:val="005A603C"/>
    <w:rsid w:val="005A6304"/>
    <w:rsid w:val="005A6603"/>
    <w:rsid w:val="005A6AB6"/>
    <w:rsid w:val="005A6C89"/>
    <w:rsid w:val="005A711C"/>
    <w:rsid w:val="005A72BC"/>
    <w:rsid w:val="005B0344"/>
    <w:rsid w:val="005B04AE"/>
    <w:rsid w:val="005B0B4C"/>
    <w:rsid w:val="005B21E9"/>
    <w:rsid w:val="005B2B08"/>
    <w:rsid w:val="005B2BB7"/>
    <w:rsid w:val="005B3B77"/>
    <w:rsid w:val="005B3EE8"/>
    <w:rsid w:val="005B4112"/>
    <w:rsid w:val="005B4272"/>
    <w:rsid w:val="005B520E"/>
    <w:rsid w:val="005B54B0"/>
    <w:rsid w:val="005B5DBA"/>
    <w:rsid w:val="005B6A0D"/>
    <w:rsid w:val="005B74F9"/>
    <w:rsid w:val="005B75A2"/>
    <w:rsid w:val="005C0281"/>
    <w:rsid w:val="005C042A"/>
    <w:rsid w:val="005C096B"/>
    <w:rsid w:val="005C0F45"/>
    <w:rsid w:val="005C141E"/>
    <w:rsid w:val="005C1624"/>
    <w:rsid w:val="005C2151"/>
    <w:rsid w:val="005C2668"/>
    <w:rsid w:val="005C29E9"/>
    <w:rsid w:val="005C30C9"/>
    <w:rsid w:val="005C3F59"/>
    <w:rsid w:val="005C41ED"/>
    <w:rsid w:val="005C4842"/>
    <w:rsid w:val="005C4C78"/>
    <w:rsid w:val="005C4E40"/>
    <w:rsid w:val="005C50E0"/>
    <w:rsid w:val="005C5BB9"/>
    <w:rsid w:val="005C5C5D"/>
    <w:rsid w:val="005C64C5"/>
    <w:rsid w:val="005C65AC"/>
    <w:rsid w:val="005C70AC"/>
    <w:rsid w:val="005C75CD"/>
    <w:rsid w:val="005C7747"/>
    <w:rsid w:val="005D0433"/>
    <w:rsid w:val="005D091C"/>
    <w:rsid w:val="005D0AE9"/>
    <w:rsid w:val="005D1237"/>
    <w:rsid w:val="005D175E"/>
    <w:rsid w:val="005D17D7"/>
    <w:rsid w:val="005D183C"/>
    <w:rsid w:val="005D309C"/>
    <w:rsid w:val="005D31E9"/>
    <w:rsid w:val="005D329C"/>
    <w:rsid w:val="005D33E3"/>
    <w:rsid w:val="005D3B7A"/>
    <w:rsid w:val="005D4911"/>
    <w:rsid w:val="005D4DA2"/>
    <w:rsid w:val="005D5662"/>
    <w:rsid w:val="005D58E2"/>
    <w:rsid w:val="005D70BE"/>
    <w:rsid w:val="005D729F"/>
    <w:rsid w:val="005D7A2A"/>
    <w:rsid w:val="005E087F"/>
    <w:rsid w:val="005E0E3D"/>
    <w:rsid w:val="005E0E43"/>
    <w:rsid w:val="005E0FD5"/>
    <w:rsid w:val="005E157E"/>
    <w:rsid w:val="005E1707"/>
    <w:rsid w:val="005E1F98"/>
    <w:rsid w:val="005E2683"/>
    <w:rsid w:val="005E26D1"/>
    <w:rsid w:val="005E2800"/>
    <w:rsid w:val="005E2F68"/>
    <w:rsid w:val="005E3524"/>
    <w:rsid w:val="005E35D0"/>
    <w:rsid w:val="005E3B24"/>
    <w:rsid w:val="005E3F59"/>
    <w:rsid w:val="005E475B"/>
    <w:rsid w:val="005E5485"/>
    <w:rsid w:val="005E5966"/>
    <w:rsid w:val="005E5B4D"/>
    <w:rsid w:val="005E63B8"/>
    <w:rsid w:val="005E743A"/>
    <w:rsid w:val="005F01C4"/>
    <w:rsid w:val="005F075D"/>
    <w:rsid w:val="005F126B"/>
    <w:rsid w:val="005F1B4A"/>
    <w:rsid w:val="005F1FAF"/>
    <w:rsid w:val="005F219D"/>
    <w:rsid w:val="005F297C"/>
    <w:rsid w:val="005F2B5C"/>
    <w:rsid w:val="005F2CCD"/>
    <w:rsid w:val="005F3375"/>
    <w:rsid w:val="005F353B"/>
    <w:rsid w:val="005F36FF"/>
    <w:rsid w:val="005F3C27"/>
    <w:rsid w:val="005F3DF1"/>
    <w:rsid w:val="005F4575"/>
    <w:rsid w:val="005F5002"/>
    <w:rsid w:val="005F52D4"/>
    <w:rsid w:val="005F5302"/>
    <w:rsid w:val="005F5356"/>
    <w:rsid w:val="005F5792"/>
    <w:rsid w:val="005F6466"/>
    <w:rsid w:val="005F7DA6"/>
    <w:rsid w:val="0060008D"/>
    <w:rsid w:val="00600A08"/>
    <w:rsid w:val="00601116"/>
    <w:rsid w:val="00601BFD"/>
    <w:rsid w:val="00602A68"/>
    <w:rsid w:val="00602CBB"/>
    <w:rsid w:val="00602F88"/>
    <w:rsid w:val="006035DE"/>
    <w:rsid w:val="0060401F"/>
    <w:rsid w:val="00604684"/>
    <w:rsid w:val="006048A1"/>
    <w:rsid w:val="00604B02"/>
    <w:rsid w:val="00605346"/>
    <w:rsid w:val="00605707"/>
    <w:rsid w:val="00605761"/>
    <w:rsid w:val="0060577C"/>
    <w:rsid w:val="00605825"/>
    <w:rsid w:val="00606948"/>
    <w:rsid w:val="00606D7F"/>
    <w:rsid w:val="00607702"/>
    <w:rsid w:val="006100C3"/>
    <w:rsid w:val="0061039A"/>
    <w:rsid w:val="00610C84"/>
    <w:rsid w:val="00611B79"/>
    <w:rsid w:val="00612112"/>
    <w:rsid w:val="00612CB7"/>
    <w:rsid w:val="006131BC"/>
    <w:rsid w:val="006132B9"/>
    <w:rsid w:val="00613662"/>
    <w:rsid w:val="00613A65"/>
    <w:rsid w:val="00613DB2"/>
    <w:rsid w:val="00613DD6"/>
    <w:rsid w:val="00614C05"/>
    <w:rsid w:val="00614C49"/>
    <w:rsid w:val="006150AD"/>
    <w:rsid w:val="00615172"/>
    <w:rsid w:val="00615880"/>
    <w:rsid w:val="00615DCD"/>
    <w:rsid w:val="00615E63"/>
    <w:rsid w:val="00615FE3"/>
    <w:rsid w:val="006162D7"/>
    <w:rsid w:val="00616691"/>
    <w:rsid w:val="00616EBA"/>
    <w:rsid w:val="0061724E"/>
    <w:rsid w:val="00617B94"/>
    <w:rsid w:val="00620C6F"/>
    <w:rsid w:val="0062188F"/>
    <w:rsid w:val="00622152"/>
    <w:rsid w:val="00622859"/>
    <w:rsid w:val="00622FE3"/>
    <w:rsid w:val="0062380A"/>
    <w:rsid w:val="00624021"/>
    <w:rsid w:val="00624E35"/>
    <w:rsid w:val="00624E3E"/>
    <w:rsid w:val="00625644"/>
    <w:rsid w:val="006260A5"/>
    <w:rsid w:val="00626B3F"/>
    <w:rsid w:val="00626B99"/>
    <w:rsid w:val="00626E75"/>
    <w:rsid w:val="00627721"/>
    <w:rsid w:val="006303DC"/>
    <w:rsid w:val="00630597"/>
    <w:rsid w:val="00630C79"/>
    <w:rsid w:val="00631A05"/>
    <w:rsid w:val="00632052"/>
    <w:rsid w:val="00632C50"/>
    <w:rsid w:val="00633087"/>
    <w:rsid w:val="0063385B"/>
    <w:rsid w:val="00633A08"/>
    <w:rsid w:val="00633A2A"/>
    <w:rsid w:val="00633DCB"/>
    <w:rsid w:val="00634155"/>
    <w:rsid w:val="006345C8"/>
    <w:rsid w:val="00634BA5"/>
    <w:rsid w:val="00635554"/>
    <w:rsid w:val="0063741D"/>
    <w:rsid w:val="006378D0"/>
    <w:rsid w:val="00637B90"/>
    <w:rsid w:val="00637FCE"/>
    <w:rsid w:val="0064063E"/>
    <w:rsid w:val="00642205"/>
    <w:rsid w:val="0064223C"/>
    <w:rsid w:val="00642F37"/>
    <w:rsid w:val="0064311C"/>
    <w:rsid w:val="006432BA"/>
    <w:rsid w:val="006442E9"/>
    <w:rsid w:val="0064453C"/>
    <w:rsid w:val="006446B2"/>
    <w:rsid w:val="006446D8"/>
    <w:rsid w:val="00644E56"/>
    <w:rsid w:val="00645423"/>
    <w:rsid w:val="0064555D"/>
    <w:rsid w:val="00645853"/>
    <w:rsid w:val="00645D22"/>
    <w:rsid w:val="00646052"/>
    <w:rsid w:val="00646A07"/>
    <w:rsid w:val="00646D01"/>
    <w:rsid w:val="006474C6"/>
    <w:rsid w:val="006476B7"/>
    <w:rsid w:val="0064778D"/>
    <w:rsid w:val="00647B42"/>
    <w:rsid w:val="00647D73"/>
    <w:rsid w:val="00651254"/>
    <w:rsid w:val="00651A08"/>
    <w:rsid w:val="00651E68"/>
    <w:rsid w:val="0065209E"/>
    <w:rsid w:val="00652A8D"/>
    <w:rsid w:val="00652B60"/>
    <w:rsid w:val="00653406"/>
    <w:rsid w:val="006540B4"/>
    <w:rsid w:val="00654204"/>
    <w:rsid w:val="00654615"/>
    <w:rsid w:val="0065690B"/>
    <w:rsid w:val="00656EFE"/>
    <w:rsid w:val="00657AAD"/>
    <w:rsid w:val="00657B02"/>
    <w:rsid w:val="006600FF"/>
    <w:rsid w:val="00660571"/>
    <w:rsid w:val="0066061A"/>
    <w:rsid w:val="006609B0"/>
    <w:rsid w:val="00660B6F"/>
    <w:rsid w:val="006616B0"/>
    <w:rsid w:val="0066171F"/>
    <w:rsid w:val="00661D4C"/>
    <w:rsid w:val="00661E60"/>
    <w:rsid w:val="00662A67"/>
    <w:rsid w:val="00662B0A"/>
    <w:rsid w:val="006635F3"/>
    <w:rsid w:val="00663778"/>
    <w:rsid w:val="00663D1D"/>
    <w:rsid w:val="006644B2"/>
    <w:rsid w:val="00664508"/>
    <w:rsid w:val="00664B6D"/>
    <w:rsid w:val="00665B0F"/>
    <w:rsid w:val="00667148"/>
    <w:rsid w:val="00667243"/>
    <w:rsid w:val="00670434"/>
    <w:rsid w:val="00670767"/>
    <w:rsid w:val="00670FCD"/>
    <w:rsid w:val="00671EB7"/>
    <w:rsid w:val="00672392"/>
    <w:rsid w:val="006741B2"/>
    <w:rsid w:val="00677259"/>
    <w:rsid w:val="00677C1E"/>
    <w:rsid w:val="0068039B"/>
    <w:rsid w:val="00681318"/>
    <w:rsid w:val="006817CE"/>
    <w:rsid w:val="00682593"/>
    <w:rsid w:val="00682D2B"/>
    <w:rsid w:val="00682FF0"/>
    <w:rsid w:val="006835AC"/>
    <w:rsid w:val="00684A69"/>
    <w:rsid w:val="00684CDE"/>
    <w:rsid w:val="00685693"/>
    <w:rsid w:val="006909D9"/>
    <w:rsid w:val="00690D6C"/>
    <w:rsid w:val="00690E2B"/>
    <w:rsid w:val="00691445"/>
    <w:rsid w:val="00691E6B"/>
    <w:rsid w:val="006925CE"/>
    <w:rsid w:val="00692989"/>
    <w:rsid w:val="00692DF9"/>
    <w:rsid w:val="006937D7"/>
    <w:rsid w:val="006954E7"/>
    <w:rsid w:val="00695A1C"/>
    <w:rsid w:val="00695A3B"/>
    <w:rsid w:val="00695F91"/>
    <w:rsid w:val="006970EE"/>
    <w:rsid w:val="00697591"/>
    <w:rsid w:val="006A0583"/>
    <w:rsid w:val="006A0C1B"/>
    <w:rsid w:val="006A12BA"/>
    <w:rsid w:val="006A150D"/>
    <w:rsid w:val="006A1779"/>
    <w:rsid w:val="006A1FAA"/>
    <w:rsid w:val="006A3198"/>
    <w:rsid w:val="006A3A8E"/>
    <w:rsid w:val="006A4889"/>
    <w:rsid w:val="006A621C"/>
    <w:rsid w:val="006A771F"/>
    <w:rsid w:val="006A7E6F"/>
    <w:rsid w:val="006B02DA"/>
    <w:rsid w:val="006B0C3C"/>
    <w:rsid w:val="006B1510"/>
    <w:rsid w:val="006B1962"/>
    <w:rsid w:val="006B1FE7"/>
    <w:rsid w:val="006B2981"/>
    <w:rsid w:val="006B3203"/>
    <w:rsid w:val="006B3923"/>
    <w:rsid w:val="006B39F6"/>
    <w:rsid w:val="006B4373"/>
    <w:rsid w:val="006B5BB4"/>
    <w:rsid w:val="006B618D"/>
    <w:rsid w:val="006B6254"/>
    <w:rsid w:val="006B65B6"/>
    <w:rsid w:val="006B665F"/>
    <w:rsid w:val="006B6B66"/>
    <w:rsid w:val="006C001D"/>
    <w:rsid w:val="006C0281"/>
    <w:rsid w:val="006C029F"/>
    <w:rsid w:val="006C07A5"/>
    <w:rsid w:val="006C10C6"/>
    <w:rsid w:val="006C14A1"/>
    <w:rsid w:val="006C1B51"/>
    <w:rsid w:val="006C25DD"/>
    <w:rsid w:val="006C31CB"/>
    <w:rsid w:val="006C4A21"/>
    <w:rsid w:val="006C4B3B"/>
    <w:rsid w:val="006C5C6A"/>
    <w:rsid w:val="006C604D"/>
    <w:rsid w:val="006C60C3"/>
    <w:rsid w:val="006C6707"/>
    <w:rsid w:val="006C676A"/>
    <w:rsid w:val="006C73BE"/>
    <w:rsid w:val="006C7A7E"/>
    <w:rsid w:val="006D0147"/>
    <w:rsid w:val="006D0495"/>
    <w:rsid w:val="006D073A"/>
    <w:rsid w:val="006D0B54"/>
    <w:rsid w:val="006D15CD"/>
    <w:rsid w:val="006D162A"/>
    <w:rsid w:val="006D1E9C"/>
    <w:rsid w:val="006D1F3D"/>
    <w:rsid w:val="006D26A7"/>
    <w:rsid w:val="006D292D"/>
    <w:rsid w:val="006D297D"/>
    <w:rsid w:val="006D2EBC"/>
    <w:rsid w:val="006D420F"/>
    <w:rsid w:val="006D468F"/>
    <w:rsid w:val="006D481A"/>
    <w:rsid w:val="006D496F"/>
    <w:rsid w:val="006D4FDB"/>
    <w:rsid w:val="006D5091"/>
    <w:rsid w:val="006D5615"/>
    <w:rsid w:val="006D7539"/>
    <w:rsid w:val="006D7D5F"/>
    <w:rsid w:val="006D7E5C"/>
    <w:rsid w:val="006E057C"/>
    <w:rsid w:val="006E0862"/>
    <w:rsid w:val="006E118C"/>
    <w:rsid w:val="006E1E65"/>
    <w:rsid w:val="006E2056"/>
    <w:rsid w:val="006E3185"/>
    <w:rsid w:val="006E3C2F"/>
    <w:rsid w:val="006E4008"/>
    <w:rsid w:val="006E517A"/>
    <w:rsid w:val="006E5D50"/>
    <w:rsid w:val="006E61AB"/>
    <w:rsid w:val="006E67BA"/>
    <w:rsid w:val="006E6D41"/>
    <w:rsid w:val="006F0527"/>
    <w:rsid w:val="006F1331"/>
    <w:rsid w:val="006F2288"/>
    <w:rsid w:val="006F45F6"/>
    <w:rsid w:val="006F4B49"/>
    <w:rsid w:val="006F4FDF"/>
    <w:rsid w:val="006F5B13"/>
    <w:rsid w:val="006F673A"/>
    <w:rsid w:val="006F6D3D"/>
    <w:rsid w:val="006F7E75"/>
    <w:rsid w:val="00700327"/>
    <w:rsid w:val="007003F9"/>
    <w:rsid w:val="007004FB"/>
    <w:rsid w:val="00701449"/>
    <w:rsid w:val="007015CE"/>
    <w:rsid w:val="007024C8"/>
    <w:rsid w:val="00702F30"/>
    <w:rsid w:val="00702FBB"/>
    <w:rsid w:val="007035BE"/>
    <w:rsid w:val="0070368D"/>
    <w:rsid w:val="00703CA4"/>
    <w:rsid w:val="00703CD1"/>
    <w:rsid w:val="007040A9"/>
    <w:rsid w:val="0070432D"/>
    <w:rsid w:val="007044E0"/>
    <w:rsid w:val="007046E8"/>
    <w:rsid w:val="00704DD6"/>
    <w:rsid w:val="00705892"/>
    <w:rsid w:val="00705FDE"/>
    <w:rsid w:val="00706489"/>
    <w:rsid w:val="00706AC8"/>
    <w:rsid w:val="00706B5F"/>
    <w:rsid w:val="00707221"/>
    <w:rsid w:val="00707AED"/>
    <w:rsid w:val="00707B75"/>
    <w:rsid w:val="00710B9C"/>
    <w:rsid w:val="0071138D"/>
    <w:rsid w:val="00712E68"/>
    <w:rsid w:val="0071306A"/>
    <w:rsid w:val="007130C9"/>
    <w:rsid w:val="00714217"/>
    <w:rsid w:val="00714444"/>
    <w:rsid w:val="007145FC"/>
    <w:rsid w:val="00714CBB"/>
    <w:rsid w:val="007151A5"/>
    <w:rsid w:val="00715421"/>
    <w:rsid w:val="00715745"/>
    <w:rsid w:val="00715BEA"/>
    <w:rsid w:val="0071678E"/>
    <w:rsid w:val="00716F8D"/>
    <w:rsid w:val="00720262"/>
    <w:rsid w:val="00720E04"/>
    <w:rsid w:val="0072117F"/>
    <w:rsid w:val="00721681"/>
    <w:rsid w:val="00721BA3"/>
    <w:rsid w:val="007230F9"/>
    <w:rsid w:val="007233E4"/>
    <w:rsid w:val="0072385A"/>
    <w:rsid w:val="00724BB1"/>
    <w:rsid w:val="00724C80"/>
    <w:rsid w:val="007262FA"/>
    <w:rsid w:val="00727769"/>
    <w:rsid w:val="0073069F"/>
    <w:rsid w:val="007306E0"/>
    <w:rsid w:val="00730AF0"/>
    <w:rsid w:val="00730EE4"/>
    <w:rsid w:val="00730F8C"/>
    <w:rsid w:val="007312F0"/>
    <w:rsid w:val="00731AE0"/>
    <w:rsid w:val="00731C82"/>
    <w:rsid w:val="00731ED1"/>
    <w:rsid w:val="00732A8A"/>
    <w:rsid w:val="00732B62"/>
    <w:rsid w:val="007343C4"/>
    <w:rsid w:val="007347EE"/>
    <w:rsid w:val="00735D5F"/>
    <w:rsid w:val="007365DF"/>
    <w:rsid w:val="00737F7C"/>
    <w:rsid w:val="00740EEA"/>
    <w:rsid w:val="00741149"/>
    <w:rsid w:val="007411D7"/>
    <w:rsid w:val="0074225B"/>
    <w:rsid w:val="007423B4"/>
    <w:rsid w:val="00743410"/>
    <w:rsid w:val="00744955"/>
    <w:rsid w:val="00745041"/>
    <w:rsid w:val="00745390"/>
    <w:rsid w:val="00745437"/>
    <w:rsid w:val="007458CF"/>
    <w:rsid w:val="007463E0"/>
    <w:rsid w:val="00746C79"/>
    <w:rsid w:val="0074783D"/>
    <w:rsid w:val="00747DB0"/>
    <w:rsid w:val="0075049A"/>
    <w:rsid w:val="007507FD"/>
    <w:rsid w:val="00750E4D"/>
    <w:rsid w:val="0075116C"/>
    <w:rsid w:val="0075135A"/>
    <w:rsid w:val="007524FE"/>
    <w:rsid w:val="0075298C"/>
    <w:rsid w:val="00753FC3"/>
    <w:rsid w:val="00754DFF"/>
    <w:rsid w:val="00754E9F"/>
    <w:rsid w:val="0075558F"/>
    <w:rsid w:val="007555E5"/>
    <w:rsid w:val="00755A89"/>
    <w:rsid w:val="00757A7E"/>
    <w:rsid w:val="00757EA9"/>
    <w:rsid w:val="0076086D"/>
    <w:rsid w:val="00760E11"/>
    <w:rsid w:val="00760F78"/>
    <w:rsid w:val="00761365"/>
    <w:rsid w:val="00761AC1"/>
    <w:rsid w:val="00762F73"/>
    <w:rsid w:val="00762FEE"/>
    <w:rsid w:val="007636CC"/>
    <w:rsid w:val="0076380A"/>
    <w:rsid w:val="00763B58"/>
    <w:rsid w:val="007651A9"/>
    <w:rsid w:val="0076522D"/>
    <w:rsid w:val="007658CA"/>
    <w:rsid w:val="00766077"/>
    <w:rsid w:val="0076619B"/>
    <w:rsid w:val="007666AD"/>
    <w:rsid w:val="007666CC"/>
    <w:rsid w:val="00766F80"/>
    <w:rsid w:val="00770516"/>
    <w:rsid w:val="007705EF"/>
    <w:rsid w:val="007711B6"/>
    <w:rsid w:val="007711F5"/>
    <w:rsid w:val="0077132C"/>
    <w:rsid w:val="00772F54"/>
    <w:rsid w:val="00773AA3"/>
    <w:rsid w:val="00773C9C"/>
    <w:rsid w:val="007741A6"/>
    <w:rsid w:val="0077461F"/>
    <w:rsid w:val="00774E7B"/>
    <w:rsid w:val="0077538F"/>
    <w:rsid w:val="00775A0C"/>
    <w:rsid w:val="00775A5B"/>
    <w:rsid w:val="00775AD0"/>
    <w:rsid w:val="00776D91"/>
    <w:rsid w:val="007776F2"/>
    <w:rsid w:val="007809CA"/>
    <w:rsid w:val="0078134D"/>
    <w:rsid w:val="00781605"/>
    <w:rsid w:val="007825D2"/>
    <w:rsid w:val="007845A3"/>
    <w:rsid w:val="00785656"/>
    <w:rsid w:val="0078636C"/>
    <w:rsid w:val="0078745A"/>
    <w:rsid w:val="00787D20"/>
    <w:rsid w:val="00787F49"/>
    <w:rsid w:val="00790641"/>
    <w:rsid w:val="00791462"/>
    <w:rsid w:val="00791F24"/>
    <w:rsid w:val="007929BE"/>
    <w:rsid w:val="00793CDB"/>
    <w:rsid w:val="00794584"/>
    <w:rsid w:val="00794804"/>
    <w:rsid w:val="00794B3A"/>
    <w:rsid w:val="00794C01"/>
    <w:rsid w:val="00795B27"/>
    <w:rsid w:val="0079740B"/>
    <w:rsid w:val="007976C0"/>
    <w:rsid w:val="00797C9A"/>
    <w:rsid w:val="007A03DA"/>
    <w:rsid w:val="007A0685"/>
    <w:rsid w:val="007A0A20"/>
    <w:rsid w:val="007A10A9"/>
    <w:rsid w:val="007A13F4"/>
    <w:rsid w:val="007A2B9C"/>
    <w:rsid w:val="007A2D5C"/>
    <w:rsid w:val="007A3239"/>
    <w:rsid w:val="007A33A2"/>
    <w:rsid w:val="007A3C71"/>
    <w:rsid w:val="007A4226"/>
    <w:rsid w:val="007A4603"/>
    <w:rsid w:val="007A557C"/>
    <w:rsid w:val="007A635C"/>
    <w:rsid w:val="007B0324"/>
    <w:rsid w:val="007B052A"/>
    <w:rsid w:val="007B17DF"/>
    <w:rsid w:val="007B23D5"/>
    <w:rsid w:val="007B3009"/>
    <w:rsid w:val="007B3207"/>
    <w:rsid w:val="007B338D"/>
    <w:rsid w:val="007B33F1"/>
    <w:rsid w:val="007B363C"/>
    <w:rsid w:val="007B36CB"/>
    <w:rsid w:val="007B3919"/>
    <w:rsid w:val="007B4AF8"/>
    <w:rsid w:val="007B56C2"/>
    <w:rsid w:val="007B58C0"/>
    <w:rsid w:val="007B6DDA"/>
    <w:rsid w:val="007B76AB"/>
    <w:rsid w:val="007C024F"/>
    <w:rsid w:val="007C0308"/>
    <w:rsid w:val="007C0D67"/>
    <w:rsid w:val="007C1DCF"/>
    <w:rsid w:val="007C2FF2"/>
    <w:rsid w:val="007C33FE"/>
    <w:rsid w:val="007C37A7"/>
    <w:rsid w:val="007C4260"/>
    <w:rsid w:val="007C42D1"/>
    <w:rsid w:val="007C437D"/>
    <w:rsid w:val="007C4F03"/>
    <w:rsid w:val="007C5BEE"/>
    <w:rsid w:val="007C5CB8"/>
    <w:rsid w:val="007C6957"/>
    <w:rsid w:val="007C69FB"/>
    <w:rsid w:val="007C6A37"/>
    <w:rsid w:val="007D07A8"/>
    <w:rsid w:val="007D14AC"/>
    <w:rsid w:val="007D1814"/>
    <w:rsid w:val="007D196C"/>
    <w:rsid w:val="007D19E3"/>
    <w:rsid w:val="007D1CB4"/>
    <w:rsid w:val="007D3257"/>
    <w:rsid w:val="007D339D"/>
    <w:rsid w:val="007D3EA3"/>
    <w:rsid w:val="007D4490"/>
    <w:rsid w:val="007D4A6A"/>
    <w:rsid w:val="007D4B15"/>
    <w:rsid w:val="007D4CDA"/>
    <w:rsid w:val="007D4E33"/>
    <w:rsid w:val="007D5034"/>
    <w:rsid w:val="007D6232"/>
    <w:rsid w:val="007D6FC8"/>
    <w:rsid w:val="007D7353"/>
    <w:rsid w:val="007D7E5B"/>
    <w:rsid w:val="007E0E04"/>
    <w:rsid w:val="007E1529"/>
    <w:rsid w:val="007E15AB"/>
    <w:rsid w:val="007E1E70"/>
    <w:rsid w:val="007E2238"/>
    <w:rsid w:val="007E2ED0"/>
    <w:rsid w:val="007E458A"/>
    <w:rsid w:val="007E4942"/>
    <w:rsid w:val="007E5B8A"/>
    <w:rsid w:val="007E6101"/>
    <w:rsid w:val="007E6C86"/>
    <w:rsid w:val="007E7201"/>
    <w:rsid w:val="007E7712"/>
    <w:rsid w:val="007F0D7E"/>
    <w:rsid w:val="007F173D"/>
    <w:rsid w:val="007F1A70"/>
    <w:rsid w:val="007F1F99"/>
    <w:rsid w:val="007F2C84"/>
    <w:rsid w:val="007F2D34"/>
    <w:rsid w:val="007F2DB5"/>
    <w:rsid w:val="007F2EDF"/>
    <w:rsid w:val="007F360F"/>
    <w:rsid w:val="007F3D69"/>
    <w:rsid w:val="007F415B"/>
    <w:rsid w:val="007F46B1"/>
    <w:rsid w:val="007F4747"/>
    <w:rsid w:val="007F5843"/>
    <w:rsid w:val="007F5C28"/>
    <w:rsid w:val="007F5D46"/>
    <w:rsid w:val="007F5DF4"/>
    <w:rsid w:val="007F768F"/>
    <w:rsid w:val="007F7B22"/>
    <w:rsid w:val="008005DF"/>
    <w:rsid w:val="008016BA"/>
    <w:rsid w:val="00801BBC"/>
    <w:rsid w:val="00802965"/>
    <w:rsid w:val="00802F51"/>
    <w:rsid w:val="0080336E"/>
    <w:rsid w:val="00803579"/>
    <w:rsid w:val="00803731"/>
    <w:rsid w:val="00803886"/>
    <w:rsid w:val="00805270"/>
    <w:rsid w:val="008053B7"/>
    <w:rsid w:val="00806113"/>
    <w:rsid w:val="008066F8"/>
    <w:rsid w:val="00806A5E"/>
    <w:rsid w:val="00806FB3"/>
    <w:rsid w:val="00807016"/>
    <w:rsid w:val="008074F4"/>
    <w:rsid w:val="0080791D"/>
    <w:rsid w:val="00807CB9"/>
    <w:rsid w:val="00807E13"/>
    <w:rsid w:val="00807F26"/>
    <w:rsid w:val="00810047"/>
    <w:rsid w:val="008100C3"/>
    <w:rsid w:val="008104AA"/>
    <w:rsid w:val="00810AD0"/>
    <w:rsid w:val="008119E0"/>
    <w:rsid w:val="008125C8"/>
    <w:rsid w:val="008126B5"/>
    <w:rsid w:val="00813E81"/>
    <w:rsid w:val="00813FB9"/>
    <w:rsid w:val="00814639"/>
    <w:rsid w:val="0081463C"/>
    <w:rsid w:val="00815708"/>
    <w:rsid w:val="008157EE"/>
    <w:rsid w:val="00815ACF"/>
    <w:rsid w:val="0081641D"/>
    <w:rsid w:val="00816D71"/>
    <w:rsid w:val="00816E0D"/>
    <w:rsid w:val="00817484"/>
    <w:rsid w:val="00820C00"/>
    <w:rsid w:val="00820CED"/>
    <w:rsid w:val="00821414"/>
    <w:rsid w:val="00821B9B"/>
    <w:rsid w:val="008220EF"/>
    <w:rsid w:val="00822671"/>
    <w:rsid w:val="00822D39"/>
    <w:rsid w:val="0082352D"/>
    <w:rsid w:val="00823748"/>
    <w:rsid w:val="00823913"/>
    <w:rsid w:val="00823E60"/>
    <w:rsid w:val="00824C1A"/>
    <w:rsid w:val="00824C67"/>
    <w:rsid w:val="00825108"/>
    <w:rsid w:val="00825606"/>
    <w:rsid w:val="00825FF1"/>
    <w:rsid w:val="0082708C"/>
    <w:rsid w:val="00830519"/>
    <w:rsid w:val="00830738"/>
    <w:rsid w:val="0083095C"/>
    <w:rsid w:val="00831F19"/>
    <w:rsid w:val="00833355"/>
    <w:rsid w:val="00833406"/>
    <w:rsid w:val="008347FC"/>
    <w:rsid w:val="0083484F"/>
    <w:rsid w:val="0083493C"/>
    <w:rsid w:val="008349E1"/>
    <w:rsid w:val="00835EEA"/>
    <w:rsid w:val="00836367"/>
    <w:rsid w:val="008367F3"/>
    <w:rsid w:val="0083689A"/>
    <w:rsid w:val="0083758C"/>
    <w:rsid w:val="008416A6"/>
    <w:rsid w:val="008422B8"/>
    <w:rsid w:val="00842370"/>
    <w:rsid w:val="00842735"/>
    <w:rsid w:val="008436C9"/>
    <w:rsid w:val="00844789"/>
    <w:rsid w:val="0084491D"/>
    <w:rsid w:val="00844FB0"/>
    <w:rsid w:val="00845146"/>
    <w:rsid w:val="0084574E"/>
    <w:rsid w:val="008466B9"/>
    <w:rsid w:val="0084705A"/>
    <w:rsid w:val="00847098"/>
    <w:rsid w:val="00847559"/>
    <w:rsid w:val="00850234"/>
    <w:rsid w:val="00850CD1"/>
    <w:rsid w:val="00851412"/>
    <w:rsid w:val="00853D18"/>
    <w:rsid w:val="008547DA"/>
    <w:rsid w:val="00854E0A"/>
    <w:rsid w:val="008550B6"/>
    <w:rsid w:val="00855205"/>
    <w:rsid w:val="008556C3"/>
    <w:rsid w:val="00856095"/>
    <w:rsid w:val="008560F7"/>
    <w:rsid w:val="0085662B"/>
    <w:rsid w:val="00856C9A"/>
    <w:rsid w:val="00857501"/>
    <w:rsid w:val="0085774D"/>
    <w:rsid w:val="00861E81"/>
    <w:rsid w:val="00862092"/>
    <w:rsid w:val="008627FA"/>
    <w:rsid w:val="008631F8"/>
    <w:rsid w:val="008634D1"/>
    <w:rsid w:val="0086378E"/>
    <w:rsid w:val="00863DC9"/>
    <w:rsid w:val="00863ECD"/>
    <w:rsid w:val="0086653C"/>
    <w:rsid w:val="008668B0"/>
    <w:rsid w:val="00867168"/>
    <w:rsid w:val="00871A16"/>
    <w:rsid w:val="008726E3"/>
    <w:rsid w:val="00872998"/>
    <w:rsid w:val="008729CD"/>
    <w:rsid w:val="00873603"/>
    <w:rsid w:val="008750AF"/>
    <w:rsid w:val="00875FA0"/>
    <w:rsid w:val="0087664F"/>
    <w:rsid w:val="008766AD"/>
    <w:rsid w:val="00876D7A"/>
    <w:rsid w:val="00876E3E"/>
    <w:rsid w:val="0087779C"/>
    <w:rsid w:val="00877A89"/>
    <w:rsid w:val="00880AEA"/>
    <w:rsid w:val="0088106C"/>
    <w:rsid w:val="008815B8"/>
    <w:rsid w:val="00881D63"/>
    <w:rsid w:val="0088251C"/>
    <w:rsid w:val="0088358F"/>
    <w:rsid w:val="00883DBB"/>
    <w:rsid w:val="00884653"/>
    <w:rsid w:val="00885129"/>
    <w:rsid w:val="00885DE7"/>
    <w:rsid w:val="00886346"/>
    <w:rsid w:val="008876A2"/>
    <w:rsid w:val="00887B40"/>
    <w:rsid w:val="008906B6"/>
    <w:rsid w:val="00890A02"/>
    <w:rsid w:val="00892B05"/>
    <w:rsid w:val="008938C0"/>
    <w:rsid w:val="00893C7D"/>
    <w:rsid w:val="00894547"/>
    <w:rsid w:val="0089478E"/>
    <w:rsid w:val="00894F7C"/>
    <w:rsid w:val="00895140"/>
    <w:rsid w:val="0089557C"/>
    <w:rsid w:val="00896118"/>
    <w:rsid w:val="0089628A"/>
    <w:rsid w:val="00896BBA"/>
    <w:rsid w:val="00897923"/>
    <w:rsid w:val="00897966"/>
    <w:rsid w:val="00897D85"/>
    <w:rsid w:val="00897DB2"/>
    <w:rsid w:val="00897F01"/>
    <w:rsid w:val="008A04B7"/>
    <w:rsid w:val="008A09A2"/>
    <w:rsid w:val="008A1D9D"/>
    <w:rsid w:val="008A2464"/>
    <w:rsid w:val="008A2C7D"/>
    <w:rsid w:val="008A3EBF"/>
    <w:rsid w:val="008A4652"/>
    <w:rsid w:val="008A4DC3"/>
    <w:rsid w:val="008A6B76"/>
    <w:rsid w:val="008A6D92"/>
    <w:rsid w:val="008A6F7B"/>
    <w:rsid w:val="008A712A"/>
    <w:rsid w:val="008A72F6"/>
    <w:rsid w:val="008A7328"/>
    <w:rsid w:val="008A767B"/>
    <w:rsid w:val="008B11C4"/>
    <w:rsid w:val="008B1B6B"/>
    <w:rsid w:val="008B1CE3"/>
    <w:rsid w:val="008B1E11"/>
    <w:rsid w:val="008B3404"/>
    <w:rsid w:val="008B3A7D"/>
    <w:rsid w:val="008B3D55"/>
    <w:rsid w:val="008B4086"/>
    <w:rsid w:val="008B491E"/>
    <w:rsid w:val="008B4EC6"/>
    <w:rsid w:val="008B5096"/>
    <w:rsid w:val="008B50BF"/>
    <w:rsid w:val="008B56BD"/>
    <w:rsid w:val="008B5D11"/>
    <w:rsid w:val="008B5E7F"/>
    <w:rsid w:val="008B6524"/>
    <w:rsid w:val="008B75AE"/>
    <w:rsid w:val="008C0F6D"/>
    <w:rsid w:val="008C267B"/>
    <w:rsid w:val="008C277E"/>
    <w:rsid w:val="008C36B9"/>
    <w:rsid w:val="008C37F7"/>
    <w:rsid w:val="008C3907"/>
    <w:rsid w:val="008C4A71"/>
    <w:rsid w:val="008C4B23"/>
    <w:rsid w:val="008C621E"/>
    <w:rsid w:val="008C6257"/>
    <w:rsid w:val="008C631F"/>
    <w:rsid w:val="008C7501"/>
    <w:rsid w:val="008D0218"/>
    <w:rsid w:val="008D16D5"/>
    <w:rsid w:val="008D196E"/>
    <w:rsid w:val="008D2B63"/>
    <w:rsid w:val="008D2BD3"/>
    <w:rsid w:val="008D2CC7"/>
    <w:rsid w:val="008D2FCD"/>
    <w:rsid w:val="008D3627"/>
    <w:rsid w:val="008D4221"/>
    <w:rsid w:val="008D428E"/>
    <w:rsid w:val="008D42D5"/>
    <w:rsid w:val="008D4E85"/>
    <w:rsid w:val="008D560C"/>
    <w:rsid w:val="008D60E4"/>
    <w:rsid w:val="008D7200"/>
    <w:rsid w:val="008D7730"/>
    <w:rsid w:val="008D79F6"/>
    <w:rsid w:val="008D7E37"/>
    <w:rsid w:val="008E0267"/>
    <w:rsid w:val="008E0799"/>
    <w:rsid w:val="008E0843"/>
    <w:rsid w:val="008E160E"/>
    <w:rsid w:val="008E1809"/>
    <w:rsid w:val="008E18E8"/>
    <w:rsid w:val="008E1979"/>
    <w:rsid w:val="008E2194"/>
    <w:rsid w:val="008E24E8"/>
    <w:rsid w:val="008E2A5C"/>
    <w:rsid w:val="008E3C9F"/>
    <w:rsid w:val="008E3F27"/>
    <w:rsid w:val="008E4614"/>
    <w:rsid w:val="008E49B8"/>
    <w:rsid w:val="008E5301"/>
    <w:rsid w:val="008E574D"/>
    <w:rsid w:val="008E5807"/>
    <w:rsid w:val="008E5BDD"/>
    <w:rsid w:val="008E61F4"/>
    <w:rsid w:val="008E6727"/>
    <w:rsid w:val="008F01C1"/>
    <w:rsid w:val="008F024B"/>
    <w:rsid w:val="008F02A0"/>
    <w:rsid w:val="008F152D"/>
    <w:rsid w:val="008F1A27"/>
    <w:rsid w:val="008F26AD"/>
    <w:rsid w:val="008F2F42"/>
    <w:rsid w:val="008F3C0F"/>
    <w:rsid w:val="008F46D2"/>
    <w:rsid w:val="008F5729"/>
    <w:rsid w:val="008F687C"/>
    <w:rsid w:val="008F6A03"/>
    <w:rsid w:val="008F6E2C"/>
    <w:rsid w:val="008F743F"/>
    <w:rsid w:val="008F772E"/>
    <w:rsid w:val="0090055C"/>
    <w:rsid w:val="009005FE"/>
    <w:rsid w:val="0090079A"/>
    <w:rsid w:val="00900A20"/>
    <w:rsid w:val="009013CD"/>
    <w:rsid w:val="00901F9A"/>
    <w:rsid w:val="00902FC5"/>
    <w:rsid w:val="0090324D"/>
    <w:rsid w:val="0090458B"/>
    <w:rsid w:val="0090473F"/>
    <w:rsid w:val="0090476A"/>
    <w:rsid w:val="00905323"/>
    <w:rsid w:val="009063AF"/>
    <w:rsid w:val="009065DD"/>
    <w:rsid w:val="00906D7F"/>
    <w:rsid w:val="00907082"/>
    <w:rsid w:val="00907874"/>
    <w:rsid w:val="00907E5C"/>
    <w:rsid w:val="009109A1"/>
    <w:rsid w:val="00910FEB"/>
    <w:rsid w:val="00911580"/>
    <w:rsid w:val="00912C8B"/>
    <w:rsid w:val="0091395A"/>
    <w:rsid w:val="00913B69"/>
    <w:rsid w:val="00913DE2"/>
    <w:rsid w:val="00915964"/>
    <w:rsid w:val="00915ABA"/>
    <w:rsid w:val="00915DC2"/>
    <w:rsid w:val="00916486"/>
    <w:rsid w:val="00916C86"/>
    <w:rsid w:val="00917007"/>
    <w:rsid w:val="009177CF"/>
    <w:rsid w:val="00917957"/>
    <w:rsid w:val="00917EA8"/>
    <w:rsid w:val="009200EE"/>
    <w:rsid w:val="009203F0"/>
    <w:rsid w:val="00920899"/>
    <w:rsid w:val="00920ACC"/>
    <w:rsid w:val="00921B21"/>
    <w:rsid w:val="00922308"/>
    <w:rsid w:val="00922709"/>
    <w:rsid w:val="00923C5A"/>
    <w:rsid w:val="00923FAC"/>
    <w:rsid w:val="0092414B"/>
    <w:rsid w:val="009244E7"/>
    <w:rsid w:val="00924AA2"/>
    <w:rsid w:val="00926B1B"/>
    <w:rsid w:val="0092758D"/>
    <w:rsid w:val="00927B38"/>
    <w:rsid w:val="009303D9"/>
    <w:rsid w:val="009306C1"/>
    <w:rsid w:val="00930BA0"/>
    <w:rsid w:val="0093108D"/>
    <w:rsid w:val="0093118F"/>
    <w:rsid w:val="00931C3E"/>
    <w:rsid w:val="009327B3"/>
    <w:rsid w:val="00932E3C"/>
    <w:rsid w:val="00932FAD"/>
    <w:rsid w:val="00933418"/>
    <w:rsid w:val="0093389F"/>
    <w:rsid w:val="00933C64"/>
    <w:rsid w:val="00934435"/>
    <w:rsid w:val="00934F0F"/>
    <w:rsid w:val="00934FB5"/>
    <w:rsid w:val="009358C6"/>
    <w:rsid w:val="009359E7"/>
    <w:rsid w:val="00935D21"/>
    <w:rsid w:val="00937C34"/>
    <w:rsid w:val="009400FB"/>
    <w:rsid w:val="00940611"/>
    <w:rsid w:val="0094068A"/>
    <w:rsid w:val="00940855"/>
    <w:rsid w:val="009408D3"/>
    <w:rsid w:val="0094166E"/>
    <w:rsid w:val="009417BB"/>
    <w:rsid w:val="00941EAB"/>
    <w:rsid w:val="009426FB"/>
    <w:rsid w:val="00942999"/>
    <w:rsid w:val="00942A77"/>
    <w:rsid w:val="0094388C"/>
    <w:rsid w:val="00943EC7"/>
    <w:rsid w:val="00944A39"/>
    <w:rsid w:val="00944F8F"/>
    <w:rsid w:val="009454AB"/>
    <w:rsid w:val="00945E7D"/>
    <w:rsid w:val="00946365"/>
    <w:rsid w:val="00947108"/>
    <w:rsid w:val="009472BB"/>
    <w:rsid w:val="00951272"/>
    <w:rsid w:val="009518A8"/>
    <w:rsid w:val="009534C4"/>
    <w:rsid w:val="00953956"/>
    <w:rsid w:val="00954349"/>
    <w:rsid w:val="009544B5"/>
    <w:rsid w:val="0095592E"/>
    <w:rsid w:val="00956A73"/>
    <w:rsid w:val="00957F4A"/>
    <w:rsid w:val="00960735"/>
    <w:rsid w:val="0096157C"/>
    <w:rsid w:val="00961E28"/>
    <w:rsid w:val="009631EF"/>
    <w:rsid w:val="00963C9C"/>
    <w:rsid w:val="00963EC9"/>
    <w:rsid w:val="009647F3"/>
    <w:rsid w:val="00964932"/>
    <w:rsid w:val="00965052"/>
    <w:rsid w:val="009653DE"/>
    <w:rsid w:val="00966643"/>
    <w:rsid w:val="009669EB"/>
    <w:rsid w:val="00970823"/>
    <w:rsid w:val="009710DB"/>
    <w:rsid w:val="0097111C"/>
    <w:rsid w:val="00971371"/>
    <w:rsid w:val="00971AC8"/>
    <w:rsid w:val="00972012"/>
    <w:rsid w:val="00972203"/>
    <w:rsid w:val="00972599"/>
    <w:rsid w:val="009726C8"/>
    <w:rsid w:val="00972B03"/>
    <w:rsid w:val="00973ECC"/>
    <w:rsid w:val="00974B15"/>
    <w:rsid w:val="00975E48"/>
    <w:rsid w:val="0097683C"/>
    <w:rsid w:val="00976AE6"/>
    <w:rsid w:val="00976CD3"/>
    <w:rsid w:val="00976E4B"/>
    <w:rsid w:val="009772F7"/>
    <w:rsid w:val="009773A6"/>
    <w:rsid w:val="009777D9"/>
    <w:rsid w:val="00977850"/>
    <w:rsid w:val="00977C27"/>
    <w:rsid w:val="00977C4F"/>
    <w:rsid w:val="00977DC5"/>
    <w:rsid w:val="0098216F"/>
    <w:rsid w:val="00982265"/>
    <w:rsid w:val="009832A2"/>
    <w:rsid w:val="009840C3"/>
    <w:rsid w:val="009845F2"/>
    <w:rsid w:val="0098470A"/>
    <w:rsid w:val="009853EA"/>
    <w:rsid w:val="00985F23"/>
    <w:rsid w:val="009863B7"/>
    <w:rsid w:val="009879A5"/>
    <w:rsid w:val="00990EC5"/>
    <w:rsid w:val="00991132"/>
    <w:rsid w:val="009916D8"/>
    <w:rsid w:val="00994948"/>
    <w:rsid w:val="00994BD7"/>
    <w:rsid w:val="0099533A"/>
    <w:rsid w:val="009960D4"/>
    <w:rsid w:val="00996126"/>
    <w:rsid w:val="0099743F"/>
    <w:rsid w:val="009A0B1B"/>
    <w:rsid w:val="009A31BD"/>
    <w:rsid w:val="009A33A8"/>
    <w:rsid w:val="009A34BA"/>
    <w:rsid w:val="009A3F05"/>
    <w:rsid w:val="009A4983"/>
    <w:rsid w:val="009A4DC0"/>
    <w:rsid w:val="009A4EEA"/>
    <w:rsid w:val="009A59AD"/>
    <w:rsid w:val="009A65D4"/>
    <w:rsid w:val="009A6C00"/>
    <w:rsid w:val="009A74BC"/>
    <w:rsid w:val="009A7B1E"/>
    <w:rsid w:val="009B0381"/>
    <w:rsid w:val="009B20A7"/>
    <w:rsid w:val="009B218F"/>
    <w:rsid w:val="009B2390"/>
    <w:rsid w:val="009B34CE"/>
    <w:rsid w:val="009B44A0"/>
    <w:rsid w:val="009B4A10"/>
    <w:rsid w:val="009B4F07"/>
    <w:rsid w:val="009B6459"/>
    <w:rsid w:val="009B720D"/>
    <w:rsid w:val="009B76B4"/>
    <w:rsid w:val="009B79FC"/>
    <w:rsid w:val="009C17D5"/>
    <w:rsid w:val="009C224E"/>
    <w:rsid w:val="009C2C13"/>
    <w:rsid w:val="009C3B6B"/>
    <w:rsid w:val="009C416F"/>
    <w:rsid w:val="009C4512"/>
    <w:rsid w:val="009C584A"/>
    <w:rsid w:val="009C64A6"/>
    <w:rsid w:val="009C69BC"/>
    <w:rsid w:val="009C6FB1"/>
    <w:rsid w:val="009C7D0C"/>
    <w:rsid w:val="009D0D5E"/>
    <w:rsid w:val="009D1298"/>
    <w:rsid w:val="009D1376"/>
    <w:rsid w:val="009D15D3"/>
    <w:rsid w:val="009D16CB"/>
    <w:rsid w:val="009D1994"/>
    <w:rsid w:val="009D1E5B"/>
    <w:rsid w:val="009D2969"/>
    <w:rsid w:val="009D2E51"/>
    <w:rsid w:val="009D31B6"/>
    <w:rsid w:val="009D3E03"/>
    <w:rsid w:val="009D4867"/>
    <w:rsid w:val="009D4993"/>
    <w:rsid w:val="009D5129"/>
    <w:rsid w:val="009D5673"/>
    <w:rsid w:val="009D57A6"/>
    <w:rsid w:val="009D5D56"/>
    <w:rsid w:val="009D6270"/>
    <w:rsid w:val="009D743A"/>
    <w:rsid w:val="009D7675"/>
    <w:rsid w:val="009E0C94"/>
    <w:rsid w:val="009E0E84"/>
    <w:rsid w:val="009E17A2"/>
    <w:rsid w:val="009E2148"/>
    <w:rsid w:val="009E2570"/>
    <w:rsid w:val="009E2B42"/>
    <w:rsid w:val="009E2CE2"/>
    <w:rsid w:val="009E358F"/>
    <w:rsid w:val="009E4299"/>
    <w:rsid w:val="009E60A2"/>
    <w:rsid w:val="009E7579"/>
    <w:rsid w:val="009E7625"/>
    <w:rsid w:val="009E78D4"/>
    <w:rsid w:val="009E7E19"/>
    <w:rsid w:val="009F0A11"/>
    <w:rsid w:val="009F0FB0"/>
    <w:rsid w:val="009F1D79"/>
    <w:rsid w:val="009F4B0C"/>
    <w:rsid w:val="009F5EC3"/>
    <w:rsid w:val="009F5FA2"/>
    <w:rsid w:val="009F604C"/>
    <w:rsid w:val="009F6AB4"/>
    <w:rsid w:val="009F72AC"/>
    <w:rsid w:val="009F763C"/>
    <w:rsid w:val="009F79FE"/>
    <w:rsid w:val="00A0044C"/>
    <w:rsid w:val="00A00791"/>
    <w:rsid w:val="00A01032"/>
    <w:rsid w:val="00A018F3"/>
    <w:rsid w:val="00A01AED"/>
    <w:rsid w:val="00A02A5F"/>
    <w:rsid w:val="00A02F6C"/>
    <w:rsid w:val="00A04D35"/>
    <w:rsid w:val="00A04E62"/>
    <w:rsid w:val="00A05542"/>
    <w:rsid w:val="00A059B3"/>
    <w:rsid w:val="00A0638E"/>
    <w:rsid w:val="00A06D20"/>
    <w:rsid w:val="00A07BBE"/>
    <w:rsid w:val="00A07CA2"/>
    <w:rsid w:val="00A109F9"/>
    <w:rsid w:val="00A10DB3"/>
    <w:rsid w:val="00A116AA"/>
    <w:rsid w:val="00A11ED4"/>
    <w:rsid w:val="00A12C7A"/>
    <w:rsid w:val="00A12E60"/>
    <w:rsid w:val="00A135B3"/>
    <w:rsid w:val="00A14186"/>
    <w:rsid w:val="00A14605"/>
    <w:rsid w:val="00A1580E"/>
    <w:rsid w:val="00A17063"/>
    <w:rsid w:val="00A17610"/>
    <w:rsid w:val="00A17DF3"/>
    <w:rsid w:val="00A17F68"/>
    <w:rsid w:val="00A20C0C"/>
    <w:rsid w:val="00A222FA"/>
    <w:rsid w:val="00A241C2"/>
    <w:rsid w:val="00A24DA4"/>
    <w:rsid w:val="00A24E06"/>
    <w:rsid w:val="00A25621"/>
    <w:rsid w:val="00A25B95"/>
    <w:rsid w:val="00A264E0"/>
    <w:rsid w:val="00A269D0"/>
    <w:rsid w:val="00A26A20"/>
    <w:rsid w:val="00A27BBD"/>
    <w:rsid w:val="00A27C2E"/>
    <w:rsid w:val="00A31554"/>
    <w:rsid w:val="00A31A7A"/>
    <w:rsid w:val="00A31AD3"/>
    <w:rsid w:val="00A31BF5"/>
    <w:rsid w:val="00A31C06"/>
    <w:rsid w:val="00A31D5D"/>
    <w:rsid w:val="00A32AE2"/>
    <w:rsid w:val="00A3403F"/>
    <w:rsid w:val="00A350CB"/>
    <w:rsid w:val="00A35441"/>
    <w:rsid w:val="00A36029"/>
    <w:rsid w:val="00A36A07"/>
    <w:rsid w:val="00A36CA9"/>
    <w:rsid w:val="00A37B19"/>
    <w:rsid w:val="00A37CE7"/>
    <w:rsid w:val="00A40408"/>
    <w:rsid w:val="00A4082D"/>
    <w:rsid w:val="00A411EF"/>
    <w:rsid w:val="00A419D7"/>
    <w:rsid w:val="00A41C5E"/>
    <w:rsid w:val="00A421A5"/>
    <w:rsid w:val="00A42C49"/>
    <w:rsid w:val="00A43465"/>
    <w:rsid w:val="00A43A84"/>
    <w:rsid w:val="00A44B66"/>
    <w:rsid w:val="00A458D2"/>
    <w:rsid w:val="00A467AF"/>
    <w:rsid w:val="00A509B0"/>
    <w:rsid w:val="00A51BB7"/>
    <w:rsid w:val="00A51C74"/>
    <w:rsid w:val="00A51FCD"/>
    <w:rsid w:val="00A52024"/>
    <w:rsid w:val="00A52954"/>
    <w:rsid w:val="00A52AC9"/>
    <w:rsid w:val="00A52D56"/>
    <w:rsid w:val="00A5326E"/>
    <w:rsid w:val="00A5380C"/>
    <w:rsid w:val="00A53DA4"/>
    <w:rsid w:val="00A540DB"/>
    <w:rsid w:val="00A54292"/>
    <w:rsid w:val="00A54FD8"/>
    <w:rsid w:val="00A55075"/>
    <w:rsid w:val="00A55FC1"/>
    <w:rsid w:val="00A5720A"/>
    <w:rsid w:val="00A57262"/>
    <w:rsid w:val="00A572FD"/>
    <w:rsid w:val="00A57865"/>
    <w:rsid w:val="00A578E5"/>
    <w:rsid w:val="00A57DDC"/>
    <w:rsid w:val="00A57FDE"/>
    <w:rsid w:val="00A6032F"/>
    <w:rsid w:val="00A609C1"/>
    <w:rsid w:val="00A61403"/>
    <w:rsid w:val="00A6141C"/>
    <w:rsid w:val="00A61DC7"/>
    <w:rsid w:val="00A628F0"/>
    <w:rsid w:val="00A62B2A"/>
    <w:rsid w:val="00A63815"/>
    <w:rsid w:val="00A63C98"/>
    <w:rsid w:val="00A647D5"/>
    <w:rsid w:val="00A6492D"/>
    <w:rsid w:val="00A64A62"/>
    <w:rsid w:val="00A64CFD"/>
    <w:rsid w:val="00A65301"/>
    <w:rsid w:val="00A6680A"/>
    <w:rsid w:val="00A6692C"/>
    <w:rsid w:val="00A66C53"/>
    <w:rsid w:val="00A6744C"/>
    <w:rsid w:val="00A677B3"/>
    <w:rsid w:val="00A701E8"/>
    <w:rsid w:val="00A7074D"/>
    <w:rsid w:val="00A70956"/>
    <w:rsid w:val="00A719FF"/>
    <w:rsid w:val="00A7216E"/>
    <w:rsid w:val="00A72313"/>
    <w:rsid w:val="00A73001"/>
    <w:rsid w:val="00A73B8A"/>
    <w:rsid w:val="00A73D38"/>
    <w:rsid w:val="00A74AE0"/>
    <w:rsid w:val="00A7587F"/>
    <w:rsid w:val="00A765E3"/>
    <w:rsid w:val="00A766E3"/>
    <w:rsid w:val="00A76847"/>
    <w:rsid w:val="00A804DB"/>
    <w:rsid w:val="00A80552"/>
    <w:rsid w:val="00A81231"/>
    <w:rsid w:val="00A81E19"/>
    <w:rsid w:val="00A821F8"/>
    <w:rsid w:val="00A832CA"/>
    <w:rsid w:val="00A8364A"/>
    <w:rsid w:val="00A83697"/>
    <w:rsid w:val="00A836EC"/>
    <w:rsid w:val="00A83DEA"/>
    <w:rsid w:val="00A84270"/>
    <w:rsid w:val="00A84D97"/>
    <w:rsid w:val="00A84E6C"/>
    <w:rsid w:val="00A853F5"/>
    <w:rsid w:val="00A86134"/>
    <w:rsid w:val="00A8653B"/>
    <w:rsid w:val="00A86D54"/>
    <w:rsid w:val="00A86F41"/>
    <w:rsid w:val="00A87212"/>
    <w:rsid w:val="00A87402"/>
    <w:rsid w:val="00A87566"/>
    <w:rsid w:val="00A87D1C"/>
    <w:rsid w:val="00A90480"/>
    <w:rsid w:val="00A9071F"/>
    <w:rsid w:val="00A9105F"/>
    <w:rsid w:val="00A91364"/>
    <w:rsid w:val="00A9143B"/>
    <w:rsid w:val="00A9187C"/>
    <w:rsid w:val="00A9272A"/>
    <w:rsid w:val="00A92C6B"/>
    <w:rsid w:val="00A92FBB"/>
    <w:rsid w:val="00A94BED"/>
    <w:rsid w:val="00A95647"/>
    <w:rsid w:val="00A95A58"/>
    <w:rsid w:val="00A95D30"/>
    <w:rsid w:val="00A96576"/>
    <w:rsid w:val="00A966C2"/>
    <w:rsid w:val="00A96CFB"/>
    <w:rsid w:val="00A96D37"/>
    <w:rsid w:val="00A9715C"/>
    <w:rsid w:val="00A978A0"/>
    <w:rsid w:val="00A97BB4"/>
    <w:rsid w:val="00AA0266"/>
    <w:rsid w:val="00AA0ACC"/>
    <w:rsid w:val="00AA119D"/>
    <w:rsid w:val="00AA12AE"/>
    <w:rsid w:val="00AA1C98"/>
    <w:rsid w:val="00AA1E34"/>
    <w:rsid w:val="00AA1F3A"/>
    <w:rsid w:val="00AA2788"/>
    <w:rsid w:val="00AA2E87"/>
    <w:rsid w:val="00AA3628"/>
    <w:rsid w:val="00AA38AE"/>
    <w:rsid w:val="00AA3E93"/>
    <w:rsid w:val="00AA40FE"/>
    <w:rsid w:val="00AA443D"/>
    <w:rsid w:val="00AA47F1"/>
    <w:rsid w:val="00AA4C98"/>
    <w:rsid w:val="00AA4FF9"/>
    <w:rsid w:val="00AA53F0"/>
    <w:rsid w:val="00AB09F9"/>
    <w:rsid w:val="00AB0B81"/>
    <w:rsid w:val="00AB1034"/>
    <w:rsid w:val="00AB106B"/>
    <w:rsid w:val="00AB1124"/>
    <w:rsid w:val="00AB25B0"/>
    <w:rsid w:val="00AB302E"/>
    <w:rsid w:val="00AB30DB"/>
    <w:rsid w:val="00AB3F8F"/>
    <w:rsid w:val="00AB4215"/>
    <w:rsid w:val="00AB484B"/>
    <w:rsid w:val="00AB5837"/>
    <w:rsid w:val="00AB5B21"/>
    <w:rsid w:val="00AB6E4A"/>
    <w:rsid w:val="00AB7860"/>
    <w:rsid w:val="00AC0865"/>
    <w:rsid w:val="00AC0AA0"/>
    <w:rsid w:val="00AC1532"/>
    <w:rsid w:val="00AC2E0C"/>
    <w:rsid w:val="00AC3650"/>
    <w:rsid w:val="00AC3B2C"/>
    <w:rsid w:val="00AC3FE1"/>
    <w:rsid w:val="00AC43BC"/>
    <w:rsid w:val="00AC4404"/>
    <w:rsid w:val="00AC526F"/>
    <w:rsid w:val="00AC53EC"/>
    <w:rsid w:val="00AC5B74"/>
    <w:rsid w:val="00AC65ED"/>
    <w:rsid w:val="00AC6FDE"/>
    <w:rsid w:val="00AC727C"/>
    <w:rsid w:val="00AC7D2F"/>
    <w:rsid w:val="00AD024A"/>
    <w:rsid w:val="00AD028C"/>
    <w:rsid w:val="00AD0881"/>
    <w:rsid w:val="00AD143D"/>
    <w:rsid w:val="00AD1B7E"/>
    <w:rsid w:val="00AD36AC"/>
    <w:rsid w:val="00AD4550"/>
    <w:rsid w:val="00AD523D"/>
    <w:rsid w:val="00AD60F7"/>
    <w:rsid w:val="00AD6B84"/>
    <w:rsid w:val="00AD6D78"/>
    <w:rsid w:val="00AD711B"/>
    <w:rsid w:val="00AD715F"/>
    <w:rsid w:val="00AD747E"/>
    <w:rsid w:val="00AD7F13"/>
    <w:rsid w:val="00AD7FEC"/>
    <w:rsid w:val="00AE0389"/>
    <w:rsid w:val="00AE0EDC"/>
    <w:rsid w:val="00AE1F74"/>
    <w:rsid w:val="00AE278B"/>
    <w:rsid w:val="00AE2BD3"/>
    <w:rsid w:val="00AE3409"/>
    <w:rsid w:val="00AE394E"/>
    <w:rsid w:val="00AE3AA9"/>
    <w:rsid w:val="00AE4926"/>
    <w:rsid w:val="00AE594E"/>
    <w:rsid w:val="00AE6141"/>
    <w:rsid w:val="00AE6FD3"/>
    <w:rsid w:val="00AE70F2"/>
    <w:rsid w:val="00AE7C22"/>
    <w:rsid w:val="00AF03AE"/>
    <w:rsid w:val="00AF0644"/>
    <w:rsid w:val="00AF0A2E"/>
    <w:rsid w:val="00AF0A9C"/>
    <w:rsid w:val="00AF1621"/>
    <w:rsid w:val="00AF171B"/>
    <w:rsid w:val="00AF29FE"/>
    <w:rsid w:val="00AF2B60"/>
    <w:rsid w:val="00AF2D06"/>
    <w:rsid w:val="00AF4627"/>
    <w:rsid w:val="00AF6514"/>
    <w:rsid w:val="00AF67AE"/>
    <w:rsid w:val="00AF6A33"/>
    <w:rsid w:val="00AF7845"/>
    <w:rsid w:val="00AF7A55"/>
    <w:rsid w:val="00AF7C5F"/>
    <w:rsid w:val="00B000D6"/>
    <w:rsid w:val="00B01153"/>
    <w:rsid w:val="00B0166D"/>
    <w:rsid w:val="00B01E4F"/>
    <w:rsid w:val="00B02952"/>
    <w:rsid w:val="00B030E9"/>
    <w:rsid w:val="00B034DD"/>
    <w:rsid w:val="00B035BE"/>
    <w:rsid w:val="00B04112"/>
    <w:rsid w:val="00B043CA"/>
    <w:rsid w:val="00B04D58"/>
    <w:rsid w:val="00B04DE7"/>
    <w:rsid w:val="00B051B1"/>
    <w:rsid w:val="00B05A99"/>
    <w:rsid w:val="00B05E55"/>
    <w:rsid w:val="00B06165"/>
    <w:rsid w:val="00B06E0F"/>
    <w:rsid w:val="00B07FA9"/>
    <w:rsid w:val="00B11A60"/>
    <w:rsid w:val="00B13259"/>
    <w:rsid w:val="00B132E5"/>
    <w:rsid w:val="00B1350E"/>
    <w:rsid w:val="00B1445E"/>
    <w:rsid w:val="00B150E2"/>
    <w:rsid w:val="00B15EE2"/>
    <w:rsid w:val="00B16258"/>
    <w:rsid w:val="00B17D5C"/>
    <w:rsid w:val="00B210A8"/>
    <w:rsid w:val="00B21977"/>
    <w:rsid w:val="00B21B72"/>
    <w:rsid w:val="00B21B73"/>
    <w:rsid w:val="00B220A8"/>
    <w:rsid w:val="00B22613"/>
    <w:rsid w:val="00B227D1"/>
    <w:rsid w:val="00B22B51"/>
    <w:rsid w:val="00B230D8"/>
    <w:rsid w:val="00B23BEF"/>
    <w:rsid w:val="00B25636"/>
    <w:rsid w:val="00B25ED4"/>
    <w:rsid w:val="00B26CBC"/>
    <w:rsid w:val="00B301AF"/>
    <w:rsid w:val="00B30243"/>
    <w:rsid w:val="00B302D8"/>
    <w:rsid w:val="00B30BEC"/>
    <w:rsid w:val="00B324C0"/>
    <w:rsid w:val="00B32B24"/>
    <w:rsid w:val="00B32FEF"/>
    <w:rsid w:val="00B33D8B"/>
    <w:rsid w:val="00B34DBA"/>
    <w:rsid w:val="00B34F56"/>
    <w:rsid w:val="00B35D7D"/>
    <w:rsid w:val="00B360E0"/>
    <w:rsid w:val="00B36818"/>
    <w:rsid w:val="00B3698D"/>
    <w:rsid w:val="00B40254"/>
    <w:rsid w:val="00B410C5"/>
    <w:rsid w:val="00B4169F"/>
    <w:rsid w:val="00B416DB"/>
    <w:rsid w:val="00B41A19"/>
    <w:rsid w:val="00B41B8A"/>
    <w:rsid w:val="00B42D1F"/>
    <w:rsid w:val="00B42D52"/>
    <w:rsid w:val="00B4310D"/>
    <w:rsid w:val="00B43780"/>
    <w:rsid w:val="00B4386D"/>
    <w:rsid w:val="00B43C90"/>
    <w:rsid w:val="00B43DF2"/>
    <w:rsid w:val="00B43EC6"/>
    <w:rsid w:val="00B44A76"/>
    <w:rsid w:val="00B44BA4"/>
    <w:rsid w:val="00B4604C"/>
    <w:rsid w:val="00B46050"/>
    <w:rsid w:val="00B46151"/>
    <w:rsid w:val="00B4625C"/>
    <w:rsid w:val="00B46627"/>
    <w:rsid w:val="00B46951"/>
    <w:rsid w:val="00B471AE"/>
    <w:rsid w:val="00B47786"/>
    <w:rsid w:val="00B47ADE"/>
    <w:rsid w:val="00B509A7"/>
    <w:rsid w:val="00B51C24"/>
    <w:rsid w:val="00B51C8C"/>
    <w:rsid w:val="00B51D63"/>
    <w:rsid w:val="00B525C4"/>
    <w:rsid w:val="00B5260C"/>
    <w:rsid w:val="00B52687"/>
    <w:rsid w:val="00B53398"/>
    <w:rsid w:val="00B535C0"/>
    <w:rsid w:val="00B537C9"/>
    <w:rsid w:val="00B545EC"/>
    <w:rsid w:val="00B54A17"/>
    <w:rsid w:val="00B54C97"/>
    <w:rsid w:val="00B54FBF"/>
    <w:rsid w:val="00B55A1F"/>
    <w:rsid w:val="00B5615C"/>
    <w:rsid w:val="00B57C71"/>
    <w:rsid w:val="00B6065F"/>
    <w:rsid w:val="00B610CC"/>
    <w:rsid w:val="00B61ECD"/>
    <w:rsid w:val="00B6217E"/>
    <w:rsid w:val="00B625EE"/>
    <w:rsid w:val="00B62954"/>
    <w:rsid w:val="00B633A3"/>
    <w:rsid w:val="00B635AC"/>
    <w:rsid w:val="00B63837"/>
    <w:rsid w:val="00B6439B"/>
    <w:rsid w:val="00B64909"/>
    <w:rsid w:val="00B64A7A"/>
    <w:rsid w:val="00B65F78"/>
    <w:rsid w:val="00B6606A"/>
    <w:rsid w:val="00B66792"/>
    <w:rsid w:val="00B667AE"/>
    <w:rsid w:val="00B66A62"/>
    <w:rsid w:val="00B6711F"/>
    <w:rsid w:val="00B6780D"/>
    <w:rsid w:val="00B70CBF"/>
    <w:rsid w:val="00B70D7D"/>
    <w:rsid w:val="00B70EDA"/>
    <w:rsid w:val="00B71440"/>
    <w:rsid w:val="00B72040"/>
    <w:rsid w:val="00B7211D"/>
    <w:rsid w:val="00B72828"/>
    <w:rsid w:val="00B73163"/>
    <w:rsid w:val="00B73EEC"/>
    <w:rsid w:val="00B74CE8"/>
    <w:rsid w:val="00B75109"/>
    <w:rsid w:val="00B768D1"/>
    <w:rsid w:val="00B769D2"/>
    <w:rsid w:val="00B76A43"/>
    <w:rsid w:val="00B770CB"/>
    <w:rsid w:val="00B779AE"/>
    <w:rsid w:val="00B820CD"/>
    <w:rsid w:val="00B82102"/>
    <w:rsid w:val="00B824D2"/>
    <w:rsid w:val="00B8251F"/>
    <w:rsid w:val="00B8311F"/>
    <w:rsid w:val="00B831A7"/>
    <w:rsid w:val="00B83438"/>
    <w:rsid w:val="00B837ED"/>
    <w:rsid w:val="00B83A39"/>
    <w:rsid w:val="00B83A76"/>
    <w:rsid w:val="00B83B65"/>
    <w:rsid w:val="00B83C14"/>
    <w:rsid w:val="00B84847"/>
    <w:rsid w:val="00B84C8E"/>
    <w:rsid w:val="00B85206"/>
    <w:rsid w:val="00B8539A"/>
    <w:rsid w:val="00B86620"/>
    <w:rsid w:val="00B867F7"/>
    <w:rsid w:val="00B87DE6"/>
    <w:rsid w:val="00B87F6F"/>
    <w:rsid w:val="00B87F8F"/>
    <w:rsid w:val="00B90329"/>
    <w:rsid w:val="00B90685"/>
    <w:rsid w:val="00B90AAF"/>
    <w:rsid w:val="00B9125E"/>
    <w:rsid w:val="00B91B72"/>
    <w:rsid w:val="00B920BB"/>
    <w:rsid w:val="00B922FA"/>
    <w:rsid w:val="00B924CA"/>
    <w:rsid w:val="00B933FA"/>
    <w:rsid w:val="00B93D22"/>
    <w:rsid w:val="00B9433C"/>
    <w:rsid w:val="00B94C89"/>
    <w:rsid w:val="00B9506C"/>
    <w:rsid w:val="00B953E9"/>
    <w:rsid w:val="00B958BD"/>
    <w:rsid w:val="00B96811"/>
    <w:rsid w:val="00B97293"/>
    <w:rsid w:val="00B97594"/>
    <w:rsid w:val="00BA0DA0"/>
    <w:rsid w:val="00BA1025"/>
    <w:rsid w:val="00BA10A4"/>
    <w:rsid w:val="00BA1B7C"/>
    <w:rsid w:val="00BA3007"/>
    <w:rsid w:val="00BA4BDE"/>
    <w:rsid w:val="00BA53D4"/>
    <w:rsid w:val="00BA5965"/>
    <w:rsid w:val="00BA5BFD"/>
    <w:rsid w:val="00BA69C6"/>
    <w:rsid w:val="00BA6D7F"/>
    <w:rsid w:val="00BA6FC5"/>
    <w:rsid w:val="00BA7030"/>
    <w:rsid w:val="00BA745D"/>
    <w:rsid w:val="00BB0142"/>
    <w:rsid w:val="00BB0912"/>
    <w:rsid w:val="00BB0F15"/>
    <w:rsid w:val="00BB1038"/>
    <w:rsid w:val="00BB1694"/>
    <w:rsid w:val="00BB16FA"/>
    <w:rsid w:val="00BB1CB6"/>
    <w:rsid w:val="00BB1E84"/>
    <w:rsid w:val="00BB2B04"/>
    <w:rsid w:val="00BB3EA1"/>
    <w:rsid w:val="00BB425B"/>
    <w:rsid w:val="00BB48C1"/>
    <w:rsid w:val="00BB60F7"/>
    <w:rsid w:val="00BB68C0"/>
    <w:rsid w:val="00BB692F"/>
    <w:rsid w:val="00BC1836"/>
    <w:rsid w:val="00BC1B3D"/>
    <w:rsid w:val="00BC3420"/>
    <w:rsid w:val="00BC3892"/>
    <w:rsid w:val="00BC3B77"/>
    <w:rsid w:val="00BC3C84"/>
    <w:rsid w:val="00BC3FBF"/>
    <w:rsid w:val="00BC63AC"/>
    <w:rsid w:val="00BC6D6B"/>
    <w:rsid w:val="00BC76E5"/>
    <w:rsid w:val="00BC7CE6"/>
    <w:rsid w:val="00BD02A9"/>
    <w:rsid w:val="00BD0760"/>
    <w:rsid w:val="00BD0E97"/>
    <w:rsid w:val="00BD1D73"/>
    <w:rsid w:val="00BD25AD"/>
    <w:rsid w:val="00BD3542"/>
    <w:rsid w:val="00BD3A9E"/>
    <w:rsid w:val="00BD3BAC"/>
    <w:rsid w:val="00BD3C28"/>
    <w:rsid w:val="00BD3E3C"/>
    <w:rsid w:val="00BD541C"/>
    <w:rsid w:val="00BD55EF"/>
    <w:rsid w:val="00BD64B0"/>
    <w:rsid w:val="00BD670B"/>
    <w:rsid w:val="00BD74E5"/>
    <w:rsid w:val="00BD76FA"/>
    <w:rsid w:val="00BE1773"/>
    <w:rsid w:val="00BE1DD2"/>
    <w:rsid w:val="00BE1EC5"/>
    <w:rsid w:val="00BE1F98"/>
    <w:rsid w:val="00BE1FFB"/>
    <w:rsid w:val="00BE33DC"/>
    <w:rsid w:val="00BE355E"/>
    <w:rsid w:val="00BE3C57"/>
    <w:rsid w:val="00BE4BCB"/>
    <w:rsid w:val="00BE4C54"/>
    <w:rsid w:val="00BE64FD"/>
    <w:rsid w:val="00BE6A0B"/>
    <w:rsid w:val="00BE6E86"/>
    <w:rsid w:val="00BE71EB"/>
    <w:rsid w:val="00BE7D3C"/>
    <w:rsid w:val="00BF0968"/>
    <w:rsid w:val="00BF0BC1"/>
    <w:rsid w:val="00BF0F67"/>
    <w:rsid w:val="00BF0FCA"/>
    <w:rsid w:val="00BF14AB"/>
    <w:rsid w:val="00BF17E5"/>
    <w:rsid w:val="00BF2389"/>
    <w:rsid w:val="00BF2BAC"/>
    <w:rsid w:val="00BF313E"/>
    <w:rsid w:val="00BF390E"/>
    <w:rsid w:val="00BF473E"/>
    <w:rsid w:val="00BF47CB"/>
    <w:rsid w:val="00BF572A"/>
    <w:rsid w:val="00BF5900"/>
    <w:rsid w:val="00BF593A"/>
    <w:rsid w:val="00BF5945"/>
    <w:rsid w:val="00BF5B97"/>
    <w:rsid w:val="00BF5FF6"/>
    <w:rsid w:val="00BF72DA"/>
    <w:rsid w:val="00BF7335"/>
    <w:rsid w:val="00C00966"/>
    <w:rsid w:val="00C01913"/>
    <w:rsid w:val="00C0207F"/>
    <w:rsid w:val="00C027B0"/>
    <w:rsid w:val="00C0361E"/>
    <w:rsid w:val="00C04390"/>
    <w:rsid w:val="00C04EA9"/>
    <w:rsid w:val="00C0582B"/>
    <w:rsid w:val="00C05881"/>
    <w:rsid w:val="00C05BBA"/>
    <w:rsid w:val="00C067D1"/>
    <w:rsid w:val="00C071FC"/>
    <w:rsid w:val="00C073C7"/>
    <w:rsid w:val="00C0776F"/>
    <w:rsid w:val="00C07EAE"/>
    <w:rsid w:val="00C1079B"/>
    <w:rsid w:val="00C12DDA"/>
    <w:rsid w:val="00C130E3"/>
    <w:rsid w:val="00C158F8"/>
    <w:rsid w:val="00C15A2F"/>
    <w:rsid w:val="00C15B69"/>
    <w:rsid w:val="00C16117"/>
    <w:rsid w:val="00C166B9"/>
    <w:rsid w:val="00C16ABC"/>
    <w:rsid w:val="00C178A9"/>
    <w:rsid w:val="00C17AFC"/>
    <w:rsid w:val="00C2109F"/>
    <w:rsid w:val="00C219B0"/>
    <w:rsid w:val="00C21E49"/>
    <w:rsid w:val="00C22256"/>
    <w:rsid w:val="00C2244C"/>
    <w:rsid w:val="00C2304C"/>
    <w:rsid w:val="00C23790"/>
    <w:rsid w:val="00C238C1"/>
    <w:rsid w:val="00C24501"/>
    <w:rsid w:val="00C25A5D"/>
    <w:rsid w:val="00C25ADA"/>
    <w:rsid w:val="00C25EB8"/>
    <w:rsid w:val="00C26686"/>
    <w:rsid w:val="00C26CEB"/>
    <w:rsid w:val="00C27482"/>
    <w:rsid w:val="00C27513"/>
    <w:rsid w:val="00C27BE2"/>
    <w:rsid w:val="00C30324"/>
    <w:rsid w:val="00C30630"/>
    <w:rsid w:val="00C3075A"/>
    <w:rsid w:val="00C3117B"/>
    <w:rsid w:val="00C314E3"/>
    <w:rsid w:val="00C317D2"/>
    <w:rsid w:val="00C31DCB"/>
    <w:rsid w:val="00C32153"/>
    <w:rsid w:val="00C32204"/>
    <w:rsid w:val="00C32275"/>
    <w:rsid w:val="00C328A6"/>
    <w:rsid w:val="00C3291A"/>
    <w:rsid w:val="00C3310B"/>
    <w:rsid w:val="00C3316D"/>
    <w:rsid w:val="00C33339"/>
    <w:rsid w:val="00C33B17"/>
    <w:rsid w:val="00C345A8"/>
    <w:rsid w:val="00C348D1"/>
    <w:rsid w:val="00C34BB3"/>
    <w:rsid w:val="00C356CD"/>
    <w:rsid w:val="00C363A0"/>
    <w:rsid w:val="00C36CC1"/>
    <w:rsid w:val="00C40065"/>
    <w:rsid w:val="00C401DD"/>
    <w:rsid w:val="00C404F1"/>
    <w:rsid w:val="00C4079E"/>
    <w:rsid w:val="00C40D48"/>
    <w:rsid w:val="00C44467"/>
    <w:rsid w:val="00C444F7"/>
    <w:rsid w:val="00C45235"/>
    <w:rsid w:val="00C45697"/>
    <w:rsid w:val="00C457DF"/>
    <w:rsid w:val="00C4591F"/>
    <w:rsid w:val="00C45A70"/>
    <w:rsid w:val="00C45C32"/>
    <w:rsid w:val="00C46E99"/>
    <w:rsid w:val="00C47079"/>
    <w:rsid w:val="00C47568"/>
    <w:rsid w:val="00C50017"/>
    <w:rsid w:val="00C5096D"/>
    <w:rsid w:val="00C50F59"/>
    <w:rsid w:val="00C513EA"/>
    <w:rsid w:val="00C514DE"/>
    <w:rsid w:val="00C51902"/>
    <w:rsid w:val="00C52095"/>
    <w:rsid w:val="00C53CA8"/>
    <w:rsid w:val="00C53D68"/>
    <w:rsid w:val="00C54879"/>
    <w:rsid w:val="00C54F4D"/>
    <w:rsid w:val="00C550F3"/>
    <w:rsid w:val="00C5589F"/>
    <w:rsid w:val="00C559AA"/>
    <w:rsid w:val="00C56720"/>
    <w:rsid w:val="00C56988"/>
    <w:rsid w:val="00C5705C"/>
    <w:rsid w:val="00C6069C"/>
    <w:rsid w:val="00C60C12"/>
    <w:rsid w:val="00C60C9F"/>
    <w:rsid w:val="00C610D9"/>
    <w:rsid w:val="00C618CB"/>
    <w:rsid w:val="00C63651"/>
    <w:rsid w:val="00C6370E"/>
    <w:rsid w:val="00C64ADF"/>
    <w:rsid w:val="00C64B8E"/>
    <w:rsid w:val="00C64E17"/>
    <w:rsid w:val="00C64F0C"/>
    <w:rsid w:val="00C65810"/>
    <w:rsid w:val="00C661C3"/>
    <w:rsid w:val="00C66685"/>
    <w:rsid w:val="00C677D2"/>
    <w:rsid w:val="00C67A30"/>
    <w:rsid w:val="00C67CFF"/>
    <w:rsid w:val="00C67E90"/>
    <w:rsid w:val="00C706E0"/>
    <w:rsid w:val="00C7078E"/>
    <w:rsid w:val="00C71015"/>
    <w:rsid w:val="00C722AA"/>
    <w:rsid w:val="00C7370B"/>
    <w:rsid w:val="00C73CA6"/>
    <w:rsid w:val="00C73CFF"/>
    <w:rsid w:val="00C741A8"/>
    <w:rsid w:val="00C76061"/>
    <w:rsid w:val="00C77E85"/>
    <w:rsid w:val="00C80261"/>
    <w:rsid w:val="00C804A2"/>
    <w:rsid w:val="00C8063B"/>
    <w:rsid w:val="00C80645"/>
    <w:rsid w:val="00C81A79"/>
    <w:rsid w:val="00C81EFE"/>
    <w:rsid w:val="00C82010"/>
    <w:rsid w:val="00C82922"/>
    <w:rsid w:val="00C84DEB"/>
    <w:rsid w:val="00C8582A"/>
    <w:rsid w:val="00C85FFB"/>
    <w:rsid w:val="00C87D0C"/>
    <w:rsid w:val="00C916AC"/>
    <w:rsid w:val="00C919A4"/>
    <w:rsid w:val="00C91FFC"/>
    <w:rsid w:val="00C92093"/>
    <w:rsid w:val="00C92465"/>
    <w:rsid w:val="00C93505"/>
    <w:rsid w:val="00C9354C"/>
    <w:rsid w:val="00C95806"/>
    <w:rsid w:val="00C965B3"/>
    <w:rsid w:val="00C97009"/>
    <w:rsid w:val="00C97231"/>
    <w:rsid w:val="00C97265"/>
    <w:rsid w:val="00C9756A"/>
    <w:rsid w:val="00C975F5"/>
    <w:rsid w:val="00C976C5"/>
    <w:rsid w:val="00C97FDE"/>
    <w:rsid w:val="00CA04D8"/>
    <w:rsid w:val="00CA0E36"/>
    <w:rsid w:val="00CA11A1"/>
    <w:rsid w:val="00CA1E74"/>
    <w:rsid w:val="00CA2926"/>
    <w:rsid w:val="00CA2DCD"/>
    <w:rsid w:val="00CA2E1E"/>
    <w:rsid w:val="00CA42D4"/>
    <w:rsid w:val="00CA42D5"/>
    <w:rsid w:val="00CA4392"/>
    <w:rsid w:val="00CA4748"/>
    <w:rsid w:val="00CA489B"/>
    <w:rsid w:val="00CA498B"/>
    <w:rsid w:val="00CA4CB8"/>
    <w:rsid w:val="00CA5D9F"/>
    <w:rsid w:val="00CA6C6C"/>
    <w:rsid w:val="00CA6C8B"/>
    <w:rsid w:val="00CA725B"/>
    <w:rsid w:val="00CA764A"/>
    <w:rsid w:val="00CA7F29"/>
    <w:rsid w:val="00CB1AFF"/>
    <w:rsid w:val="00CB209B"/>
    <w:rsid w:val="00CB226F"/>
    <w:rsid w:val="00CB29B0"/>
    <w:rsid w:val="00CB3147"/>
    <w:rsid w:val="00CB331A"/>
    <w:rsid w:val="00CB4126"/>
    <w:rsid w:val="00CB424D"/>
    <w:rsid w:val="00CB5E74"/>
    <w:rsid w:val="00CB6F48"/>
    <w:rsid w:val="00CB7119"/>
    <w:rsid w:val="00CB76EB"/>
    <w:rsid w:val="00CC0851"/>
    <w:rsid w:val="00CC0C26"/>
    <w:rsid w:val="00CC0CEF"/>
    <w:rsid w:val="00CC1670"/>
    <w:rsid w:val="00CC1A5C"/>
    <w:rsid w:val="00CC1B74"/>
    <w:rsid w:val="00CC393F"/>
    <w:rsid w:val="00CC39E0"/>
    <w:rsid w:val="00CC3B06"/>
    <w:rsid w:val="00CC3F03"/>
    <w:rsid w:val="00CC4123"/>
    <w:rsid w:val="00CC44E8"/>
    <w:rsid w:val="00CC4639"/>
    <w:rsid w:val="00CC4B32"/>
    <w:rsid w:val="00CC54C5"/>
    <w:rsid w:val="00CC5E54"/>
    <w:rsid w:val="00CC5FD1"/>
    <w:rsid w:val="00CC6F8F"/>
    <w:rsid w:val="00CC743B"/>
    <w:rsid w:val="00CC7746"/>
    <w:rsid w:val="00CC774C"/>
    <w:rsid w:val="00CD0FD4"/>
    <w:rsid w:val="00CD3050"/>
    <w:rsid w:val="00CD3070"/>
    <w:rsid w:val="00CD3990"/>
    <w:rsid w:val="00CD46C6"/>
    <w:rsid w:val="00CD59FF"/>
    <w:rsid w:val="00CD5CB9"/>
    <w:rsid w:val="00CD6029"/>
    <w:rsid w:val="00CD67A3"/>
    <w:rsid w:val="00CD6805"/>
    <w:rsid w:val="00CD68A6"/>
    <w:rsid w:val="00CD692C"/>
    <w:rsid w:val="00CD7786"/>
    <w:rsid w:val="00CD77F5"/>
    <w:rsid w:val="00CD79DB"/>
    <w:rsid w:val="00CE25C3"/>
    <w:rsid w:val="00CE2C6A"/>
    <w:rsid w:val="00CE3015"/>
    <w:rsid w:val="00CE339C"/>
    <w:rsid w:val="00CE3D9D"/>
    <w:rsid w:val="00CE40BA"/>
    <w:rsid w:val="00CE43ED"/>
    <w:rsid w:val="00CE57E6"/>
    <w:rsid w:val="00CE5AF7"/>
    <w:rsid w:val="00CE5B0C"/>
    <w:rsid w:val="00CE6B77"/>
    <w:rsid w:val="00CE6F89"/>
    <w:rsid w:val="00CE72E1"/>
    <w:rsid w:val="00CE7A02"/>
    <w:rsid w:val="00CF0091"/>
    <w:rsid w:val="00CF0870"/>
    <w:rsid w:val="00CF0BCD"/>
    <w:rsid w:val="00CF0D25"/>
    <w:rsid w:val="00CF0F6C"/>
    <w:rsid w:val="00CF13A0"/>
    <w:rsid w:val="00CF1D6C"/>
    <w:rsid w:val="00CF25E6"/>
    <w:rsid w:val="00CF2CEE"/>
    <w:rsid w:val="00CF2F17"/>
    <w:rsid w:val="00CF3003"/>
    <w:rsid w:val="00CF3402"/>
    <w:rsid w:val="00CF4989"/>
    <w:rsid w:val="00CF55CF"/>
    <w:rsid w:val="00CF5C5B"/>
    <w:rsid w:val="00CF6161"/>
    <w:rsid w:val="00CF6349"/>
    <w:rsid w:val="00CF6FA8"/>
    <w:rsid w:val="00CF6FB5"/>
    <w:rsid w:val="00D008E7"/>
    <w:rsid w:val="00D01146"/>
    <w:rsid w:val="00D02BEB"/>
    <w:rsid w:val="00D02E46"/>
    <w:rsid w:val="00D02F8E"/>
    <w:rsid w:val="00D03BE0"/>
    <w:rsid w:val="00D04ACD"/>
    <w:rsid w:val="00D04BCA"/>
    <w:rsid w:val="00D06AC8"/>
    <w:rsid w:val="00D07D90"/>
    <w:rsid w:val="00D10144"/>
    <w:rsid w:val="00D1070A"/>
    <w:rsid w:val="00D10B39"/>
    <w:rsid w:val="00D11B6E"/>
    <w:rsid w:val="00D11DCC"/>
    <w:rsid w:val="00D11DED"/>
    <w:rsid w:val="00D123E1"/>
    <w:rsid w:val="00D12C27"/>
    <w:rsid w:val="00D12F57"/>
    <w:rsid w:val="00D130B0"/>
    <w:rsid w:val="00D13F81"/>
    <w:rsid w:val="00D14D84"/>
    <w:rsid w:val="00D15241"/>
    <w:rsid w:val="00D16B87"/>
    <w:rsid w:val="00D17419"/>
    <w:rsid w:val="00D17814"/>
    <w:rsid w:val="00D1798C"/>
    <w:rsid w:val="00D208E2"/>
    <w:rsid w:val="00D20F0D"/>
    <w:rsid w:val="00D2176E"/>
    <w:rsid w:val="00D21A46"/>
    <w:rsid w:val="00D22CDA"/>
    <w:rsid w:val="00D23516"/>
    <w:rsid w:val="00D235CF"/>
    <w:rsid w:val="00D23789"/>
    <w:rsid w:val="00D24603"/>
    <w:rsid w:val="00D24FA2"/>
    <w:rsid w:val="00D250D5"/>
    <w:rsid w:val="00D25221"/>
    <w:rsid w:val="00D25627"/>
    <w:rsid w:val="00D258BC"/>
    <w:rsid w:val="00D25EB2"/>
    <w:rsid w:val="00D2629A"/>
    <w:rsid w:val="00D265BE"/>
    <w:rsid w:val="00D26604"/>
    <w:rsid w:val="00D26AA6"/>
    <w:rsid w:val="00D26E17"/>
    <w:rsid w:val="00D27326"/>
    <w:rsid w:val="00D27446"/>
    <w:rsid w:val="00D27C00"/>
    <w:rsid w:val="00D304C5"/>
    <w:rsid w:val="00D305BE"/>
    <w:rsid w:val="00D30681"/>
    <w:rsid w:val="00D31215"/>
    <w:rsid w:val="00D31324"/>
    <w:rsid w:val="00D314F1"/>
    <w:rsid w:val="00D32073"/>
    <w:rsid w:val="00D32217"/>
    <w:rsid w:val="00D3263E"/>
    <w:rsid w:val="00D33E24"/>
    <w:rsid w:val="00D33FAA"/>
    <w:rsid w:val="00D341CA"/>
    <w:rsid w:val="00D34618"/>
    <w:rsid w:val="00D347DB"/>
    <w:rsid w:val="00D353F3"/>
    <w:rsid w:val="00D3605E"/>
    <w:rsid w:val="00D362AA"/>
    <w:rsid w:val="00D364D4"/>
    <w:rsid w:val="00D3700A"/>
    <w:rsid w:val="00D370EE"/>
    <w:rsid w:val="00D37B60"/>
    <w:rsid w:val="00D37BD2"/>
    <w:rsid w:val="00D404C5"/>
    <w:rsid w:val="00D40E8E"/>
    <w:rsid w:val="00D4114E"/>
    <w:rsid w:val="00D41198"/>
    <w:rsid w:val="00D42D3D"/>
    <w:rsid w:val="00D43571"/>
    <w:rsid w:val="00D43A26"/>
    <w:rsid w:val="00D440CC"/>
    <w:rsid w:val="00D4594D"/>
    <w:rsid w:val="00D46B21"/>
    <w:rsid w:val="00D46FA0"/>
    <w:rsid w:val="00D470F5"/>
    <w:rsid w:val="00D4729F"/>
    <w:rsid w:val="00D47B0E"/>
    <w:rsid w:val="00D51479"/>
    <w:rsid w:val="00D51BB2"/>
    <w:rsid w:val="00D51C55"/>
    <w:rsid w:val="00D51E36"/>
    <w:rsid w:val="00D5225E"/>
    <w:rsid w:val="00D524C2"/>
    <w:rsid w:val="00D52F12"/>
    <w:rsid w:val="00D52F1E"/>
    <w:rsid w:val="00D53D20"/>
    <w:rsid w:val="00D5437D"/>
    <w:rsid w:val="00D5470C"/>
    <w:rsid w:val="00D555FF"/>
    <w:rsid w:val="00D559C2"/>
    <w:rsid w:val="00D55C42"/>
    <w:rsid w:val="00D56014"/>
    <w:rsid w:val="00D567E1"/>
    <w:rsid w:val="00D57076"/>
    <w:rsid w:val="00D575B4"/>
    <w:rsid w:val="00D57C22"/>
    <w:rsid w:val="00D57DC6"/>
    <w:rsid w:val="00D57E9C"/>
    <w:rsid w:val="00D6060A"/>
    <w:rsid w:val="00D60D8B"/>
    <w:rsid w:val="00D61B47"/>
    <w:rsid w:val="00D61CDD"/>
    <w:rsid w:val="00D61D54"/>
    <w:rsid w:val="00D6223F"/>
    <w:rsid w:val="00D624EC"/>
    <w:rsid w:val="00D62FF6"/>
    <w:rsid w:val="00D63141"/>
    <w:rsid w:val="00D632BE"/>
    <w:rsid w:val="00D63428"/>
    <w:rsid w:val="00D6449B"/>
    <w:rsid w:val="00D646E9"/>
    <w:rsid w:val="00D64B9B"/>
    <w:rsid w:val="00D64BD9"/>
    <w:rsid w:val="00D655B2"/>
    <w:rsid w:val="00D6670F"/>
    <w:rsid w:val="00D66CD0"/>
    <w:rsid w:val="00D67728"/>
    <w:rsid w:val="00D67D98"/>
    <w:rsid w:val="00D70541"/>
    <w:rsid w:val="00D708C6"/>
    <w:rsid w:val="00D70F21"/>
    <w:rsid w:val="00D711DF"/>
    <w:rsid w:val="00D715DF"/>
    <w:rsid w:val="00D717B0"/>
    <w:rsid w:val="00D72D06"/>
    <w:rsid w:val="00D73115"/>
    <w:rsid w:val="00D74388"/>
    <w:rsid w:val="00D74CA2"/>
    <w:rsid w:val="00D74F22"/>
    <w:rsid w:val="00D75218"/>
    <w:rsid w:val="00D7522C"/>
    <w:rsid w:val="00D7536F"/>
    <w:rsid w:val="00D76668"/>
    <w:rsid w:val="00D76E2D"/>
    <w:rsid w:val="00D7700F"/>
    <w:rsid w:val="00D8024D"/>
    <w:rsid w:val="00D81326"/>
    <w:rsid w:val="00D818A9"/>
    <w:rsid w:val="00D81A8D"/>
    <w:rsid w:val="00D81CFA"/>
    <w:rsid w:val="00D822E8"/>
    <w:rsid w:val="00D83141"/>
    <w:rsid w:val="00D831DF"/>
    <w:rsid w:val="00D8350E"/>
    <w:rsid w:val="00D837EE"/>
    <w:rsid w:val="00D83B0A"/>
    <w:rsid w:val="00D83B1A"/>
    <w:rsid w:val="00D83BB7"/>
    <w:rsid w:val="00D83E02"/>
    <w:rsid w:val="00D8527F"/>
    <w:rsid w:val="00D85B4D"/>
    <w:rsid w:val="00D86500"/>
    <w:rsid w:val="00D8688C"/>
    <w:rsid w:val="00D86BBA"/>
    <w:rsid w:val="00D87122"/>
    <w:rsid w:val="00D87870"/>
    <w:rsid w:val="00D8788F"/>
    <w:rsid w:val="00D902C0"/>
    <w:rsid w:val="00D913D1"/>
    <w:rsid w:val="00D91E1D"/>
    <w:rsid w:val="00D92087"/>
    <w:rsid w:val="00D926D9"/>
    <w:rsid w:val="00D92836"/>
    <w:rsid w:val="00D929AA"/>
    <w:rsid w:val="00D929C9"/>
    <w:rsid w:val="00D93CBB"/>
    <w:rsid w:val="00D948D4"/>
    <w:rsid w:val="00D949F2"/>
    <w:rsid w:val="00D95771"/>
    <w:rsid w:val="00D95EC4"/>
    <w:rsid w:val="00D96593"/>
    <w:rsid w:val="00D9720E"/>
    <w:rsid w:val="00D9785F"/>
    <w:rsid w:val="00DA0039"/>
    <w:rsid w:val="00DA132B"/>
    <w:rsid w:val="00DA1A96"/>
    <w:rsid w:val="00DA1CD6"/>
    <w:rsid w:val="00DA20D5"/>
    <w:rsid w:val="00DA2CD6"/>
    <w:rsid w:val="00DA30CD"/>
    <w:rsid w:val="00DA337C"/>
    <w:rsid w:val="00DA345D"/>
    <w:rsid w:val="00DA392D"/>
    <w:rsid w:val="00DA4126"/>
    <w:rsid w:val="00DA44F2"/>
    <w:rsid w:val="00DA4CBC"/>
    <w:rsid w:val="00DA51E6"/>
    <w:rsid w:val="00DA5226"/>
    <w:rsid w:val="00DA5976"/>
    <w:rsid w:val="00DA636D"/>
    <w:rsid w:val="00DA6D79"/>
    <w:rsid w:val="00DA7C13"/>
    <w:rsid w:val="00DA7F60"/>
    <w:rsid w:val="00DB0C10"/>
    <w:rsid w:val="00DB123E"/>
    <w:rsid w:val="00DB17CD"/>
    <w:rsid w:val="00DB19A2"/>
    <w:rsid w:val="00DB19F9"/>
    <w:rsid w:val="00DB1E69"/>
    <w:rsid w:val="00DB2365"/>
    <w:rsid w:val="00DB262F"/>
    <w:rsid w:val="00DB2C62"/>
    <w:rsid w:val="00DB3653"/>
    <w:rsid w:val="00DB40C2"/>
    <w:rsid w:val="00DB4EF1"/>
    <w:rsid w:val="00DB5043"/>
    <w:rsid w:val="00DB583A"/>
    <w:rsid w:val="00DB5907"/>
    <w:rsid w:val="00DB5F00"/>
    <w:rsid w:val="00DB6E46"/>
    <w:rsid w:val="00DB74A2"/>
    <w:rsid w:val="00DC0888"/>
    <w:rsid w:val="00DC142F"/>
    <w:rsid w:val="00DC14C2"/>
    <w:rsid w:val="00DC19EC"/>
    <w:rsid w:val="00DC1DB9"/>
    <w:rsid w:val="00DC1E0E"/>
    <w:rsid w:val="00DC22A6"/>
    <w:rsid w:val="00DC2550"/>
    <w:rsid w:val="00DC2958"/>
    <w:rsid w:val="00DC2D1F"/>
    <w:rsid w:val="00DC3C2C"/>
    <w:rsid w:val="00DC5738"/>
    <w:rsid w:val="00DC6914"/>
    <w:rsid w:val="00DC7503"/>
    <w:rsid w:val="00DC7656"/>
    <w:rsid w:val="00DC7C21"/>
    <w:rsid w:val="00DD1F95"/>
    <w:rsid w:val="00DD248E"/>
    <w:rsid w:val="00DD27CE"/>
    <w:rsid w:val="00DD3526"/>
    <w:rsid w:val="00DD3B48"/>
    <w:rsid w:val="00DD4470"/>
    <w:rsid w:val="00DD4D0B"/>
    <w:rsid w:val="00DD4D2C"/>
    <w:rsid w:val="00DD4E89"/>
    <w:rsid w:val="00DD581D"/>
    <w:rsid w:val="00DD73AD"/>
    <w:rsid w:val="00DD7F84"/>
    <w:rsid w:val="00DE0797"/>
    <w:rsid w:val="00DE15A8"/>
    <w:rsid w:val="00DE161B"/>
    <w:rsid w:val="00DE1B52"/>
    <w:rsid w:val="00DE1BD7"/>
    <w:rsid w:val="00DE3213"/>
    <w:rsid w:val="00DE381C"/>
    <w:rsid w:val="00DE400B"/>
    <w:rsid w:val="00DE4251"/>
    <w:rsid w:val="00DE46EE"/>
    <w:rsid w:val="00DE5055"/>
    <w:rsid w:val="00DE5522"/>
    <w:rsid w:val="00DE5A36"/>
    <w:rsid w:val="00DE6478"/>
    <w:rsid w:val="00DE6915"/>
    <w:rsid w:val="00DE6DA8"/>
    <w:rsid w:val="00DF048C"/>
    <w:rsid w:val="00DF0930"/>
    <w:rsid w:val="00DF0C65"/>
    <w:rsid w:val="00DF10FA"/>
    <w:rsid w:val="00DF1206"/>
    <w:rsid w:val="00DF18BB"/>
    <w:rsid w:val="00DF23CB"/>
    <w:rsid w:val="00DF2608"/>
    <w:rsid w:val="00DF315A"/>
    <w:rsid w:val="00DF352E"/>
    <w:rsid w:val="00DF3A2A"/>
    <w:rsid w:val="00DF3F9A"/>
    <w:rsid w:val="00DF435C"/>
    <w:rsid w:val="00DF5145"/>
    <w:rsid w:val="00DF519F"/>
    <w:rsid w:val="00DF51AD"/>
    <w:rsid w:val="00DF6FBC"/>
    <w:rsid w:val="00DF7574"/>
    <w:rsid w:val="00DF7C53"/>
    <w:rsid w:val="00DF7D2A"/>
    <w:rsid w:val="00DF7EC9"/>
    <w:rsid w:val="00E00E71"/>
    <w:rsid w:val="00E01E9E"/>
    <w:rsid w:val="00E022E9"/>
    <w:rsid w:val="00E02D54"/>
    <w:rsid w:val="00E036C1"/>
    <w:rsid w:val="00E046BC"/>
    <w:rsid w:val="00E0473F"/>
    <w:rsid w:val="00E04B81"/>
    <w:rsid w:val="00E0587A"/>
    <w:rsid w:val="00E063FE"/>
    <w:rsid w:val="00E064BD"/>
    <w:rsid w:val="00E06607"/>
    <w:rsid w:val="00E06694"/>
    <w:rsid w:val="00E06F65"/>
    <w:rsid w:val="00E07308"/>
    <w:rsid w:val="00E07383"/>
    <w:rsid w:val="00E074B1"/>
    <w:rsid w:val="00E118FF"/>
    <w:rsid w:val="00E1214C"/>
    <w:rsid w:val="00E129CF"/>
    <w:rsid w:val="00E12E55"/>
    <w:rsid w:val="00E13247"/>
    <w:rsid w:val="00E13283"/>
    <w:rsid w:val="00E135BB"/>
    <w:rsid w:val="00E135E0"/>
    <w:rsid w:val="00E13D89"/>
    <w:rsid w:val="00E1467B"/>
    <w:rsid w:val="00E16184"/>
    <w:rsid w:val="00E161A7"/>
    <w:rsid w:val="00E163C8"/>
    <w:rsid w:val="00E165BC"/>
    <w:rsid w:val="00E1665C"/>
    <w:rsid w:val="00E1670F"/>
    <w:rsid w:val="00E170E5"/>
    <w:rsid w:val="00E17287"/>
    <w:rsid w:val="00E2067E"/>
    <w:rsid w:val="00E2076B"/>
    <w:rsid w:val="00E21E5F"/>
    <w:rsid w:val="00E225DF"/>
    <w:rsid w:val="00E22B5A"/>
    <w:rsid w:val="00E22D96"/>
    <w:rsid w:val="00E23159"/>
    <w:rsid w:val="00E2317D"/>
    <w:rsid w:val="00E23470"/>
    <w:rsid w:val="00E238BB"/>
    <w:rsid w:val="00E24DBE"/>
    <w:rsid w:val="00E2502A"/>
    <w:rsid w:val="00E2562E"/>
    <w:rsid w:val="00E25A51"/>
    <w:rsid w:val="00E26895"/>
    <w:rsid w:val="00E27C97"/>
    <w:rsid w:val="00E3005D"/>
    <w:rsid w:val="00E30D9E"/>
    <w:rsid w:val="00E310F1"/>
    <w:rsid w:val="00E321D1"/>
    <w:rsid w:val="00E32820"/>
    <w:rsid w:val="00E348F3"/>
    <w:rsid w:val="00E351A4"/>
    <w:rsid w:val="00E35351"/>
    <w:rsid w:val="00E35C3C"/>
    <w:rsid w:val="00E35F6A"/>
    <w:rsid w:val="00E3608B"/>
    <w:rsid w:val="00E3622D"/>
    <w:rsid w:val="00E374AB"/>
    <w:rsid w:val="00E37693"/>
    <w:rsid w:val="00E37858"/>
    <w:rsid w:val="00E37CEE"/>
    <w:rsid w:val="00E407F4"/>
    <w:rsid w:val="00E409B4"/>
    <w:rsid w:val="00E416C0"/>
    <w:rsid w:val="00E41700"/>
    <w:rsid w:val="00E41793"/>
    <w:rsid w:val="00E43016"/>
    <w:rsid w:val="00E440F8"/>
    <w:rsid w:val="00E445C8"/>
    <w:rsid w:val="00E459C7"/>
    <w:rsid w:val="00E469BA"/>
    <w:rsid w:val="00E47C36"/>
    <w:rsid w:val="00E5037B"/>
    <w:rsid w:val="00E50403"/>
    <w:rsid w:val="00E5198E"/>
    <w:rsid w:val="00E51BCD"/>
    <w:rsid w:val="00E53E08"/>
    <w:rsid w:val="00E53E3D"/>
    <w:rsid w:val="00E54650"/>
    <w:rsid w:val="00E54B59"/>
    <w:rsid w:val="00E54F03"/>
    <w:rsid w:val="00E5554B"/>
    <w:rsid w:val="00E55E13"/>
    <w:rsid w:val="00E55F31"/>
    <w:rsid w:val="00E564B1"/>
    <w:rsid w:val="00E567D2"/>
    <w:rsid w:val="00E569CF"/>
    <w:rsid w:val="00E57096"/>
    <w:rsid w:val="00E5727D"/>
    <w:rsid w:val="00E57BB0"/>
    <w:rsid w:val="00E57EAB"/>
    <w:rsid w:val="00E603AD"/>
    <w:rsid w:val="00E60424"/>
    <w:rsid w:val="00E6074D"/>
    <w:rsid w:val="00E60B84"/>
    <w:rsid w:val="00E60DF3"/>
    <w:rsid w:val="00E61065"/>
    <w:rsid w:val="00E617FD"/>
    <w:rsid w:val="00E61CEB"/>
    <w:rsid w:val="00E61D7A"/>
    <w:rsid w:val="00E61D9F"/>
    <w:rsid w:val="00E61E12"/>
    <w:rsid w:val="00E62556"/>
    <w:rsid w:val="00E626C2"/>
    <w:rsid w:val="00E633CE"/>
    <w:rsid w:val="00E63E82"/>
    <w:rsid w:val="00E65113"/>
    <w:rsid w:val="00E651ED"/>
    <w:rsid w:val="00E662D1"/>
    <w:rsid w:val="00E66335"/>
    <w:rsid w:val="00E66669"/>
    <w:rsid w:val="00E66910"/>
    <w:rsid w:val="00E66F50"/>
    <w:rsid w:val="00E67235"/>
    <w:rsid w:val="00E6750F"/>
    <w:rsid w:val="00E676A7"/>
    <w:rsid w:val="00E67902"/>
    <w:rsid w:val="00E70318"/>
    <w:rsid w:val="00E70347"/>
    <w:rsid w:val="00E70809"/>
    <w:rsid w:val="00E7226F"/>
    <w:rsid w:val="00E72363"/>
    <w:rsid w:val="00E72C45"/>
    <w:rsid w:val="00E72E9B"/>
    <w:rsid w:val="00E74081"/>
    <w:rsid w:val="00E743C4"/>
    <w:rsid w:val="00E74BE8"/>
    <w:rsid w:val="00E7596C"/>
    <w:rsid w:val="00E7727E"/>
    <w:rsid w:val="00E77889"/>
    <w:rsid w:val="00E80A38"/>
    <w:rsid w:val="00E81267"/>
    <w:rsid w:val="00E8153A"/>
    <w:rsid w:val="00E8197F"/>
    <w:rsid w:val="00E827F8"/>
    <w:rsid w:val="00E8348F"/>
    <w:rsid w:val="00E83C0E"/>
    <w:rsid w:val="00E83F37"/>
    <w:rsid w:val="00E844A3"/>
    <w:rsid w:val="00E845C8"/>
    <w:rsid w:val="00E845DA"/>
    <w:rsid w:val="00E847D3"/>
    <w:rsid w:val="00E84E0F"/>
    <w:rsid w:val="00E856A3"/>
    <w:rsid w:val="00E85BA3"/>
    <w:rsid w:val="00E85BDD"/>
    <w:rsid w:val="00E85F30"/>
    <w:rsid w:val="00E865E4"/>
    <w:rsid w:val="00E878F2"/>
    <w:rsid w:val="00E90755"/>
    <w:rsid w:val="00E90828"/>
    <w:rsid w:val="00E9142E"/>
    <w:rsid w:val="00E91998"/>
    <w:rsid w:val="00E9316E"/>
    <w:rsid w:val="00E93402"/>
    <w:rsid w:val="00E936F7"/>
    <w:rsid w:val="00E95094"/>
    <w:rsid w:val="00E957C7"/>
    <w:rsid w:val="00E96590"/>
    <w:rsid w:val="00E9707B"/>
    <w:rsid w:val="00E97971"/>
    <w:rsid w:val="00E97C39"/>
    <w:rsid w:val="00EA0623"/>
    <w:rsid w:val="00EA117D"/>
    <w:rsid w:val="00EA1BE3"/>
    <w:rsid w:val="00EA3ABA"/>
    <w:rsid w:val="00EA3B36"/>
    <w:rsid w:val="00EA3D50"/>
    <w:rsid w:val="00EA3F49"/>
    <w:rsid w:val="00EA4AA6"/>
    <w:rsid w:val="00EA50E2"/>
    <w:rsid w:val="00EA5674"/>
    <w:rsid w:val="00EA5A05"/>
    <w:rsid w:val="00EA5C4B"/>
    <w:rsid w:val="00EA6138"/>
    <w:rsid w:val="00EA6834"/>
    <w:rsid w:val="00EA7181"/>
    <w:rsid w:val="00EA76AD"/>
    <w:rsid w:val="00EB07AC"/>
    <w:rsid w:val="00EB0A22"/>
    <w:rsid w:val="00EB15BC"/>
    <w:rsid w:val="00EB1D3A"/>
    <w:rsid w:val="00EB1EFB"/>
    <w:rsid w:val="00EB1F4A"/>
    <w:rsid w:val="00EB2386"/>
    <w:rsid w:val="00EB24BB"/>
    <w:rsid w:val="00EB2B75"/>
    <w:rsid w:val="00EB3D96"/>
    <w:rsid w:val="00EB4129"/>
    <w:rsid w:val="00EB4202"/>
    <w:rsid w:val="00EB4234"/>
    <w:rsid w:val="00EB46B6"/>
    <w:rsid w:val="00EB4754"/>
    <w:rsid w:val="00EB47D2"/>
    <w:rsid w:val="00EB58E3"/>
    <w:rsid w:val="00EB62D1"/>
    <w:rsid w:val="00EB6833"/>
    <w:rsid w:val="00EB6A86"/>
    <w:rsid w:val="00EB6CF9"/>
    <w:rsid w:val="00EB7DF7"/>
    <w:rsid w:val="00EC1E4D"/>
    <w:rsid w:val="00EC23EF"/>
    <w:rsid w:val="00EC27D7"/>
    <w:rsid w:val="00EC3C92"/>
    <w:rsid w:val="00EC3D5C"/>
    <w:rsid w:val="00EC4080"/>
    <w:rsid w:val="00EC47C9"/>
    <w:rsid w:val="00EC4C95"/>
    <w:rsid w:val="00EC4F5B"/>
    <w:rsid w:val="00EC550F"/>
    <w:rsid w:val="00EC566A"/>
    <w:rsid w:val="00EC6173"/>
    <w:rsid w:val="00EC661F"/>
    <w:rsid w:val="00EC6A5C"/>
    <w:rsid w:val="00EC6E92"/>
    <w:rsid w:val="00EC7C2D"/>
    <w:rsid w:val="00EC7FC5"/>
    <w:rsid w:val="00ED0149"/>
    <w:rsid w:val="00ED0379"/>
    <w:rsid w:val="00ED0482"/>
    <w:rsid w:val="00ED05B4"/>
    <w:rsid w:val="00ED089D"/>
    <w:rsid w:val="00ED096F"/>
    <w:rsid w:val="00ED0DF7"/>
    <w:rsid w:val="00ED1D48"/>
    <w:rsid w:val="00ED2299"/>
    <w:rsid w:val="00ED25F1"/>
    <w:rsid w:val="00ED2AA0"/>
    <w:rsid w:val="00ED2BCA"/>
    <w:rsid w:val="00ED2D7A"/>
    <w:rsid w:val="00ED3398"/>
    <w:rsid w:val="00ED3452"/>
    <w:rsid w:val="00ED3555"/>
    <w:rsid w:val="00ED36B1"/>
    <w:rsid w:val="00ED4370"/>
    <w:rsid w:val="00ED4DD2"/>
    <w:rsid w:val="00ED6046"/>
    <w:rsid w:val="00ED6AB7"/>
    <w:rsid w:val="00ED6EEA"/>
    <w:rsid w:val="00ED7EA5"/>
    <w:rsid w:val="00ED7ED2"/>
    <w:rsid w:val="00ED7F00"/>
    <w:rsid w:val="00EE3248"/>
    <w:rsid w:val="00EE346E"/>
    <w:rsid w:val="00EE3671"/>
    <w:rsid w:val="00EE3DCC"/>
    <w:rsid w:val="00EE431D"/>
    <w:rsid w:val="00EE4BB0"/>
    <w:rsid w:val="00EE5414"/>
    <w:rsid w:val="00EE5E5C"/>
    <w:rsid w:val="00EE5F5C"/>
    <w:rsid w:val="00EE6026"/>
    <w:rsid w:val="00EE6298"/>
    <w:rsid w:val="00EE66DA"/>
    <w:rsid w:val="00EE6F67"/>
    <w:rsid w:val="00EF14E0"/>
    <w:rsid w:val="00EF2000"/>
    <w:rsid w:val="00EF25E0"/>
    <w:rsid w:val="00EF3273"/>
    <w:rsid w:val="00EF3FFE"/>
    <w:rsid w:val="00EF4B9C"/>
    <w:rsid w:val="00EF5636"/>
    <w:rsid w:val="00EF56A4"/>
    <w:rsid w:val="00EF56D5"/>
    <w:rsid w:val="00EF5D2C"/>
    <w:rsid w:val="00EF7009"/>
    <w:rsid w:val="00EF7DE3"/>
    <w:rsid w:val="00F00789"/>
    <w:rsid w:val="00F00BEA"/>
    <w:rsid w:val="00F00CC8"/>
    <w:rsid w:val="00F01A12"/>
    <w:rsid w:val="00F0202E"/>
    <w:rsid w:val="00F02243"/>
    <w:rsid w:val="00F02810"/>
    <w:rsid w:val="00F03103"/>
    <w:rsid w:val="00F035E4"/>
    <w:rsid w:val="00F03C8C"/>
    <w:rsid w:val="00F03D13"/>
    <w:rsid w:val="00F04C37"/>
    <w:rsid w:val="00F058E3"/>
    <w:rsid w:val="00F06690"/>
    <w:rsid w:val="00F07431"/>
    <w:rsid w:val="00F0755A"/>
    <w:rsid w:val="00F07FE0"/>
    <w:rsid w:val="00F10643"/>
    <w:rsid w:val="00F11968"/>
    <w:rsid w:val="00F12A41"/>
    <w:rsid w:val="00F13239"/>
    <w:rsid w:val="00F13999"/>
    <w:rsid w:val="00F141C4"/>
    <w:rsid w:val="00F144A8"/>
    <w:rsid w:val="00F1469A"/>
    <w:rsid w:val="00F14AAD"/>
    <w:rsid w:val="00F15211"/>
    <w:rsid w:val="00F152D7"/>
    <w:rsid w:val="00F15B10"/>
    <w:rsid w:val="00F16A74"/>
    <w:rsid w:val="00F1770D"/>
    <w:rsid w:val="00F17916"/>
    <w:rsid w:val="00F17FCC"/>
    <w:rsid w:val="00F20331"/>
    <w:rsid w:val="00F20625"/>
    <w:rsid w:val="00F20C4C"/>
    <w:rsid w:val="00F215A2"/>
    <w:rsid w:val="00F216F6"/>
    <w:rsid w:val="00F2187C"/>
    <w:rsid w:val="00F219FB"/>
    <w:rsid w:val="00F221FC"/>
    <w:rsid w:val="00F22240"/>
    <w:rsid w:val="00F22C8A"/>
    <w:rsid w:val="00F23380"/>
    <w:rsid w:val="00F237C1"/>
    <w:rsid w:val="00F23C5E"/>
    <w:rsid w:val="00F23EF3"/>
    <w:rsid w:val="00F240C2"/>
    <w:rsid w:val="00F24961"/>
    <w:rsid w:val="00F24C54"/>
    <w:rsid w:val="00F24EDE"/>
    <w:rsid w:val="00F254B2"/>
    <w:rsid w:val="00F25D25"/>
    <w:rsid w:val="00F25D55"/>
    <w:rsid w:val="00F266A0"/>
    <w:rsid w:val="00F26E86"/>
    <w:rsid w:val="00F27173"/>
    <w:rsid w:val="00F271DE"/>
    <w:rsid w:val="00F2721A"/>
    <w:rsid w:val="00F30244"/>
    <w:rsid w:val="00F3191C"/>
    <w:rsid w:val="00F32863"/>
    <w:rsid w:val="00F32B8D"/>
    <w:rsid w:val="00F32FBE"/>
    <w:rsid w:val="00F337D4"/>
    <w:rsid w:val="00F34F10"/>
    <w:rsid w:val="00F34FFE"/>
    <w:rsid w:val="00F35725"/>
    <w:rsid w:val="00F36B19"/>
    <w:rsid w:val="00F36DB2"/>
    <w:rsid w:val="00F36F48"/>
    <w:rsid w:val="00F374B2"/>
    <w:rsid w:val="00F3766B"/>
    <w:rsid w:val="00F37DAF"/>
    <w:rsid w:val="00F40027"/>
    <w:rsid w:val="00F413E0"/>
    <w:rsid w:val="00F42902"/>
    <w:rsid w:val="00F42A47"/>
    <w:rsid w:val="00F434A4"/>
    <w:rsid w:val="00F43B3E"/>
    <w:rsid w:val="00F43B82"/>
    <w:rsid w:val="00F44025"/>
    <w:rsid w:val="00F44299"/>
    <w:rsid w:val="00F44363"/>
    <w:rsid w:val="00F4511C"/>
    <w:rsid w:val="00F45699"/>
    <w:rsid w:val="00F45783"/>
    <w:rsid w:val="00F45789"/>
    <w:rsid w:val="00F45902"/>
    <w:rsid w:val="00F459BA"/>
    <w:rsid w:val="00F46298"/>
    <w:rsid w:val="00F46692"/>
    <w:rsid w:val="00F467AD"/>
    <w:rsid w:val="00F47450"/>
    <w:rsid w:val="00F47B68"/>
    <w:rsid w:val="00F50853"/>
    <w:rsid w:val="00F51213"/>
    <w:rsid w:val="00F51869"/>
    <w:rsid w:val="00F51A40"/>
    <w:rsid w:val="00F522A4"/>
    <w:rsid w:val="00F5358D"/>
    <w:rsid w:val="00F54A0E"/>
    <w:rsid w:val="00F54BE5"/>
    <w:rsid w:val="00F54D51"/>
    <w:rsid w:val="00F56668"/>
    <w:rsid w:val="00F56680"/>
    <w:rsid w:val="00F569E5"/>
    <w:rsid w:val="00F57028"/>
    <w:rsid w:val="00F601F5"/>
    <w:rsid w:val="00F6049A"/>
    <w:rsid w:val="00F61056"/>
    <w:rsid w:val="00F61AEB"/>
    <w:rsid w:val="00F627DA"/>
    <w:rsid w:val="00F63B0C"/>
    <w:rsid w:val="00F63CB0"/>
    <w:rsid w:val="00F63D1C"/>
    <w:rsid w:val="00F647B5"/>
    <w:rsid w:val="00F64889"/>
    <w:rsid w:val="00F64A27"/>
    <w:rsid w:val="00F654B0"/>
    <w:rsid w:val="00F65984"/>
    <w:rsid w:val="00F65BAC"/>
    <w:rsid w:val="00F664AA"/>
    <w:rsid w:val="00F665BB"/>
    <w:rsid w:val="00F6673D"/>
    <w:rsid w:val="00F6745F"/>
    <w:rsid w:val="00F67775"/>
    <w:rsid w:val="00F67E35"/>
    <w:rsid w:val="00F703F8"/>
    <w:rsid w:val="00F706A8"/>
    <w:rsid w:val="00F70936"/>
    <w:rsid w:val="00F70A1B"/>
    <w:rsid w:val="00F711A1"/>
    <w:rsid w:val="00F712B4"/>
    <w:rsid w:val="00F7184C"/>
    <w:rsid w:val="00F71BFC"/>
    <w:rsid w:val="00F71D59"/>
    <w:rsid w:val="00F725D2"/>
    <w:rsid w:val="00F7288F"/>
    <w:rsid w:val="00F729F2"/>
    <w:rsid w:val="00F72C26"/>
    <w:rsid w:val="00F72FD8"/>
    <w:rsid w:val="00F73CF3"/>
    <w:rsid w:val="00F73D05"/>
    <w:rsid w:val="00F74E2C"/>
    <w:rsid w:val="00F750C3"/>
    <w:rsid w:val="00F75185"/>
    <w:rsid w:val="00F75A8D"/>
    <w:rsid w:val="00F75BDF"/>
    <w:rsid w:val="00F7752D"/>
    <w:rsid w:val="00F77A3C"/>
    <w:rsid w:val="00F80B8E"/>
    <w:rsid w:val="00F81385"/>
    <w:rsid w:val="00F81E9A"/>
    <w:rsid w:val="00F827F1"/>
    <w:rsid w:val="00F82924"/>
    <w:rsid w:val="00F83125"/>
    <w:rsid w:val="00F836E6"/>
    <w:rsid w:val="00F842D2"/>
    <w:rsid w:val="00F84569"/>
    <w:rsid w:val="00F847A6"/>
    <w:rsid w:val="00F84920"/>
    <w:rsid w:val="00F84E6F"/>
    <w:rsid w:val="00F8507E"/>
    <w:rsid w:val="00F8691F"/>
    <w:rsid w:val="00F86AC4"/>
    <w:rsid w:val="00F872E5"/>
    <w:rsid w:val="00F900D0"/>
    <w:rsid w:val="00F902E7"/>
    <w:rsid w:val="00F90337"/>
    <w:rsid w:val="00F90732"/>
    <w:rsid w:val="00F90D69"/>
    <w:rsid w:val="00F9133C"/>
    <w:rsid w:val="00F9283C"/>
    <w:rsid w:val="00F938D1"/>
    <w:rsid w:val="00F93A2B"/>
    <w:rsid w:val="00F9441B"/>
    <w:rsid w:val="00F95501"/>
    <w:rsid w:val="00F96E2A"/>
    <w:rsid w:val="00F96F8B"/>
    <w:rsid w:val="00F9746E"/>
    <w:rsid w:val="00F97E1A"/>
    <w:rsid w:val="00FA0624"/>
    <w:rsid w:val="00FA0E88"/>
    <w:rsid w:val="00FA2122"/>
    <w:rsid w:val="00FA2FDA"/>
    <w:rsid w:val="00FA3659"/>
    <w:rsid w:val="00FA3820"/>
    <w:rsid w:val="00FA4630"/>
    <w:rsid w:val="00FA4C32"/>
    <w:rsid w:val="00FA50EB"/>
    <w:rsid w:val="00FA53C7"/>
    <w:rsid w:val="00FA55BD"/>
    <w:rsid w:val="00FA5D50"/>
    <w:rsid w:val="00FA5E1C"/>
    <w:rsid w:val="00FA6902"/>
    <w:rsid w:val="00FA6FED"/>
    <w:rsid w:val="00FA7DFF"/>
    <w:rsid w:val="00FB19A9"/>
    <w:rsid w:val="00FB2A8C"/>
    <w:rsid w:val="00FB3E40"/>
    <w:rsid w:val="00FB4085"/>
    <w:rsid w:val="00FB469D"/>
    <w:rsid w:val="00FB46B6"/>
    <w:rsid w:val="00FB51F7"/>
    <w:rsid w:val="00FB5E89"/>
    <w:rsid w:val="00FB75CA"/>
    <w:rsid w:val="00FC04B4"/>
    <w:rsid w:val="00FC0939"/>
    <w:rsid w:val="00FC0CB7"/>
    <w:rsid w:val="00FC0FE5"/>
    <w:rsid w:val="00FC16A1"/>
    <w:rsid w:val="00FC22F5"/>
    <w:rsid w:val="00FC3CDE"/>
    <w:rsid w:val="00FC3FCB"/>
    <w:rsid w:val="00FC45D9"/>
    <w:rsid w:val="00FC4856"/>
    <w:rsid w:val="00FC5A96"/>
    <w:rsid w:val="00FC5B01"/>
    <w:rsid w:val="00FC7361"/>
    <w:rsid w:val="00FC7658"/>
    <w:rsid w:val="00FC7C45"/>
    <w:rsid w:val="00FC7D79"/>
    <w:rsid w:val="00FC7ED6"/>
    <w:rsid w:val="00FD0775"/>
    <w:rsid w:val="00FD07F6"/>
    <w:rsid w:val="00FD1369"/>
    <w:rsid w:val="00FD2791"/>
    <w:rsid w:val="00FD2F4D"/>
    <w:rsid w:val="00FD373F"/>
    <w:rsid w:val="00FD4039"/>
    <w:rsid w:val="00FD4F9E"/>
    <w:rsid w:val="00FD5D23"/>
    <w:rsid w:val="00FD6FF2"/>
    <w:rsid w:val="00FD7B12"/>
    <w:rsid w:val="00FE07B3"/>
    <w:rsid w:val="00FE1168"/>
    <w:rsid w:val="00FE2494"/>
    <w:rsid w:val="00FE2AE2"/>
    <w:rsid w:val="00FE2DFA"/>
    <w:rsid w:val="00FE313F"/>
    <w:rsid w:val="00FE36A9"/>
    <w:rsid w:val="00FE40BA"/>
    <w:rsid w:val="00FE456A"/>
    <w:rsid w:val="00FE50F3"/>
    <w:rsid w:val="00FE5544"/>
    <w:rsid w:val="00FE6CA2"/>
    <w:rsid w:val="00FE7114"/>
    <w:rsid w:val="00FE7332"/>
    <w:rsid w:val="00FE7B62"/>
    <w:rsid w:val="00FE7FA4"/>
    <w:rsid w:val="00FF0356"/>
    <w:rsid w:val="00FF09F4"/>
    <w:rsid w:val="00FF15BC"/>
    <w:rsid w:val="00FF2D8B"/>
    <w:rsid w:val="00FF3A82"/>
    <w:rsid w:val="00FF3FBD"/>
    <w:rsid w:val="00FF4188"/>
    <w:rsid w:val="00FF43C8"/>
    <w:rsid w:val="00FF4F72"/>
    <w:rsid w:val="00FF5207"/>
    <w:rsid w:val="00FF5218"/>
    <w:rsid w:val="00FF6829"/>
    <w:rsid w:val="00FF7A2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4410"/>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unhideWhenUsed/>
    <w:rsid w:val="00EE5414"/>
  </w:style>
  <w:style w:type="character" w:customStyle="1" w:styleId="CommentTextChar">
    <w:name w:val="Comment Text Char"/>
    <w:basedOn w:val="DefaultParagraphFont"/>
    <w:link w:val="CommentText"/>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 w:type="character" w:styleId="Hyperlink">
    <w:name w:val="Hyperlink"/>
    <w:basedOn w:val="DefaultParagraphFont"/>
    <w:uiPriority w:val="99"/>
    <w:unhideWhenUsed/>
    <w:rsid w:val="00D913D1"/>
    <w:rPr>
      <w:color w:val="0563C1" w:themeColor="hyperlink"/>
      <w:u w:val="single"/>
    </w:rPr>
  </w:style>
  <w:style w:type="character" w:styleId="UnresolvedMention">
    <w:name w:val="Unresolved Mention"/>
    <w:basedOn w:val="DefaultParagraphFont"/>
    <w:uiPriority w:val="99"/>
    <w:semiHidden/>
    <w:unhideWhenUsed/>
    <w:rsid w:val="00E5198E"/>
    <w:rPr>
      <w:color w:val="605E5C"/>
      <w:shd w:val="clear" w:color="auto" w:fill="E1DFDD"/>
    </w:rPr>
  </w:style>
  <w:style w:type="table" w:styleId="TableGrid">
    <w:name w:val="Table Grid"/>
    <w:basedOn w:val="TableNormal"/>
    <w:rsid w:val="00E819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D3A9E"/>
  </w:style>
  <w:style w:type="paragraph" w:styleId="EndnoteText">
    <w:name w:val="endnote text"/>
    <w:basedOn w:val="Normal"/>
    <w:link w:val="EndnoteTextChar"/>
    <w:semiHidden/>
    <w:unhideWhenUsed/>
    <w:rsid w:val="00475DC7"/>
  </w:style>
  <w:style w:type="character" w:customStyle="1" w:styleId="EndnoteTextChar">
    <w:name w:val="Endnote Text Char"/>
    <w:basedOn w:val="DefaultParagraphFont"/>
    <w:link w:val="EndnoteText"/>
    <w:semiHidden/>
    <w:rsid w:val="00475DC7"/>
  </w:style>
  <w:style w:type="character" w:styleId="EndnoteReference">
    <w:name w:val="endnote reference"/>
    <w:basedOn w:val="DefaultParagraphFont"/>
    <w:semiHidden/>
    <w:unhideWhenUsed/>
    <w:rsid w:val="00475D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0321">
      <w:bodyDiv w:val="1"/>
      <w:marLeft w:val="0"/>
      <w:marRight w:val="0"/>
      <w:marTop w:val="0"/>
      <w:marBottom w:val="0"/>
      <w:divBdr>
        <w:top w:val="none" w:sz="0" w:space="0" w:color="auto"/>
        <w:left w:val="none" w:sz="0" w:space="0" w:color="auto"/>
        <w:bottom w:val="none" w:sz="0" w:space="0" w:color="auto"/>
        <w:right w:val="none" w:sz="0" w:space="0" w:color="auto"/>
      </w:divBdr>
      <w:divsChild>
        <w:div w:id="1673951961">
          <w:marLeft w:val="0"/>
          <w:marRight w:val="0"/>
          <w:marTop w:val="0"/>
          <w:marBottom w:val="0"/>
          <w:divBdr>
            <w:top w:val="none" w:sz="0" w:space="0" w:color="auto"/>
            <w:left w:val="none" w:sz="0" w:space="0" w:color="auto"/>
            <w:bottom w:val="none" w:sz="0" w:space="0" w:color="auto"/>
            <w:right w:val="none" w:sz="0" w:space="0" w:color="auto"/>
          </w:divBdr>
        </w:div>
      </w:divsChild>
    </w:div>
    <w:div w:id="205527567">
      <w:bodyDiv w:val="1"/>
      <w:marLeft w:val="0"/>
      <w:marRight w:val="0"/>
      <w:marTop w:val="0"/>
      <w:marBottom w:val="0"/>
      <w:divBdr>
        <w:top w:val="none" w:sz="0" w:space="0" w:color="auto"/>
        <w:left w:val="none" w:sz="0" w:space="0" w:color="auto"/>
        <w:bottom w:val="none" w:sz="0" w:space="0" w:color="auto"/>
        <w:right w:val="none" w:sz="0" w:space="0" w:color="auto"/>
      </w:divBdr>
      <w:divsChild>
        <w:div w:id="1144548453">
          <w:marLeft w:val="0"/>
          <w:marRight w:val="0"/>
          <w:marTop w:val="0"/>
          <w:marBottom w:val="0"/>
          <w:divBdr>
            <w:top w:val="none" w:sz="0" w:space="0" w:color="auto"/>
            <w:left w:val="none" w:sz="0" w:space="0" w:color="auto"/>
            <w:bottom w:val="none" w:sz="0" w:space="0" w:color="auto"/>
            <w:right w:val="none" w:sz="0" w:space="0" w:color="auto"/>
          </w:divBdr>
        </w:div>
      </w:divsChild>
    </w:div>
    <w:div w:id="409692208">
      <w:bodyDiv w:val="1"/>
      <w:marLeft w:val="0"/>
      <w:marRight w:val="0"/>
      <w:marTop w:val="0"/>
      <w:marBottom w:val="0"/>
      <w:divBdr>
        <w:top w:val="none" w:sz="0" w:space="0" w:color="auto"/>
        <w:left w:val="none" w:sz="0" w:space="0" w:color="auto"/>
        <w:bottom w:val="none" w:sz="0" w:space="0" w:color="auto"/>
        <w:right w:val="none" w:sz="0" w:space="0" w:color="auto"/>
      </w:divBdr>
      <w:divsChild>
        <w:div w:id="406651087">
          <w:marLeft w:val="0"/>
          <w:marRight w:val="0"/>
          <w:marTop w:val="0"/>
          <w:marBottom w:val="0"/>
          <w:divBdr>
            <w:top w:val="none" w:sz="0" w:space="0" w:color="auto"/>
            <w:left w:val="none" w:sz="0" w:space="0" w:color="auto"/>
            <w:bottom w:val="none" w:sz="0" w:space="0" w:color="auto"/>
            <w:right w:val="none" w:sz="0" w:space="0" w:color="auto"/>
          </w:divBdr>
        </w:div>
      </w:divsChild>
    </w:div>
    <w:div w:id="439883016">
      <w:bodyDiv w:val="1"/>
      <w:marLeft w:val="0"/>
      <w:marRight w:val="0"/>
      <w:marTop w:val="0"/>
      <w:marBottom w:val="0"/>
      <w:divBdr>
        <w:top w:val="none" w:sz="0" w:space="0" w:color="auto"/>
        <w:left w:val="none" w:sz="0" w:space="0" w:color="auto"/>
        <w:bottom w:val="none" w:sz="0" w:space="0" w:color="auto"/>
        <w:right w:val="none" w:sz="0" w:space="0" w:color="auto"/>
      </w:divBdr>
      <w:divsChild>
        <w:div w:id="1581477169">
          <w:marLeft w:val="0"/>
          <w:marRight w:val="0"/>
          <w:marTop w:val="0"/>
          <w:marBottom w:val="0"/>
          <w:divBdr>
            <w:top w:val="none" w:sz="0" w:space="0" w:color="auto"/>
            <w:left w:val="none" w:sz="0" w:space="0" w:color="auto"/>
            <w:bottom w:val="none" w:sz="0" w:space="0" w:color="auto"/>
            <w:right w:val="none" w:sz="0" w:space="0" w:color="auto"/>
          </w:divBdr>
        </w:div>
      </w:divsChild>
    </w:div>
    <w:div w:id="449016006">
      <w:bodyDiv w:val="1"/>
      <w:marLeft w:val="0"/>
      <w:marRight w:val="0"/>
      <w:marTop w:val="0"/>
      <w:marBottom w:val="0"/>
      <w:divBdr>
        <w:top w:val="none" w:sz="0" w:space="0" w:color="auto"/>
        <w:left w:val="none" w:sz="0" w:space="0" w:color="auto"/>
        <w:bottom w:val="none" w:sz="0" w:space="0" w:color="auto"/>
        <w:right w:val="none" w:sz="0" w:space="0" w:color="auto"/>
      </w:divBdr>
      <w:divsChild>
        <w:div w:id="1746953440">
          <w:marLeft w:val="0"/>
          <w:marRight w:val="0"/>
          <w:marTop w:val="0"/>
          <w:marBottom w:val="0"/>
          <w:divBdr>
            <w:top w:val="none" w:sz="0" w:space="0" w:color="auto"/>
            <w:left w:val="none" w:sz="0" w:space="0" w:color="auto"/>
            <w:bottom w:val="none" w:sz="0" w:space="0" w:color="auto"/>
            <w:right w:val="none" w:sz="0" w:space="0" w:color="auto"/>
          </w:divBdr>
        </w:div>
      </w:divsChild>
    </w:div>
    <w:div w:id="475493418">
      <w:bodyDiv w:val="1"/>
      <w:marLeft w:val="0"/>
      <w:marRight w:val="0"/>
      <w:marTop w:val="0"/>
      <w:marBottom w:val="0"/>
      <w:divBdr>
        <w:top w:val="none" w:sz="0" w:space="0" w:color="auto"/>
        <w:left w:val="none" w:sz="0" w:space="0" w:color="auto"/>
        <w:bottom w:val="none" w:sz="0" w:space="0" w:color="auto"/>
        <w:right w:val="none" w:sz="0" w:space="0" w:color="auto"/>
      </w:divBdr>
      <w:divsChild>
        <w:div w:id="1350570863">
          <w:marLeft w:val="0"/>
          <w:marRight w:val="0"/>
          <w:marTop w:val="0"/>
          <w:marBottom w:val="0"/>
          <w:divBdr>
            <w:top w:val="none" w:sz="0" w:space="0" w:color="auto"/>
            <w:left w:val="none" w:sz="0" w:space="0" w:color="auto"/>
            <w:bottom w:val="none" w:sz="0" w:space="0" w:color="auto"/>
            <w:right w:val="none" w:sz="0" w:space="0" w:color="auto"/>
          </w:divBdr>
        </w:div>
      </w:divsChild>
    </w:div>
    <w:div w:id="477110433">
      <w:bodyDiv w:val="1"/>
      <w:marLeft w:val="0"/>
      <w:marRight w:val="0"/>
      <w:marTop w:val="0"/>
      <w:marBottom w:val="0"/>
      <w:divBdr>
        <w:top w:val="none" w:sz="0" w:space="0" w:color="auto"/>
        <w:left w:val="none" w:sz="0" w:space="0" w:color="auto"/>
        <w:bottom w:val="none" w:sz="0" w:space="0" w:color="auto"/>
        <w:right w:val="none" w:sz="0" w:space="0" w:color="auto"/>
      </w:divBdr>
      <w:divsChild>
        <w:div w:id="991101726">
          <w:marLeft w:val="0"/>
          <w:marRight w:val="0"/>
          <w:marTop w:val="0"/>
          <w:marBottom w:val="0"/>
          <w:divBdr>
            <w:top w:val="none" w:sz="0" w:space="0" w:color="auto"/>
            <w:left w:val="none" w:sz="0" w:space="0" w:color="auto"/>
            <w:bottom w:val="none" w:sz="0" w:space="0" w:color="auto"/>
            <w:right w:val="none" w:sz="0" w:space="0" w:color="auto"/>
          </w:divBdr>
        </w:div>
      </w:divsChild>
    </w:div>
    <w:div w:id="563294839">
      <w:bodyDiv w:val="1"/>
      <w:marLeft w:val="0"/>
      <w:marRight w:val="0"/>
      <w:marTop w:val="0"/>
      <w:marBottom w:val="0"/>
      <w:divBdr>
        <w:top w:val="none" w:sz="0" w:space="0" w:color="auto"/>
        <w:left w:val="none" w:sz="0" w:space="0" w:color="auto"/>
        <w:bottom w:val="none" w:sz="0" w:space="0" w:color="auto"/>
        <w:right w:val="none" w:sz="0" w:space="0" w:color="auto"/>
      </w:divBdr>
      <w:divsChild>
        <w:div w:id="122700519">
          <w:marLeft w:val="0"/>
          <w:marRight w:val="0"/>
          <w:marTop w:val="0"/>
          <w:marBottom w:val="0"/>
          <w:divBdr>
            <w:top w:val="none" w:sz="0" w:space="0" w:color="auto"/>
            <w:left w:val="none" w:sz="0" w:space="0" w:color="auto"/>
            <w:bottom w:val="none" w:sz="0" w:space="0" w:color="auto"/>
            <w:right w:val="none" w:sz="0" w:space="0" w:color="auto"/>
          </w:divBdr>
        </w:div>
      </w:divsChild>
    </w:div>
    <w:div w:id="629214096">
      <w:bodyDiv w:val="1"/>
      <w:marLeft w:val="0"/>
      <w:marRight w:val="0"/>
      <w:marTop w:val="0"/>
      <w:marBottom w:val="0"/>
      <w:divBdr>
        <w:top w:val="none" w:sz="0" w:space="0" w:color="auto"/>
        <w:left w:val="none" w:sz="0" w:space="0" w:color="auto"/>
        <w:bottom w:val="none" w:sz="0" w:space="0" w:color="auto"/>
        <w:right w:val="none" w:sz="0" w:space="0" w:color="auto"/>
      </w:divBdr>
      <w:divsChild>
        <w:div w:id="1857428856">
          <w:marLeft w:val="0"/>
          <w:marRight w:val="0"/>
          <w:marTop w:val="0"/>
          <w:marBottom w:val="0"/>
          <w:divBdr>
            <w:top w:val="none" w:sz="0" w:space="0" w:color="auto"/>
            <w:left w:val="none" w:sz="0" w:space="0" w:color="auto"/>
            <w:bottom w:val="none" w:sz="0" w:space="0" w:color="auto"/>
            <w:right w:val="none" w:sz="0" w:space="0" w:color="auto"/>
          </w:divBdr>
        </w:div>
      </w:divsChild>
    </w:div>
    <w:div w:id="687219689">
      <w:bodyDiv w:val="1"/>
      <w:marLeft w:val="0"/>
      <w:marRight w:val="0"/>
      <w:marTop w:val="0"/>
      <w:marBottom w:val="0"/>
      <w:divBdr>
        <w:top w:val="none" w:sz="0" w:space="0" w:color="auto"/>
        <w:left w:val="none" w:sz="0" w:space="0" w:color="auto"/>
        <w:bottom w:val="none" w:sz="0" w:space="0" w:color="auto"/>
        <w:right w:val="none" w:sz="0" w:space="0" w:color="auto"/>
      </w:divBdr>
      <w:divsChild>
        <w:div w:id="1350988379">
          <w:marLeft w:val="0"/>
          <w:marRight w:val="0"/>
          <w:marTop w:val="0"/>
          <w:marBottom w:val="0"/>
          <w:divBdr>
            <w:top w:val="none" w:sz="0" w:space="0" w:color="auto"/>
            <w:left w:val="none" w:sz="0" w:space="0" w:color="auto"/>
            <w:bottom w:val="none" w:sz="0" w:space="0" w:color="auto"/>
            <w:right w:val="none" w:sz="0" w:space="0" w:color="auto"/>
          </w:divBdr>
        </w:div>
      </w:divsChild>
    </w:div>
    <w:div w:id="699823147">
      <w:bodyDiv w:val="1"/>
      <w:marLeft w:val="0"/>
      <w:marRight w:val="0"/>
      <w:marTop w:val="0"/>
      <w:marBottom w:val="0"/>
      <w:divBdr>
        <w:top w:val="none" w:sz="0" w:space="0" w:color="auto"/>
        <w:left w:val="none" w:sz="0" w:space="0" w:color="auto"/>
        <w:bottom w:val="none" w:sz="0" w:space="0" w:color="auto"/>
        <w:right w:val="none" w:sz="0" w:space="0" w:color="auto"/>
      </w:divBdr>
      <w:divsChild>
        <w:div w:id="742534625">
          <w:marLeft w:val="0"/>
          <w:marRight w:val="0"/>
          <w:marTop w:val="0"/>
          <w:marBottom w:val="0"/>
          <w:divBdr>
            <w:top w:val="none" w:sz="0" w:space="0" w:color="auto"/>
            <w:left w:val="none" w:sz="0" w:space="0" w:color="auto"/>
            <w:bottom w:val="none" w:sz="0" w:space="0" w:color="auto"/>
            <w:right w:val="none" w:sz="0" w:space="0" w:color="auto"/>
          </w:divBdr>
        </w:div>
      </w:divsChild>
    </w:div>
    <w:div w:id="742608742">
      <w:bodyDiv w:val="1"/>
      <w:marLeft w:val="0"/>
      <w:marRight w:val="0"/>
      <w:marTop w:val="0"/>
      <w:marBottom w:val="0"/>
      <w:divBdr>
        <w:top w:val="none" w:sz="0" w:space="0" w:color="auto"/>
        <w:left w:val="none" w:sz="0" w:space="0" w:color="auto"/>
        <w:bottom w:val="none" w:sz="0" w:space="0" w:color="auto"/>
        <w:right w:val="none" w:sz="0" w:space="0" w:color="auto"/>
      </w:divBdr>
      <w:divsChild>
        <w:div w:id="607156584">
          <w:marLeft w:val="0"/>
          <w:marRight w:val="0"/>
          <w:marTop w:val="0"/>
          <w:marBottom w:val="0"/>
          <w:divBdr>
            <w:top w:val="none" w:sz="0" w:space="0" w:color="auto"/>
            <w:left w:val="none" w:sz="0" w:space="0" w:color="auto"/>
            <w:bottom w:val="none" w:sz="0" w:space="0" w:color="auto"/>
            <w:right w:val="none" w:sz="0" w:space="0" w:color="auto"/>
          </w:divBdr>
        </w:div>
      </w:divsChild>
    </w:div>
    <w:div w:id="774790910">
      <w:bodyDiv w:val="1"/>
      <w:marLeft w:val="0"/>
      <w:marRight w:val="0"/>
      <w:marTop w:val="0"/>
      <w:marBottom w:val="0"/>
      <w:divBdr>
        <w:top w:val="none" w:sz="0" w:space="0" w:color="auto"/>
        <w:left w:val="none" w:sz="0" w:space="0" w:color="auto"/>
        <w:bottom w:val="none" w:sz="0" w:space="0" w:color="auto"/>
        <w:right w:val="none" w:sz="0" w:space="0" w:color="auto"/>
      </w:divBdr>
      <w:divsChild>
        <w:div w:id="2083333130">
          <w:marLeft w:val="0"/>
          <w:marRight w:val="0"/>
          <w:marTop w:val="0"/>
          <w:marBottom w:val="0"/>
          <w:divBdr>
            <w:top w:val="none" w:sz="0" w:space="0" w:color="auto"/>
            <w:left w:val="none" w:sz="0" w:space="0" w:color="auto"/>
            <w:bottom w:val="none" w:sz="0" w:space="0" w:color="auto"/>
            <w:right w:val="none" w:sz="0" w:space="0" w:color="auto"/>
          </w:divBdr>
        </w:div>
      </w:divsChild>
    </w:div>
    <w:div w:id="794644554">
      <w:bodyDiv w:val="1"/>
      <w:marLeft w:val="0"/>
      <w:marRight w:val="0"/>
      <w:marTop w:val="0"/>
      <w:marBottom w:val="0"/>
      <w:divBdr>
        <w:top w:val="none" w:sz="0" w:space="0" w:color="auto"/>
        <w:left w:val="none" w:sz="0" w:space="0" w:color="auto"/>
        <w:bottom w:val="none" w:sz="0" w:space="0" w:color="auto"/>
        <w:right w:val="none" w:sz="0" w:space="0" w:color="auto"/>
      </w:divBdr>
      <w:divsChild>
        <w:div w:id="1546870865">
          <w:marLeft w:val="0"/>
          <w:marRight w:val="0"/>
          <w:marTop w:val="0"/>
          <w:marBottom w:val="0"/>
          <w:divBdr>
            <w:top w:val="none" w:sz="0" w:space="0" w:color="auto"/>
            <w:left w:val="none" w:sz="0" w:space="0" w:color="auto"/>
            <w:bottom w:val="none" w:sz="0" w:space="0" w:color="auto"/>
            <w:right w:val="none" w:sz="0" w:space="0" w:color="auto"/>
          </w:divBdr>
        </w:div>
      </w:divsChild>
    </w:div>
    <w:div w:id="930431330">
      <w:bodyDiv w:val="1"/>
      <w:marLeft w:val="0"/>
      <w:marRight w:val="0"/>
      <w:marTop w:val="0"/>
      <w:marBottom w:val="0"/>
      <w:divBdr>
        <w:top w:val="none" w:sz="0" w:space="0" w:color="auto"/>
        <w:left w:val="none" w:sz="0" w:space="0" w:color="auto"/>
        <w:bottom w:val="none" w:sz="0" w:space="0" w:color="auto"/>
        <w:right w:val="none" w:sz="0" w:space="0" w:color="auto"/>
      </w:divBdr>
      <w:divsChild>
        <w:div w:id="1028023988">
          <w:marLeft w:val="0"/>
          <w:marRight w:val="0"/>
          <w:marTop w:val="0"/>
          <w:marBottom w:val="0"/>
          <w:divBdr>
            <w:top w:val="none" w:sz="0" w:space="0" w:color="auto"/>
            <w:left w:val="none" w:sz="0" w:space="0" w:color="auto"/>
            <w:bottom w:val="none" w:sz="0" w:space="0" w:color="auto"/>
            <w:right w:val="none" w:sz="0" w:space="0" w:color="auto"/>
          </w:divBdr>
        </w:div>
      </w:divsChild>
    </w:div>
    <w:div w:id="976569651">
      <w:bodyDiv w:val="1"/>
      <w:marLeft w:val="0"/>
      <w:marRight w:val="0"/>
      <w:marTop w:val="0"/>
      <w:marBottom w:val="0"/>
      <w:divBdr>
        <w:top w:val="none" w:sz="0" w:space="0" w:color="auto"/>
        <w:left w:val="none" w:sz="0" w:space="0" w:color="auto"/>
        <w:bottom w:val="none" w:sz="0" w:space="0" w:color="auto"/>
        <w:right w:val="none" w:sz="0" w:space="0" w:color="auto"/>
      </w:divBdr>
      <w:divsChild>
        <w:div w:id="414135781">
          <w:marLeft w:val="0"/>
          <w:marRight w:val="0"/>
          <w:marTop w:val="0"/>
          <w:marBottom w:val="0"/>
          <w:divBdr>
            <w:top w:val="none" w:sz="0" w:space="0" w:color="auto"/>
            <w:left w:val="none" w:sz="0" w:space="0" w:color="auto"/>
            <w:bottom w:val="none" w:sz="0" w:space="0" w:color="auto"/>
            <w:right w:val="none" w:sz="0" w:space="0" w:color="auto"/>
          </w:divBdr>
        </w:div>
      </w:divsChild>
    </w:div>
    <w:div w:id="1045639355">
      <w:bodyDiv w:val="1"/>
      <w:marLeft w:val="0"/>
      <w:marRight w:val="0"/>
      <w:marTop w:val="0"/>
      <w:marBottom w:val="0"/>
      <w:divBdr>
        <w:top w:val="none" w:sz="0" w:space="0" w:color="auto"/>
        <w:left w:val="none" w:sz="0" w:space="0" w:color="auto"/>
        <w:bottom w:val="none" w:sz="0" w:space="0" w:color="auto"/>
        <w:right w:val="none" w:sz="0" w:space="0" w:color="auto"/>
      </w:divBdr>
      <w:divsChild>
        <w:div w:id="700935334">
          <w:marLeft w:val="0"/>
          <w:marRight w:val="0"/>
          <w:marTop w:val="0"/>
          <w:marBottom w:val="0"/>
          <w:divBdr>
            <w:top w:val="none" w:sz="0" w:space="0" w:color="auto"/>
            <w:left w:val="none" w:sz="0" w:space="0" w:color="auto"/>
            <w:bottom w:val="none" w:sz="0" w:space="0" w:color="auto"/>
            <w:right w:val="none" w:sz="0" w:space="0" w:color="auto"/>
          </w:divBdr>
        </w:div>
      </w:divsChild>
    </w:div>
    <w:div w:id="1059356032">
      <w:bodyDiv w:val="1"/>
      <w:marLeft w:val="0"/>
      <w:marRight w:val="0"/>
      <w:marTop w:val="0"/>
      <w:marBottom w:val="0"/>
      <w:divBdr>
        <w:top w:val="none" w:sz="0" w:space="0" w:color="auto"/>
        <w:left w:val="none" w:sz="0" w:space="0" w:color="auto"/>
        <w:bottom w:val="none" w:sz="0" w:space="0" w:color="auto"/>
        <w:right w:val="none" w:sz="0" w:space="0" w:color="auto"/>
      </w:divBdr>
      <w:divsChild>
        <w:div w:id="1209952111">
          <w:marLeft w:val="0"/>
          <w:marRight w:val="0"/>
          <w:marTop w:val="0"/>
          <w:marBottom w:val="0"/>
          <w:divBdr>
            <w:top w:val="none" w:sz="0" w:space="0" w:color="auto"/>
            <w:left w:val="none" w:sz="0" w:space="0" w:color="auto"/>
            <w:bottom w:val="none" w:sz="0" w:space="0" w:color="auto"/>
            <w:right w:val="none" w:sz="0" w:space="0" w:color="auto"/>
          </w:divBdr>
        </w:div>
      </w:divsChild>
    </w:div>
    <w:div w:id="1068839517">
      <w:bodyDiv w:val="1"/>
      <w:marLeft w:val="0"/>
      <w:marRight w:val="0"/>
      <w:marTop w:val="0"/>
      <w:marBottom w:val="0"/>
      <w:divBdr>
        <w:top w:val="none" w:sz="0" w:space="0" w:color="auto"/>
        <w:left w:val="none" w:sz="0" w:space="0" w:color="auto"/>
        <w:bottom w:val="none" w:sz="0" w:space="0" w:color="auto"/>
        <w:right w:val="none" w:sz="0" w:space="0" w:color="auto"/>
      </w:divBdr>
      <w:divsChild>
        <w:div w:id="1280449843">
          <w:marLeft w:val="0"/>
          <w:marRight w:val="0"/>
          <w:marTop w:val="0"/>
          <w:marBottom w:val="0"/>
          <w:divBdr>
            <w:top w:val="none" w:sz="0" w:space="0" w:color="auto"/>
            <w:left w:val="none" w:sz="0" w:space="0" w:color="auto"/>
            <w:bottom w:val="none" w:sz="0" w:space="0" w:color="auto"/>
            <w:right w:val="none" w:sz="0" w:space="0" w:color="auto"/>
          </w:divBdr>
        </w:div>
      </w:divsChild>
    </w:div>
    <w:div w:id="1128814195">
      <w:bodyDiv w:val="1"/>
      <w:marLeft w:val="0"/>
      <w:marRight w:val="0"/>
      <w:marTop w:val="0"/>
      <w:marBottom w:val="0"/>
      <w:divBdr>
        <w:top w:val="none" w:sz="0" w:space="0" w:color="auto"/>
        <w:left w:val="none" w:sz="0" w:space="0" w:color="auto"/>
        <w:bottom w:val="none" w:sz="0" w:space="0" w:color="auto"/>
        <w:right w:val="none" w:sz="0" w:space="0" w:color="auto"/>
      </w:divBdr>
      <w:divsChild>
        <w:div w:id="682324348">
          <w:marLeft w:val="0"/>
          <w:marRight w:val="0"/>
          <w:marTop w:val="0"/>
          <w:marBottom w:val="0"/>
          <w:divBdr>
            <w:top w:val="none" w:sz="0" w:space="0" w:color="auto"/>
            <w:left w:val="none" w:sz="0" w:space="0" w:color="auto"/>
            <w:bottom w:val="none" w:sz="0" w:space="0" w:color="auto"/>
            <w:right w:val="none" w:sz="0" w:space="0" w:color="auto"/>
          </w:divBdr>
        </w:div>
      </w:divsChild>
    </w:div>
    <w:div w:id="1167015131">
      <w:bodyDiv w:val="1"/>
      <w:marLeft w:val="0"/>
      <w:marRight w:val="0"/>
      <w:marTop w:val="0"/>
      <w:marBottom w:val="0"/>
      <w:divBdr>
        <w:top w:val="none" w:sz="0" w:space="0" w:color="auto"/>
        <w:left w:val="none" w:sz="0" w:space="0" w:color="auto"/>
        <w:bottom w:val="none" w:sz="0" w:space="0" w:color="auto"/>
        <w:right w:val="none" w:sz="0" w:space="0" w:color="auto"/>
      </w:divBdr>
      <w:divsChild>
        <w:div w:id="1180779847">
          <w:marLeft w:val="0"/>
          <w:marRight w:val="0"/>
          <w:marTop w:val="0"/>
          <w:marBottom w:val="0"/>
          <w:divBdr>
            <w:top w:val="none" w:sz="0" w:space="0" w:color="auto"/>
            <w:left w:val="none" w:sz="0" w:space="0" w:color="auto"/>
            <w:bottom w:val="none" w:sz="0" w:space="0" w:color="auto"/>
            <w:right w:val="none" w:sz="0" w:space="0" w:color="auto"/>
          </w:divBdr>
        </w:div>
      </w:divsChild>
    </w:div>
    <w:div w:id="1558005120">
      <w:bodyDiv w:val="1"/>
      <w:marLeft w:val="0"/>
      <w:marRight w:val="0"/>
      <w:marTop w:val="0"/>
      <w:marBottom w:val="0"/>
      <w:divBdr>
        <w:top w:val="none" w:sz="0" w:space="0" w:color="auto"/>
        <w:left w:val="none" w:sz="0" w:space="0" w:color="auto"/>
        <w:bottom w:val="none" w:sz="0" w:space="0" w:color="auto"/>
        <w:right w:val="none" w:sz="0" w:space="0" w:color="auto"/>
      </w:divBdr>
      <w:divsChild>
        <w:div w:id="375856863">
          <w:marLeft w:val="0"/>
          <w:marRight w:val="0"/>
          <w:marTop w:val="0"/>
          <w:marBottom w:val="0"/>
          <w:divBdr>
            <w:top w:val="none" w:sz="0" w:space="0" w:color="auto"/>
            <w:left w:val="none" w:sz="0" w:space="0" w:color="auto"/>
            <w:bottom w:val="none" w:sz="0" w:space="0" w:color="auto"/>
            <w:right w:val="none" w:sz="0" w:space="0" w:color="auto"/>
          </w:divBdr>
        </w:div>
      </w:divsChild>
    </w:div>
    <w:div w:id="1619725308">
      <w:bodyDiv w:val="1"/>
      <w:marLeft w:val="0"/>
      <w:marRight w:val="0"/>
      <w:marTop w:val="0"/>
      <w:marBottom w:val="0"/>
      <w:divBdr>
        <w:top w:val="none" w:sz="0" w:space="0" w:color="auto"/>
        <w:left w:val="none" w:sz="0" w:space="0" w:color="auto"/>
        <w:bottom w:val="none" w:sz="0" w:space="0" w:color="auto"/>
        <w:right w:val="none" w:sz="0" w:space="0" w:color="auto"/>
      </w:divBdr>
      <w:divsChild>
        <w:div w:id="1396928379">
          <w:marLeft w:val="0"/>
          <w:marRight w:val="0"/>
          <w:marTop w:val="0"/>
          <w:marBottom w:val="0"/>
          <w:divBdr>
            <w:top w:val="none" w:sz="0" w:space="0" w:color="auto"/>
            <w:left w:val="none" w:sz="0" w:space="0" w:color="auto"/>
            <w:bottom w:val="none" w:sz="0" w:space="0" w:color="auto"/>
            <w:right w:val="none" w:sz="0" w:space="0" w:color="auto"/>
          </w:divBdr>
        </w:div>
      </w:divsChild>
    </w:div>
    <w:div w:id="1638993891">
      <w:bodyDiv w:val="1"/>
      <w:marLeft w:val="0"/>
      <w:marRight w:val="0"/>
      <w:marTop w:val="0"/>
      <w:marBottom w:val="0"/>
      <w:divBdr>
        <w:top w:val="none" w:sz="0" w:space="0" w:color="auto"/>
        <w:left w:val="none" w:sz="0" w:space="0" w:color="auto"/>
        <w:bottom w:val="none" w:sz="0" w:space="0" w:color="auto"/>
        <w:right w:val="none" w:sz="0" w:space="0" w:color="auto"/>
      </w:divBdr>
      <w:divsChild>
        <w:div w:id="2079091382">
          <w:marLeft w:val="0"/>
          <w:marRight w:val="0"/>
          <w:marTop w:val="0"/>
          <w:marBottom w:val="0"/>
          <w:divBdr>
            <w:top w:val="none" w:sz="0" w:space="0" w:color="auto"/>
            <w:left w:val="none" w:sz="0" w:space="0" w:color="auto"/>
            <w:bottom w:val="none" w:sz="0" w:space="0" w:color="auto"/>
            <w:right w:val="none" w:sz="0" w:space="0" w:color="auto"/>
          </w:divBdr>
        </w:div>
      </w:divsChild>
    </w:div>
    <w:div w:id="1661228205">
      <w:bodyDiv w:val="1"/>
      <w:marLeft w:val="0"/>
      <w:marRight w:val="0"/>
      <w:marTop w:val="0"/>
      <w:marBottom w:val="0"/>
      <w:divBdr>
        <w:top w:val="none" w:sz="0" w:space="0" w:color="auto"/>
        <w:left w:val="none" w:sz="0" w:space="0" w:color="auto"/>
        <w:bottom w:val="none" w:sz="0" w:space="0" w:color="auto"/>
        <w:right w:val="none" w:sz="0" w:space="0" w:color="auto"/>
      </w:divBdr>
      <w:divsChild>
        <w:div w:id="426775936">
          <w:marLeft w:val="0"/>
          <w:marRight w:val="0"/>
          <w:marTop w:val="0"/>
          <w:marBottom w:val="0"/>
          <w:divBdr>
            <w:top w:val="none" w:sz="0" w:space="0" w:color="auto"/>
            <w:left w:val="none" w:sz="0" w:space="0" w:color="auto"/>
            <w:bottom w:val="none" w:sz="0" w:space="0" w:color="auto"/>
            <w:right w:val="none" w:sz="0" w:space="0" w:color="auto"/>
          </w:divBdr>
        </w:div>
      </w:divsChild>
    </w:div>
    <w:div w:id="1819761682">
      <w:bodyDiv w:val="1"/>
      <w:marLeft w:val="0"/>
      <w:marRight w:val="0"/>
      <w:marTop w:val="0"/>
      <w:marBottom w:val="0"/>
      <w:divBdr>
        <w:top w:val="none" w:sz="0" w:space="0" w:color="auto"/>
        <w:left w:val="none" w:sz="0" w:space="0" w:color="auto"/>
        <w:bottom w:val="none" w:sz="0" w:space="0" w:color="auto"/>
        <w:right w:val="none" w:sz="0" w:space="0" w:color="auto"/>
      </w:divBdr>
      <w:divsChild>
        <w:div w:id="127826118">
          <w:marLeft w:val="0"/>
          <w:marRight w:val="0"/>
          <w:marTop w:val="0"/>
          <w:marBottom w:val="0"/>
          <w:divBdr>
            <w:top w:val="none" w:sz="0" w:space="0" w:color="auto"/>
            <w:left w:val="none" w:sz="0" w:space="0" w:color="auto"/>
            <w:bottom w:val="none" w:sz="0" w:space="0" w:color="auto"/>
            <w:right w:val="none" w:sz="0" w:space="0" w:color="auto"/>
          </w:divBdr>
        </w:div>
      </w:divsChild>
    </w:div>
    <w:div w:id="1878546947">
      <w:bodyDiv w:val="1"/>
      <w:marLeft w:val="0"/>
      <w:marRight w:val="0"/>
      <w:marTop w:val="0"/>
      <w:marBottom w:val="0"/>
      <w:divBdr>
        <w:top w:val="none" w:sz="0" w:space="0" w:color="auto"/>
        <w:left w:val="none" w:sz="0" w:space="0" w:color="auto"/>
        <w:bottom w:val="none" w:sz="0" w:space="0" w:color="auto"/>
        <w:right w:val="none" w:sz="0" w:space="0" w:color="auto"/>
      </w:divBdr>
      <w:divsChild>
        <w:div w:id="1944721686">
          <w:marLeft w:val="0"/>
          <w:marRight w:val="0"/>
          <w:marTop w:val="0"/>
          <w:marBottom w:val="0"/>
          <w:divBdr>
            <w:top w:val="none" w:sz="0" w:space="0" w:color="auto"/>
            <w:left w:val="none" w:sz="0" w:space="0" w:color="auto"/>
            <w:bottom w:val="none" w:sz="0" w:space="0" w:color="auto"/>
            <w:right w:val="none" w:sz="0" w:space="0" w:color="auto"/>
          </w:divBdr>
        </w:div>
      </w:divsChild>
    </w:div>
    <w:div w:id="1940600376">
      <w:bodyDiv w:val="1"/>
      <w:marLeft w:val="0"/>
      <w:marRight w:val="0"/>
      <w:marTop w:val="0"/>
      <w:marBottom w:val="0"/>
      <w:divBdr>
        <w:top w:val="none" w:sz="0" w:space="0" w:color="auto"/>
        <w:left w:val="none" w:sz="0" w:space="0" w:color="auto"/>
        <w:bottom w:val="none" w:sz="0" w:space="0" w:color="auto"/>
        <w:right w:val="none" w:sz="0" w:space="0" w:color="auto"/>
      </w:divBdr>
      <w:divsChild>
        <w:div w:id="1107385627">
          <w:marLeft w:val="0"/>
          <w:marRight w:val="0"/>
          <w:marTop w:val="0"/>
          <w:marBottom w:val="0"/>
          <w:divBdr>
            <w:top w:val="none" w:sz="0" w:space="0" w:color="auto"/>
            <w:left w:val="none" w:sz="0" w:space="0" w:color="auto"/>
            <w:bottom w:val="none" w:sz="0" w:space="0" w:color="auto"/>
            <w:right w:val="none" w:sz="0" w:space="0" w:color="auto"/>
          </w:divBdr>
        </w:div>
      </w:divsChild>
    </w:div>
    <w:div w:id="1975714820">
      <w:bodyDiv w:val="1"/>
      <w:marLeft w:val="0"/>
      <w:marRight w:val="0"/>
      <w:marTop w:val="0"/>
      <w:marBottom w:val="0"/>
      <w:divBdr>
        <w:top w:val="none" w:sz="0" w:space="0" w:color="auto"/>
        <w:left w:val="none" w:sz="0" w:space="0" w:color="auto"/>
        <w:bottom w:val="none" w:sz="0" w:space="0" w:color="auto"/>
        <w:right w:val="none" w:sz="0" w:space="0" w:color="auto"/>
      </w:divBdr>
      <w:divsChild>
        <w:div w:id="1879733559">
          <w:marLeft w:val="0"/>
          <w:marRight w:val="0"/>
          <w:marTop w:val="0"/>
          <w:marBottom w:val="0"/>
          <w:divBdr>
            <w:top w:val="none" w:sz="0" w:space="0" w:color="auto"/>
            <w:left w:val="none" w:sz="0" w:space="0" w:color="auto"/>
            <w:bottom w:val="none" w:sz="0" w:space="0" w:color="auto"/>
            <w:right w:val="none" w:sz="0" w:space="0" w:color="auto"/>
          </w:divBdr>
        </w:div>
      </w:divsChild>
    </w:div>
    <w:div w:id="1980915955">
      <w:bodyDiv w:val="1"/>
      <w:marLeft w:val="0"/>
      <w:marRight w:val="0"/>
      <w:marTop w:val="0"/>
      <w:marBottom w:val="0"/>
      <w:divBdr>
        <w:top w:val="none" w:sz="0" w:space="0" w:color="auto"/>
        <w:left w:val="none" w:sz="0" w:space="0" w:color="auto"/>
        <w:bottom w:val="none" w:sz="0" w:space="0" w:color="auto"/>
        <w:right w:val="none" w:sz="0" w:space="0" w:color="auto"/>
      </w:divBdr>
      <w:divsChild>
        <w:div w:id="675621177">
          <w:marLeft w:val="0"/>
          <w:marRight w:val="0"/>
          <w:marTop w:val="0"/>
          <w:marBottom w:val="0"/>
          <w:divBdr>
            <w:top w:val="none" w:sz="0" w:space="0" w:color="auto"/>
            <w:left w:val="none" w:sz="0" w:space="0" w:color="auto"/>
            <w:bottom w:val="none" w:sz="0" w:space="0" w:color="auto"/>
            <w:right w:val="none" w:sz="0" w:space="0" w:color="auto"/>
          </w:divBdr>
        </w:div>
      </w:divsChild>
    </w:div>
    <w:div w:id="2008702797">
      <w:bodyDiv w:val="1"/>
      <w:marLeft w:val="0"/>
      <w:marRight w:val="0"/>
      <w:marTop w:val="0"/>
      <w:marBottom w:val="0"/>
      <w:divBdr>
        <w:top w:val="none" w:sz="0" w:space="0" w:color="auto"/>
        <w:left w:val="none" w:sz="0" w:space="0" w:color="auto"/>
        <w:bottom w:val="none" w:sz="0" w:space="0" w:color="auto"/>
        <w:right w:val="none" w:sz="0" w:space="0" w:color="auto"/>
      </w:divBdr>
      <w:divsChild>
        <w:div w:id="84352158">
          <w:marLeft w:val="0"/>
          <w:marRight w:val="0"/>
          <w:marTop w:val="0"/>
          <w:marBottom w:val="0"/>
          <w:divBdr>
            <w:top w:val="none" w:sz="0" w:space="0" w:color="auto"/>
            <w:left w:val="none" w:sz="0" w:space="0" w:color="auto"/>
            <w:bottom w:val="none" w:sz="0" w:space="0" w:color="auto"/>
            <w:right w:val="none" w:sz="0" w:space="0" w:color="auto"/>
          </w:divBdr>
        </w:div>
      </w:divsChild>
    </w:div>
    <w:div w:id="2045716642">
      <w:bodyDiv w:val="1"/>
      <w:marLeft w:val="0"/>
      <w:marRight w:val="0"/>
      <w:marTop w:val="0"/>
      <w:marBottom w:val="0"/>
      <w:divBdr>
        <w:top w:val="none" w:sz="0" w:space="0" w:color="auto"/>
        <w:left w:val="none" w:sz="0" w:space="0" w:color="auto"/>
        <w:bottom w:val="none" w:sz="0" w:space="0" w:color="auto"/>
        <w:right w:val="none" w:sz="0" w:space="0" w:color="auto"/>
      </w:divBdr>
      <w:divsChild>
        <w:div w:id="1462576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866C48-1CCA-4A0C-B6EB-69A9FE5C219D}">
  <we:reference id="wa104382081" version="1.28.0.0" store="en-001" storeType="OMEX"/>
  <we:alternateReferences>
    <we:reference id="WA104382081" version="1.28.0.0" store="" storeType="OMEX"/>
  </we:alternateReferences>
  <we:properties>
    <we:property name="MENDELEY_CITATIONS" value="[]"/>
    <we:property name="MENDELEY_CITATIONS_STYLE" value="{&quot;id&quot;:&quot;https://www.zotero.org/styles/sage-vancouver-brackets&quot;,&quot;title&quot;:&quot;SAGE - Vancouver (brackets)&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E5B5AF585565C4BA0DC79F275483504" ma:contentTypeVersion="6" ma:contentTypeDescription="Create a new document." ma:contentTypeScope="" ma:versionID="8d60166aefb740cfc2d4565325e3e594">
  <xsd:schema xmlns:xsd="http://www.w3.org/2001/XMLSchema" xmlns:xs="http://www.w3.org/2001/XMLSchema" xmlns:p="http://schemas.microsoft.com/office/2006/metadata/properties" xmlns:ns2="7a74ebb8-c48f-4c44-ac73-827304fdb523" targetNamespace="http://schemas.microsoft.com/office/2006/metadata/properties" ma:root="true" ma:fieldsID="230238c3ab1d1ac68248deb1d17c391e" ns2:_="">
    <xsd:import namespace="7a74ebb8-c48f-4c44-ac73-827304fdb5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74ebb8-c48f-4c44-ac73-827304fdb5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1E2029-F7EF-4C6D-99E9-465CA3B41F87}">
  <ds:schemaRefs>
    <ds:schemaRef ds:uri="http://schemas.microsoft.com/sharepoint/v3/contenttype/forms"/>
  </ds:schemaRefs>
</ds:datastoreItem>
</file>

<file path=customXml/itemProps2.xml><?xml version="1.0" encoding="utf-8"?>
<ds:datastoreItem xmlns:ds="http://schemas.openxmlformats.org/officeDocument/2006/customXml" ds:itemID="{92605300-11B1-4540-9CE7-3817FF01B42B}">
  <ds:schemaRefs>
    <ds:schemaRef ds:uri="http://schemas.openxmlformats.org/officeDocument/2006/bibliography"/>
  </ds:schemaRefs>
</ds:datastoreItem>
</file>

<file path=customXml/itemProps3.xml><?xml version="1.0" encoding="utf-8"?>
<ds:datastoreItem xmlns:ds="http://schemas.openxmlformats.org/officeDocument/2006/customXml" ds:itemID="{84C0C7FA-DD36-48F4-9B54-AA205421D5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AD8606-B56E-4D61-BA0B-7475F3AEF3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74ebb8-c48f-4c44-ac73-827304fdb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8</Pages>
  <Words>6110</Words>
  <Characters>67688</Characters>
  <Application>Microsoft Office Word</Application>
  <DocSecurity>0</DocSecurity>
  <Lines>564</Lines>
  <Paragraphs>147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Petnathean Julled</cp:lastModifiedBy>
  <cp:revision>72</cp:revision>
  <cp:lastPrinted>2022-05-06T03:19:00Z</cp:lastPrinted>
  <dcterms:created xsi:type="dcterms:W3CDTF">2023-04-16T08:36:00Z</dcterms:created>
  <dcterms:modified xsi:type="dcterms:W3CDTF">2023-05-03T18:44:00Z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http://www.zotero.org/styles/jamia</vt:lpwstr>
  </property>
  <property fmtid="{D5CDD505-2E9C-101B-9397-08002B2CF9AE}" pid="18" name="Mendeley Recent Style Name 6_1">
    <vt:lpwstr>JAMIA</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http://www.zotero.org/styles/springer-vancouver-brackets</vt:lpwstr>
  </property>
  <property fmtid="{D5CDD505-2E9C-101B-9397-08002B2CF9AE}" pid="22" name="Mendeley Recent Style Name 8_1">
    <vt:lpwstr>Springer - Vancouver (brackets)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0x010100DE5B5AF585565C4BA0DC79F275483504</vt:lpwstr>
  </property>
</Properties>
</file>