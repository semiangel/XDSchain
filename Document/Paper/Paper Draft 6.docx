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security</w:t>
      </w:r>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(XDS.b)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ihe, xds</w:t>
      </w:r>
    </w:p>
    <w:p w14:paraId="713CD338" w14:textId="75E75059" w:rsidR="001F0AA6" w:rsidRPr="00682D2B" w:rsidRDefault="009303D9" w:rsidP="00E7596C">
      <w:pPr>
        <w:pStyle w:val="Heading1"/>
      </w:pPr>
      <w:r w:rsidRPr="00D632BE">
        <w:t>Introduction</w:t>
      </w:r>
    </w:p>
    <w:p w14:paraId="6634DC26" w14:textId="70FBA7CC" w:rsidR="009303D9" w:rsidRDefault="007E5B8A" w:rsidP="00E7596C">
      <w:pPr>
        <w:pStyle w:val="BodyText"/>
        <w:rPr>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[1]–[8]</w:t>
      </w:r>
      <w:r w:rsidR="00AC43BC">
        <w:rPr>
          <w:lang w:val="en-US"/>
        </w:rPr>
        <w:fldChar w:fldCharType="end"/>
      </w:r>
      <w:r w:rsidRPr="007E5B8A">
        <w:rPr>
          <w:lang w:val="en-US"/>
        </w:rPr>
        <w:t>.</w:t>
      </w:r>
      <w:r w:rsidR="002D0F01">
        <w:rPr>
          <w:lang w:val="en-US"/>
        </w:rPr>
        <w:t xml:space="preserve"> </w:t>
      </w:r>
      <w:r w:rsidR="008220EF" w:rsidRPr="00745041">
        <w:rPr>
          <w:lang w:val="en-US"/>
        </w:rPr>
        <w:t>Therefore</w:t>
      </w:r>
      <w:r w:rsidR="00FD373F">
        <w:rPr>
          <w:lang w:val="en-US"/>
        </w:rPr>
        <w:t>,</w:t>
      </w:r>
      <w:r w:rsidRPr="007E5B8A">
        <w:rPr>
          <w:lang w:val="en-US"/>
        </w:rPr>
        <w:t xml:space="preserve"> there are many </w:t>
      </w:r>
      <w:r w:rsidR="00934F0F" w:rsidRPr="007E5B8A">
        <w:rPr>
          <w:lang w:val="en-US"/>
        </w:rPr>
        <w:t>initiatives</w:t>
      </w:r>
      <w:ins w:id="0" w:author="PCep" w:date="2020-09-11T14:11:00Z">
        <w:r w:rsidR="009832A2">
          <w:rPr>
            <w:lang w:val="en-US"/>
          </w:rPr>
          <w:t xml:space="preserve"> [</w:t>
        </w:r>
        <w:r w:rsidR="009832A2" w:rsidRPr="009832A2">
          <w:rPr>
            <w:i/>
            <w:iCs/>
            <w:highlight w:val="yellow"/>
            <w:lang w:val="en-US"/>
            <w:rPrChange w:id="1" w:author="PCep" w:date="2020-09-11T14:12:00Z">
              <w:rPr>
                <w:lang w:val="en-US"/>
              </w:rPr>
            </w:rPrChange>
          </w:rPr>
          <w:t>Ref.</w:t>
        </w:r>
        <w:r w:rsidR="009832A2">
          <w:rPr>
            <w:lang w:val="en-US"/>
          </w:rPr>
          <w:t xml:space="preserve">] </w:t>
        </w:r>
      </w:ins>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w:t>
      </w:r>
      <w:moveFromRangeStart w:id="2" w:author="PCep" w:date="2020-09-11T14:14:00Z" w:name="move50726060"/>
      <w:moveFrom w:id="3" w:author="PCep" w:date="2020-09-11T14:14:00Z">
        <w:r w:rsidR="00934F0F" w:rsidDel="000E73B3">
          <w:rPr>
            <w:lang w:val="en-US"/>
          </w:rPr>
          <w:t xml:space="preserve">In this work we propose </w:t>
        </w:r>
        <w:r w:rsidR="00532881" w:rsidDel="000E73B3">
          <w:rPr>
            <w:lang w:val="en-US"/>
          </w:rPr>
          <w:t xml:space="preserve">a </w:t>
        </w:r>
        <w:r w:rsidR="00934F0F" w:rsidDel="000E73B3">
          <w:rPr>
            <w:lang w:val="en-US"/>
          </w:rPr>
          <w:t xml:space="preserve">solution that can solve </w:t>
        </w:r>
        <w:r w:rsidR="00BF5B97" w:rsidDel="000E73B3">
          <w:rPr>
            <w:lang w:val="en-US"/>
          </w:rPr>
          <w:t xml:space="preserve">data integrity and </w:t>
        </w:r>
        <w:r w:rsidR="006E67BA" w:rsidDel="000E73B3">
          <w:rPr>
            <w:lang w:val="en-US"/>
          </w:rPr>
          <w:t xml:space="preserve">availability </w:t>
        </w:r>
        <w:r w:rsidR="00934F0F" w:rsidDel="000E73B3">
          <w:rPr>
            <w:lang w:val="en-US"/>
          </w:rPr>
          <w:t>issue</w:t>
        </w:r>
        <w:r w:rsidR="002C6957" w:rsidDel="000E73B3">
          <w:rPr>
            <w:lang w:val="en-US"/>
          </w:rPr>
          <w:t>s</w:t>
        </w:r>
        <w:r w:rsidR="00934F0F" w:rsidDel="000E73B3">
          <w:rPr>
            <w:lang w:val="en-US"/>
          </w:rPr>
          <w:t xml:space="preserve"> and reduce the friction of allowing health document sharing between different enterprises.</w:t>
        </w:r>
        <w:r w:rsidRPr="007E5B8A" w:rsidDel="000E73B3">
          <w:rPr>
            <w:lang w:val="en-US"/>
          </w:rPr>
          <w:t xml:space="preserve"> </w:t>
        </w:r>
      </w:moveFrom>
      <w:moveFromRangeEnd w:id="2"/>
      <w:r w:rsidR="00934F0F">
        <w:rPr>
          <w:lang w:val="en-US"/>
        </w:rPr>
        <w:t xml:space="preserve">By </w:t>
      </w:r>
      <w:r w:rsidR="006E67BA">
        <w:rPr>
          <w:lang w:val="en-US"/>
        </w:rPr>
        <w:t>applying Blockchain</w:t>
      </w:r>
      <w:r w:rsidR="00586E18">
        <w:rPr>
          <w:lang w:val="en-US"/>
        </w:rPr>
        <w:t xml:space="preserve"> technology on the </w:t>
      </w:r>
      <w:r w:rsidR="00934F0F">
        <w:rPr>
          <w:lang w:val="en-US"/>
        </w:rPr>
        <w:t xml:space="preserve">Cross-Enterprise Document </w:t>
      </w:r>
      <w:r w:rsidR="00934F0F">
        <w:rPr>
          <w:lang w:val="en-US"/>
        </w:rPr>
        <w:t xml:space="preserve">Sharing (XDS.b) Profile </w:t>
      </w:r>
      <w:r w:rsidR="009647F3">
        <w:rPr>
          <w:lang w:val="en-US"/>
        </w:rPr>
        <w:t xml:space="preserve">created </w:t>
      </w:r>
      <w:r w:rsidR="00934F0F">
        <w:rPr>
          <w:lang w:val="en-US"/>
        </w:rPr>
        <w:t>by Integrating Healthcare Enterprise (IHE) initiative</w:t>
      </w:r>
      <w:r w:rsidR="009647F3">
        <w:rPr>
          <w:lang w:val="en-US"/>
        </w:rPr>
        <w:t>.</w:t>
      </w:r>
    </w:p>
    <w:p w14:paraId="1C95098C" w14:textId="37F1728D" w:rsidR="00BA6D7F" w:rsidRDefault="00BA6D7F" w:rsidP="00791F24">
      <w:pPr>
        <w:pStyle w:val="BodyText"/>
        <w:rPr>
          <w:ins w:id="4" w:author="SemiA Petnathean" w:date="2020-09-13T15:57:00Z"/>
          <w:rFonts w:cstheme="minorBidi"/>
          <w:szCs w:val="25"/>
          <w:lang w:val="en-US" w:bidi="th-TH"/>
        </w:rPr>
      </w:pPr>
      <w:r>
        <w:rPr>
          <w:lang w:val="en-US"/>
        </w:rPr>
        <w:t>As well as the issue regarding health information sharing between different enterprise,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hospital hit by ransomware </w:t>
      </w:r>
      <w:r w:rsidR="006C10C6">
        <w:rPr>
          <w:lang w:val="en-US"/>
        </w:rPr>
        <w:t>gave med</w:t>
      </w:r>
      <w:r w:rsidR="00520D38">
        <w:rPr>
          <w:lang w:val="en-US"/>
        </w:rPr>
        <w:t>ical operation</w:t>
      </w:r>
      <w:r w:rsidR="006C10C6">
        <w:rPr>
          <w:lang w:val="en-US"/>
        </w:rPr>
        <w:t xml:space="preserve"> disruption</w:t>
      </w:r>
      <w:r w:rsidR="0099533A">
        <w:rPr>
          <w:lang w:val="en-US"/>
        </w:rPr>
        <w:t xml:space="preserve"> as result</w:t>
      </w:r>
      <w:r w:rsidR="006C10C6">
        <w:rPr>
          <w:lang w:val="en-US"/>
        </w:rPr>
        <w:t xml:space="preserve"> in </w:t>
      </w:r>
      <w:r w:rsidR="00791F24">
        <w:rPr>
          <w:lang w:val="en-US"/>
        </w:rPr>
        <w:t xml:space="preserve">several </w:t>
      </w:r>
      <w:r w:rsidR="006C10C6">
        <w:rPr>
          <w:lang w:val="en-US"/>
        </w:rPr>
        <w:t>recent years</w:t>
      </w:r>
      <w:r w:rsidR="00084741">
        <w:rPr>
          <w:lang w:val="en-US"/>
        </w:rPr>
        <w:t xml:space="preserve"> </w:t>
      </w:r>
      <w:r w:rsidR="00084741">
        <w:rPr>
          <w:lang w:val="en-US"/>
        </w:rPr>
        <w:fldChar w:fldCharType="begin" w:fldLock="1"/>
      </w:r>
      <w:r w:rsidR="00156106">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[9]–[11]","plainTextFormattedCitation":"[9]–[11]","previouslyFormattedCitation":"[9]–[11]"},"properties":{"noteIndex":0},"schema":"https://github.com/citation-style-language/schema/raw/master/csl-citation.json"}</w:instrText>
      </w:r>
      <w:r w:rsidR="00084741">
        <w:rPr>
          <w:lang w:val="en-US"/>
        </w:rPr>
        <w:fldChar w:fldCharType="separate"/>
      </w:r>
      <w:r w:rsidR="00084741" w:rsidRPr="00084741">
        <w:rPr>
          <w:noProof/>
          <w:lang w:val="en-US"/>
        </w:rPr>
        <w:t>[9]–[11]</w:t>
      </w:r>
      <w:r w:rsidR="00084741">
        <w:rPr>
          <w:lang w:val="en-US"/>
        </w:rPr>
        <w:fldChar w:fldCharType="end"/>
      </w:r>
      <w:r w:rsidR="00520D38">
        <w:rPr>
          <w:lang w:val="en-US"/>
        </w:rPr>
        <w:t>.</w:t>
      </w:r>
      <w:r w:rsidR="006C10C6">
        <w:rPr>
          <w:lang w:val="en-US"/>
        </w:rPr>
        <w:t xml:space="preserve"> Many cases 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r w:rsidR="0020354F">
        <w:rPr>
          <w:lang w:val="en-US"/>
        </w:rPr>
        <w:fldChar w:fldCharType="begin" w:fldLock="1"/>
      </w:r>
      <w:r w:rsidR="00F750C3">
        <w:rPr>
          <w:lang w:val="en-US"/>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instrText>
      </w:r>
      <w:r w:rsidR="0020354F">
        <w:rPr>
          <w:lang w:val="en-US"/>
        </w:rPr>
        <w:fldChar w:fldCharType="separate"/>
      </w:r>
      <w:r w:rsidR="0020354F" w:rsidRPr="0020354F">
        <w:rPr>
          <w:noProof/>
          <w:lang w:val="en-US"/>
        </w:rPr>
        <w:t>[12]</w:t>
      </w:r>
      <w:r w:rsidR="0020354F">
        <w:rPr>
          <w:lang w:val="en-US"/>
        </w:rPr>
        <w:fldChar w:fldCharType="end"/>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technics proposed to mitigate the problem. </w:t>
      </w:r>
      <w:r w:rsidR="00B97594" w:rsidRPr="00CF2CEE">
        <w:rPr>
          <w:rFonts w:cstheme="minorBidi"/>
          <w:szCs w:val="25"/>
          <w:lang w:val="en-US" w:bidi="th-TH"/>
          <w:rPrChange w:id="5" w:author="SemiA Petnathean" w:date="2020-09-14T05:55:00Z">
            <w:rPr>
              <w:rFonts w:cstheme="minorBidi"/>
              <w:szCs w:val="25"/>
              <w:lang w:val="en-US" w:bidi="th-TH"/>
            </w:rPr>
          </w:rPrChange>
        </w:rPr>
        <w:t xml:space="preserve">One of major solution being propose is utilization of Blockchain technology on healthcare information or its infrastructure. </w:t>
      </w:r>
      <w:r w:rsidR="008125C8" w:rsidRPr="00CF2CEE">
        <w:rPr>
          <w:rFonts w:cstheme="minorBidi"/>
          <w:szCs w:val="25"/>
          <w:lang w:val="en-US" w:bidi="th-TH"/>
          <w:rPrChange w:id="6" w:author="SemiA Petnathean" w:date="2020-09-14T05:55:00Z">
            <w:rPr>
              <w:rFonts w:cstheme="minorBidi"/>
              <w:szCs w:val="25"/>
              <w:lang w:val="en-US" w:bidi="th-TH"/>
            </w:rPr>
          </w:rPrChange>
        </w:rPr>
        <w:t>Cryptographical components</w:t>
      </w:r>
      <w:r w:rsidR="00CC0851" w:rsidRPr="00CF2CEE">
        <w:rPr>
          <w:rFonts w:cstheme="minorBidi"/>
          <w:szCs w:val="25"/>
          <w:lang w:val="en-US" w:bidi="th-TH"/>
          <w:rPrChange w:id="7" w:author="SemiA Petnathean" w:date="2020-09-14T05:55:00Z">
            <w:rPr>
              <w:rFonts w:cstheme="minorBidi"/>
              <w:szCs w:val="25"/>
              <w:lang w:val="en-US" w:bidi="th-TH"/>
            </w:rPr>
          </w:rPrChange>
        </w:rPr>
        <w:t xml:space="preserve"> and consensus mechanism</w:t>
      </w:r>
      <w:r w:rsidR="008125C8" w:rsidRPr="00CF2CEE">
        <w:rPr>
          <w:rFonts w:cstheme="minorBidi"/>
          <w:szCs w:val="25"/>
          <w:lang w:val="en-US" w:bidi="th-TH"/>
          <w:rPrChange w:id="8" w:author="SemiA Petnathean" w:date="2020-09-14T05:55:00Z">
            <w:rPr>
              <w:rFonts w:cstheme="minorBidi"/>
              <w:szCs w:val="25"/>
              <w:lang w:val="en-US" w:bidi="th-TH"/>
            </w:rPr>
          </w:rPrChange>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F750C3">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[13]–[16]","plainTextFormattedCitation":"[13]–[16]","previouslyFormattedCitation":"[13]–[16]"},"properties":{"noteIndex":0},"schema":"https://github.com/citation-style-language/schema/raw/master/csl-citation.json"}</w:instrText>
      </w:r>
      <w:r w:rsidR="00156106">
        <w:rPr>
          <w:rFonts w:cstheme="minorBidi"/>
          <w:szCs w:val="25"/>
          <w:lang w:val="en-US" w:bidi="th-TH"/>
        </w:rPr>
        <w:fldChar w:fldCharType="separate"/>
      </w:r>
      <w:r w:rsidR="0020354F" w:rsidRPr="0020354F">
        <w:rPr>
          <w:rFonts w:cstheme="minorBidi"/>
          <w:noProof/>
          <w:szCs w:val="25"/>
          <w:lang w:val="en-US" w:bidi="th-TH"/>
        </w:rPr>
        <w:t>[13]–[16]</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moveFromRangeStart w:id="9" w:author="SemiA Petnathean" w:date="2020-09-13T18:17:00Z" w:name="move50913490"/>
      <w:moveFrom w:id="10" w:author="SemiA Petnathean" w:date="2020-09-13T18:17:00Z">
        <w:r w:rsidR="00B97594" w:rsidRPr="00633DCB" w:rsidDel="00F20C4C">
          <w:rPr>
            <w:rFonts w:cstheme="minorBidi"/>
            <w:color w:val="FF0000"/>
            <w:szCs w:val="25"/>
            <w:lang w:val="en-US" w:bidi="th-TH"/>
            <w:rPrChange w:id="11" w:author="SemiA Petnathean" w:date="2020-09-13T17:18:00Z">
              <w:rPr>
                <w:rFonts w:cstheme="minorBidi"/>
                <w:szCs w:val="25"/>
                <w:lang w:val="en-US" w:bidi="th-TH"/>
              </w:rPr>
            </w:rPrChange>
          </w:rPr>
          <w:t>However, due to unique nature of healthcare environment that emphasize on confidentiality of data</w:t>
        </w:r>
        <w:r w:rsidR="003F6DE2" w:rsidRPr="00633DCB" w:rsidDel="00F20C4C">
          <w:rPr>
            <w:rFonts w:cstheme="minorBidi"/>
            <w:color w:val="FF0000"/>
            <w:szCs w:val="25"/>
            <w:lang w:val="en-US" w:bidi="th-TH"/>
            <w:rPrChange w:id="12" w:author="SemiA Petnathean" w:date="2020-09-13T17:18:00Z">
              <w:rPr>
                <w:rFonts w:cstheme="minorBidi"/>
                <w:szCs w:val="25"/>
                <w:lang w:val="en-US" w:bidi="th-TH"/>
              </w:rPr>
            </w:rPrChange>
          </w:rPr>
          <w:t xml:space="preserve"> cause</w:t>
        </w:r>
        <w:r w:rsidR="00B97594" w:rsidRPr="00633DCB" w:rsidDel="00F20C4C">
          <w:rPr>
            <w:rFonts w:cstheme="minorBidi"/>
            <w:color w:val="FF0000"/>
            <w:szCs w:val="25"/>
            <w:lang w:val="en-US" w:bidi="th-TH"/>
            <w:rPrChange w:id="13" w:author="SemiA Petnathean" w:date="2020-09-13T17:18:00Z">
              <w:rPr>
                <w:rFonts w:cstheme="minorBidi"/>
                <w:szCs w:val="25"/>
                <w:lang w:val="en-US" w:bidi="th-TH"/>
              </w:rPr>
            </w:rPrChange>
          </w:rPr>
          <w:t xml:space="preserve"> limit </w:t>
        </w:r>
        <w:r w:rsidR="003F6DE2" w:rsidRPr="00633DCB" w:rsidDel="00F20C4C">
          <w:rPr>
            <w:rFonts w:cstheme="minorBidi"/>
            <w:color w:val="FF0000"/>
            <w:szCs w:val="25"/>
            <w:lang w:val="en-US" w:bidi="th-TH"/>
            <w:rPrChange w:id="14" w:author="SemiA Petnathean" w:date="2020-09-13T17:18:00Z">
              <w:rPr>
                <w:rFonts w:cstheme="minorBidi"/>
                <w:szCs w:val="25"/>
                <w:lang w:val="en-US" w:bidi="th-TH"/>
              </w:rPr>
            </w:rPrChange>
          </w:rPr>
          <w:t xml:space="preserve">in </w:t>
        </w:r>
        <w:r w:rsidR="00B97594" w:rsidRPr="00633DCB" w:rsidDel="00F20C4C">
          <w:rPr>
            <w:rFonts w:cstheme="minorBidi"/>
            <w:color w:val="FF0000"/>
            <w:szCs w:val="25"/>
            <w:lang w:val="en-US" w:bidi="th-TH"/>
            <w:rPrChange w:id="15" w:author="SemiA Petnathean" w:date="2020-09-13T17:18:00Z">
              <w:rPr>
                <w:rFonts w:cstheme="minorBidi"/>
                <w:szCs w:val="25"/>
                <w:lang w:val="en-US" w:bidi="th-TH"/>
              </w:rPr>
            </w:rPrChange>
          </w:rPr>
          <w:t>implementation of the technology</w:t>
        </w:r>
        <w:r w:rsidR="00F02810" w:rsidRPr="00633DCB" w:rsidDel="00F20C4C">
          <w:rPr>
            <w:rFonts w:cstheme="minorBidi"/>
            <w:color w:val="FF0000"/>
            <w:szCs w:val="25"/>
            <w:lang w:val="en-US" w:bidi="th-TH"/>
            <w:rPrChange w:id="16" w:author="SemiA Petnathean" w:date="2020-09-13T17:18:00Z">
              <w:rPr>
                <w:rFonts w:cstheme="minorBidi"/>
                <w:szCs w:val="25"/>
                <w:lang w:val="en-US" w:bidi="th-TH"/>
              </w:rPr>
            </w:rPrChange>
          </w:rPr>
          <w:t>. Patient data cannot be put directly into Blockchain as it will become persistent by decentralization of Blockchain network as well as it will become more difficult to ensure confidentiality of data when its replica are distributed over the entire network</w:t>
        </w:r>
        <w:r w:rsidR="005517D8" w:rsidRPr="00633DCB" w:rsidDel="00F20C4C">
          <w:rPr>
            <w:rFonts w:cstheme="minorBidi"/>
            <w:color w:val="FF0000"/>
            <w:szCs w:val="25"/>
            <w:lang w:val="en-US" w:bidi="th-TH"/>
            <w:rPrChange w:id="17" w:author="SemiA Petnathean" w:date="2020-09-13T17:18:00Z">
              <w:rPr>
                <w:rFonts w:cstheme="minorBidi"/>
                <w:szCs w:val="25"/>
                <w:lang w:val="en-US" w:bidi="th-TH"/>
              </w:rPr>
            </w:rPrChange>
          </w:rPr>
          <w:t xml:space="preserve"> </w:t>
        </w:r>
        <w:r w:rsidR="005517D8" w:rsidRPr="00633DCB" w:rsidDel="00F20C4C">
          <w:rPr>
            <w:rFonts w:cstheme="minorBidi"/>
            <w:color w:val="FF0000"/>
            <w:szCs w:val="25"/>
            <w:lang w:val="en-US" w:bidi="th-TH"/>
            <w:rPrChange w:id="18" w:author="SemiA Petnathean" w:date="2020-09-13T17:18:00Z">
              <w:rPr>
                <w:rFonts w:cstheme="minorBidi"/>
                <w:szCs w:val="25"/>
                <w:lang w:val="en-US" w:bidi="th-TH"/>
              </w:rPr>
            </w:rPrChange>
          </w:rPr>
          <w:fldChar w:fldCharType="begin" w:fldLock="1"/>
        </w:r>
        <w:r w:rsidR="00F750C3" w:rsidRPr="00633DCB" w:rsidDel="00F20C4C">
          <w:rPr>
            <w:rFonts w:cstheme="minorBidi"/>
            <w:color w:val="FF0000"/>
            <w:szCs w:val="25"/>
            <w:lang w:val="en-US" w:bidi="th-TH"/>
            <w:rPrChange w:id="19" w:author="SemiA Petnathean" w:date="2020-09-13T17:18:00Z">
              <w:rPr>
                <w:rFonts w:cstheme="minorBidi"/>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5517D8" w:rsidRPr="00633DCB" w:rsidDel="00F20C4C">
          <w:rPr>
            <w:rFonts w:cstheme="minorBidi"/>
            <w:color w:val="FF0000"/>
            <w:szCs w:val="25"/>
            <w:lang w:val="en-US" w:bidi="th-TH"/>
            <w:rPrChange w:id="20" w:author="SemiA Petnathean" w:date="2020-09-13T17:18:00Z">
              <w:rPr>
                <w:rFonts w:cstheme="minorBidi"/>
                <w:szCs w:val="25"/>
                <w:lang w:val="en-US" w:bidi="th-TH"/>
              </w:rPr>
            </w:rPrChange>
          </w:rPr>
          <w:fldChar w:fldCharType="separate"/>
        </w:r>
        <w:r w:rsidR="0020354F" w:rsidRPr="00633DCB" w:rsidDel="00F20C4C">
          <w:rPr>
            <w:rFonts w:cstheme="minorBidi"/>
            <w:noProof/>
            <w:color w:val="FF0000"/>
            <w:szCs w:val="25"/>
            <w:lang w:val="en-US" w:bidi="th-TH"/>
            <w:rPrChange w:id="21" w:author="SemiA Petnathean" w:date="2020-09-13T17:18:00Z">
              <w:rPr>
                <w:rFonts w:cstheme="minorBidi"/>
                <w:noProof/>
                <w:szCs w:val="25"/>
                <w:lang w:val="en-US" w:bidi="th-TH"/>
              </w:rPr>
            </w:rPrChange>
          </w:rPr>
          <w:t>[17]–[19]</w:t>
        </w:r>
        <w:r w:rsidR="005517D8" w:rsidRPr="00633DCB" w:rsidDel="00F20C4C">
          <w:rPr>
            <w:rFonts w:cstheme="minorBidi"/>
            <w:color w:val="FF0000"/>
            <w:szCs w:val="25"/>
            <w:lang w:val="en-US" w:bidi="th-TH"/>
            <w:rPrChange w:id="22" w:author="SemiA Petnathean" w:date="2020-09-13T17:18:00Z">
              <w:rPr>
                <w:rFonts w:cstheme="minorBidi"/>
                <w:szCs w:val="25"/>
                <w:lang w:val="en-US" w:bidi="th-TH"/>
              </w:rPr>
            </w:rPrChange>
          </w:rPr>
          <w:fldChar w:fldCharType="end"/>
        </w:r>
        <w:r w:rsidR="00B97594" w:rsidRPr="00633DCB" w:rsidDel="00F20C4C">
          <w:rPr>
            <w:rFonts w:cstheme="minorBidi"/>
            <w:color w:val="FF0000"/>
            <w:szCs w:val="25"/>
            <w:lang w:val="en-US" w:bidi="th-TH"/>
            <w:rPrChange w:id="23" w:author="SemiA Petnathean" w:date="2020-09-13T17:18:00Z">
              <w:rPr>
                <w:rFonts w:cstheme="minorBidi"/>
                <w:szCs w:val="25"/>
                <w:lang w:val="en-US" w:bidi="th-TH"/>
              </w:rPr>
            </w:rPrChange>
          </w:rPr>
          <w:t>.</w:t>
        </w:r>
        <w:r w:rsidR="00A95D30" w:rsidRPr="00633DCB" w:rsidDel="00F20C4C">
          <w:rPr>
            <w:rFonts w:cstheme="minorBidi"/>
            <w:color w:val="FF0000"/>
            <w:szCs w:val="25"/>
            <w:lang w:val="en-US" w:bidi="th-TH"/>
            <w:rPrChange w:id="24" w:author="SemiA Petnathean" w:date="2020-09-13T17:18:00Z">
              <w:rPr>
                <w:rFonts w:cstheme="minorBidi"/>
                <w:szCs w:val="25"/>
                <w:lang w:val="en-US" w:bidi="th-TH"/>
              </w:rPr>
            </w:rPrChange>
          </w:rPr>
          <w:t xml:space="preserve"> </w:t>
        </w:r>
      </w:moveFrom>
      <w:moveFromRangeEnd w:id="9"/>
      <w:del w:id="25" w:author="SemiA Petnathean" w:date="2020-09-14T05:59:00Z">
        <w:r w:rsidR="006432BA" w:rsidDel="00323839">
          <w:rPr>
            <w:rFonts w:cstheme="minorBidi"/>
            <w:szCs w:val="25"/>
            <w:lang w:val="en-US" w:bidi="th-TH"/>
          </w:rPr>
          <w:delText>So,</w:delText>
        </w:r>
        <w:r w:rsidR="003E3AD8" w:rsidDel="00323839">
          <w:rPr>
            <w:rFonts w:cstheme="minorBidi"/>
            <w:szCs w:val="25"/>
            <w:lang w:val="en-US" w:bidi="th-TH"/>
          </w:rPr>
          <w:delText xml:space="preserve"> in this work we propose another approach to make the technology more compatible with implementation on healthcare information.</w:delText>
        </w:r>
      </w:del>
      <w:del w:id="26" w:author="SemiA Petnathean" w:date="2020-09-13T20:38:00Z">
        <w:r w:rsidR="00A350CB" w:rsidDel="008627FA">
          <w:rPr>
            <w:rFonts w:cstheme="minorBidi"/>
            <w:szCs w:val="25"/>
            <w:lang w:val="en-US" w:bidi="th-TH"/>
          </w:rPr>
          <w:delText xml:space="preserve"> With </w:delText>
        </w:r>
      </w:del>
      <w:del w:id="27" w:author="SemiA Petnathean" w:date="2020-09-14T05:59:00Z">
        <w:r w:rsidR="00A350CB" w:rsidDel="00323839">
          <w:rPr>
            <w:rFonts w:cstheme="minorBidi"/>
            <w:szCs w:val="25"/>
            <w:lang w:val="en-US" w:bidi="th-TH"/>
          </w:rPr>
          <w:delText>IHE XDS.b Profile serve its purpose as central hub for health document exchange between different enterprises</w:delText>
        </w:r>
      </w:del>
      <w:del w:id="28" w:author="SemiA Petnathean" w:date="2020-09-13T20:39:00Z">
        <w:r w:rsidR="00A350CB" w:rsidDel="00365D76">
          <w:rPr>
            <w:rFonts w:cstheme="minorBidi"/>
            <w:szCs w:val="25"/>
            <w:lang w:val="en-US" w:bidi="th-TH"/>
          </w:rPr>
          <w:delText xml:space="preserve"> </w:delText>
        </w:r>
        <w:r w:rsidR="00A350CB" w:rsidRPr="00272F86" w:rsidDel="00365D76">
          <w:rPr>
            <w:rFonts w:cstheme="minorBidi"/>
            <w:color w:val="FF0000"/>
            <w:szCs w:val="25"/>
            <w:lang w:val="en-US" w:bidi="th-TH"/>
            <w:rPrChange w:id="29" w:author="SemiA Petnathean" w:date="2020-09-13T17:18:00Z">
              <w:rPr>
                <w:rFonts w:cstheme="minorBidi"/>
                <w:szCs w:val="25"/>
                <w:lang w:val="en-US" w:bidi="th-TH"/>
              </w:rPr>
            </w:rPrChange>
          </w:rPr>
          <w:delText>while not include the document directly into the h</w:delText>
        </w:r>
      </w:del>
      <w:del w:id="30" w:author="SemiA Petnathean" w:date="2020-09-13T20:38:00Z">
        <w:r w:rsidR="00A350CB" w:rsidRPr="00272F86" w:rsidDel="00365D76">
          <w:rPr>
            <w:rFonts w:cstheme="minorBidi"/>
            <w:color w:val="FF0000"/>
            <w:szCs w:val="25"/>
            <w:lang w:val="en-US" w:bidi="th-TH"/>
            <w:rPrChange w:id="31" w:author="SemiA Petnathean" w:date="2020-09-13T17:18:00Z">
              <w:rPr>
                <w:rFonts w:cstheme="minorBidi"/>
                <w:szCs w:val="25"/>
                <w:lang w:val="en-US" w:bidi="th-TH"/>
              </w:rPr>
            </w:rPrChange>
          </w:rPr>
          <w:delText>ub</w:delText>
        </w:r>
      </w:del>
      <w:del w:id="32" w:author="SemiA Petnathean" w:date="2020-09-14T05:59:00Z">
        <w:r w:rsidR="00A350CB" w:rsidDel="00323839">
          <w:rPr>
            <w:rFonts w:cstheme="minorBidi"/>
            <w:szCs w:val="25"/>
            <w:lang w:val="en-US" w:bidi="th-TH"/>
          </w:rPr>
          <w:delText>. This make the profile best compatible with Blockchain technology as it will secure availability</w:delText>
        </w:r>
        <w:r w:rsidR="00DA392D" w:rsidDel="00323839">
          <w:rPr>
            <w:rFonts w:cstheme="minorBidi"/>
            <w:szCs w:val="25"/>
            <w:lang w:val="en-US" w:bidi="th-TH"/>
          </w:rPr>
          <w:delText xml:space="preserve"> of health information exchange while increase the survival chance of medical operation continuity when one organization compromised by ransomware as they may have replica of data available</w:delText>
        </w:r>
        <w:r w:rsidR="00001D3B" w:rsidDel="00323839">
          <w:rPr>
            <w:rFonts w:cstheme="minorBidi"/>
            <w:szCs w:val="25"/>
            <w:lang w:val="en-US" w:bidi="th-TH"/>
          </w:rPr>
          <w:delText xml:space="preserve"> on </w:delText>
        </w:r>
      </w:del>
      <w:del w:id="33" w:author="SemiA Petnathean" w:date="2020-09-13T20:39:00Z">
        <w:r w:rsidR="00001D3B" w:rsidDel="00A83DEA">
          <w:rPr>
            <w:rFonts w:cstheme="minorBidi"/>
            <w:szCs w:val="25"/>
            <w:lang w:val="en-US" w:bidi="th-TH"/>
          </w:rPr>
          <w:delText>an</w:delText>
        </w:r>
      </w:del>
      <w:del w:id="34" w:author="SemiA Petnathean" w:date="2020-09-14T05:59:00Z">
        <w:r w:rsidR="00001D3B" w:rsidDel="00323839">
          <w:rPr>
            <w:rFonts w:cstheme="minorBidi"/>
            <w:szCs w:val="25"/>
            <w:lang w:val="en-US" w:bidi="th-TH"/>
          </w:rPr>
          <w:delText>other</w:delText>
        </w:r>
        <w:r w:rsidR="00DA392D" w:rsidDel="00323839">
          <w:rPr>
            <w:rFonts w:cstheme="minorBidi"/>
            <w:szCs w:val="25"/>
            <w:lang w:val="en-US" w:bidi="th-TH"/>
          </w:rPr>
          <w:delText xml:space="preserve"> in the network.</w:delText>
        </w:r>
      </w:del>
    </w:p>
    <w:p w14:paraId="50A2188A" w14:textId="1A5111A2" w:rsidR="007C1DCF" w:rsidRDefault="007C1DCF" w:rsidP="00791F24">
      <w:pPr>
        <w:pStyle w:val="BodyText"/>
        <w:rPr>
          <w:ins w:id="35" w:author="PCep" w:date="2020-09-11T14:13:00Z"/>
          <w:rFonts w:cstheme="minorBidi"/>
          <w:szCs w:val="25"/>
          <w:lang w:val="en-US" w:bidi="th-TH"/>
        </w:rPr>
      </w:pPr>
      <w:ins w:id="36" w:author="SemiA Petnathean" w:date="2020-09-13T15:57:00Z">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ins>
      <w:ins w:id="37" w:author="SemiA Petnathean" w:date="2020-09-13T15:58:00Z">
        <w:r w:rsidR="006B3203">
          <w:rPr>
            <w:lang w:val="en-US"/>
          </w:rPr>
          <w:t xml:space="preserve"> </w:t>
        </w:r>
        <w:r w:rsidR="006B3203" w:rsidRPr="00AC43BC">
          <w:rPr>
            <w:lang w:val="en-US"/>
          </w:rPr>
          <w:fldChar w:fldCharType="begin" w:fldLock="1"/>
        </w:r>
        <w:r w:rsidR="006B3203">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006B3203" w:rsidRPr="00AC43BC">
          <w:rPr>
            <w:lang w:val="en-US"/>
          </w:rPr>
          <w:fldChar w:fldCharType="separate"/>
        </w:r>
        <w:r w:rsidR="006B3203" w:rsidRPr="0020354F">
          <w:rPr>
            <w:noProof/>
            <w:lang w:val="en-US"/>
          </w:rPr>
          <w:t>[18]</w:t>
        </w:r>
        <w:r w:rsidR="006B3203" w:rsidRPr="00AC43BC">
          <w:rPr>
            <w:lang w:val="en-US"/>
          </w:rPr>
          <w:fldChar w:fldCharType="end"/>
        </w:r>
      </w:ins>
      <w:ins w:id="38" w:author="SemiA Petnathean" w:date="2020-09-13T15:57:00Z">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Pr>
            <w:rFonts w:cstheme="minorBidi"/>
            <w:szCs w:val="25"/>
            <w:cs/>
            <w:lang w:val="en-US" w:bidi="th-TH"/>
          </w:rPr>
          <w:fldChar w:fldCharType="separate"/>
        </w:r>
        <w:r w:rsidRPr="00F750C3">
          <w:rPr>
            <w:rFonts w:cstheme="minorBidi"/>
            <w:noProof/>
            <w:szCs w:val="25"/>
            <w:lang w:val="en-US" w:bidi="th-TH"/>
          </w:rPr>
          <w:t>[21], [22]</w:t>
        </w:r>
        <w:r>
          <w:rPr>
            <w:rFonts w:cstheme="minorBidi"/>
            <w:szCs w:val="25"/>
            <w:cs/>
            <w:lang w:val="en-US" w:bidi="th-TH"/>
          </w:rPr>
          <w:fldChar w:fldCharType="end"/>
        </w:r>
        <w:r>
          <w:rPr>
            <w:rFonts w:cstheme="minorBidi"/>
            <w:szCs w:val="25"/>
            <w:lang w:val="en-US" w:bidi="th-TH"/>
          </w:rPr>
          <w:t xml:space="preserve">. </w:t>
        </w:r>
      </w:ins>
    </w:p>
    <w:p w14:paraId="24D0DE35" w14:textId="4D0AA119" w:rsidR="000E73B3" w:rsidRDefault="00447218" w:rsidP="00791F24">
      <w:pPr>
        <w:pStyle w:val="BodyText"/>
        <w:rPr>
          <w:rFonts w:cstheme="minorBidi"/>
          <w:szCs w:val="25"/>
          <w:lang w:val="en-US" w:bidi="th-TH"/>
        </w:rPr>
      </w:pPr>
      <w:ins w:id="39" w:author="SemiA Petnathean" w:date="2020-09-13T16:06:00Z">
        <w:r>
          <w:rPr>
            <w:lang w:val="en-US"/>
          </w:rPr>
          <w:t>As for addressing issues regarding health information sharing</w:t>
        </w:r>
      </w:ins>
      <w:ins w:id="40" w:author="SemiA Petnathean" w:date="2020-09-13T16:07:00Z">
        <w:r>
          <w:rPr>
            <w:lang w:val="en-US"/>
          </w:rPr>
          <w:t xml:space="preserve"> between different enterprises, there are </w:t>
        </w:r>
      </w:ins>
      <w:ins w:id="41" w:author="SemiA Petnathean" w:date="2020-09-13T16:09:00Z">
        <w:r>
          <w:rPr>
            <w:lang w:val="en-US"/>
          </w:rPr>
          <w:t xml:space="preserve">concepts of utilizing Blockchain </w:t>
        </w:r>
      </w:ins>
      <w:ins w:id="42" w:author="SemiA Petnathean" w:date="2020-09-13T16:34:00Z">
        <w:r w:rsidR="00416CE0">
          <w:rPr>
            <w:lang w:val="en-US"/>
          </w:rPr>
          <w:t xml:space="preserve">for </w:t>
        </w:r>
      </w:ins>
      <w:ins w:id="43" w:author="SemiA Petnathean" w:date="2020-09-13T16:24:00Z">
        <w:r w:rsidR="00143AA5">
          <w:rPr>
            <w:lang w:val="en-US"/>
          </w:rPr>
          <w:t>the purpose</w:t>
        </w:r>
      </w:ins>
      <w:ins w:id="44" w:author="SemiA Petnathean" w:date="2020-09-13T16:34:00Z">
        <w:r w:rsidR="00416CE0">
          <w:rPr>
            <w:lang w:val="en-US"/>
          </w:rPr>
          <w:t xml:space="preserve"> </w:t>
        </w:r>
      </w:ins>
      <w:ins w:id="45" w:author="SemiA Petnathean" w:date="2020-09-13T16:35:00Z">
        <w:r w:rsidR="00416CE0">
          <w:rPr>
            <w:lang w:val="en-US"/>
          </w:rPr>
          <w:t xml:space="preserve">proposed by Mayo </w:t>
        </w:r>
        <w:r w:rsidR="00416CE0">
          <w:rPr>
            <w:lang w:val="en-US"/>
          </w:rPr>
          <w:lastRenderedPageBreak/>
          <w:t>Clinic and the one named “MedRec” MIT</w:t>
        </w:r>
      </w:ins>
      <w:ins w:id="46" w:author="SemiA Petnathean" w:date="2020-09-13T16:25:00Z">
        <w:r w:rsidR="00143AA5">
          <w:rPr>
            <w:lang w:val="en-US"/>
          </w:rPr>
          <w:t>.</w:t>
        </w:r>
      </w:ins>
      <w:ins w:id="47" w:author="SemiA Petnathean" w:date="2020-09-13T16:36:00Z">
        <w:r w:rsidR="00416CE0">
          <w:rPr>
            <w:lang w:val="en-US"/>
          </w:rPr>
          <w:t xml:space="preserve"> Both introduce an effective way</w:t>
        </w:r>
      </w:ins>
      <w:ins w:id="48" w:author="SemiA Petnathean" w:date="2020-09-13T16:37:00Z">
        <w:r w:rsidR="008F2F42">
          <w:rPr>
            <w:lang w:val="en-US"/>
          </w:rPr>
          <w:t xml:space="preserve"> with potential</w:t>
        </w:r>
      </w:ins>
      <w:ins w:id="49" w:author="SemiA Petnathean" w:date="2020-09-13T16:36:00Z">
        <w:r w:rsidR="00416CE0">
          <w:rPr>
            <w:lang w:val="en-US"/>
          </w:rPr>
          <w:t xml:space="preserve"> to utilize Blockchain technology for information sharing in healthcare enterprise environment.</w:t>
        </w:r>
      </w:ins>
      <w:ins w:id="50" w:author="SemiA Petnathean" w:date="2020-09-13T16:50:00Z">
        <w:r w:rsidR="00510F1B">
          <w:rPr>
            <w:lang w:val="en-US"/>
          </w:rPr>
          <w:t xml:space="preserve"> The work g</w:t>
        </w:r>
      </w:ins>
      <w:ins w:id="51" w:author="SemiA Petnathean" w:date="2020-09-13T16:58:00Z">
        <w:r w:rsidR="00C80645">
          <w:rPr>
            <w:lang w:val="en-US"/>
          </w:rPr>
          <w:t>iven</w:t>
        </w:r>
      </w:ins>
      <w:ins w:id="52" w:author="SemiA Petnathean" w:date="2020-09-13T16:50:00Z">
        <w:r w:rsidR="00510F1B">
          <w:rPr>
            <w:lang w:val="en-US"/>
          </w:rPr>
          <w:t xml:space="preserve"> great demonstration of how </w:t>
        </w:r>
      </w:ins>
      <w:ins w:id="53" w:author="SemiA Petnathean" w:date="2020-09-13T16:55:00Z">
        <w:r w:rsidR="00510F1B">
          <w:rPr>
            <w:lang w:val="en-US"/>
          </w:rPr>
          <w:t>decentralization</w:t>
        </w:r>
      </w:ins>
      <w:ins w:id="54" w:author="SemiA Petnathean" w:date="2020-09-13T16:58:00Z">
        <w:r w:rsidR="00C50017">
          <w:rPr>
            <w:lang w:val="en-US"/>
          </w:rPr>
          <w:t xml:space="preserve"> </w:t>
        </w:r>
      </w:ins>
      <w:ins w:id="55" w:author="SemiA Petnathean" w:date="2020-09-13T20:40:00Z">
        <w:r w:rsidR="003A05A4">
          <w:rPr>
            <w:rFonts w:cs="Angsana New"/>
            <w:szCs w:val="25"/>
            <w:lang w:val="en-US" w:bidi="th-TH"/>
          </w:rPr>
          <w:t>of</w:t>
        </w:r>
      </w:ins>
      <w:ins w:id="56" w:author="SemiA Petnathean" w:date="2020-09-13T20:41:00Z">
        <w:r w:rsidR="0053480D">
          <w:rPr>
            <w:rFonts w:cs="Angsana New"/>
            <w:szCs w:val="25"/>
            <w:lang w:val="en-US" w:bidi="th-TH"/>
          </w:rPr>
          <w:t>fered by</w:t>
        </w:r>
      </w:ins>
      <w:ins w:id="57" w:author="SemiA Petnathean" w:date="2020-09-13T16:58:00Z">
        <w:r w:rsidR="00C50017">
          <w:rPr>
            <w:lang w:val="en-US"/>
          </w:rPr>
          <w:t xml:space="preserve"> Blockchain</w:t>
        </w:r>
      </w:ins>
      <w:ins w:id="58" w:author="SemiA Petnathean" w:date="2020-09-13T16:55:00Z">
        <w:r w:rsidR="00510F1B">
          <w:rPr>
            <w:lang w:val="en-US"/>
          </w:rPr>
          <w:t xml:space="preserve"> can resolve</w:t>
        </w:r>
      </w:ins>
      <w:ins w:id="59" w:author="SemiA Petnathean" w:date="2020-09-13T16:56:00Z">
        <w:r w:rsidR="00510F1B">
          <w:rPr>
            <w:lang w:val="en-US"/>
          </w:rPr>
          <w:t xml:space="preserve"> trust issue wh</w:t>
        </w:r>
      </w:ins>
      <w:ins w:id="60" w:author="SemiA Petnathean" w:date="2020-09-13T16:58:00Z">
        <w:r w:rsidR="00681318">
          <w:rPr>
            <w:lang w:val="en-US"/>
          </w:rPr>
          <w:t>ere</w:t>
        </w:r>
      </w:ins>
      <w:ins w:id="61" w:author="SemiA Petnathean" w:date="2020-09-13T16:57:00Z">
        <w:r w:rsidR="00510F1B">
          <w:rPr>
            <w:lang w:val="en-US"/>
          </w:rPr>
          <w:t xml:space="preserve"> each enterprise require</w:t>
        </w:r>
      </w:ins>
      <w:ins w:id="62" w:author="SemiA Petnathean" w:date="2020-09-13T16:58:00Z">
        <w:r w:rsidR="00681318">
          <w:rPr>
            <w:lang w:val="en-US"/>
          </w:rPr>
          <w:t xml:space="preserve"> </w:t>
        </w:r>
      </w:ins>
      <w:ins w:id="63" w:author="SemiA Petnathean" w:date="2020-09-13T16:59:00Z">
        <w:r w:rsidR="00681318">
          <w:rPr>
            <w:lang w:val="en-US"/>
          </w:rPr>
          <w:t>“trust”</w:t>
        </w:r>
      </w:ins>
      <w:ins w:id="64" w:author="SemiA Petnathean" w:date="2020-09-13T16:57:00Z">
        <w:r w:rsidR="00510F1B">
          <w:rPr>
            <w:lang w:val="en-US"/>
          </w:rPr>
          <w:t xml:space="preserve"> </w:t>
        </w:r>
      </w:ins>
      <w:ins w:id="65" w:author="SemiA Petnathean" w:date="2020-09-13T16:59:00Z">
        <w:r w:rsidR="005A6AB6">
          <w:rPr>
            <w:lang w:val="en-US"/>
          </w:rPr>
          <w:t>before</w:t>
        </w:r>
      </w:ins>
      <w:ins w:id="66" w:author="SemiA Petnathean" w:date="2020-09-13T16:57:00Z">
        <w:r w:rsidR="00510F1B">
          <w:rPr>
            <w:lang w:val="en-US"/>
          </w:rPr>
          <w:t xml:space="preserve"> </w:t>
        </w:r>
      </w:ins>
      <w:ins w:id="67" w:author="SemiA Petnathean" w:date="2020-09-13T16:59:00Z">
        <w:r w:rsidR="005A6AB6">
          <w:rPr>
            <w:lang w:val="en-US"/>
          </w:rPr>
          <w:t>beginning to</w:t>
        </w:r>
      </w:ins>
      <w:ins w:id="68" w:author="SemiA Petnathean" w:date="2020-09-13T16:57:00Z">
        <w:r w:rsidR="00510F1B">
          <w:rPr>
            <w:lang w:val="en-US"/>
          </w:rPr>
          <w:t xml:space="preserve"> share their information with others.</w:t>
        </w:r>
      </w:ins>
      <w:ins w:id="69" w:author="SemiA Petnathean" w:date="2020-09-13T16:38:00Z">
        <w:r w:rsidR="00DE6478">
          <w:rPr>
            <w:lang w:val="en-US"/>
          </w:rPr>
          <w:t xml:space="preserve"> However, both solutions are </w:t>
        </w:r>
      </w:ins>
      <w:ins w:id="70" w:author="SemiA Petnathean" w:date="2020-09-13T16:39:00Z">
        <w:r w:rsidR="00DE6478">
          <w:rPr>
            <w:lang w:val="en-US"/>
          </w:rPr>
          <w:t xml:space="preserve">not yet directly </w:t>
        </w:r>
      </w:ins>
      <w:ins w:id="71" w:author="SemiA Petnathean" w:date="2020-09-13T16:46:00Z">
        <w:r w:rsidR="00E957C7">
          <w:rPr>
            <w:lang w:val="en-US"/>
          </w:rPr>
          <w:t>introduced</w:t>
        </w:r>
      </w:ins>
      <w:ins w:id="72" w:author="SemiA Petnathean" w:date="2020-09-13T16:45:00Z">
        <w:r w:rsidR="00DE6478">
          <w:rPr>
            <w:lang w:val="en-US"/>
          </w:rPr>
          <w:t xml:space="preserve"> how Blockchain can help mitigate cyber-security threats threatening </w:t>
        </w:r>
      </w:ins>
      <w:ins w:id="73" w:author="SemiA Petnathean" w:date="2020-09-13T16:46:00Z">
        <w:r w:rsidR="00E60B84">
          <w:rPr>
            <w:lang w:val="en-US"/>
          </w:rPr>
          <w:t xml:space="preserve">integrity and availability of data in </w:t>
        </w:r>
      </w:ins>
      <w:ins w:id="74" w:author="SemiA Petnathean" w:date="2020-09-13T16:45:00Z">
        <w:r w:rsidR="00DE6478">
          <w:rPr>
            <w:lang w:val="en-US"/>
          </w:rPr>
          <w:t>healthcare domain.</w:t>
        </w:r>
      </w:ins>
      <w:ins w:id="75" w:author="SemiA Petnathean" w:date="2020-09-13T16:11:00Z">
        <w:r w:rsidR="007312F0">
          <w:rPr>
            <w:lang w:val="en-US"/>
          </w:rPr>
          <w:t xml:space="preserve"> </w:t>
        </w:r>
      </w:ins>
      <w:moveToRangeStart w:id="76" w:author="PCep" w:date="2020-09-11T14:14:00Z" w:name="move50726060"/>
      <w:moveTo w:id="77" w:author="PCep" w:date="2020-09-11T14:14:00Z">
        <w:r w:rsidR="000E73B3">
          <w:rPr>
            <w:lang w:val="en-US"/>
          </w:rPr>
          <w:t xml:space="preserve">In this work we propose a solution that can solve data integrity and availability issues </w:t>
        </w:r>
      </w:moveTo>
      <w:ins w:id="78" w:author="SemiA Petnathean" w:date="2020-09-13T16:48:00Z">
        <w:r w:rsidR="000144F2">
          <w:rPr>
            <w:lang w:val="en-US"/>
          </w:rPr>
          <w:t>while help</w:t>
        </w:r>
      </w:ins>
      <w:moveTo w:id="79" w:author="PCep" w:date="2020-09-11T14:14:00Z">
        <w:del w:id="80" w:author="SemiA Petnathean" w:date="2020-09-13T16:48:00Z">
          <w:r w:rsidR="000E73B3" w:rsidDel="000144F2">
            <w:rPr>
              <w:lang w:val="en-US"/>
            </w:rPr>
            <w:delText>and</w:delText>
          </w:r>
        </w:del>
        <w:r w:rsidR="000E73B3">
          <w:rPr>
            <w:lang w:val="en-US"/>
          </w:rPr>
          <w:t xml:space="preserve"> reduce the friction of allowing health document sharing between different enterprises</w:t>
        </w:r>
      </w:moveTo>
      <w:ins w:id="81" w:author="SemiA Petnathean" w:date="2020-09-13T17:01:00Z">
        <w:r w:rsidR="00B41B8A">
          <w:rPr>
            <w:rFonts w:cstheme="minorBidi"/>
            <w:szCs w:val="25"/>
            <w:lang w:val="en-US" w:bidi="th-TH"/>
          </w:rPr>
          <w:t xml:space="preserve"> by</w:t>
        </w:r>
      </w:ins>
      <w:ins w:id="82" w:author="PCep" w:date="2020-09-11T14:14:00Z">
        <w:del w:id="83" w:author="SemiA Petnathean" w:date="2020-09-13T17:01:00Z">
          <w:r w:rsidR="000E73B3" w:rsidDel="00B41B8A">
            <w:rPr>
              <w:lang w:val="en-US"/>
            </w:rPr>
            <w:delText xml:space="preserve">. </w:delText>
          </w:r>
        </w:del>
      </w:ins>
      <w:moveTo w:id="84" w:author="PCep" w:date="2020-09-11T14:14:00Z">
        <w:del w:id="85" w:author="PCep" w:date="2020-09-11T14:14:00Z">
          <w:r w:rsidR="000E73B3" w:rsidDel="000E73B3">
            <w:rPr>
              <w:lang w:val="en-US"/>
            </w:rPr>
            <w:delText>.</w:delText>
          </w:r>
        </w:del>
      </w:moveTo>
      <w:moveToRangeEnd w:id="76"/>
      <w:ins w:id="86" w:author="PCep" w:date="2020-09-11T14:13:00Z">
        <w:del w:id="87" w:author="SemiA Petnathean" w:date="2020-09-13T17:01:00Z">
          <w:r w:rsidR="000E73B3" w:rsidDel="00B41B8A">
            <w:rPr>
              <w:rFonts w:cstheme="minorBidi"/>
              <w:szCs w:val="25"/>
              <w:lang w:val="en-US" w:bidi="th-TH"/>
            </w:rPr>
            <w:delText>So, in this work, we also</w:delText>
          </w:r>
        </w:del>
        <w:r w:rsidR="000E73B3">
          <w:rPr>
            <w:rFonts w:cstheme="minorBidi"/>
            <w:szCs w:val="25"/>
            <w:lang w:val="en-US" w:bidi="th-TH"/>
          </w:rPr>
          <w:t xml:space="preserve"> utiliz</w:t>
        </w:r>
      </w:ins>
      <w:ins w:id="88" w:author="SemiA Petnathean" w:date="2020-09-13T17:01:00Z">
        <w:r w:rsidR="00B41B8A">
          <w:rPr>
            <w:rFonts w:cstheme="minorBidi"/>
            <w:szCs w:val="25"/>
            <w:lang w:val="en-US" w:bidi="th-TH"/>
          </w:rPr>
          <w:t>ing</w:t>
        </w:r>
      </w:ins>
      <w:ins w:id="89" w:author="PCep" w:date="2020-09-11T14:13:00Z">
        <w:del w:id="90" w:author="SemiA Petnathean" w:date="2020-09-13T17:01:00Z">
          <w:r w:rsidR="000E73B3" w:rsidDel="00B41B8A">
            <w:rPr>
              <w:rFonts w:cstheme="minorBidi"/>
              <w:szCs w:val="25"/>
              <w:lang w:val="en-US" w:bidi="th-TH"/>
            </w:rPr>
            <w:delText>e</w:delText>
          </w:r>
        </w:del>
        <w:r w:rsidR="000E73B3">
          <w:rPr>
            <w:rFonts w:cstheme="minorBidi"/>
            <w:szCs w:val="25"/>
            <w:lang w:val="en-US" w:bidi="th-TH"/>
          </w:rPr>
          <w:t xml:space="preserve"> Ethereum’s </w:t>
        </w:r>
      </w:ins>
      <w:ins w:id="91" w:author="SemiA Petnathean" w:date="2020-09-13T17:01:00Z">
        <w:r w:rsidR="000713E3">
          <w:rPr>
            <w:rFonts w:cstheme="minorBidi"/>
            <w:szCs w:val="25"/>
            <w:lang w:val="en-US" w:bidi="th-TH"/>
          </w:rPr>
          <w:t>S</w:t>
        </w:r>
      </w:ins>
      <w:ins w:id="92" w:author="PCep" w:date="2020-09-11T14:13:00Z">
        <w:del w:id="93" w:author="SemiA Petnathean" w:date="2020-09-13T17:01:00Z">
          <w:r w:rsidR="000E73B3" w:rsidDel="000713E3">
            <w:rPr>
              <w:rFonts w:cstheme="minorBidi"/>
              <w:szCs w:val="25"/>
              <w:lang w:val="en-US" w:bidi="th-TH"/>
            </w:rPr>
            <w:delText>s</w:delText>
          </w:r>
        </w:del>
        <w:r w:rsidR="000E73B3">
          <w:rPr>
            <w:rFonts w:cstheme="minorBidi"/>
            <w:szCs w:val="25"/>
            <w:lang w:val="en-US" w:bidi="th-TH"/>
          </w:rPr>
          <w:t>martcontract to enable implementation of IHE XDS.b Profile concept with Blockchain.</w:t>
        </w:r>
      </w:ins>
    </w:p>
    <w:p w14:paraId="654239AA" w14:textId="2DDD9C26" w:rsidR="00791F24" w:rsidRPr="00706B5F" w:rsidDel="00241DE8" w:rsidRDefault="00706B5F" w:rsidP="00791F24">
      <w:pPr>
        <w:pStyle w:val="BodyText"/>
        <w:rPr>
          <w:del w:id="94" w:author="PCep" w:date="2020-09-11T14:12:00Z"/>
          <w:lang w:val="en-US"/>
        </w:rPr>
      </w:pPr>
      <w:moveFromRangeStart w:id="95" w:author="PCep" w:date="2020-09-11T14:13:00Z" w:name="move50725997"/>
      <w:moveFrom w:id="96" w:author="PCep" w:date="2020-09-11T14:13:00Z">
        <w:r w:rsidRPr="00AC43BC" w:rsidDel="00241DE8">
          <w:rPr>
            <w:lang w:val="en-US"/>
          </w:rPr>
          <w:t xml:space="preserve">According to </w:t>
        </w:r>
        <w:r w:rsidRPr="00AC43BC" w:rsidDel="00241DE8">
          <w:fldChar w:fldCharType="begin" w:fldLock="1"/>
        </w:r>
        <w:r w:rsidDel="00241DE8">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Pr="00AC43BC" w:rsidDel="00241DE8">
          <w:fldChar w:fldCharType="separate"/>
        </w:r>
        <w:r w:rsidRPr="0020354F" w:rsidDel="00241DE8">
          <w:rPr>
            <w:noProof/>
            <w:lang w:val="en-US"/>
          </w:rPr>
          <w:t>[18]</w:t>
        </w:r>
        <w:r w:rsidRPr="00AC43BC" w:rsidDel="00241DE8">
          <w:fldChar w:fldCharType="end"/>
        </w:r>
        <w:r w:rsidRPr="00AC43BC" w:rsidDel="00241DE8">
          <w:rPr>
            <w:lang w:val="en-US"/>
          </w:rPr>
          <w:t xml:space="preserve">, </w:t>
        </w:r>
        <w:r w:rsidRPr="006C07A5" w:rsidDel="00241DE8">
          <w:rPr>
            <w:lang w:val="en-US"/>
          </w:rPr>
          <w:t>Blockchain can be informally define</w:t>
        </w:r>
        <w:r w:rsidDel="00241DE8">
          <w:rPr>
            <w:lang w:val="en-US"/>
          </w:rPr>
          <w:t>d</w:t>
        </w:r>
        <w:r w:rsidRPr="006C07A5" w:rsidDel="00241DE8">
          <w:rPr>
            <w:lang w:val="en-US"/>
          </w:rPr>
          <w:t xml:space="preserve"> as </w:t>
        </w:r>
        <w:r w:rsidDel="00241DE8">
          <w:rPr>
            <w:lang w:val="en-US"/>
          </w:rPr>
          <w:t>a</w:t>
        </w:r>
        <w:r w:rsidRPr="006C07A5" w:rsidDel="00241DE8">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sidDel="00241DE8">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sidR="00612112" w:rsidDel="00241DE8">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sidR="00612112" w:rsidDel="00241DE8">
          <w:rPr>
            <w:rFonts w:cstheme="minorBidi" w:hint="cs"/>
            <w:szCs w:val="25"/>
            <w:cs/>
            <w:lang w:val="en-US" w:bidi="th-TH"/>
          </w:rPr>
          <w:t xml:space="preserve"> </w:t>
        </w:r>
        <w:r w:rsidR="00612112" w:rsidDel="00241DE8">
          <w:rPr>
            <w:rFonts w:cstheme="minorBidi"/>
            <w:szCs w:val="25"/>
            <w:cs/>
            <w:lang w:bidi="th-TH"/>
          </w:rPr>
          <w:fldChar w:fldCharType="begin" w:fldLock="1"/>
        </w:r>
        <w:r w:rsidR="00612112" w:rsidDel="00241DE8">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sidR="00612112" w:rsidDel="00241DE8">
          <w:rPr>
            <w:rFonts w:cstheme="minorBidi"/>
            <w:szCs w:val="25"/>
            <w:cs/>
            <w:lang w:bidi="th-TH"/>
          </w:rPr>
          <w:fldChar w:fldCharType="separate"/>
        </w:r>
        <w:r w:rsidR="00612112" w:rsidRPr="00F750C3" w:rsidDel="00241DE8">
          <w:rPr>
            <w:rFonts w:cstheme="minorBidi"/>
            <w:noProof/>
            <w:szCs w:val="25"/>
            <w:lang w:val="en-US" w:bidi="th-TH"/>
          </w:rPr>
          <w:t>[21], [22]</w:t>
        </w:r>
        <w:r w:rsidR="00612112" w:rsidDel="00241DE8">
          <w:rPr>
            <w:rFonts w:cstheme="minorBidi"/>
            <w:szCs w:val="25"/>
            <w:cs/>
            <w:lang w:bidi="th-TH"/>
          </w:rPr>
          <w:fldChar w:fldCharType="end"/>
        </w:r>
        <w:r w:rsidR="00612112" w:rsidDel="00241DE8">
          <w:rPr>
            <w:rFonts w:cstheme="minorBidi"/>
            <w:szCs w:val="25"/>
            <w:lang w:val="en-US" w:bidi="th-TH"/>
          </w:rPr>
          <w:t>.</w:t>
        </w:r>
        <w:r w:rsidR="00295214" w:rsidDel="00241DE8">
          <w:rPr>
            <w:rFonts w:cstheme="minorBidi"/>
            <w:szCs w:val="25"/>
            <w:lang w:val="en-US" w:bidi="th-TH"/>
          </w:rPr>
          <w:t xml:space="preserve"> So, in this work, we also utilize Ethereum’s smartcontract to enable implementation of IHE XDS.b Profile concept with Blockchain.</w:t>
        </w:r>
      </w:moveFrom>
      <w:moveFromRangeEnd w:id="95"/>
    </w:p>
    <w:p w14:paraId="3DAFA502" w14:textId="447BC971"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will explain about our work in </w:t>
      </w:r>
      <w:r w:rsidR="002A70B2">
        <w:rPr>
          <w:rFonts w:cstheme="minorBidi"/>
          <w:szCs w:val="25"/>
          <w:lang w:val="en-US" w:bidi="th-TH"/>
        </w:rPr>
        <w:t>6</w:t>
      </w:r>
      <w:r>
        <w:rPr>
          <w:rFonts w:cstheme="minorBidi"/>
          <w:szCs w:val="25"/>
          <w:lang w:val="en-US" w:bidi="th-TH"/>
        </w:rPr>
        <w:t xml:space="preserve"> main sections. Begin with the </w:t>
      </w:r>
      <w:r w:rsidR="002127FB">
        <w:rPr>
          <w:rFonts w:cstheme="minorBidi"/>
          <w:szCs w:val="25"/>
          <w:lang w:val="en-US" w:bidi="th-TH"/>
        </w:rPr>
        <w:t xml:space="preserve">explanation </w:t>
      </w:r>
      <w:r>
        <w:rPr>
          <w:rFonts w:cstheme="minorBidi"/>
          <w:szCs w:val="25"/>
          <w:lang w:val="en-US" w:bidi="th-TH"/>
        </w:rPr>
        <w:t>about related work that inspire our design</w:t>
      </w:r>
      <w:ins w:id="97" w:author="SemiA Petnathean" w:date="2020-09-13T17:04:00Z">
        <w:r w:rsidR="00F47450">
          <w:rPr>
            <w:rFonts w:cstheme="minorBidi"/>
            <w:szCs w:val="25"/>
            <w:lang w:val="en-US" w:bidi="th-TH"/>
          </w:rPr>
          <w:t xml:space="preserve"> in section II</w:t>
        </w:r>
      </w:ins>
      <w:r w:rsidR="002127FB">
        <w:rPr>
          <w:rFonts w:cstheme="minorBidi"/>
          <w:szCs w:val="25"/>
          <w:lang w:val="en-US" w:bidi="th-TH"/>
        </w:rPr>
        <w:t>, following with background knowledge which our work is based on</w:t>
      </w:r>
      <w:ins w:id="98" w:author="SemiA Petnathean" w:date="2020-09-13T17:04:00Z">
        <w:r w:rsidR="00F47450">
          <w:rPr>
            <w:rFonts w:cstheme="minorBidi"/>
            <w:szCs w:val="25"/>
            <w:lang w:val="en-US" w:bidi="th-TH"/>
          </w:rPr>
          <w:t xml:space="preserve"> in section III</w:t>
        </w:r>
      </w:ins>
      <w:r w:rsidR="002127FB">
        <w:rPr>
          <w:rFonts w:cstheme="minorBidi"/>
          <w:szCs w:val="25"/>
          <w:lang w:val="en-US" w:bidi="th-TH"/>
        </w:rPr>
        <w:t xml:space="preserve">. Then </w:t>
      </w:r>
      <w:r w:rsidR="0021269E">
        <w:rPr>
          <w:rFonts w:cstheme="minorBidi"/>
          <w:szCs w:val="25"/>
          <w:lang w:val="en-US" w:bidi="th-TH"/>
        </w:rPr>
        <w:t xml:space="preserve">we move into the detail of design </w:t>
      </w:r>
      <w:r w:rsidR="002A70B2">
        <w:rPr>
          <w:rFonts w:cstheme="minorBidi"/>
          <w:szCs w:val="25"/>
          <w:lang w:val="en-US" w:bidi="th-TH"/>
        </w:rPr>
        <w:t>method</w:t>
      </w:r>
      <w:ins w:id="99" w:author="SemiA Petnathean" w:date="2020-09-13T17:04:00Z">
        <w:r w:rsidR="00DA7F60">
          <w:rPr>
            <w:rFonts w:cstheme="minorBidi"/>
            <w:szCs w:val="25"/>
            <w:lang w:val="en-US" w:bidi="th-TH"/>
          </w:rPr>
          <w:t xml:space="preserve"> in se</w:t>
        </w:r>
      </w:ins>
      <w:ins w:id="100" w:author="SemiA Petnathean" w:date="2020-09-13T17:05:00Z">
        <w:r w:rsidR="00DA7F60">
          <w:rPr>
            <w:rFonts w:cstheme="minorBidi"/>
            <w:szCs w:val="25"/>
            <w:lang w:val="en-US" w:bidi="th-TH"/>
          </w:rPr>
          <w:t>ction IV</w:t>
        </w:r>
      </w:ins>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for concept demonstration</w:t>
      </w:r>
      <w:ins w:id="101" w:author="SemiA Petnathean" w:date="2020-09-13T17:05:00Z">
        <w:r w:rsidR="00BC3C84">
          <w:rPr>
            <w:rFonts w:cstheme="minorBidi"/>
            <w:szCs w:val="25"/>
            <w:lang w:val="en-US" w:bidi="th-TH"/>
          </w:rPr>
          <w:t xml:space="preserve"> in section V</w:t>
        </w:r>
      </w:ins>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 wrap up the concept propose in this work</w:t>
      </w:r>
      <w:ins w:id="102" w:author="SemiA Petnathean" w:date="2020-09-13T17:05:00Z">
        <w:r w:rsidR="00D21A46">
          <w:rPr>
            <w:rFonts w:cstheme="minorBidi"/>
            <w:szCs w:val="25"/>
            <w:lang w:val="en-US" w:bidi="th-TH"/>
          </w:rPr>
          <w:t xml:space="preserve"> for conclusion in section VI</w:t>
        </w:r>
      </w:ins>
      <w:r w:rsidR="007230F9">
        <w:rPr>
          <w:rFonts w:cstheme="minorBidi"/>
          <w:szCs w:val="25"/>
          <w:lang w:val="en-US" w:bidi="th-TH"/>
        </w:rPr>
        <w:t xml:space="preserve"> and end with discussion for this work</w:t>
      </w:r>
      <w:ins w:id="103" w:author="SemiA Petnathean" w:date="2020-09-13T17:05:00Z">
        <w:r w:rsidR="00DB5F00">
          <w:rPr>
            <w:rFonts w:cstheme="minorBidi"/>
            <w:szCs w:val="25"/>
            <w:lang w:val="en-US" w:bidi="th-TH"/>
          </w:rPr>
          <w:t xml:space="preserve"> in section VII</w:t>
        </w:r>
      </w:ins>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5F1B180"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6A0C1B">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3D5BC2">
        <w:rPr>
          <w:rFonts w:cs="Angsana New"/>
          <w:szCs w:val="25"/>
          <w:lang w:bidi="th-TH"/>
        </w:rPr>
        <w:fldChar w:fldCharType="separate"/>
      </w:r>
      <w:r w:rsidR="00F750C3" w:rsidRPr="00F750C3">
        <w:rPr>
          <w:rFonts w:cs="Angsana New"/>
          <w:i w:val="0"/>
          <w:szCs w:val="25"/>
          <w:lang w:bidi="th-TH"/>
        </w:rPr>
        <w:t>[23]</w:t>
      </w:r>
      <w:r w:rsidR="003D5BC2">
        <w:rPr>
          <w:rFonts w:cs="Angsana New"/>
          <w:szCs w:val="25"/>
          <w:lang w:bidi="th-TH"/>
        </w:rPr>
        <w:fldChar w:fldCharType="end"/>
      </w:r>
    </w:p>
    <w:p w14:paraId="4595451B" w14:textId="49B82095"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ins w:id="104" w:author="SemiA Petnathean" w:date="2020-09-13T17:19:00Z">
        <w:r w:rsidR="00D25EB2" w:rsidRPr="00D25EB2">
          <w:rPr>
            <w:rFonts w:cstheme="minorBidi"/>
            <w:color w:val="7030A0"/>
            <w:szCs w:val="25"/>
            <w:lang w:bidi="th-TH"/>
          </w:rPr>
          <w:t xml:space="preserve"> </w:t>
        </w:r>
        <w:r w:rsidR="00D25EB2" w:rsidRPr="00B31E7D">
          <w:rPr>
            <w:rFonts w:cstheme="minorBidi"/>
            <w:color w:val="7030A0"/>
            <w:szCs w:val="25"/>
            <w:lang w:bidi="th-TH"/>
          </w:rPr>
          <w:t>(Conclude what they lack</w:t>
        </w:r>
        <w:r w:rsidR="00D25EB2">
          <w:rPr>
            <w:rFonts w:cstheme="minorBidi"/>
            <w:color w:val="7030A0"/>
            <w:szCs w:val="25"/>
            <w:lang w:bidi="th-TH"/>
          </w:rPr>
          <w:t xml:space="preserve"> according to challenge we mentioned before</w:t>
        </w:r>
        <w:r w:rsidR="00D25EB2">
          <w:rPr>
            <w:rFonts w:cstheme="minorBidi"/>
            <w:szCs w:val="25"/>
            <w:lang w:bidi="th-TH"/>
          </w:rPr>
          <w:t>)</w:t>
        </w:r>
      </w:ins>
    </w:p>
    <w:p w14:paraId="530BE842" w14:textId="3B4EE910" w:rsidR="0084491D" w:rsidRDefault="0023645E" w:rsidP="0084491D">
      <w:pPr>
        <w:pStyle w:val="Heading2"/>
      </w:pPr>
      <w:r>
        <w:t>“MedRec” prototype for electronic health records and medical research data</w:t>
      </w:r>
      <w:r w:rsidR="00224898">
        <w:t xml:space="preserve"> </w:t>
      </w:r>
      <w:r w:rsidR="00F04C37">
        <w:fldChar w:fldCharType="begin" w:fldLock="1"/>
      </w:r>
      <w:r w:rsidR="006A0C1B">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instrText>
      </w:r>
      <w:r w:rsidR="00F04C37">
        <w:fldChar w:fldCharType="separate"/>
      </w:r>
      <w:r w:rsidR="00F750C3" w:rsidRPr="00F750C3">
        <w:rPr>
          <w:i w:val="0"/>
        </w:rPr>
        <w:t>[24]</w:t>
      </w:r>
      <w:r w:rsidR="00F04C37">
        <w:fldChar w:fldCharType="end"/>
      </w:r>
    </w:p>
    <w:p w14:paraId="07586BFE" w14:textId="5AD8FC5C" w:rsidR="0023645E" w:rsidRPr="00682D2B" w:rsidDel="007312F0" w:rsidRDefault="0023645E" w:rsidP="0023645E">
      <w:pPr>
        <w:jc w:val="both"/>
        <w:rPr>
          <w:del w:id="105" w:author="SemiA Petnathean" w:date="2020-09-13T16:20:00Z"/>
          <w:rFonts w:cstheme="minorBidi"/>
          <w:szCs w:val="25"/>
          <w:cs/>
          <w:lang w:bidi="th-TH"/>
        </w:rPr>
      </w:pPr>
      <w:r>
        <w:t xml:space="preserve">      </w:t>
      </w:r>
      <w:r w:rsidR="00F434A4">
        <w:t xml:space="preserve">MedRec was proposed as </w:t>
      </w:r>
      <w:r w:rsidR="00AD523D">
        <w:t xml:space="preserve">a </w:t>
      </w:r>
      <w:r w:rsidR="00F434A4">
        <w:t>prototype for electronic health records</w:t>
      </w:r>
      <w:r w:rsidR="005261C9">
        <w:t xml:space="preserve"> by u</w:t>
      </w:r>
      <w:r w:rsidR="00141455">
        <w:t>tilize Ethereum’s</w:t>
      </w:r>
      <w:r w:rsidR="005261C9">
        <w:t xml:space="preserve"> smartcontract to </w:t>
      </w:r>
      <w:r w:rsidR="00A20C0C">
        <w:t xml:space="preserve">contain metadata about the record ownership, permissions </w:t>
      </w:r>
      <w:r w:rsidR="00A20C0C">
        <w:t>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MedRec was </w:t>
      </w:r>
      <w:r w:rsidR="008347FC">
        <w:t>built</w:t>
      </w:r>
      <w:r w:rsidR="00FF09F4">
        <w:t xml:space="preserve"> on the work of Zyskind et al.</w:t>
      </w:r>
      <w:r w:rsidR="006B618D">
        <w:fldChar w:fldCharType="begin" w:fldLock="1"/>
      </w:r>
      <w:r w:rsidR="006A0C1B">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F750C3" w:rsidRPr="00F750C3">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From MedRec, we adopt the concept of using Ethereum’s smartcontract to contain essential information that allow ability to discover data within Blockchain network.</w:t>
      </w:r>
    </w:p>
    <w:p w14:paraId="7E94AEC8" w14:textId="77777777" w:rsidR="0084491D" w:rsidRPr="0084491D" w:rsidRDefault="0084491D" w:rsidP="007312F0">
      <w:pPr>
        <w:jc w:val="both"/>
        <w:rPr>
          <w:rFonts w:cstheme="minorBidi"/>
          <w:lang w:bidi="th-TH"/>
        </w:rPr>
        <w:pPrChange w:id="106" w:author="SemiA Petnathean" w:date="2020-09-13T16:20:00Z">
          <w:pPr/>
        </w:pPrChange>
      </w:pP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C88AD04" w:rsidR="00131450" w:rsidRDefault="00131450" w:rsidP="00C975F5">
      <w:pPr>
        <w:jc w:val="both"/>
      </w:pPr>
      <w:r w:rsidRPr="00BA4BDE">
        <w:t xml:space="preserve">      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w:t>
      </w:r>
    </w:p>
    <w:p w14:paraId="1B336C6F" w14:textId="67F1E48E"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 share information. IHE promotes the coordinated use of established standards such as HL7 and DICOM</w:t>
      </w:r>
      <w:ins w:id="107" w:author="PCep" w:date="2020-09-11T14:14:00Z">
        <w:r w:rsidR="0049757A">
          <w:t xml:space="preserve"> [</w:t>
        </w:r>
        <w:r w:rsidR="0049757A" w:rsidRPr="0049757A">
          <w:rPr>
            <w:i/>
            <w:iCs/>
            <w:highlight w:val="yellow"/>
            <w:rPrChange w:id="108" w:author="PCep" w:date="2020-09-11T14:15:00Z">
              <w:rPr/>
            </w:rPrChange>
          </w:rPr>
          <w:t>Ref.</w:t>
        </w:r>
        <w:r w:rsidR="0049757A">
          <w:t>]</w:t>
        </w:r>
      </w:ins>
      <w:r w:rsidRPr="004906FE" w:rsidDel="00787F49">
        <w:t xml:space="preserve"> </w:t>
      </w:r>
      <w:r w:rsidRPr="004906FE">
        <w:t>to address specific clinical needs in support of optimal patient care. Systems developed in accordance with IHE communicate with one another better, are easier to implement, and enable care providers to use information more effectively. This help</w:t>
      </w:r>
      <w:r>
        <w:t>s</w:t>
      </w:r>
      <w:r w:rsidRPr="004906FE">
        <w:t xml:space="preserve"> enable seamless and secure access 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information needs. </w:t>
      </w:r>
      <w:r w:rsidR="006A0C1B">
        <w:fldChar w:fldCharType="begin" w:fldLock="1"/>
      </w:r>
      <w:r w:rsidR="00B824D2">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6A0C1B" w:rsidRPr="006A0C1B">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77777777" w:rsidR="00A467AF" w:rsidRDefault="00341727" w:rsidP="00D04BCA">
      <w:pPr>
        <w:jc w:val="both"/>
        <w:rPr>
          <w:ins w:id="109" w:author="SemiA Petnathean" w:date="2020-09-14T05:45:00Z"/>
        </w:rPr>
      </w:pPr>
      <w:r>
        <w:rPr>
          <w:rFonts w:cstheme="minorBidi"/>
          <w:szCs w:val="25"/>
          <w:lang w:bidi="th-TH"/>
        </w:rPr>
        <w:lastRenderedPageBreak/>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w:t>
      </w:r>
      <w:r w:rsidR="00F24961">
        <w:rPr>
          <w:rFonts w:cstheme="minorBidi"/>
          <w:noProof/>
          <w:szCs w:val="25"/>
          <w:lang w:bidi="th-TH"/>
        </w:rPr>
        <mc:AlternateContent>
          <mc:Choice Requires="wpg">
            <w:drawing>
              <wp:anchor distT="0" distB="0" distL="114300" distR="114300" simplePos="0" relativeHeight="251660288" behindDoc="0" locked="0" layoutInCell="1" allowOverlap="1" wp14:anchorId="3C9FBDD2" wp14:editId="53A0E9C4">
                <wp:simplePos x="0" y="0"/>
                <wp:positionH relativeFrom="column">
                  <wp:posOffset>766445</wp:posOffset>
                </wp:positionH>
                <wp:positionV relativeFrom="paragraph">
                  <wp:posOffset>142240</wp:posOffset>
                </wp:positionV>
                <wp:extent cx="4867275" cy="3095625"/>
                <wp:effectExtent l="0" t="0" r="9525" b="9525"/>
                <wp:wrapTopAndBottom/>
                <wp:docPr id="13" name="Group 13"/>
                <wp:cNvGraphicFramePr/>
                <a:graphic xmlns:a="http://schemas.openxmlformats.org/drawingml/2006/main">
                  <a:graphicData uri="http://schemas.microsoft.com/office/word/2010/wordprocessingGroup">
                    <wpg:wgp>
                      <wpg:cNvGrpSpPr/>
                      <wpg:grpSpPr>
                        <a:xfrm>
                          <a:off x="0" y="0"/>
                          <a:ext cx="4867275" cy="3095625"/>
                          <a:chOff x="0" y="0"/>
                          <a:chExt cx="4610100" cy="2877820"/>
                        </a:xfrm>
                      </wpg:grpSpPr>
                      <pic:pic xmlns:pic="http://schemas.openxmlformats.org/drawingml/2006/picture">
                        <pic:nvPicPr>
                          <pic:cNvPr id="1" name="Picture 1"/>
                          <pic:cNvPicPr>
                            <a:picLocks noChangeAspect="1"/>
                          </pic:cNvPicPr>
                        </pic:nvPicPr>
                        <pic:blipFill rotWithShape="1">
                          <a:blip r:embed="rId9"/>
                          <a:srcRect l="1000" t="4400" r="3181" b="4199"/>
                          <a:stretch/>
                        </pic:blipFill>
                        <pic:spPr bwMode="auto">
                          <a:xfrm>
                            <a:off x="0" y="0"/>
                            <a:ext cx="4610100"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277C40CD" w:rsidR="00D04BCA" w:rsidRPr="00D04BCA" w:rsidRDefault="00D04BCA" w:rsidP="00D04BCA">
                              <w:pPr>
                                <w:pStyle w:val="Caption"/>
                                <w:rPr>
                                  <w:color w:val="auto"/>
                                  <w:sz w:val="20"/>
                                  <w:szCs w:val="25"/>
                                  <w:rPrChange w:id="110" w:author="SemiA Petnathean" w:date="2020-09-14T05:28:00Z">
                                    <w:rPr>
                                      <w:szCs w:val="25"/>
                                    </w:rPr>
                                  </w:rPrChange>
                                </w:rPr>
                                <w:pPrChange w:id="111" w:author="SemiA Petnathean" w:date="2020-09-14T05:28:00Z">
                                  <w:pPr>
                                    <w:jc w:val="both"/>
                                  </w:pPr>
                                </w:pPrChange>
                              </w:pPr>
                              <w:bookmarkStart w:id="112" w:name="_Ref50953823"/>
                              <w:ins w:id="113" w:author="SemiA Petnathean" w:date="2020-09-14T05:28:00Z">
                                <w:r w:rsidRPr="00D04BCA">
                                  <w:rPr>
                                    <w:color w:val="auto"/>
                                    <w:rPrChange w:id="114" w:author="SemiA Petnathean" w:date="2020-09-14T05:28:00Z">
                                      <w:rPr/>
                                    </w:rPrChange>
                                  </w:rPr>
                                  <w:t xml:space="preserve">Figure </w:t>
                                </w:r>
                                <w:r w:rsidRPr="00D04BCA">
                                  <w:rPr>
                                    <w:color w:val="auto"/>
                                    <w:rPrChange w:id="115" w:author="SemiA Petnathean" w:date="2020-09-14T05:28:00Z">
                                      <w:rPr/>
                                    </w:rPrChange>
                                  </w:rPr>
                                  <w:fldChar w:fldCharType="begin"/>
                                </w:r>
                                <w:r w:rsidRPr="00D04BCA">
                                  <w:rPr>
                                    <w:color w:val="auto"/>
                                    <w:rPrChange w:id="116" w:author="SemiA Petnathean" w:date="2020-09-14T05:28:00Z">
                                      <w:rPr/>
                                    </w:rPrChange>
                                  </w:rPr>
                                  <w:instrText xml:space="preserve"> SEQ Figure \* ARABIC </w:instrText>
                                </w:r>
                              </w:ins>
                              <w:r w:rsidRPr="00D04BCA">
                                <w:rPr>
                                  <w:color w:val="auto"/>
                                  <w:rPrChange w:id="117" w:author="SemiA Petnathean" w:date="2020-09-14T05:28:00Z">
                                    <w:rPr/>
                                  </w:rPrChange>
                                </w:rPr>
                                <w:fldChar w:fldCharType="separate"/>
                              </w:r>
                              <w:ins w:id="118" w:author="SemiA Petnathean" w:date="2020-09-14T05:28:00Z">
                                <w:r w:rsidRPr="00D04BCA">
                                  <w:rPr>
                                    <w:noProof/>
                                    <w:color w:val="auto"/>
                                    <w:rPrChange w:id="119" w:author="SemiA Petnathean" w:date="2020-09-14T05:28:00Z">
                                      <w:rPr>
                                        <w:noProof/>
                                      </w:rPr>
                                    </w:rPrChange>
                                  </w:rPr>
                                  <w:t>1</w:t>
                                </w:r>
                                <w:r w:rsidRPr="00D04BCA">
                                  <w:rPr>
                                    <w:color w:val="auto"/>
                                    <w:rPrChange w:id="120" w:author="SemiA Petnathean" w:date="2020-09-14T05:28:00Z">
                                      <w:rPr/>
                                    </w:rPrChange>
                                  </w:rPr>
                                  <w:fldChar w:fldCharType="end"/>
                                </w:r>
                                <w:bookmarkEnd w:id="112"/>
                                <w:r w:rsidRPr="00D04BCA">
                                  <w:rPr>
                                    <w:color w:val="auto"/>
                                    <w:rPrChange w:id="121" w:author="SemiA Petnathean" w:date="2020-09-14T05:28:00Z">
                                      <w:rPr/>
                                    </w:rPrChange>
                                  </w:rPr>
                                  <w:t xml:space="preserve"> </w:t>
                                </w:r>
                                <w:r w:rsidRPr="00D04BCA">
                                  <w:rPr>
                                    <w:color w:val="auto"/>
                                    <w:rPrChange w:id="122" w:author="SemiA Petnathean" w:date="2020-09-14T05:28:00Z">
                                      <w:rPr/>
                                    </w:rPrChange>
                                  </w:rPr>
                                  <w:t>Cross-Enterprise Document Sharing – Set b</w:t>
                                </w:r>
                                <w:r w:rsidRPr="00D04BCA">
                                  <w:rPr>
                                    <w:color w:val="auto"/>
                                    <w:rPrChange w:id="123" w:author="SemiA Petnathean" w:date="2020-09-14T05:28:00Z">
                                      <w:rPr/>
                                    </w:rPrChange>
                                  </w:rPr>
                                  <w:t xml:space="preserve"> </w:t>
                                </w:r>
                                <w:r w:rsidRPr="00D04BCA">
                                  <w:rPr>
                                    <w:color w:val="auto"/>
                                    <w:rPrChange w:id="124" w:author="SemiA Petnathean" w:date="2020-09-14T05:28:00Z">
                                      <w:rPr/>
                                    </w:rPrChange>
                                  </w:rPr>
                                  <w:fldChar w:fldCharType="begin" w:fldLock="1"/>
                                </w:r>
                                <w:r w:rsidRPr="00D04BCA">
                                  <w:rPr>
                                    <w:color w:val="auto"/>
                                    <w:rPrChange w:id="125" w:author="SemiA Petnathean" w:date="2020-09-14T05:28:00Z">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26" w:author="SemiA Petnathean" w:date="2020-09-14T05:28:00Z">
                                      <w:rPr/>
                                    </w:rPrChange>
                                  </w:rPr>
                                  <w:fldChar w:fldCharType="separate"/>
                                </w:r>
                                <w:r w:rsidRPr="00D04BCA">
                                  <w:rPr>
                                    <w:i w:val="0"/>
                                    <w:noProof/>
                                    <w:color w:val="auto"/>
                                    <w:rPrChange w:id="127" w:author="SemiA Petnathean" w:date="2020-09-14T05:28:00Z">
                                      <w:rPr>
                                        <w:noProof/>
                                      </w:rPr>
                                    </w:rPrChange>
                                  </w:rPr>
                                  <w:t>[27]</w:t>
                                </w:r>
                                <w:r w:rsidRPr="00D04BCA">
                                  <w:rPr>
                                    <w:color w:val="auto"/>
                                    <w:rPrChange w:id="128" w:author="SemiA Petnathean" w:date="2020-09-14T05:28:00Z">
                                      <w:rPr/>
                                    </w:rPrChange>
                                  </w:rPr>
                                  <w:fldChar w:fldCharType="end"/>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1.2pt;width:383.25pt;height:243.75pt;z-index:251660288;mso-width-relative:margin;mso-height-relative:margin" coordsize="46101,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AACEIAABCAAAQhAoGICyNkq&#10;5oWzIQABCEAAAhCAAAQgAAEI1KQAcraa1EZbEIAABCAAAQhAAAIQgAAEKiaAnK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6101;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">
                  <v:imagedata r:id="rId10" o:title="" croptop="2884f" cropbottom="2752f" cropleft="655f" cropright="2085f"/>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277C40CD" w:rsidR="00D04BCA" w:rsidRPr="00D04BCA" w:rsidRDefault="00D04BCA" w:rsidP="00D04BCA">
                        <w:pPr>
                          <w:pStyle w:val="Caption"/>
                          <w:rPr>
                            <w:color w:val="auto"/>
                            <w:sz w:val="20"/>
                            <w:szCs w:val="25"/>
                            <w:rPrChange w:id="129" w:author="SemiA Petnathean" w:date="2020-09-14T05:28:00Z">
                              <w:rPr>
                                <w:szCs w:val="25"/>
                              </w:rPr>
                            </w:rPrChange>
                          </w:rPr>
                          <w:pPrChange w:id="130" w:author="SemiA Petnathean" w:date="2020-09-14T05:28:00Z">
                            <w:pPr>
                              <w:jc w:val="both"/>
                            </w:pPr>
                          </w:pPrChange>
                        </w:pPr>
                        <w:bookmarkStart w:id="131" w:name="_Ref50953823"/>
                        <w:ins w:id="132" w:author="SemiA Petnathean" w:date="2020-09-14T05:28:00Z">
                          <w:r w:rsidRPr="00D04BCA">
                            <w:rPr>
                              <w:color w:val="auto"/>
                              <w:rPrChange w:id="133" w:author="SemiA Petnathean" w:date="2020-09-14T05:28:00Z">
                                <w:rPr/>
                              </w:rPrChange>
                            </w:rPr>
                            <w:t xml:space="preserve">Figure </w:t>
                          </w:r>
                          <w:r w:rsidRPr="00D04BCA">
                            <w:rPr>
                              <w:color w:val="auto"/>
                              <w:rPrChange w:id="134" w:author="SemiA Petnathean" w:date="2020-09-14T05:28:00Z">
                                <w:rPr/>
                              </w:rPrChange>
                            </w:rPr>
                            <w:fldChar w:fldCharType="begin"/>
                          </w:r>
                          <w:r w:rsidRPr="00D04BCA">
                            <w:rPr>
                              <w:color w:val="auto"/>
                              <w:rPrChange w:id="135" w:author="SemiA Petnathean" w:date="2020-09-14T05:28:00Z">
                                <w:rPr/>
                              </w:rPrChange>
                            </w:rPr>
                            <w:instrText xml:space="preserve"> SEQ Figure \* ARABIC </w:instrText>
                          </w:r>
                        </w:ins>
                        <w:r w:rsidRPr="00D04BCA">
                          <w:rPr>
                            <w:color w:val="auto"/>
                            <w:rPrChange w:id="136" w:author="SemiA Petnathean" w:date="2020-09-14T05:28:00Z">
                              <w:rPr/>
                            </w:rPrChange>
                          </w:rPr>
                          <w:fldChar w:fldCharType="separate"/>
                        </w:r>
                        <w:ins w:id="137" w:author="SemiA Petnathean" w:date="2020-09-14T05:28:00Z">
                          <w:r w:rsidRPr="00D04BCA">
                            <w:rPr>
                              <w:noProof/>
                              <w:color w:val="auto"/>
                              <w:rPrChange w:id="138" w:author="SemiA Petnathean" w:date="2020-09-14T05:28:00Z">
                                <w:rPr>
                                  <w:noProof/>
                                </w:rPr>
                              </w:rPrChange>
                            </w:rPr>
                            <w:t>1</w:t>
                          </w:r>
                          <w:r w:rsidRPr="00D04BCA">
                            <w:rPr>
                              <w:color w:val="auto"/>
                              <w:rPrChange w:id="139" w:author="SemiA Petnathean" w:date="2020-09-14T05:28:00Z">
                                <w:rPr/>
                              </w:rPrChange>
                            </w:rPr>
                            <w:fldChar w:fldCharType="end"/>
                          </w:r>
                          <w:bookmarkEnd w:id="131"/>
                          <w:r w:rsidRPr="00D04BCA">
                            <w:rPr>
                              <w:color w:val="auto"/>
                              <w:rPrChange w:id="140" w:author="SemiA Petnathean" w:date="2020-09-14T05:28:00Z">
                                <w:rPr/>
                              </w:rPrChange>
                            </w:rPr>
                            <w:t xml:space="preserve"> </w:t>
                          </w:r>
                          <w:r w:rsidRPr="00D04BCA">
                            <w:rPr>
                              <w:color w:val="auto"/>
                              <w:rPrChange w:id="141" w:author="SemiA Petnathean" w:date="2020-09-14T05:28:00Z">
                                <w:rPr/>
                              </w:rPrChange>
                            </w:rPr>
                            <w:t>Cross-Enterprise Document Sharing – Set b</w:t>
                          </w:r>
                          <w:r w:rsidRPr="00D04BCA">
                            <w:rPr>
                              <w:color w:val="auto"/>
                              <w:rPrChange w:id="142" w:author="SemiA Petnathean" w:date="2020-09-14T05:28:00Z">
                                <w:rPr/>
                              </w:rPrChange>
                            </w:rPr>
                            <w:t xml:space="preserve"> </w:t>
                          </w:r>
                          <w:r w:rsidRPr="00D04BCA">
                            <w:rPr>
                              <w:color w:val="auto"/>
                              <w:rPrChange w:id="143" w:author="SemiA Petnathean" w:date="2020-09-14T05:28:00Z">
                                <w:rPr/>
                              </w:rPrChange>
                            </w:rPr>
                            <w:fldChar w:fldCharType="begin" w:fldLock="1"/>
                          </w:r>
                          <w:r w:rsidRPr="00D04BCA">
                            <w:rPr>
                              <w:color w:val="auto"/>
                              <w:rPrChange w:id="144" w:author="SemiA Petnathean" w:date="2020-09-14T05:28:00Z">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45" w:author="SemiA Petnathean" w:date="2020-09-14T05:28:00Z">
                                <w:rPr/>
                              </w:rPrChange>
                            </w:rPr>
                            <w:fldChar w:fldCharType="separate"/>
                          </w:r>
                          <w:r w:rsidRPr="00D04BCA">
                            <w:rPr>
                              <w:i w:val="0"/>
                              <w:noProof/>
                              <w:color w:val="auto"/>
                              <w:rPrChange w:id="146" w:author="SemiA Petnathean" w:date="2020-09-14T05:28:00Z">
                                <w:rPr>
                                  <w:noProof/>
                                </w:rPr>
                              </w:rPrChange>
                            </w:rPr>
                            <w:t>[27]</w:t>
                          </w:r>
                          <w:r w:rsidRPr="00D04BCA">
                            <w:rPr>
                              <w:color w:val="auto"/>
                              <w:rPrChange w:id="147" w:author="SemiA Petnathean" w:date="2020-09-14T05:28:00Z">
                                <w:rPr/>
                              </w:rPrChange>
                            </w:rPr>
                            <w:fldChar w:fldCharType="end"/>
                          </w:r>
                        </w:ins>
                      </w:p>
                    </w:txbxContent>
                  </v:textbox>
                </v:shape>
                <w10:wrap type="topAndBottom"/>
              </v:group>
            </w:pict>
          </mc:Fallback>
        </mc:AlternateContent>
      </w:r>
      <w:r w:rsidR="005D329C">
        <w:rPr>
          <w:rFonts w:cstheme="minorBidi"/>
          <w:szCs w:val="25"/>
          <w:lang w:bidi="th-TH"/>
        </w:rPr>
        <w:t>“Cross-Enterprise Document Sharing Profile (XDS.b)”</w:t>
      </w:r>
      <w:r w:rsidR="00B824D2">
        <w:rPr>
          <w:rFonts w:cstheme="minorBidi"/>
          <w:szCs w:val="25"/>
          <w:lang w:bidi="th-TH"/>
        </w:rPr>
        <w:t xml:space="preserve"> </w:t>
      </w:r>
      <w:r w:rsidR="00B824D2">
        <w:rPr>
          <w:rFonts w:cstheme="minorBidi"/>
          <w:szCs w:val="25"/>
          <w:lang w:bidi="th-TH"/>
        </w:rPr>
        <w:fldChar w:fldCharType="begin" w:fldLock="1"/>
      </w:r>
      <w:r w:rsidR="002011D8">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B824D2" w:rsidRPr="00B824D2">
        <w:rPr>
          <w:rFonts w:cstheme="minorBidi"/>
          <w:noProof/>
          <w:szCs w:val="25"/>
          <w:lang w:bidi="th-TH"/>
        </w:rPr>
        <w:t>[27]</w:t>
      </w:r>
      <w:r w:rsidR="00B824D2">
        <w:rPr>
          <w:rFonts w:cstheme="minorBidi"/>
          <w:szCs w:val="25"/>
          <w:lang w:bidi="th-TH"/>
        </w:rPr>
        <w:fldChar w:fldCharType="end"/>
      </w:r>
      <w:r>
        <w:rPr>
          <w:rFonts w:cstheme="minorBidi"/>
          <w:szCs w:val="25"/>
          <w:lang w:bidi="th-TH"/>
        </w:rPr>
        <w:t xml:space="preserve">. </w:t>
      </w:r>
      <w:r w:rsidR="00160F61" w:rsidRPr="00BA4BDE">
        <w:t xml:space="preserve">The main goal of XDS.b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 stored in the system of other enterprise 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By specified format of transactions and method for each system to communicate with each other, XDS.b make sure that all the systems within the network can communicate with each other in the same way. This allow document consumer and user in the network to share health document with each other and put it to use as needed efficiently.</w:t>
      </w:r>
      <w:ins w:id="148" w:author="PCep" w:date="2020-09-11T14:15:00Z">
        <w:r w:rsidR="0076086D">
          <w:t xml:space="preserve"> </w:t>
        </w:r>
      </w:ins>
    </w:p>
    <w:p w14:paraId="033F0D4D" w14:textId="2A9394BA" w:rsidR="00C975F5" w:rsidDel="00D04BCA" w:rsidRDefault="00595DD8" w:rsidP="00A467AF">
      <w:pPr>
        <w:ind w:firstLine="284"/>
        <w:jc w:val="both"/>
        <w:rPr>
          <w:del w:id="149" w:author="SemiA Petnathean" w:date="2020-09-14T05:28:00Z"/>
        </w:rPr>
        <w:pPrChange w:id="150" w:author="SemiA Petnathean" w:date="2020-09-14T05:46:00Z">
          <w:pPr>
            <w:jc w:val="both"/>
          </w:pPr>
        </w:pPrChange>
      </w:pPr>
      <w:ins w:id="151" w:author="SemiA Petnathean" w:date="2020-09-14T04:57:00Z">
        <w:r>
          <w:rPr>
            <w:rFonts w:cstheme="minorBidi"/>
            <w:szCs w:val="25"/>
            <w:lang w:bidi="th-TH"/>
          </w:rPr>
          <w:t>In</w:t>
        </w:r>
      </w:ins>
      <w:ins w:id="152" w:author="SemiA Petnathean" w:date="2020-09-14T05:30:00Z">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r w:rsidR="0094388C">
          <w:rPr>
            <w:rFonts w:cstheme="minorBidi"/>
            <w:szCs w:val="25"/>
            <w:lang w:bidi="th-TH"/>
          </w:rPr>
        </w:r>
      </w:ins>
      <w:r w:rsidR="0094388C">
        <w:rPr>
          <w:rFonts w:cstheme="minorBidi"/>
          <w:szCs w:val="25"/>
          <w:lang w:bidi="th-TH"/>
        </w:rPr>
        <w:fldChar w:fldCharType="separate"/>
      </w:r>
      <w:ins w:id="153" w:author="SemiA Petnathean" w:date="2020-09-14T05:30:00Z">
        <w:r w:rsidR="0094388C" w:rsidRPr="00D04BCA">
          <w:rPr>
            <w:rPrChange w:id="154" w:author="SemiA Petnathean" w:date="2020-09-14T05:28:00Z">
              <w:rPr/>
            </w:rPrChange>
          </w:rPr>
          <w:t xml:space="preserve">Figure </w:t>
        </w:r>
        <w:r w:rsidR="0094388C" w:rsidRPr="00D04BCA">
          <w:rPr>
            <w:noProof/>
            <w:rPrChange w:id="155" w:author="SemiA Petnathean" w:date="2020-09-14T05:28:00Z">
              <w:rPr>
                <w:noProof/>
              </w:rPr>
            </w:rPrChange>
          </w:rPr>
          <w:t>1</w:t>
        </w:r>
        <w:r w:rsidR="0094388C">
          <w:rPr>
            <w:rFonts w:cstheme="minorBidi"/>
            <w:szCs w:val="25"/>
            <w:lang w:bidi="th-TH"/>
          </w:rPr>
          <w:fldChar w:fldCharType="end"/>
        </w:r>
      </w:ins>
      <w:ins w:id="156" w:author="SemiA Petnathean" w:date="2020-09-14T04:57:00Z">
        <w:r>
          <w:rPr>
            <w:rFonts w:cstheme="minorBidi"/>
            <w:szCs w:val="25"/>
            <w:lang w:bidi="th-TH"/>
          </w:rPr>
          <w:t xml:space="preserve">, </w:t>
        </w:r>
      </w:ins>
      <w:ins w:id="157" w:author="SemiA Petnathean" w:date="2020-09-14T05:02:00Z">
        <w:r>
          <w:rPr>
            <w:rFonts w:cstheme="minorBidi"/>
            <w:szCs w:val="25"/>
            <w:lang w:bidi="th-TH"/>
          </w:rPr>
          <w:t>each XDS “Actor” represent machine or software which take the role</w:t>
        </w:r>
      </w:ins>
      <w:ins w:id="158" w:author="SemiA Petnathean" w:date="2020-09-14T05:03:00Z">
        <w:r>
          <w:rPr>
            <w:rFonts w:cstheme="minorBidi"/>
            <w:szCs w:val="25"/>
            <w:lang w:bidi="th-TH"/>
          </w:rPr>
          <w:t xml:space="preserve"> in XDS.b Profile. </w:t>
        </w:r>
      </w:ins>
      <w:ins w:id="159" w:author="SemiA Petnathean" w:date="2020-09-14T05:02:00Z">
        <w:r>
          <w:rPr>
            <w:rFonts w:cstheme="minorBidi"/>
            <w:szCs w:val="25"/>
            <w:lang w:bidi="th-TH"/>
          </w:rPr>
          <w:t>H</w:t>
        </w:r>
      </w:ins>
      <w:ins w:id="160" w:author="SemiA Petnathean" w:date="2020-09-14T04:57:00Z">
        <w:r>
          <w:rPr>
            <w:rFonts w:cstheme="minorBidi"/>
            <w:szCs w:val="25"/>
            <w:lang w:bidi="th-TH"/>
          </w:rPr>
          <w:t>ealth document</w:t>
        </w:r>
      </w:ins>
      <w:ins w:id="161" w:author="SemiA Petnathean" w:date="2020-09-14T04:59:00Z">
        <w:r>
          <w:rPr>
            <w:rFonts w:cstheme="minorBidi"/>
            <w:szCs w:val="25"/>
            <w:lang w:bidi="th-TH"/>
          </w:rPr>
          <w:t xml:space="preserve"> and its META-data attributes</w:t>
        </w:r>
      </w:ins>
      <w:ins w:id="162" w:author="SemiA Petnathean" w:date="2020-09-14T04:57:00Z">
        <w:r>
          <w:rPr>
            <w:rFonts w:cstheme="minorBidi"/>
            <w:szCs w:val="25"/>
            <w:lang w:bidi="th-TH"/>
          </w:rPr>
          <w:t xml:space="preserve"> initially generated from Document Source Actor such as X-ray m</w:t>
        </w:r>
      </w:ins>
      <w:ins w:id="163" w:author="SemiA Petnathean" w:date="2020-09-14T04:58:00Z">
        <w:r>
          <w:rPr>
            <w:rFonts w:cstheme="minorBidi"/>
            <w:szCs w:val="25"/>
            <w:lang w:bidi="th-TH"/>
          </w:rPr>
          <w:t xml:space="preserve">achine, physician terminal, </w:t>
        </w:r>
      </w:ins>
      <w:ins w:id="164" w:author="SemiA Petnathean" w:date="2020-09-14T05:03:00Z">
        <w:r w:rsidR="00000576">
          <w:rPr>
            <w:rFonts w:cstheme="minorBidi"/>
            <w:szCs w:val="25"/>
            <w:lang w:bidi="th-TH"/>
          </w:rPr>
          <w:t>etc.</w:t>
        </w:r>
      </w:ins>
      <w:ins w:id="165" w:author="SemiA Petnathean" w:date="2020-09-14T04:58:00Z">
        <w:r>
          <w:rPr>
            <w:rFonts w:cstheme="minorBidi"/>
            <w:szCs w:val="25"/>
            <w:lang w:bidi="th-TH"/>
          </w:rPr>
          <w:t xml:space="preserve"> The generated document</w:t>
        </w:r>
      </w:ins>
      <w:ins w:id="166" w:author="SemiA Petnathean" w:date="2020-09-14T04:59:00Z">
        <w:r>
          <w:rPr>
            <w:rFonts w:cstheme="minorBidi"/>
            <w:szCs w:val="25"/>
            <w:lang w:bidi="th-TH"/>
          </w:rPr>
          <w:t xml:space="preserve"> and its META then </w:t>
        </w:r>
      </w:ins>
      <w:ins w:id="167" w:author="SemiA Petnathean" w:date="2020-09-14T05:01:00Z">
        <w:r>
          <w:rPr>
            <w:rFonts w:cstheme="minorBidi"/>
            <w:szCs w:val="25"/>
            <w:lang w:bidi="th-TH"/>
          </w:rPr>
          <w:t>store</w:t>
        </w:r>
      </w:ins>
      <w:ins w:id="168" w:author="SemiA Petnathean" w:date="2020-09-14T05:02:00Z">
        <w:r>
          <w:rPr>
            <w:rFonts w:cstheme="minorBidi"/>
            <w:szCs w:val="25"/>
            <w:lang w:bidi="th-TH"/>
          </w:rPr>
          <w:t xml:space="preserve"> in</w:t>
        </w:r>
      </w:ins>
      <w:ins w:id="169" w:author="SemiA Petnathean" w:date="2020-09-14T05:00:00Z">
        <w:r>
          <w:rPr>
            <w:rFonts w:cstheme="minorBidi"/>
            <w:szCs w:val="25"/>
            <w:lang w:bidi="th-TH"/>
          </w:rPr>
          <w:t xml:space="preserve"> Document Repository</w:t>
        </w:r>
      </w:ins>
      <w:ins w:id="170" w:author="SemiA Petnathean" w:date="2020-09-14T05:02:00Z">
        <w:r>
          <w:rPr>
            <w:rFonts w:cstheme="minorBidi"/>
            <w:szCs w:val="25"/>
            <w:lang w:bidi="th-TH"/>
          </w:rPr>
          <w:t xml:space="preserve"> Actor</w:t>
        </w:r>
      </w:ins>
      <w:ins w:id="171" w:author="SemiA Petnathean" w:date="2020-09-14T05:00:00Z">
        <w:r>
          <w:rPr>
            <w:rFonts w:cstheme="minorBidi"/>
            <w:szCs w:val="25"/>
            <w:lang w:bidi="th-TH"/>
          </w:rPr>
          <w:t xml:space="preserve"> via Provide &amp; Register Document Set-b [ITI-41] tra</w:t>
        </w:r>
      </w:ins>
      <w:ins w:id="172" w:author="SemiA Petnathean" w:date="2020-09-14T05:01:00Z">
        <w:r>
          <w:rPr>
            <w:rFonts w:cstheme="minorBidi"/>
            <w:szCs w:val="25"/>
            <w:lang w:bidi="th-TH"/>
          </w:rPr>
          <w:t>nsaction</w:t>
        </w:r>
      </w:ins>
      <w:ins w:id="173" w:author="SemiA Petnathean" w:date="2020-09-14T05:03:00Z">
        <w:r w:rsidR="00000576">
          <w:rPr>
            <w:rFonts w:cstheme="minorBidi"/>
            <w:szCs w:val="25"/>
            <w:lang w:bidi="th-TH"/>
          </w:rPr>
          <w:t xml:space="preserve">. </w:t>
        </w:r>
      </w:ins>
      <w:ins w:id="174" w:author="SemiA Petnathean" w:date="2020-09-14T05:04:00Z">
        <w:r w:rsidR="00000576">
          <w:rPr>
            <w:rFonts w:cstheme="minorBidi"/>
            <w:szCs w:val="25"/>
            <w:lang w:bidi="th-TH"/>
          </w:rPr>
          <w:t xml:space="preserve">The actor mostly referred to </w:t>
        </w:r>
      </w:ins>
      <w:ins w:id="175" w:author="SemiA Petnathean" w:date="2020-09-14T05:05:00Z">
        <w:r w:rsidR="00000576">
          <w:rPr>
            <w:rFonts w:cstheme="minorBidi"/>
            <w:szCs w:val="25"/>
            <w:lang w:bidi="th-TH"/>
          </w:rPr>
          <w:t xml:space="preserve">database or server which keep health document available and ready for usage in healthcare operation. </w:t>
        </w:r>
      </w:ins>
      <w:ins w:id="176" w:author="SemiA Petnathean" w:date="2020-09-14T05:06:00Z">
        <w:r w:rsidR="00000576">
          <w:rPr>
            <w:rFonts w:cstheme="minorBidi"/>
            <w:szCs w:val="25"/>
            <w:lang w:bidi="th-TH"/>
          </w:rPr>
          <w:t xml:space="preserve">After that, Document Repository Actor register META-data attributes of stored document </w:t>
        </w:r>
      </w:ins>
      <w:ins w:id="177" w:author="SemiA Petnathean" w:date="2020-09-14T05:07:00Z">
        <w:r w:rsidR="00000576">
          <w:rPr>
            <w:rFonts w:cstheme="minorBidi"/>
            <w:szCs w:val="25"/>
            <w:lang w:bidi="th-TH"/>
          </w:rPr>
          <w:t>to Document Registry Actor via Register Document Set-b [ITI-</w:t>
        </w:r>
      </w:ins>
      <w:ins w:id="178" w:author="SemiA Petnathean" w:date="2020-09-14T05:08:00Z">
        <w:r w:rsidR="00000576">
          <w:rPr>
            <w:rFonts w:cstheme="minorBidi"/>
            <w:szCs w:val="25"/>
            <w:lang w:bidi="th-TH"/>
          </w:rPr>
          <w:t>4</w:t>
        </w:r>
      </w:ins>
      <w:ins w:id="179" w:author="SemiA Petnathean" w:date="2020-09-14T05:19:00Z">
        <w:r w:rsidR="002C0AAF">
          <w:rPr>
            <w:rFonts w:cstheme="minorBidi"/>
            <w:szCs w:val="25"/>
            <w:lang w:bidi="th-TH"/>
          </w:rPr>
          <w:t>2</w:t>
        </w:r>
      </w:ins>
      <w:ins w:id="180" w:author="SemiA Petnathean" w:date="2020-09-14T05:08:00Z">
        <w:r w:rsidR="00000576">
          <w:rPr>
            <w:rFonts w:cstheme="minorBidi"/>
            <w:szCs w:val="25"/>
            <w:lang w:bidi="th-TH"/>
          </w:rPr>
          <w:t xml:space="preserve">] transaction. The META-data attributes will contain information essential for Document Consumer Actor to </w:t>
        </w:r>
      </w:ins>
      <w:ins w:id="181" w:author="SemiA Petnathean" w:date="2020-09-14T05:09:00Z">
        <w:r w:rsidR="00000576">
          <w:rPr>
            <w:rFonts w:cstheme="minorBidi"/>
            <w:szCs w:val="25"/>
            <w:lang w:bidi="th-TH"/>
          </w:rPr>
          <w:t xml:space="preserve">discover health document available within XDS Affinity Domain and </w:t>
        </w:r>
      </w:ins>
      <w:ins w:id="182" w:author="SemiA Petnathean" w:date="2020-09-14T05:12:00Z">
        <w:r w:rsidR="00000576">
          <w:rPr>
            <w:rFonts w:cstheme="minorBidi"/>
            <w:szCs w:val="25"/>
            <w:lang w:bidi="th-TH"/>
          </w:rPr>
          <w:t xml:space="preserve">enable interoperability between corresponding software. </w:t>
        </w:r>
        <w:r w:rsidR="00223ECB">
          <w:rPr>
            <w:rFonts w:cstheme="minorBidi"/>
            <w:szCs w:val="25"/>
            <w:lang w:bidi="th-TH"/>
          </w:rPr>
          <w:t>Document Consumer Actor will</w:t>
        </w:r>
      </w:ins>
      <w:ins w:id="183" w:author="SemiA Petnathean" w:date="2020-09-14T05:14:00Z">
        <w:r w:rsidR="00223ECB">
          <w:rPr>
            <w:rFonts w:cstheme="minorBidi"/>
            <w:szCs w:val="25"/>
            <w:lang w:bidi="th-TH"/>
          </w:rPr>
          <w:t xml:space="preserve"> </w:t>
        </w:r>
      </w:ins>
      <w:ins w:id="184" w:author="SemiA Petnathean" w:date="2020-09-14T05:13:00Z">
        <w:r w:rsidR="00223ECB">
          <w:rPr>
            <w:rFonts w:cstheme="minorBidi"/>
            <w:szCs w:val="25"/>
            <w:lang w:bidi="th-TH"/>
          </w:rPr>
          <w:t>query</w:t>
        </w:r>
      </w:ins>
      <w:ins w:id="185" w:author="SemiA Petnathean" w:date="2020-09-14T05:16:00Z">
        <w:r w:rsidR="00223ECB">
          <w:rPr>
            <w:rFonts w:cstheme="minorBidi"/>
            <w:szCs w:val="25"/>
            <w:lang w:bidi="th-TH"/>
          </w:rPr>
          <w:t xml:space="preserve"> </w:t>
        </w:r>
      </w:ins>
      <w:ins w:id="186" w:author="SemiA Petnathean" w:date="2020-09-14T05:13:00Z">
        <w:r w:rsidR="00223ECB">
          <w:rPr>
            <w:rFonts w:cstheme="minorBidi"/>
            <w:szCs w:val="25"/>
            <w:lang w:bidi="th-TH"/>
          </w:rPr>
          <w:t xml:space="preserve">for information of </w:t>
        </w:r>
      </w:ins>
      <w:ins w:id="187" w:author="SemiA Petnathean" w:date="2020-09-14T05:16:00Z">
        <w:r w:rsidR="00223ECB">
          <w:rPr>
            <w:rFonts w:cstheme="minorBidi"/>
            <w:szCs w:val="25"/>
            <w:lang w:bidi="th-TH"/>
          </w:rPr>
          <w:t>registered</w:t>
        </w:r>
      </w:ins>
      <w:ins w:id="188" w:author="SemiA Petnathean" w:date="2020-09-14T05:13:00Z">
        <w:r w:rsidR="00223ECB">
          <w:rPr>
            <w:rFonts w:cstheme="minorBidi"/>
            <w:szCs w:val="25"/>
            <w:lang w:bidi="th-TH"/>
          </w:rPr>
          <w:t xml:space="preserve"> document</w:t>
        </w:r>
      </w:ins>
      <w:ins w:id="189" w:author="SemiA Petnathean" w:date="2020-09-14T05:16:00Z">
        <w:r w:rsidR="00223ECB">
          <w:rPr>
            <w:rFonts w:cstheme="minorBidi"/>
            <w:szCs w:val="25"/>
            <w:lang w:bidi="th-TH"/>
          </w:rPr>
          <w:t xml:space="preserve"> in Document Registry Actor</w:t>
        </w:r>
      </w:ins>
      <w:ins w:id="190" w:author="SemiA Petnathean" w:date="2020-09-14T05:13:00Z">
        <w:r w:rsidR="00223ECB">
          <w:rPr>
            <w:rFonts w:cstheme="minorBidi"/>
            <w:szCs w:val="25"/>
            <w:lang w:bidi="th-TH"/>
          </w:rPr>
          <w:t xml:space="preserve"> </w:t>
        </w:r>
      </w:ins>
      <w:ins w:id="191" w:author="SemiA Petnathean" w:date="2020-09-14T05:14:00Z">
        <w:r w:rsidR="00223ECB">
          <w:rPr>
            <w:rFonts w:cstheme="minorBidi"/>
            <w:szCs w:val="25"/>
            <w:lang w:bidi="th-TH"/>
          </w:rPr>
          <w:t>via Regi</w:t>
        </w:r>
      </w:ins>
      <w:ins w:id="192" w:author="SemiA Petnathean" w:date="2020-09-14T05:15:00Z">
        <w:r w:rsidR="00223ECB">
          <w:rPr>
            <w:rFonts w:cstheme="minorBidi"/>
            <w:szCs w:val="25"/>
            <w:lang w:bidi="th-TH"/>
          </w:rPr>
          <w:t>stry Stored Query [ITI-18] transaction.</w:t>
        </w:r>
      </w:ins>
      <w:ins w:id="193" w:author="SemiA Petnathean" w:date="2020-09-14T05:17:00Z">
        <w:r w:rsidR="0057136C">
          <w:rPr>
            <w:rFonts w:cstheme="minorBidi"/>
            <w:szCs w:val="25"/>
            <w:lang w:bidi="th-TH"/>
          </w:rPr>
          <w:t xml:space="preserve"> Document Registry then return query result to Document Consumer Actor via transaction following ITI-18 format.</w:t>
        </w:r>
      </w:ins>
      <w:ins w:id="194" w:author="SemiA Petnathean" w:date="2020-09-14T05:18:00Z">
        <w:r w:rsidR="002C0AAF">
          <w:rPr>
            <w:rFonts w:cstheme="minorBidi"/>
            <w:szCs w:val="25"/>
            <w:lang w:bidi="th-TH"/>
          </w:rPr>
          <w:t xml:space="preserve"> Eventually, Document Consumer Actor use information provided by query result to retrieve </w:t>
        </w:r>
      </w:ins>
      <w:ins w:id="195" w:author="SemiA Petnathean" w:date="2020-09-14T05:19:00Z">
        <w:r w:rsidR="002C0AAF">
          <w:rPr>
            <w:rFonts w:cstheme="minorBidi"/>
            <w:szCs w:val="25"/>
            <w:lang w:bidi="th-TH"/>
          </w:rPr>
          <w:t xml:space="preserve">the document from its repository using Retrieve Document Set </w:t>
        </w:r>
      </w:ins>
      <w:ins w:id="196" w:author="SemiA Petnathean" w:date="2020-09-14T05:20:00Z">
        <w:r w:rsidR="002C0AAF">
          <w:rPr>
            <w:rFonts w:cstheme="minorBidi"/>
            <w:szCs w:val="25"/>
            <w:lang w:bidi="th-TH"/>
          </w:rPr>
          <w:t>[ITI-43]</w:t>
        </w:r>
      </w:ins>
      <w:ins w:id="197" w:author="SemiA Petnathean" w:date="2020-09-14T05:21:00Z">
        <w:r w:rsidR="00B220A8">
          <w:rPr>
            <w:rFonts w:cstheme="minorBidi"/>
            <w:szCs w:val="25"/>
            <w:lang w:bidi="th-TH"/>
          </w:rPr>
          <w:t xml:space="preserve"> transaction. It is expected that Document Repository Actor response</w:t>
        </w:r>
      </w:ins>
      <w:ins w:id="198" w:author="SemiA Petnathean" w:date="2020-09-14T05:23:00Z">
        <w:r w:rsidR="00360548">
          <w:rPr>
            <w:rFonts w:cstheme="minorBidi"/>
            <w:szCs w:val="25"/>
            <w:lang w:bidi="th-TH"/>
          </w:rPr>
          <w:t xml:space="preserve"> to the request</w:t>
        </w:r>
      </w:ins>
      <w:ins w:id="199" w:author="SemiA Petnathean" w:date="2020-09-14T05:21:00Z">
        <w:r w:rsidR="00B220A8">
          <w:rPr>
            <w:rFonts w:cstheme="minorBidi"/>
            <w:szCs w:val="25"/>
            <w:lang w:bidi="th-TH"/>
          </w:rPr>
          <w:t xml:space="preserve"> by sending </w:t>
        </w:r>
      </w:ins>
      <w:ins w:id="200" w:author="SemiA Petnathean" w:date="2020-09-14T05:22:00Z">
        <w:r w:rsidR="00B220A8">
          <w:rPr>
            <w:rFonts w:cstheme="minorBidi"/>
            <w:szCs w:val="25"/>
            <w:lang w:bidi="th-TH"/>
          </w:rPr>
          <w:t xml:space="preserve">copy of the document back to </w:t>
        </w:r>
      </w:ins>
      <w:ins w:id="201" w:author="SemiA Petnathean" w:date="2020-09-14T05:23:00Z">
        <w:r w:rsidR="00695A3B">
          <w:rPr>
            <w:rFonts w:cstheme="minorBidi"/>
            <w:szCs w:val="25"/>
            <w:lang w:bidi="th-TH"/>
          </w:rPr>
          <w:t>the</w:t>
        </w:r>
      </w:ins>
      <w:ins w:id="202" w:author="SemiA Petnathean" w:date="2020-09-14T05:22:00Z">
        <w:r w:rsidR="00B220A8">
          <w:rPr>
            <w:rFonts w:cstheme="minorBidi"/>
            <w:szCs w:val="25"/>
            <w:lang w:bidi="th-TH"/>
          </w:rPr>
          <w:t xml:space="preserve"> Document Consumer Actor.</w:t>
        </w:r>
      </w:ins>
      <w:ins w:id="203" w:author="SemiA Petnathean" w:date="2020-09-14T05:23:00Z">
        <w:r w:rsidR="00D04BCA">
          <w:rPr>
            <w:rFonts w:cstheme="minorBidi"/>
            <w:szCs w:val="25"/>
            <w:lang w:bidi="th-TH"/>
          </w:rPr>
          <w:t xml:space="preserve"> For On-Demand Docu</w:t>
        </w:r>
      </w:ins>
      <w:ins w:id="204" w:author="SemiA Petnathean" w:date="2020-09-14T05:24:00Z">
        <w:r w:rsidR="00D04BCA">
          <w:rPr>
            <w:rFonts w:cstheme="minorBidi"/>
            <w:szCs w:val="25"/>
            <w:lang w:bidi="th-TH"/>
          </w:rPr>
          <w:t>ment Source, it is equivalent to Document Repository Actor as both</w:t>
        </w:r>
      </w:ins>
      <w:ins w:id="205" w:author="SemiA Petnathean" w:date="2020-09-14T05:25:00Z">
        <w:r w:rsidR="00D04BCA">
          <w:rPr>
            <w:rFonts w:cstheme="minorBidi"/>
            <w:szCs w:val="25"/>
            <w:lang w:bidi="th-TH"/>
          </w:rPr>
          <w:t xml:space="preserve"> are where Document Consumer retrieve </w:t>
        </w:r>
      </w:ins>
      <w:ins w:id="206" w:author="SemiA Petnathean" w:date="2020-09-14T05:26:00Z">
        <w:r w:rsidR="00D04BCA">
          <w:rPr>
            <w:rFonts w:cstheme="minorBidi"/>
            <w:szCs w:val="25"/>
            <w:lang w:bidi="th-TH"/>
          </w:rPr>
          <w:t>those documents</w:t>
        </w:r>
      </w:ins>
      <w:ins w:id="207" w:author="SemiA Petnathean" w:date="2020-09-14T05:25:00Z">
        <w:r w:rsidR="00D04BCA">
          <w:rPr>
            <w:rFonts w:cstheme="minorBidi"/>
            <w:szCs w:val="25"/>
            <w:lang w:bidi="th-TH"/>
          </w:rPr>
          <w:t xml:space="preserve"> they seek</w:t>
        </w:r>
      </w:ins>
      <w:ins w:id="208" w:author="SemiA Petnathean" w:date="2020-09-14T05:26:00Z">
        <w:r w:rsidR="00D04BCA">
          <w:rPr>
            <w:rFonts w:cstheme="minorBidi"/>
            <w:szCs w:val="25"/>
            <w:lang w:bidi="th-TH"/>
          </w:rPr>
          <w:t>. The only</w:t>
        </w:r>
      </w:ins>
      <w:ins w:id="209" w:author="SemiA Petnathean" w:date="2020-09-14T05:15:00Z">
        <w:r w:rsidR="00223ECB">
          <w:rPr>
            <w:rFonts w:cstheme="minorBidi"/>
            <w:szCs w:val="25"/>
            <w:lang w:bidi="th-TH"/>
          </w:rPr>
          <w:t xml:space="preserve"> </w:t>
        </w:r>
      </w:ins>
      <w:ins w:id="210" w:author="SemiA Petnathean" w:date="2020-09-14T05:26:00Z">
        <w:r w:rsidR="00D04BCA">
          <w:rPr>
            <w:rFonts w:cstheme="minorBidi"/>
            <w:szCs w:val="25"/>
            <w:lang w:bidi="th-TH"/>
          </w:rPr>
          <w:t>different is that On-Demand Document Source</w:t>
        </w:r>
      </w:ins>
      <w:ins w:id="211" w:author="SemiA Petnathean" w:date="2020-09-14T05:30:00Z">
        <w:r w:rsidR="00294530">
          <w:rPr>
            <w:rFonts w:cstheme="minorBidi"/>
            <w:szCs w:val="25"/>
            <w:lang w:bidi="th-TH"/>
          </w:rPr>
          <w:t xml:space="preserve"> act as repository which will</w:t>
        </w:r>
      </w:ins>
      <w:ins w:id="212" w:author="SemiA Petnathean" w:date="2020-09-14T05:31:00Z">
        <w:r w:rsidR="00294530">
          <w:rPr>
            <w:rFonts w:cstheme="minorBidi"/>
            <w:szCs w:val="25"/>
            <w:lang w:bidi="th-TH"/>
          </w:rPr>
          <w:t xml:space="preserve"> immediately</w:t>
        </w:r>
      </w:ins>
      <w:ins w:id="213" w:author="SemiA Petnathean" w:date="2020-09-14T05:30:00Z">
        <w:r w:rsidR="00294530">
          <w:rPr>
            <w:rFonts w:cstheme="minorBidi"/>
            <w:szCs w:val="25"/>
            <w:lang w:bidi="th-TH"/>
          </w:rPr>
          <w:t xml:space="preserve"> </w:t>
        </w:r>
      </w:ins>
      <w:ins w:id="214" w:author="SemiA Petnathean" w:date="2020-09-14T05:31:00Z">
        <w:r w:rsidR="00294530">
          <w:rPr>
            <w:rFonts w:cstheme="minorBidi"/>
            <w:szCs w:val="25"/>
            <w:lang w:bidi="th-TH"/>
          </w:rPr>
          <w:t>generate health document at the time of request</w:t>
        </w:r>
      </w:ins>
      <w:ins w:id="215" w:author="SemiA Petnathean" w:date="2020-09-14T05:32:00Z">
        <w:r w:rsidR="00294530">
          <w:rPr>
            <w:rFonts w:cstheme="minorBidi"/>
            <w:szCs w:val="25"/>
            <w:lang w:bidi="th-TH"/>
          </w:rPr>
          <w:t xml:space="preserve"> as the document only represent its subject</w:t>
        </w:r>
      </w:ins>
      <w:ins w:id="216" w:author="SemiA Petnathean" w:date="2020-09-14T05:33:00Z">
        <w:r w:rsidR="00294530">
          <w:rPr>
            <w:rFonts w:cstheme="minorBidi"/>
            <w:szCs w:val="25"/>
            <w:lang w:bidi="th-TH"/>
          </w:rPr>
          <w:t xml:space="preserve"> at the time</w:t>
        </w:r>
      </w:ins>
      <w:ins w:id="217" w:author="SemiA Petnathean" w:date="2020-09-14T05:36:00Z">
        <w:r w:rsidR="008F1A27">
          <w:rPr>
            <w:rFonts w:cstheme="minorBidi"/>
            <w:szCs w:val="25"/>
            <w:lang w:bidi="th-TH"/>
          </w:rPr>
          <w:t>,</w:t>
        </w:r>
      </w:ins>
      <w:ins w:id="218" w:author="SemiA Petnathean" w:date="2020-09-14T05:33:00Z">
        <w:r w:rsidR="006C001D">
          <w:rPr>
            <w:rFonts w:cstheme="minorBidi"/>
            <w:szCs w:val="25"/>
            <w:lang w:bidi="th-TH"/>
          </w:rPr>
          <w:t xml:space="preserve"> while document</w:t>
        </w:r>
      </w:ins>
      <w:ins w:id="219" w:author="SemiA Petnathean" w:date="2020-09-14T05:34:00Z">
        <w:r w:rsidR="006C001D">
          <w:rPr>
            <w:rFonts w:cstheme="minorBidi"/>
            <w:szCs w:val="25"/>
            <w:lang w:bidi="th-TH"/>
          </w:rPr>
          <w:t xml:space="preserve"> stored within Document Repository represent event in health operation that already e</w:t>
        </w:r>
      </w:ins>
      <w:ins w:id="220" w:author="SemiA Petnathean" w:date="2020-09-14T05:35:00Z">
        <w:r w:rsidR="006C001D">
          <w:rPr>
            <w:rFonts w:cstheme="minorBidi"/>
            <w:szCs w:val="25"/>
            <w:lang w:bidi="th-TH"/>
          </w:rPr>
          <w:t>nded</w:t>
        </w:r>
      </w:ins>
      <w:ins w:id="221" w:author="SemiA Petnathean" w:date="2020-09-14T05:33:00Z">
        <w:r w:rsidR="00294530">
          <w:rPr>
            <w:rFonts w:cstheme="minorBidi"/>
            <w:szCs w:val="25"/>
            <w:lang w:bidi="th-TH"/>
          </w:rPr>
          <w:t>.</w:t>
        </w:r>
      </w:ins>
      <w:ins w:id="222" w:author="SemiA Petnathean" w:date="2020-09-14T05:37:00Z">
        <w:r w:rsidR="00D11B6E">
          <w:rPr>
            <w:rFonts w:cstheme="minorBidi"/>
            <w:szCs w:val="25"/>
            <w:lang w:bidi="th-TH"/>
          </w:rPr>
          <w:t xml:space="preserve"> For Patient Identity Source Actor, </w:t>
        </w:r>
      </w:ins>
      <w:ins w:id="223" w:author="SemiA Petnathean" w:date="2020-09-14T05:38:00Z">
        <w:r w:rsidR="00D11B6E">
          <w:rPr>
            <w:rFonts w:cstheme="minorBidi"/>
            <w:szCs w:val="25"/>
            <w:lang w:bidi="th-TH"/>
          </w:rPr>
          <w:t>the actor</w:t>
        </w:r>
      </w:ins>
      <w:ins w:id="224" w:author="SemiA Petnathean" w:date="2020-09-14T05:37:00Z">
        <w:r w:rsidR="00D11B6E">
          <w:rPr>
            <w:rFonts w:cstheme="minorBidi"/>
            <w:szCs w:val="25"/>
            <w:lang w:bidi="th-TH"/>
          </w:rPr>
          <w:t xml:space="preserve"> acts as assistant </w:t>
        </w:r>
      </w:ins>
      <w:ins w:id="225" w:author="SemiA Petnathean" w:date="2020-09-14T05:38:00Z">
        <w:r w:rsidR="00D11B6E">
          <w:rPr>
            <w:rFonts w:cstheme="minorBidi"/>
            <w:szCs w:val="25"/>
            <w:lang w:bidi="th-TH"/>
          </w:rPr>
          <w:t>for</w:t>
        </w:r>
      </w:ins>
      <w:ins w:id="226" w:author="SemiA Petnathean" w:date="2020-09-14T05:37:00Z">
        <w:r w:rsidR="00D11B6E">
          <w:rPr>
            <w:rFonts w:cstheme="minorBidi"/>
            <w:szCs w:val="25"/>
            <w:lang w:bidi="th-TH"/>
          </w:rPr>
          <w:t xml:space="preserve"> XDS Affinity</w:t>
        </w:r>
      </w:ins>
      <w:ins w:id="227" w:author="SemiA Petnathean" w:date="2020-09-14T05:38:00Z">
        <w:r w:rsidR="00D11B6E">
          <w:rPr>
            <w:rFonts w:cstheme="minorBidi"/>
            <w:szCs w:val="25"/>
            <w:lang w:bidi="th-TH"/>
          </w:rPr>
          <w:t xml:space="preserve"> Domain </w:t>
        </w:r>
      </w:ins>
      <w:ins w:id="228" w:author="SemiA Petnathean" w:date="2020-09-14T05:39:00Z">
        <w:r w:rsidR="00D11B6E">
          <w:rPr>
            <w:rFonts w:cstheme="minorBidi"/>
            <w:szCs w:val="25"/>
            <w:lang w:bidi="th-TH"/>
          </w:rPr>
          <w:t>to ide</w:t>
        </w:r>
      </w:ins>
      <w:ins w:id="229" w:author="SemiA Petnathean" w:date="2020-09-14T05:40:00Z">
        <w:r w:rsidR="00D11B6E">
          <w:rPr>
            <w:rFonts w:cstheme="minorBidi"/>
            <w:szCs w:val="25"/>
            <w:lang w:bidi="th-TH"/>
          </w:rPr>
          <w:t>ntify</w:t>
        </w:r>
      </w:ins>
      <w:ins w:id="230" w:author="SemiA Petnathean" w:date="2020-09-14T05:38:00Z">
        <w:r w:rsidR="00D11B6E">
          <w:rPr>
            <w:rFonts w:cstheme="minorBidi"/>
            <w:szCs w:val="25"/>
            <w:lang w:bidi="th-TH"/>
          </w:rPr>
          <w:t xml:space="preserve"> </w:t>
        </w:r>
      </w:ins>
      <w:ins w:id="231" w:author="SemiA Petnathean" w:date="2020-09-14T05:40:00Z">
        <w:r w:rsidR="00D11B6E">
          <w:rPr>
            <w:rFonts w:cstheme="minorBidi"/>
            <w:szCs w:val="25"/>
            <w:lang w:bidi="th-TH"/>
          </w:rPr>
          <w:t>identity</w:t>
        </w:r>
      </w:ins>
      <w:ins w:id="232" w:author="SemiA Petnathean" w:date="2020-09-14T05:38:00Z">
        <w:r w:rsidR="00D11B6E">
          <w:rPr>
            <w:rFonts w:cstheme="minorBidi"/>
            <w:szCs w:val="25"/>
            <w:lang w:bidi="th-TH"/>
          </w:rPr>
          <w:t xml:space="preserve"> of the same patient</w:t>
        </w:r>
      </w:ins>
      <w:ins w:id="233" w:author="SemiA Petnathean" w:date="2020-09-14T05:40:00Z">
        <w:r w:rsidR="001878BC">
          <w:rPr>
            <w:rFonts w:cstheme="minorBidi"/>
            <w:szCs w:val="25"/>
            <w:lang w:bidi="th-TH"/>
          </w:rPr>
          <w:t xml:space="preserve"> within the domain whose</w:t>
        </w:r>
      </w:ins>
      <w:ins w:id="234" w:author="SemiA Petnathean" w:date="2020-09-14T05:38:00Z">
        <w:r w:rsidR="00D11B6E">
          <w:rPr>
            <w:rFonts w:cstheme="minorBidi"/>
            <w:szCs w:val="25"/>
            <w:lang w:bidi="th-TH"/>
          </w:rPr>
          <w:t xml:space="preserve"> </w:t>
        </w:r>
      </w:ins>
      <w:ins w:id="235" w:author="SemiA Petnathean" w:date="2020-09-14T05:39:00Z">
        <w:r w:rsidR="00D11B6E">
          <w:rPr>
            <w:rFonts w:cstheme="minorBidi"/>
            <w:szCs w:val="25"/>
            <w:lang w:bidi="th-TH"/>
          </w:rPr>
          <w:t>can be represent differently in each enterprise.</w:t>
        </w:r>
      </w:ins>
      <w:ins w:id="236" w:author="SemiA Petnathean" w:date="2020-09-14T05:40:00Z">
        <w:r w:rsidR="002E7F0D">
          <w:rPr>
            <w:rFonts w:cstheme="minorBidi"/>
            <w:szCs w:val="25"/>
            <w:lang w:bidi="th-TH"/>
          </w:rPr>
          <w:t xml:space="preserve"> This a</w:t>
        </w:r>
      </w:ins>
      <w:ins w:id="237" w:author="SemiA Petnathean" w:date="2020-09-14T05:41:00Z">
        <w:r w:rsidR="002E7F0D">
          <w:rPr>
            <w:rFonts w:cstheme="minorBidi"/>
            <w:szCs w:val="25"/>
            <w:lang w:bidi="th-TH"/>
          </w:rPr>
          <w:t>ctor may not be necessary if XDS Affinity Domain already have policy or agreement which regulate that all enterprise in the domain</w:t>
        </w:r>
      </w:ins>
      <w:ins w:id="238" w:author="SemiA Petnathean" w:date="2020-09-14T05:42:00Z">
        <w:r w:rsidR="002E7F0D">
          <w:rPr>
            <w:rFonts w:cstheme="minorBidi"/>
            <w:szCs w:val="25"/>
            <w:lang w:bidi="th-TH"/>
          </w:rPr>
          <w:t xml:space="preserve"> must use the same identification to identify the same patient.</w:t>
        </w:r>
      </w:ins>
      <w:ins w:id="239" w:author="SemiA Petnathean" w:date="2020-09-14T05:43:00Z">
        <w:r w:rsidR="00292F74">
          <w:rPr>
            <w:rFonts w:cstheme="minorBidi"/>
            <w:szCs w:val="25"/>
            <w:lang w:bidi="th-TH"/>
          </w:rPr>
          <w:t xml:space="preserve"> With these XDS Actor and transaction</w:t>
        </w:r>
      </w:ins>
      <w:ins w:id="240" w:author="SemiA Petnathean" w:date="2020-09-14T05:44:00Z">
        <w:r w:rsidR="00292F74">
          <w:rPr>
            <w:rFonts w:cstheme="minorBidi"/>
            <w:szCs w:val="25"/>
            <w:lang w:bidi="th-TH"/>
          </w:rPr>
          <w:t xml:space="preserve"> </w:t>
        </w:r>
      </w:ins>
      <w:ins w:id="241" w:author="SemiA Petnathean" w:date="2020-09-14T05:43:00Z">
        <w:r w:rsidR="00292F74">
          <w:rPr>
            <w:rFonts w:cstheme="minorBidi"/>
            <w:szCs w:val="25"/>
            <w:lang w:bidi="th-TH"/>
          </w:rPr>
          <w:t xml:space="preserve">deployed, </w:t>
        </w:r>
      </w:ins>
      <w:ins w:id="242" w:author="SemiA Petnathean" w:date="2020-09-14T05:44:00Z">
        <w:r w:rsidR="00292F74">
          <w:rPr>
            <w:rFonts w:cstheme="minorBidi"/>
            <w:szCs w:val="25"/>
            <w:lang w:bidi="th-TH"/>
          </w:rPr>
          <w:t>it ensures that all enterprise within XDS Affinity Domain can achieve health document sharing with each other</w:t>
        </w:r>
      </w:ins>
      <w:ins w:id="243" w:author="SemiA Petnathean" w:date="2020-09-14T05:45:00Z">
        <w:r w:rsidR="00292F74">
          <w:rPr>
            <w:rFonts w:cstheme="minorBidi"/>
            <w:szCs w:val="25"/>
            <w:lang w:bidi="th-TH"/>
          </w:rPr>
          <w:t>.</w:t>
        </w:r>
      </w:ins>
      <w:ins w:id="244" w:author="PCep" w:date="2020-09-11T14:15:00Z">
        <w:del w:id="245" w:author="SemiA Petnathean" w:date="2020-09-14T04:56:00Z">
          <w:r w:rsidR="0076086D" w:rsidRPr="00FF589E" w:rsidDel="00595DD8">
            <w:rPr>
              <w:rFonts w:cstheme="minorBidi"/>
              <w:color w:val="FF0000"/>
              <w:szCs w:val="25"/>
              <w:lang w:bidi="th-TH"/>
            </w:rPr>
            <w:delText>(</w:delText>
          </w:r>
          <w:r w:rsidR="0076086D" w:rsidRPr="00FF589E" w:rsidDel="00595DD8">
            <w:rPr>
              <w:rFonts w:cstheme="minorBidi" w:hint="cs"/>
              <w:color w:val="FF0000"/>
              <w:szCs w:val="25"/>
              <w:cs/>
              <w:lang w:bidi="th-TH"/>
            </w:rPr>
            <w:delText xml:space="preserve">ยังไม่มีการอธิบาย </w:delText>
          </w:r>
          <w:r w:rsidR="0076086D" w:rsidRPr="00FF589E" w:rsidDel="00595DD8">
            <w:rPr>
              <w:rFonts w:cstheme="minorBidi"/>
              <w:color w:val="FF0000"/>
              <w:szCs w:val="25"/>
              <w:lang w:bidi="th-TH"/>
            </w:rPr>
            <w:delText>Figure</w:delText>
          </w:r>
          <w:r w:rsidR="0076086D" w:rsidRPr="00FF589E" w:rsidDel="00595DD8">
            <w:rPr>
              <w:rFonts w:cstheme="minorBidi" w:hint="cs"/>
              <w:color w:val="FF0000"/>
              <w:szCs w:val="25"/>
              <w:cs/>
              <w:lang w:bidi="th-TH"/>
            </w:rPr>
            <w:delText xml:space="preserve"> ว่าคืออะไร</w:delText>
          </w:r>
          <w:r w:rsidR="0076086D" w:rsidRPr="00FF589E" w:rsidDel="00595DD8">
            <w:rPr>
              <w:rFonts w:cstheme="minorBidi"/>
              <w:color w:val="FF0000"/>
              <w:szCs w:val="25"/>
              <w:lang w:bidi="th-TH"/>
            </w:rPr>
            <w:delText>)</w:delText>
          </w:r>
        </w:del>
      </w:ins>
    </w:p>
    <w:p w14:paraId="30B3FA0D" w14:textId="77777777" w:rsidR="00E238BB" w:rsidRPr="00341727" w:rsidDel="00D04BCA" w:rsidRDefault="00E238BB" w:rsidP="00A467AF">
      <w:pPr>
        <w:ind w:firstLine="284"/>
        <w:jc w:val="both"/>
        <w:rPr>
          <w:del w:id="246" w:author="SemiA Petnathean" w:date="2020-09-14T05:28:00Z"/>
          <w:rFonts w:cstheme="minorBidi"/>
          <w:szCs w:val="25"/>
          <w:lang w:bidi="th-TH"/>
        </w:rPr>
        <w:pPrChange w:id="247" w:author="SemiA Petnathean" w:date="2020-09-14T05:46:00Z">
          <w:pPr>
            <w:jc w:val="both"/>
          </w:pPr>
        </w:pPrChange>
      </w:pPr>
    </w:p>
    <w:p w14:paraId="037C1873" w14:textId="28F3BDF9" w:rsidR="00E238BB" w:rsidRDefault="00E238BB" w:rsidP="00A467AF">
      <w:pPr>
        <w:ind w:firstLine="284"/>
        <w:jc w:val="both"/>
        <w:pPrChange w:id="248" w:author="SemiA Petnathean" w:date="2020-09-14T05:46:00Z">
          <w:pPr>
            <w:pStyle w:val="BodyText"/>
            <w:keepNext/>
            <w:ind w:firstLine="0"/>
            <w:jc w:val="center"/>
          </w:pPr>
        </w:pPrChange>
      </w:pPr>
    </w:p>
    <w:p w14:paraId="069F7B94" w14:textId="3A41C28C" w:rsidR="00C975F5" w:rsidRPr="00AC43BC" w:rsidDel="00D04BCA" w:rsidRDefault="00E238BB" w:rsidP="00E238BB">
      <w:pPr>
        <w:pStyle w:val="Caption"/>
        <w:rPr>
          <w:del w:id="249" w:author="SemiA Petnathean" w:date="2020-09-14T05:28:00Z"/>
          <w:color w:val="auto"/>
        </w:rPr>
      </w:pPr>
      <w:bookmarkStart w:id="250" w:name="_Ref50397485"/>
      <w:del w:id="251" w:author="SemiA Petnathean" w:date="2020-09-14T05:28:00Z">
        <w:r w:rsidRPr="00AC43BC" w:rsidDel="00D04BCA">
          <w:rPr>
            <w:color w:val="auto"/>
          </w:rPr>
          <w:delText xml:space="preserve">Figure </w:delText>
        </w:r>
        <w:r w:rsidRPr="00AC43BC" w:rsidDel="00D04BCA">
          <w:rPr>
            <w:color w:val="auto"/>
          </w:rPr>
          <w:fldChar w:fldCharType="begin"/>
        </w:r>
        <w:r w:rsidRPr="00AC43BC" w:rsidDel="00D04BCA">
          <w:rPr>
            <w:color w:val="auto"/>
          </w:rPr>
          <w:delInstrText xml:space="preserve"> SEQ Figure \* ARABIC </w:delInstrText>
        </w:r>
        <w:r w:rsidRPr="00AC43BC" w:rsidDel="00D04BCA">
          <w:rPr>
            <w:color w:val="auto"/>
          </w:rPr>
          <w:fldChar w:fldCharType="separate"/>
        </w:r>
        <w:r w:rsidR="00EB4202" w:rsidDel="00D04BCA">
          <w:rPr>
            <w:noProof/>
            <w:color w:val="auto"/>
          </w:rPr>
          <w:delText>1</w:delText>
        </w:r>
        <w:r w:rsidRPr="00AC43BC" w:rsidDel="00D04BCA">
          <w:rPr>
            <w:color w:val="auto"/>
          </w:rPr>
          <w:fldChar w:fldCharType="end"/>
        </w:r>
        <w:bookmarkEnd w:id="250"/>
        <w:r w:rsidRPr="00AC43BC" w:rsidDel="00D04BCA">
          <w:rPr>
            <w:color w:val="auto"/>
          </w:rPr>
          <w:delText xml:space="preserve"> Cross-Enterprise Document Sharing – b (XDS.b)</w:delText>
        </w:r>
        <w:r w:rsidR="00042AB2" w:rsidDel="00D04BCA">
          <w:rPr>
            <w:color w:val="auto"/>
          </w:rPr>
          <w:delText xml:space="preserve"> </w:delText>
        </w:r>
        <w:r w:rsidR="00042AB2" w:rsidDel="00D04BCA">
          <w:rPr>
            <w:color w:val="auto"/>
          </w:rPr>
          <w:fldChar w:fldCharType="begin" w:fldLock="1"/>
        </w:r>
        <w:r w:rsidR="00042AB2" w:rsidDel="00D04BCA">
          <w:rPr>
            <w:color w:val="auto"/>
          </w:rPr>
          <w:del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delInstrText>
        </w:r>
        <w:r w:rsidR="00042AB2" w:rsidDel="00D04BCA">
          <w:rPr>
            <w:color w:val="auto"/>
          </w:rPr>
          <w:fldChar w:fldCharType="separate"/>
        </w:r>
        <w:r w:rsidR="00042AB2" w:rsidRPr="00042AB2" w:rsidDel="00D04BCA">
          <w:rPr>
            <w:i w:val="0"/>
            <w:noProof/>
            <w:color w:val="auto"/>
          </w:rPr>
          <w:delText>[27]</w:delText>
        </w:r>
        <w:r w:rsidR="00042AB2" w:rsidDel="00D04BCA">
          <w:rPr>
            <w:color w:val="auto"/>
          </w:rPr>
          <w:fldChar w:fldCharType="end"/>
        </w:r>
      </w:del>
    </w:p>
    <w:p w14:paraId="7CFB451E" w14:textId="3544E724" w:rsidR="00C54F4D" w:rsidRPr="005B520E" w:rsidRDefault="00C54F4D" w:rsidP="00C54F4D">
      <w:pPr>
        <w:pStyle w:val="Heading2"/>
        <w:jc w:val="both"/>
      </w:pPr>
      <w:r>
        <w:t>Blockchain Technology</w:t>
      </w:r>
      <w:ins w:id="252" w:author="SemiA Petnathean" w:date="2020-09-13T17:20:00Z">
        <w:r w:rsidR="001B7AC4">
          <w:t xml:space="preserve"> </w:t>
        </w:r>
        <w:r w:rsidR="001B7AC4" w:rsidRPr="009B61D8">
          <w:rPr>
            <w:rFonts w:cstheme="minorBidi" w:hint="cs"/>
            <w:color w:val="FF0000"/>
            <w:szCs w:val="25"/>
            <w:cs/>
            <w:lang w:bidi="th-TH"/>
          </w:rPr>
          <w:t xml:space="preserve">ยังไม่มี </w:t>
        </w:r>
        <w:r w:rsidR="001B7AC4" w:rsidRPr="009B61D8">
          <w:rPr>
            <w:rFonts w:cstheme="minorBidi"/>
            <w:color w:val="FF0000"/>
            <w:szCs w:val="25"/>
            <w:lang w:bidi="th-TH"/>
          </w:rPr>
          <w:t>Ref.</w:t>
        </w:r>
        <w:r w:rsidR="001B7AC4">
          <w:rPr>
            <w:rFonts w:cstheme="minorBidi" w:hint="cs"/>
            <w:color w:val="FF0000"/>
            <w:szCs w:val="25"/>
            <w:cs/>
            <w:lang w:bidi="th-TH"/>
          </w:rPr>
          <w:t xml:space="preserve"> กับหาจุดขึ้นพารากราฟใหม่ ยาวเกิน แล้วมีรูปด้วยก็ดี ช่วยคนอ่านนึกภาพเปรียบเทียบหน่อย </w:t>
        </w:r>
        <w:r w:rsidR="001B7AC4">
          <w:rPr>
            <w:rFonts w:cstheme="minorBidi"/>
            <w:color w:val="FF0000"/>
            <w:szCs w:val="25"/>
            <w:lang w:bidi="th-TH"/>
          </w:rPr>
          <w:t>(</w:t>
        </w:r>
        <w:r w:rsidR="001B7AC4">
          <w:rPr>
            <w:rFonts w:cstheme="minorBidi" w:hint="cs"/>
            <w:color w:val="FF0000"/>
            <w:szCs w:val="25"/>
            <w:cs/>
            <w:lang w:bidi="th-TH"/>
          </w:rPr>
          <w:t>ข้ออืนด้วย โดยเฉพาะตรงอธิบายยาวๆ นึกภาพตามลำบาก</w:t>
        </w:r>
        <w:r w:rsidR="001B7AC4">
          <w:rPr>
            <w:rFonts w:cstheme="minorBidi"/>
            <w:color w:val="FF0000"/>
            <w:szCs w:val="25"/>
            <w:lang w:bidi="th-TH"/>
          </w:rPr>
          <w:t>)</w:t>
        </w:r>
      </w:ins>
    </w:p>
    <w:p w14:paraId="3117B000" w14:textId="3AD58F99" w:rsidR="00241DE8" w:rsidDel="007C1DCF" w:rsidRDefault="00241DE8" w:rsidP="00C54F4D">
      <w:pPr>
        <w:pStyle w:val="BodyText"/>
        <w:rPr>
          <w:ins w:id="253" w:author="PCep" w:date="2020-09-11T14:12:00Z"/>
          <w:del w:id="254" w:author="SemiA Petnathean" w:date="2020-09-13T15:57:00Z"/>
          <w:rFonts w:cstheme="minorBidi"/>
          <w:szCs w:val="25"/>
          <w:lang w:val="en-US" w:bidi="th-TH"/>
        </w:rPr>
      </w:pPr>
      <w:moveToRangeStart w:id="255" w:author="PCep" w:date="2020-09-11T14:13:00Z" w:name="move50725997"/>
      <w:moveTo w:id="256" w:author="PCep" w:date="2020-09-11T14:13:00Z">
        <w:del w:id="257" w:author="SemiA Petnathean" w:date="2020-09-13T15:57:00Z">
          <w:r w:rsidRPr="00AC43BC" w:rsidDel="007C1DCF">
            <w:rPr>
              <w:lang w:val="en-US"/>
            </w:rPr>
            <w:delText xml:space="preserve">According to </w:delText>
          </w:r>
          <w:r w:rsidRPr="00AC43BC" w:rsidDel="007C1DCF">
            <w:rPr>
              <w:lang w:val="en-US"/>
            </w:rPr>
            <w:fldChar w:fldCharType="begin" w:fldLock="1"/>
          </w:r>
          <w:r w:rsidDel="007C1DCF">
            <w:rPr>
              <w:lang w:val="en-US"/>
            </w:rPr>
            <w:del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delInstrText>
          </w:r>
          <w:r w:rsidRPr="00AC43BC" w:rsidDel="007C1DCF">
            <w:rPr>
              <w:lang w:val="en-US"/>
            </w:rPr>
            <w:fldChar w:fldCharType="separate"/>
          </w:r>
          <w:r w:rsidRPr="0020354F" w:rsidDel="007C1DCF">
            <w:rPr>
              <w:noProof/>
              <w:lang w:val="en-US"/>
            </w:rPr>
            <w:delText>[18]</w:delText>
          </w:r>
          <w:r w:rsidRPr="00AC43BC" w:rsidDel="007C1DCF">
            <w:rPr>
              <w:lang w:val="en-US"/>
            </w:rPr>
            <w:fldChar w:fldCharType="end"/>
          </w:r>
          <w:r w:rsidRPr="00AC43BC" w:rsidDel="007C1DCF">
            <w:rPr>
              <w:lang w:val="en-US"/>
            </w:rPr>
            <w:delText xml:space="preserve">, </w:delText>
          </w:r>
          <w:r w:rsidRPr="006C07A5" w:rsidDel="007C1DCF">
            <w:rPr>
              <w:lang w:val="en-US"/>
            </w:rPr>
            <w:delText>Blockchain can be informally define</w:delText>
          </w:r>
          <w:r w:rsidDel="007C1DCF">
            <w:rPr>
              <w:lang w:val="en-US"/>
            </w:rPr>
            <w:delText>d</w:delText>
          </w:r>
          <w:r w:rsidRPr="006C07A5" w:rsidDel="007C1DCF">
            <w:rPr>
              <w:lang w:val="en-US"/>
            </w:rPr>
            <w:delText xml:space="preserve"> as </w:delText>
          </w:r>
          <w:r w:rsidDel="007C1DCF">
            <w:rPr>
              <w:lang w:val="en-US"/>
            </w:rPr>
            <w:delText>a</w:delText>
          </w:r>
          <w:r w:rsidRPr="006C07A5" w:rsidDel="007C1DCF">
            <w:rPr>
              <w:lang w:val="en-US"/>
            </w:rPr>
            <w:delTex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delText>
          </w:r>
          <w:r w:rsidDel="007C1DCF">
            <w:rPr>
              <w:lang w:val="en-US"/>
            </w:rPr>
            <w:delTex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delText>
          </w:r>
          <w:r w:rsidDel="007C1DCF">
            <w:rPr>
              <w:rFonts w:cstheme="minorBidi"/>
              <w:szCs w:val="25"/>
              <w:lang w:val="en-US" w:bidi="th-TH"/>
            </w:rPr>
            <w:delTex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delText>
          </w:r>
          <w:r w:rsidDel="007C1DCF">
            <w:rPr>
              <w:rFonts w:cstheme="minorBidi" w:hint="cs"/>
              <w:szCs w:val="25"/>
              <w:cs/>
              <w:lang w:val="en-US" w:bidi="th-TH"/>
            </w:rPr>
            <w:delText xml:space="preserve"> </w:delText>
          </w:r>
          <w:r w:rsidDel="007C1DCF">
            <w:rPr>
              <w:rFonts w:cstheme="minorBidi"/>
              <w:szCs w:val="25"/>
              <w:cs/>
              <w:lang w:val="en-US" w:bidi="th-TH"/>
            </w:rPr>
            <w:fldChar w:fldCharType="begin" w:fldLock="1"/>
          </w:r>
          <w:r w:rsidDel="007C1DCF">
            <w:rPr>
              <w:rFonts w:cstheme="minorBidi"/>
              <w:szCs w:val="25"/>
              <w:lang w:val="en-US" w:bidi="th-TH"/>
            </w:rPr>
            <w:del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delInstrText>
          </w:r>
          <w:r w:rsidDel="007C1DCF">
            <w:rPr>
              <w:rFonts w:cstheme="minorBidi"/>
              <w:szCs w:val="25"/>
              <w:cs/>
              <w:lang w:val="en-US" w:bidi="th-TH"/>
            </w:rPr>
            <w:fldChar w:fldCharType="separate"/>
          </w:r>
          <w:r w:rsidRPr="00F750C3" w:rsidDel="007C1DCF">
            <w:rPr>
              <w:rFonts w:cstheme="minorBidi"/>
              <w:noProof/>
              <w:szCs w:val="25"/>
              <w:lang w:val="en-US" w:bidi="th-TH"/>
            </w:rPr>
            <w:delText>[21], [22]</w:delText>
          </w:r>
          <w:r w:rsidDel="007C1DCF">
            <w:rPr>
              <w:rFonts w:cstheme="minorBidi"/>
              <w:szCs w:val="25"/>
              <w:cs/>
              <w:lang w:val="en-US" w:bidi="th-TH"/>
            </w:rPr>
            <w:fldChar w:fldCharType="end"/>
          </w:r>
          <w:r w:rsidDel="007C1DCF">
            <w:rPr>
              <w:rFonts w:cstheme="minorBidi"/>
              <w:szCs w:val="25"/>
              <w:lang w:val="en-US" w:bidi="th-TH"/>
            </w:rPr>
            <w:delText>. So, in this work, we also utilize Ethereum’s smartcontract to enable implementation of IHE XDS.b Profile concept with Blockchain.</w:delText>
          </w:r>
        </w:del>
      </w:moveTo>
      <w:moveToRangeEnd w:id="255"/>
    </w:p>
    <w:p w14:paraId="4C9E0D31" w14:textId="29BC1FAB" w:rsidR="00706B5F" w:rsidRDefault="00706B5F" w:rsidP="00C54F4D">
      <w:pPr>
        <w:pStyle w:val="BodyText"/>
        <w:rPr>
          <w:lang w:val="en-US"/>
        </w:rPr>
      </w:pPr>
      <w:r w:rsidRPr="008C6257">
        <w:rPr>
          <w:rFonts w:cstheme="minorBidi"/>
          <w:szCs w:val="25"/>
          <w:lang w:val="en-US" w:bidi="th-TH"/>
        </w:rPr>
        <w:t>Blockchain technology</w:t>
      </w:r>
      <w:r>
        <w:rPr>
          <w:rFonts w:cstheme="minorBidi"/>
          <w:szCs w:val="25"/>
          <w:lang w:val="en-US" w:bidi="th-TH"/>
        </w:rPr>
        <w:t xml:space="preserve"> is a method that applied cryptographical technics to locally ensure integrity of data while rely on decentralization and consensus mechanism to ensure integrity and availability of all data existing in the network.</w:t>
      </w:r>
      <w:r>
        <w:rPr>
          <w:rFonts w:cstheme="minorBidi" w:hint="cs"/>
          <w:szCs w:val="25"/>
          <w:cs/>
          <w:lang w:val="en-US" w:bidi="th-TH"/>
        </w:rPr>
        <w:t xml:space="preserve"> </w:t>
      </w:r>
      <w:r>
        <w:rPr>
          <w:rFonts w:cstheme="minorBidi"/>
          <w:szCs w:val="25"/>
          <w:lang w:val="en-US" w:bidi="th-TH"/>
        </w:rPr>
        <w:t xml:space="preserve">These cryptographical technic included the one that form ‘Block’ and another one that form ‘Chain’. In Blockchain, those data being published are small fragment of information that represent proof of action in its own application. Therefore, it was called ‘transaction’. A set of </w:t>
      </w:r>
      <w:r>
        <w:rPr>
          <w:rFonts w:cstheme="minorBidi"/>
          <w:szCs w:val="25"/>
          <w:lang w:val="en-US" w:bidi="th-TH"/>
        </w:rPr>
        <w:lastRenderedPageBreak/>
        <w:t>transactions approach Blockchain network at the same period will be hashed together imagine like put these transactions into the same box and named each of it with its hash value, formed a ‘Block’. Additionally, the hash value of each block also includes hash value of previously generated block cause formation of a ‘Chain’. Any attempt to modify content of published block will cause change in hash value of entire chain trigger rejection from the network. These two technics form together to become ‘Blockchain’ which prevent modification of published content and ensure integrity of data. The technology also relies on ‘decentralization’ of data where copy of entire chain was kept by many</w:t>
      </w:r>
      <w:r>
        <w:rPr>
          <w:rFonts w:cstheme="minorBidi" w:hint="cs"/>
          <w:szCs w:val="25"/>
          <w:cs/>
          <w:lang w:val="en-US" w:bidi="th-TH"/>
        </w:rPr>
        <w:t xml:space="preserve"> </w:t>
      </w:r>
      <w:r>
        <w:rPr>
          <w:rFonts w:cstheme="minorBidi"/>
          <w:szCs w:val="25"/>
          <w:lang w:val="en-US" w:bidi="th-TH"/>
        </w:rPr>
        <w:t>participants of the network called ‘node’.</w:t>
      </w:r>
      <w:r w:rsidR="007F415B">
        <w:rPr>
          <w:rFonts w:cstheme="minorBidi"/>
          <w:szCs w:val="25"/>
          <w:lang w:val="en-US" w:bidi="th-TH"/>
        </w:rPr>
        <w:t xml:space="preserve"> Any</w:t>
      </w:r>
      <w:r w:rsidR="000E65CA">
        <w:rPr>
          <w:rFonts w:cstheme="minorBidi"/>
          <w:szCs w:val="25"/>
          <w:lang w:val="en-US" w:bidi="th-TH"/>
        </w:rPr>
        <w:t xml:space="preserve"> node with</w:t>
      </w:r>
      <w:r w:rsidR="007F415B">
        <w:rPr>
          <w:rFonts w:cstheme="minorBidi"/>
          <w:szCs w:val="25"/>
          <w:lang w:val="en-US" w:bidi="th-TH"/>
        </w:rPr>
        <w:t xml:space="preserve"> copy that have even a bit of different from the majority in the network will be rejected and </w:t>
      </w:r>
      <w:r w:rsidR="000E65CA">
        <w:rPr>
          <w:rFonts w:cstheme="minorBidi"/>
          <w:szCs w:val="25"/>
          <w:lang w:val="en-US" w:bidi="th-TH"/>
        </w:rPr>
        <w:t xml:space="preserve">the node will be </w:t>
      </w:r>
      <w:r w:rsidR="00F36DB2">
        <w:rPr>
          <w:rFonts w:cstheme="minorBidi"/>
          <w:szCs w:val="25"/>
          <w:lang w:val="en-US" w:bidi="th-TH"/>
        </w:rPr>
        <w:t>forced</w:t>
      </w:r>
      <w:r w:rsidR="007F415B">
        <w:rPr>
          <w:rFonts w:cstheme="minorBidi"/>
          <w:szCs w:val="25"/>
          <w:lang w:val="en-US" w:bidi="th-TH"/>
        </w:rPr>
        <w:t xml:space="preserve"> to adopt the version</w:t>
      </w:r>
      <w:r w:rsidR="003920F8">
        <w:rPr>
          <w:rFonts w:cstheme="minorBidi"/>
          <w:szCs w:val="25"/>
          <w:lang w:val="en-US" w:bidi="th-TH"/>
        </w:rPr>
        <w:t xml:space="preserve"> of copy</w:t>
      </w:r>
      <w:r w:rsidR="007F415B">
        <w:rPr>
          <w:rFonts w:cstheme="minorBidi"/>
          <w:szCs w:val="25"/>
          <w:lang w:val="en-US" w:bidi="th-TH"/>
        </w:rPr>
        <w:t xml:space="preserve"> with majority.</w:t>
      </w:r>
      <w:r w:rsidR="00482CF5">
        <w:rPr>
          <w:rFonts w:cstheme="minorBidi"/>
          <w:szCs w:val="25"/>
          <w:lang w:val="en-US" w:bidi="th-TH"/>
        </w:rPr>
        <w:t xml:space="preserve"> This concept guarantee that no one can ever be able to modify any data existing in Blockchain.</w:t>
      </w:r>
      <w:r>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 T</w:t>
      </w:r>
      <w:r w:rsidR="00C64F0C">
        <w:rPr>
          <w:rFonts w:cstheme="minorBidi"/>
          <w:szCs w:val="25"/>
          <w:lang w:val="en-US" w:bidi="th-TH"/>
        </w:rPr>
        <w:t xml:space="preserve">he </w:t>
      </w:r>
      <w:r w:rsidR="002B0990">
        <w:rPr>
          <w:rFonts w:cstheme="minorBidi"/>
          <w:szCs w:val="25"/>
          <w:lang w:val="en-US" w:bidi="th-TH"/>
        </w:rPr>
        <w:t>mechanism invented</w:t>
      </w:r>
      <w:r w:rsidR="00C64F0C">
        <w:rPr>
          <w:rFonts w:cstheme="minorBidi"/>
          <w:szCs w:val="25"/>
          <w:lang w:val="en-US" w:bidi="th-TH"/>
        </w:rPr>
        <w:t xml:space="preserve"> to</w:t>
      </w:r>
      <w:r>
        <w:rPr>
          <w:rFonts w:cstheme="minorBidi"/>
          <w:szCs w:val="25"/>
          <w:lang w:val="en-US" w:bidi="th-TH"/>
        </w:rPr>
        <w:t xml:space="preserve"> ensure that no one </w:t>
      </w:r>
      <w:r w:rsidR="00C64F0C">
        <w:rPr>
          <w:rFonts w:cstheme="minorBidi"/>
          <w:szCs w:val="25"/>
          <w:lang w:val="en-US" w:bidi="th-TH"/>
        </w:rPr>
        <w:t xml:space="preserve">in the network </w:t>
      </w:r>
      <w:r>
        <w:rPr>
          <w:rFonts w:cstheme="minorBidi"/>
          <w:szCs w:val="25"/>
          <w:lang w:val="en-US" w:bidi="th-TH"/>
        </w:rPr>
        <w:t>can freely attempt to modify content</w:t>
      </w:r>
      <w:r w:rsidR="002B0990">
        <w:rPr>
          <w:rFonts w:cstheme="minorBidi"/>
          <w:szCs w:val="25"/>
          <w:lang w:val="en-US" w:bidi="th-TH"/>
        </w:rPr>
        <w:t xml:space="preserve"> of transaction before it being</w:t>
      </w:r>
      <w:r>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Chain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Pr>
          <w:rFonts w:cstheme="minorBidi"/>
          <w:szCs w:val="25"/>
          <w:lang w:val="en-US" w:bidi="th-TH"/>
        </w:rPr>
        <w:t>.</w:t>
      </w:r>
      <w:r w:rsidR="00D17419">
        <w:rPr>
          <w:rFonts w:cstheme="minorBidi"/>
          <w:szCs w:val="25"/>
          <w:lang w:val="en-US" w:bidi="th-TH"/>
        </w:rPr>
        <w:t xml:space="preserve"> Some consensus like Proof of Work</w:t>
      </w:r>
      <w:r w:rsidR="00E9142E">
        <w:rPr>
          <w:rFonts w:cstheme="minorBidi"/>
          <w:szCs w:val="25"/>
          <w:lang w:val="en-US" w:bidi="th-TH"/>
        </w:rPr>
        <w:t xml:space="preserve"> (PoW)</w:t>
      </w:r>
      <w:r w:rsidR="00D17419">
        <w:rPr>
          <w:rFonts w:cstheme="minorBidi"/>
          <w:szCs w:val="25"/>
          <w:lang w:val="en-US" w:bidi="th-TH"/>
        </w:rPr>
        <w:t>, require participant nodes</w:t>
      </w:r>
      <w:r w:rsidR="000F6C48">
        <w:rPr>
          <w:rFonts w:cstheme="minorBidi"/>
          <w:szCs w:val="25"/>
          <w:lang w:val="en-US" w:bidi="th-TH"/>
        </w:rPr>
        <w:t xml:space="preserve"> (called ‘miner’)</w:t>
      </w:r>
      <w:r w:rsidR="00D17419">
        <w:rPr>
          <w:rFonts w:cstheme="minorBidi"/>
          <w:szCs w:val="25"/>
          <w:lang w:val="en-US" w:bidi="th-TH"/>
        </w:rPr>
        <w:t xml:space="preserve"> who want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Block and get reward based on each network.</w:t>
      </w:r>
      <w:r w:rsidR="0097683C">
        <w:rPr>
          <w:rFonts w:cstheme="minorBidi"/>
          <w:szCs w:val="25"/>
          <w:lang w:val="en-US" w:bidi="th-TH"/>
        </w:rPr>
        <w:t xml:space="preserve"> As the puzzle require each node to spend huge amount of computational resource, give randomness which make it nearly impossible for miner node to verify prefer Block. On the other hand, some consensus mechanism like Practical-Byzantine False Tolerance</w:t>
      </w:r>
      <w:r w:rsidR="00E9142E">
        <w:rPr>
          <w:rFonts w:cstheme="minorBidi"/>
          <w:szCs w:val="25"/>
          <w:lang w:val="en-US" w:bidi="th-TH"/>
        </w:rPr>
        <w:t xml:space="preserve"> (PBFT)</w:t>
      </w:r>
      <w:r w:rsidR="0097683C">
        <w:rPr>
          <w:rFonts w:cstheme="minorBidi"/>
          <w:szCs w:val="25"/>
          <w:lang w:val="en-US" w:bidi="th-TH"/>
        </w:rPr>
        <w:t>, invented to allow Blockchain network with limited computational resource to select trustable validator. Instead of relying on computational resource, this kind of consensus use voting mechanism which sacrifice</w:t>
      </w:r>
      <w:r w:rsidR="00946365">
        <w:rPr>
          <w:rFonts w:cstheme="minorBidi"/>
          <w:szCs w:val="25"/>
          <w:lang w:val="en-US" w:bidi="th-TH"/>
        </w:rPr>
        <w:t xml:space="preserve"> ability to welcome anonymous node into the network while rely on the en</w:t>
      </w:r>
      <w:r w:rsidR="0005100A">
        <w:rPr>
          <w:rFonts w:cstheme="minorBidi"/>
          <w:szCs w:val="25"/>
          <w:lang w:val="en-US" w:bidi="th-TH"/>
        </w:rPr>
        <w:t>v</w:t>
      </w:r>
      <w:r w:rsidR="00946365">
        <w:rPr>
          <w:rFonts w:cstheme="minorBidi"/>
          <w:szCs w:val="25"/>
          <w:lang w:val="en-US" w:bidi="th-TH"/>
        </w:rPr>
        <w:t>ironment that most of the nodes are not corrupted.</w:t>
      </w:r>
      <w:r>
        <w:rPr>
          <w:rFonts w:cstheme="minorBidi"/>
          <w:szCs w:val="25"/>
          <w:lang w:val="en-US" w:bidi="th-TH"/>
        </w:rPr>
        <w:t xml:space="preserve"> This</w:t>
      </w:r>
      <w:r w:rsidR="00CA764A">
        <w:rPr>
          <w:rFonts w:cstheme="minorBidi"/>
          <w:szCs w:val="25"/>
          <w:lang w:val="en-US" w:bidi="th-TH"/>
        </w:rPr>
        <w:t xml:space="preserve"> enable</w:t>
      </w:r>
      <w:r w:rsidR="00DF0C65">
        <w:rPr>
          <w:rFonts w:cstheme="minorBidi"/>
          <w:szCs w:val="25"/>
          <w:lang w:val="en-US" w:bidi="th-TH"/>
        </w:rPr>
        <w:t xml:space="preserve"> the mechanism to</w:t>
      </w:r>
      <w:r>
        <w:rPr>
          <w:rFonts w:cstheme="minorBidi"/>
          <w:szCs w:val="25"/>
          <w:lang w:val="en-US" w:bidi="th-TH"/>
        </w:rPr>
        <w:t xml:space="preserve"> create a passive ‘trust’ amongst the network as no one in the network have</w:t>
      </w:r>
      <w:r w:rsidR="0019172D">
        <w:rPr>
          <w:rFonts w:cstheme="minorBidi"/>
          <w:szCs w:val="25"/>
          <w:lang w:val="en-US" w:bidi="th-TH"/>
        </w:rPr>
        <w:t xml:space="preserve"> absolute</w:t>
      </w:r>
      <w:r>
        <w:rPr>
          <w:rFonts w:cstheme="minorBidi"/>
          <w:szCs w:val="25"/>
          <w:lang w:val="en-US" w:bidi="th-TH"/>
        </w:rPr>
        <w:t xml:space="preserve"> right to rules and manipulate the network and its content at their own will</w:t>
      </w:r>
      <w:r w:rsidR="00CF13A0">
        <w:rPr>
          <w:rFonts w:cstheme="minorBidi"/>
          <w:szCs w:val="25"/>
          <w:lang w:val="en-US" w:bidi="th-TH"/>
        </w:rPr>
        <w:t xml:space="preserve">, </w:t>
      </w:r>
      <w:r>
        <w:rPr>
          <w:rFonts w:cstheme="minorBidi"/>
          <w:szCs w:val="25"/>
          <w:lang w:val="en-US" w:bidi="th-TH"/>
        </w:rPr>
        <w:t xml:space="preserve"> while they can entrust their transaction into the chain. </w:t>
      </w:r>
      <w:r>
        <w:rPr>
          <w:rFonts w:cstheme="minorBidi"/>
          <w:szCs w:val="25"/>
          <w:lang w:val="en-US" w:bidi="th-TH"/>
        </w:rPr>
        <w:fldChar w:fldCharType="begin" w:fldLock="1"/>
      </w:r>
      <w:r>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[20]","plainTextFormattedCitation":"[20]","previouslyFormattedCitation":"[20]"},"properties":{"noteIndex":0},"schema":"https://github.com/citation-style-language/schema/raw/master/csl-citation.json"}</w:instrText>
      </w:r>
      <w:r>
        <w:rPr>
          <w:rFonts w:cstheme="minorBidi"/>
          <w:szCs w:val="25"/>
          <w:lang w:val="en-US" w:bidi="th-TH"/>
        </w:rPr>
        <w:fldChar w:fldCharType="separate"/>
      </w:r>
      <w:r w:rsidRPr="0020354F">
        <w:rPr>
          <w:rFonts w:cstheme="minorBidi"/>
          <w:noProof/>
          <w:szCs w:val="25"/>
          <w:lang w:val="en-US" w:bidi="th-TH"/>
        </w:rPr>
        <w:t>[20]</w:t>
      </w:r>
      <w:r>
        <w:rPr>
          <w:rFonts w:cstheme="minorBidi"/>
          <w:szCs w:val="25"/>
          <w:lang w:val="en-US" w:bidi="th-TH"/>
        </w:rPr>
        <w:fldChar w:fldCharType="end"/>
      </w:r>
      <w:r>
        <w:rPr>
          <w:rFonts w:cstheme="minorBidi" w:hint="cs"/>
          <w:szCs w:val="25"/>
          <w:cs/>
          <w:lang w:val="en-US" w:bidi="th-TH"/>
        </w:rPr>
        <w:t xml:space="preserve"> </w:t>
      </w:r>
    </w:p>
    <w:p w14:paraId="26F60D67" w14:textId="458AFCB3" w:rsidR="00C54F4D" w:rsidRPr="005B520E" w:rsidRDefault="00C54F4D" w:rsidP="00C54F4D">
      <w:pPr>
        <w:pStyle w:val="Heading2"/>
        <w:jc w:val="both"/>
      </w:pPr>
      <w:r>
        <w:t>Ethereum</w:t>
      </w:r>
      <w:r w:rsidR="000F3406">
        <w:t xml:space="preserve"> and smartcontract</w:t>
      </w:r>
    </w:p>
    <w:p w14:paraId="486CE868" w14:textId="4C17322B"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Vitalik Buterin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‘smart contract’</w:t>
      </w:r>
      <w:r w:rsidR="0060401F">
        <w:rPr>
          <w:lang w:val="en-US"/>
        </w:rPr>
        <w:t xml:space="preserve">. </w:t>
      </w:r>
      <w:r w:rsidR="002011D8">
        <w:rPr>
          <w:lang w:val="en-US"/>
        </w:rPr>
        <w:fldChar w:fldCharType="begin" w:fldLock="1"/>
      </w:r>
      <w:r w:rsidR="00042AB2">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2011D8">
        <w:rPr>
          <w:lang w:val="en-US"/>
        </w:rPr>
        <w:fldChar w:fldCharType="separate"/>
      </w:r>
      <w:r w:rsidR="002011D8" w:rsidRPr="002011D8">
        <w:rPr>
          <w:noProof/>
          <w:lang w:val="en-US"/>
        </w:rPr>
        <w:t>[21], [22]</w:t>
      </w:r>
      <w:r w:rsidR="002011D8">
        <w:rPr>
          <w:lang w:val="en-US"/>
        </w:rPr>
        <w:fldChar w:fldCharType="end"/>
      </w:r>
      <w:r w:rsidR="00A9715C">
        <w:rPr>
          <w:lang w:val="en-US"/>
        </w:rPr>
        <w:t xml:space="preserve"> Smartcontract allow developer to integrate their small size of computation algorithm or snippet of logic into Blockchain.</w:t>
      </w:r>
      <w:r w:rsidR="006D073A">
        <w:rPr>
          <w:lang w:val="en-US"/>
        </w:rPr>
        <w:t xml:space="preserve"> This give Blockchain characteristics [</w:t>
      </w:r>
      <w:r w:rsidR="006D073A" w:rsidRPr="006D073A">
        <w:rPr>
          <w:i/>
          <w:iCs/>
          <w:highlight w:val="yellow"/>
          <w:lang w:val="en-US"/>
        </w:rPr>
        <w:t>Ref.</w:t>
      </w:r>
      <w:r w:rsidR="006D073A">
        <w:rPr>
          <w:lang w:val="en-US"/>
        </w:rPr>
        <w:t>]</w:t>
      </w:r>
      <w:r w:rsidR="009E7625">
        <w:rPr>
          <w:lang w:val="en-US"/>
        </w:rPr>
        <w:t xml:space="preserve"> to those code.</w:t>
      </w:r>
      <w:r w:rsidR="007D07A8">
        <w:rPr>
          <w:lang w:val="en-US"/>
        </w:rPr>
        <w:t xml:space="preserve"> Enable wide variety of applications to work with Blockchain. The concept of smartcontract later adopted by other Blockchain platform, created infinite possibilities of Blockchain application </w:t>
      </w:r>
      <w:r w:rsidR="00E65113">
        <w:rPr>
          <w:lang w:val="en-US"/>
        </w:rPr>
        <w:t>suitable with variety of computational environment and usage</w:t>
      </w:r>
      <w:r w:rsidR="007D07A8">
        <w:rPr>
          <w:lang w:val="en-US"/>
        </w:rPr>
        <w:t xml:space="preserve">. </w:t>
      </w:r>
      <w:r w:rsidR="00BE1F98">
        <w:rPr>
          <w:lang w:val="en-US"/>
        </w:rPr>
        <w:t xml:space="preserve">While each Blockchain platforms have their own technical method for implementation, Ethereum’s smartcontract rely on Javascript-like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w:t>
      </w:r>
      <w:r w:rsidR="0016700F">
        <w:rPr>
          <w:lang w:val="en-US"/>
        </w:rPr>
        <w:t>(EVM)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shared amongst Ethereum network which allow machines with different environment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r w:rsidR="00A87212">
        <w:rPr>
          <w:lang w:val="en-US"/>
        </w:rPr>
        <w:t>PoW</w:t>
      </w:r>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with Ethereum community keep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we implement XDS.b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Smartcontract which took the main role to adapt the profile into the chain. </w:t>
      </w:r>
    </w:p>
    <w:p w14:paraId="21C7C9FD" w14:textId="5529D9FD" w:rsidR="009303D9" w:rsidRDefault="00D711DF" w:rsidP="00ED0149">
      <w:pPr>
        <w:pStyle w:val="Heading2"/>
      </w:pPr>
      <w:r>
        <w:t>A Use Case</w:t>
      </w:r>
      <w:r w:rsidR="00E06694">
        <w:t xml:space="preserve"> Scenario</w:t>
      </w:r>
    </w:p>
    <w:p w14:paraId="77292D38" w14:textId="77777777" w:rsidR="00794B3A" w:rsidRDefault="000410E8" w:rsidP="00E7596C">
      <w:pPr>
        <w:pStyle w:val="BodyText"/>
        <w:rPr>
          <w:ins w:id="258" w:author="SemiA Petnathean" w:date="2020-09-14T06:00:00Z"/>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Mr.Bob and use it to search for associated registry using Document Registry Searcher </w:t>
      </w:r>
      <w:r w:rsidR="001D1FCE">
        <w:rPr>
          <w:lang w:val="en-US"/>
        </w:rPr>
        <w:t>program</w:t>
      </w:r>
      <w:r w:rsidRPr="000410E8">
        <w:rPr>
          <w:lang w:val="en-US"/>
        </w:rPr>
        <w:t>. Document Registry Searcher use</w:t>
      </w:r>
      <w:r w:rsidR="00787D20">
        <w:rPr>
          <w:lang w:val="en-US"/>
        </w:rPr>
        <w:t>s</w:t>
      </w:r>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in smartcontract</w:t>
      </w:r>
      <w:r w:rsidRPr="000410E8">
        <w:rPr>
          <w:lang w:val="en-US"/>
        </w:rPr>
        <w:t>. When match</w:t>
      </w:r>
      <w:r w:rsidR="00BC3B77">
        <w:rPr>
          <w:lang w:val="en-US"/>
        </w:rPr>
        <w:t>ed</w:t>
      </w:r>
      <w:r w:rsidRPr="000410E8">
        <w:rPr>
          <w:lang w:val="en-US"/>
        </w:rPr>
        <w:t>, Document Registry Searcher return</w:t>
      </w:r>
      <w:r w:rsidR="00787D20">
        <w:rPr>
          <w:lang w:val="en-US"/>
        </w:rPr>
        <w:t>s</w:t>
      </w:r>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Mr.Bob.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089CAD67" w14:textId="03BC34CA" w:rsidR="009303D9" w:rsidRDefault="00705892" w:rsidP="00E7596C">
      <w:pPr>
        <w:pStyle w:val="BodyText"/>
        <w:rPr>
          <w:rFonts w:hint="cs"/>
          <w:cs/>
          <w:lang w:val="en-US"/>
        </w:rPr>
      </w:pPr>
      <w:ins w:id="259" w:author="SemiA Petnathean" w:date="2020-09-14T06:01:00Z">
        <w:r>
          <w:rPr>
            <w:lang w:val="en-US"/>
          </w:rPr>
          <w:t>D</w:t>
        </w:r>
      </w:ins>
      <w:moveToRangeStart w:id="260" w:author="SemiA Petnathean" w:date="2020-09-13T18:17:00Z" w:name="move50913490"/>
      <w:moveTo w:id="261" w:author="SemiA Petnathean" w:date="2020-09-13T18:17:00Z">
        <w:del w:id="262" w:author="SemiA Petnathean" w:date="2020-09-14T05:49:00Z">
          <w:r w:rsidR="00F20C4C" w:rsidRPr="007145FC" w:rsidDel="008F46D2">
            <w:rPr>
              <w:rFonts w:cstheme="minorBidi"/>
              <w:szCs w:val="25"/>
              <w:lang w:val="en-US" w:bidi="th-TH"/>
              <w:rPrChange w:id="263" w:author="SemiA Petnathean" w:date="2020-09-14T05:50:00Z">
                <w:rPr>
                  <w:rFonts w:cstheme="minorBidi"/>
                  <w:color w:val="FF0000"/>
                  <w:szCs w:val="25"/>
                  <w:lang w:val="en-US" w:bidi="th-TH"/>
                </w:rPr>
              </w:rPrChange>
            </w:rPr>
            <w:delText>However, d</w:delText>
          </w:r>
        </w:del>
        <w:r w:rsidR="00F20C4C" w:rsidRPr="007145FC">
          <w:rPr>
            <w:rFonts w:cstheme="minorBidi"/>
            <w:szCs w:val="25"/>
            <w:lang w:val="en-US" w:bidi="th-TH"/>
            <w:rPrChange w:id="264" w:author="SemiA Petnathean" w:date="2020-09-14T05:50:00Z">
              <w:rPr>
                <w:rFonts w:cstheme="minorBidi"/>
                <w:color w:val="FF0000"/>
                <w:szCs w:val="25"/>
                <w:lang w:val="en-US" w:bidi="th-TH"/>
              </w:rPr>
            </w:rPrChange>
          </w:rPr>
          <w:t>ue to unique nature of healthcare environment that emphasize on confidentiality of data</w:t>
        </w:r>
      </w:moveTo>
      <w:ins w:id="265" w:author="SemiA Petnathean" w:date="2020-09-14T06:01:00Z">
        <w:r>
          <w:rPr>
            <w:rFonts w:cstheme="minorBidi"/>
            <w:szCs w:val="25"/>
            <w:lang w:val="en-US" w:bidi="th-TH"/>
          </w:rPr>
          <w:t>, this</w:t>
        </w:r>
      </w:ins>
      <w:moveTo w:id="266" w:author="SemiA Petnathean" w:date="2020-09-13T18:17:00Z">
        <w:r w:rsidR="00F20C4C" w:rsidRPr="007145FC">
          <w:rPr>
            <w:rFonts w:cstheme="minorBidi"/>
            <w:szCs w:val="25"/>
            <w:lang w:val="en-US" w:bidi="th-TH"/>
            <w:rPrChange w:id="267" w:author="SemiA Petnathean" w:date="2020-09-14T05:50:00Z">
              <w:rPr>
                <w:rFonts w:cstheme="minorBidi"/>
                <w:color w:val="FF0000"/>
                <w:szCs w:val="25"/>
                <w:lang w:val="en-US" w:bidi="th-TH"/>
              </w:rPr>
            </w:rPrChange>
          </w:rPr>
          <w:t xml:space="preserve"> cause limit in implementation of the technology</w:t>
        </w:r>
      </w:moveTo>
      <w:ins w:id="268" w:author="SemiA Petnathean" w:date="2020-09-14T06:02:00Z">
        <w:r w:rsidR="00DB5907">
          <w:rPr>
            <w:rFonts w:cstheme="minorBidi"/>
            <w:szCs w:val="25"/>
            <w:lang w:val="en-US" w:bidi="th-TH"/>
          </w:rPr>
          <w:t xml:space="preserve"> in the environment</w:t>
        </w:r>
      </w:ins>
      <w:moveTo w:id="269" w:author="SemiA Petnathean" w:date="2020-09-13T18:17:00Z">
        <w:r w:rsidR="00F20C4C" w:rsidRPr="007145FC">
          <w:rPr>
            <w:rFonts w:cstheme="minorBidi"/>
            <w:szCs w:val="25"/>
            <w:lang w:val="en-US" w:bidi="th-TH"/>
            <w:rPrChange w:id="270" w:author="SemiA Petnathean" w:date="2020-09-14T05:50:00Z">
              <w:rPr>
                <w:rFonts w:cstheme="minorBidi"/>
                <w:color w:val="FF0000"/>
                <w:szCs w:val="25"/>
                <w:lang w:val="en-US" w:bidi="th-TH"/>
              </w:rPr>
            </w:rPrChange>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7145FC">
          <w:rPr>
            <w:rFonts w:cstheme="minorBidi"/>
            <w:szCs w:val="25"/>
            <w:lang w:val="en-US" w:bidi="th-TH"/>
            <w:rPrChange w:id="271" w:author="SemiA Petnathean" w:date="2020-09-14T05:50:00Z">
              <w:rPr>
                <w:rFonts w:cstheme="minorBidi"/>
                <w:color w:val="FF0000"/>
                <w:szCs w:val="25"/>
                <w:lang w:val="en-US" w:bidi="th-TH"/>
              </w:rPr>
            </w:rPrChange>
          </w:rPr>
          <w:fldChar w:fldCharType="begin" w:fldLock="1"/>
        </w:r>
        <w:r w:rsidR="00F20C4C" w:rsidRPr="007145FC">
          <w:rPr>
            <w:rFonts w:cstheme="minorBidi"/>
            <w:szCs w:val="25"/>
            <w:lang w:val="en-US" w:bidi="th-TH"/>
            <w:rPrChange w:id="272" w:author="SemiA Petnathean" w:date="2020-09-14T05:50:00Z">
              <w:rPr>
                <w:rFonts w:cstheme="minorBidi"/>
                <w:color w:val="FF0000"/>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F20C4C" w:rsidRPr="007145FC">
          <w:rPr>
            <w:rFonts w:cstheme="minorBidi"/>
            <w:szCs w:val="25"/>
            <w:lang w:val="en-US" w:bidi="th-TH"/>
            <w:rPrChange w:id="273" w:author="SemiA Petnathean" w:date="2020-09-14T05:50:00Z">
              <w:rPr>
                <w:rFonts w:cstheme="minorBidi"/>
                <w:color w:val="FF0000"/>
                <w:szCs w:val="25"/>
                <w:lang w:val="en-US" w:bidi="th-TH"/>
              </w:rPr>
            </w:rPrChange>
          </w:rPr>
          <w:fldChar w:fldCharType="separate"/>
        </w:r>
        <w:r w:rsidR="00F20C4C" w:rsidRPr="007145FC">
          <w:rPr>
            <w:rFonts w:cstheme="minorBidi"/>
            <w:noProof/>
            <w:szCs w:val="25"/>
            <w:lang w:val="en-US" w:bidi="th-TH"/>
            <w:rPrChange w:id="274" w:author="SemiA Petnathean" w:date="2020-09-14T05:50:00Z">
              <w:rPr>
                <w:rFonts w:cstheme="minorBidi"/>
                <w:noProof/>
                <w:color w:val="FF0000"/>
                <w:szCs w:val="25"/>
                <w:lang w:val="en-US" w:bidi="th-TH"/>
              </w:rPr>
            </w:rPrChange>
          </w:rPr>
          <w:t>[17]–[19]</w:t>
        </w:r>
        <w:r w:rsidR="00F20C4C" w:rsidRPr="007145FC">
          <w:rPr>
            <w:rFonts w:cstheme="minorBidi"/>
            <w:szCs w:val="25"/>
            <w:lang w:val="en-US" w:bidi="th-TH"/>
            <w:rPrChange w:id="275" w:author="SemiA Petnathean" w:date="2020-09-14T05:50:00Z">
              <w:rPr>
                <w:rFonts w:cstheme="minorBidi"/>
                <w:color w:val="FF0000"/>
                <w:szCs w:val="25"/>
                <w:lang w:val="en-US" w:bidi="th-TH"/>
              </w:rPr>
            </w:rPrChange>
          </w:rPr>
          <w:fldChar w:fldCharType="end"/>
        </w:r>
        <w:r w:rsidR="00F20C4C" w:rsidRPr="007145FC">
          <w:rPr>
            <w:rFonts w:cstheme="minorBidi"/>
            <w:szCs w:val="25"/>
            <w:lang w:val="en-US" w:bidi="th-TH"/>
            <w:rPrChange w:id="276" w:author="SemiA Petnathean" w:date="2020-09-14T05:50:00Z">
              <w:rPr>
                <w:rFonts w:cstheme="minorBidi"/>
                <w:color w:val="FF0000"/>
                <w:szCs w:val="25"/>
                <w:lang w:val="en-US" w:bidi="th-TH"/>
              </w:rPr>
            </w:rPrChange>
          </w:rPr>
          <w:t>.</w:t>
        </w:r>
      </w:moveTo>
      <w:moveToRangeEnd w:id="260"/>
      <w:ins w:id="277" w:author="SemiA Petnathean" w:date="2020-09-14T05:51:00Z">
        <w:r w:rsidR="000945DC">
          <w:rPr>
            <w:rFonts w:cstheme="minorBidi"/>
            <w:szCs w:val="25"/>
            <w:lang w:val="en-US" w:bidi="th-TH"/>
          </w:rPr>
          <w:t xml:space="preserve"> </w:t>
        </w:r>
      </w:ins>
      <w:ins w:id="278" w:author="SemiA Petnathean" w:date="2020-09-14T05:59:00Z">
        <w:r w:rsidR="00323839">
          <w:rPr>
            <w:rFonts w:cstheme="minorBidi"/>
            <w:szCs w:val="25"/>
            <w:lang w:val="en-US" w:bidi="th-TH"/>
          </w:rPr>
          <w:t>So, in this work we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IHE XDS.b Profile serve its purpose as central hub for health document exchange between different enterprises. This make the profile best compatible with Blockchain technology as it will secure availability of health information exchange while increase the survival chance of medical operation continuity when one organization compromised by ransomware as they may have replica of data available on other in the network.</w:t>
        </w:r>
      </w:ins>
    </w:p>
    <w:p w14:paraId="031F21C1" w14:textId="77777777" w:rsidR="00EB4202" w:rsidRDefault="00EB4202" w:rsidP="00EB4202">
      <w:pPr>
        <w:pStyle w:val="BodyText"/>
        <w:keepNext/>
        <w:ind w:firstLine="0"/>
      </w:pPr>
      <w:r>
        <w:rPr>
          <w:noProof/>
          <w:lang w:val="en-US"/>
        </w:rPr>
        <w:lastRenderedPageBreak/>
        <mc:AlternateContent>
          <mc:Choice Requires="wpg">
            <w:drawing>
              <wp:inline distT="0" distB="0" distL="0" distR="0" wp14:anchorId="6005893F" wp14:editId="59E61F85">
                <wp:extent cx="2828925" cy="1885950"/>
                <wp:effectExtent l="0" t="0" r="9525" b="0"/>
                <wp:docPr id="36" name="Group 36"/>
                <wp:cNvGraphicFramePr/>
                <a:graphic xmlns:a="http://schemas.openxmlformats.org/drawingml/2006/main">
                  <a:graphicData uri="http://schemas.microsoft.com/office/word/2010/wordprocessingGroup">
                    <wpg:wgp>
                      <wpg:cNvGrpSpPr/>
                      <wpg:grpSpPr>
                        <a:xfrm>
                          <a:off x="0" y="0"/>
                          <a:ext cx="2828925" cy="1885950"/>
                          <a:chOff x="0" y="0"/>
                          <a:chExt cx="2828925" cy="1885950"/>
                        </a:xfrm>
                      </wpg:grpSpPr>
                      <wpg:grpSp>
                        <wpg:cNvPr id="19" name="Group 19"/>
                        <wpg:cNvGrpSpPr/>
                        <wpg:grpSpPr>
                          <a:xfrm>
                            <a:off x="0" y="38100"/>
                            <a:ext cx="495300" cy="1695450"/>
                            <a:chOff x="0" y="0"/>
                            <a:chExt cx="495300" cy="1695450"/>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18E8" w:rsidRPr="008E18E8" w:rsidRDefault="008E18E8"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18E8" w:rsidRPr="008E18E8" w:rsidRDefault="008E18E8"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18E8" w:rsidRPr="008E18E8" w:rsidRDefault="008E18E8"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9" style="width:222.75pt;height:148.5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">
                <v:group id="Group 19" o:spid="_x0000_s103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v:textbox>
                    </v:oval>
                    <v:rect id="Rectangle 4" o:spid="_x0000_s103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18E8" w:rsidRPr="008E18E8" w:rsidRDefault="008E18E8" w:rsidP="008E18E8">
                            <w:pPr>
                              <w:rPr>
                                <w:color w:val="000000" w:themeColor="text1"/>
                              </w:rPr>
                            </w:pPr>
                            <w:r w:rsidRPr="008E18E8">
                              <w:rPr>
                                <w:color w:val="000000" w:themeColor="text1"/>
                              </w:rPr>
                              <w:t>A</w:t>
                            </w:r>
                          </w:p>
                        </w:txbxContent>
                      </v:textbox>
                    </v:rect>
                  </v:group>
                  <v:line id="Straight Connector 10" o:spid="_x0000_s103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5"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6"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7"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3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3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v:textbox>
                    </v:oval>
                    <v:rect id="Rectangle 8" o:spid="_x0000_s104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18E8" w:rsidRPr="008E18E8" w:rsidRDefault="008E18E8" w:rsidP="008E18E8">
                            <w:pPr>
                              <w:rPr>
                                <w:color w:val="000000" w:themeColor="text1"/>
                              </w:rPr>
                            </w:pPr>
                            <w:r>
                              <w:rPr>
                                <w:color w:val="000000" w:themeColor="text1"/>
                              </w:rPr>
                              <w:t>B</w:t>
                            </w:r>
                          </w:p>
                        </w:txbxContent>
                      </v:textbox>
                    </v:rect>
                  </v:group>
                  <v:line id="Straight Connector 12" o:spid="_x0000_s104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18E8" w:rsidRPr="008E18E8" w:rsidRDefault="008E18E8" w:rsidP="008E18E8">
                          <w:pPr>
                            <w:rPr>
                              <w:color w:val="000000" w:themeColor="text1"/>
                            </w:rPr>
                          </w:pPr>
                          <w:r w:rsidRPr="008E18E8">
                            <w:rPr>
                              <w:color w:val="000000" w:themeColor="text1"/>
                            </w:rPr>
                            <w:t>Timeline</w:t>
                          </w:r>
                        </w:p>
                      </w:txbxContent>
                    </v:textbox>
                  </v:rect>
                </v:group>
                <v:group id="Group 29" o:spid="_x0000_s1044"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5"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18E8" w:rsidRPr="008E18E8" w:rsidRDefault="008E18E8" w:rsidP="008E18E8">
                          <w:pPr>
                            <w:rPr>
                              <w:color w:val="000000" w:themeColor="text1"/>
                            </w:rPr>
                          </w:pPr>
                          <w:r>
                            <w:rPr>
                              <w:color w:val="000000" w:themeColor="text1"/>
                            </w:rPr>
                            <w:t xml:space="preserve">Search </w:t>
                          </w:r>
                          <w:r w:rsidR="00850234">
                            <w:rPr>
                              <w:color w:val="000000" w:themeColor="text1"/>
                            </w:rPr>
                            <w:t>Mr.Bob registry</w:t>
                          </w:r>
                        </w:p>
                      </w:txbxContent>
                    </v:textbox>
                  </v:rect>
                  <v:shapetype id="_x0000_t32" coordsize="21600,21600" o:spt="32" o:oned="t" path="m,l21600,21600e" filled="f">
                    <v:path arrowok="t" fillok="f" o:connecttype="none"/>
                    <o:lock v:ext="edit" shapetype="t"/>
                  </v:shapetype>
                  <v:shape id="Straight Arrow Connector 20" o:spid="_x0000_s1046"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47"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48"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49"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Mr.Bob registry</w:t>
                          </w:r>
                        </w:p>
                      </w:txbxContent>
                    </v:textbox>
                  </v:rect>
                </v:group>
                <v:group id="Group 34" o:spid="_x0000_s1050"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1"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2"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35" o:spid="_x0000_s1053"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5"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3EEB30E0" w14:textId="51E43FC4" w:rsidR="00E416C0" w:rsidRDefault="00EB4202" w:rsidP="00EB4202">
      <w:pPr>
        <w:pStyle w:val="Caption"/>
        <w:rPr>
          <w:color w:val="000000" w:themeColor="text1"/>
        </w:rPr>
      </w:pPr>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ins w:id="279" w:author="SemiA Petnathean" w:date="2020-09-14T05:28:00Z">
        <w:r w:rsidR="00D04BCA">
          <w:rPr>
            <w:noProof/>
            <w:color w:val="000000" w:themeColor="text1"/>
          </w:rPr>
          <w:t>3</w:t>
        </w:r>
      </w:ins>
      <w:del w:id="280" w:author="SemiA Petnathean" w:date="2020-09-14T05:28:00Z">
        <w:r w:rsidRPr="00EB4202" w:rsidDel="00D04BCA">
          <w:rPr>
            <w:noProof/>
            <w:color w:val="000000" w:themeColor="text1"/>
          </w:rPr>
          <w:delText>2</w:delText>
        </w:r>
      </w:del>
      <w:r w:rsidRPr="00EB4202">
        <w:rPr>
          <w:color w:val="000000" w:themeColor="text1"/>
        </w:rPr>
        <w:fldChar w:fldCharType="end"/>
      </w:r>
      <w:r w:rsidRPr="00EB4202">
        <w:rPr>
          <w:color w:val="000000" w:themeColor="text1"/>
        </w:rPr>
        <w:t xml:space="preserve"> Use case scenario flow chart</w:t>
      </w:r>
    </w:p>
    <w:p w14:paraId="28D99CD8" w14:textId="6517C66A" w:rsidR="009D6270" w:rsidRDefault="005B0B4C" w:rsidP="009D6270">
      <w:pPr>
        <w:pStyle w:val="Heading2"/>
      </w:pPr>
      <w:r>
        <w:t>Network</w:t>
      </w:r>
      <w:r w:rsidR="009D6270">
        <w:t xml:space="preserve"> Design</w:t>
      </w:r>
    </w:p>
    <w:p w14:paraId="0CEE30FA" w14:textId="7D14F58D" w:rsidR="009D6270" w:rsidRDefault="001A0257" w:rsidP="009D6270">
      <w:pPr>
        <w:ind w:firstLine="284"/>
        <w:jc w:val="both"/>
      </w:pPr>
      <w:r w:rsidRPr="001A0257">
        <w:t>In our scenario, we declare that participant</w:t>
      </w:r>
      <w:r w:rsidR="00272E32">
        <w:t xml:space="preserve"> of the network</w:t>
      </w:r>
      <w:r w:rsidRPr="001A0257">
        <w:t xml:space="preserve"> is members of XDS Affinity Domain which assume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4E33F7">
        <w:rPr>
          <w:color w:val="FF0000"/>
          <w:rPrChange w:id="281" w:author="PCep" w:date="2020-09-11T14:16:00Z">
            <w:rPr/>
          </w:rPrChange>
        </w:rPr>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04673A02" w:rsidR="00585EB5" w:rsidRDefault="00585EB5" w:rsidP="00585EB5">
      <w:pPr>
        <w:pStyle w:val="Heading2"/>
      </w:pPr>
      <w:r>
        <w:t xml:space="preserve">Blockchain </w:t>
      </w:r>
      <w:r w:rsidR="00E90755">
        <w:t>C</w:t>
      </w:r>
      <w:r>
        <w:t>omponents and</w:t>
      </w:r>
      <w:r w:rsidR="00E90755">
        <w:t xml:space="preserve"> C</w:t>
      </w:r>
      <w:r>
        <w:t>onsensus</w:t>
      </w:r>
    </w:p>
    <w:p w14:paraId="7B12D86C" w14:textId="77777777" w:rsidR="00AF171B" w:rsidRDefault="002C7A7B" w:rsidP="00585EB5">
      <w:pPr>
        <w:pStyle w:val="BodyText"/>
        <w:rPr>
          <w:ins w:id="282" w:author="SemiA Petnathean" w:date="2020-09-14T05:47:00Z"/>
          <w:lang w:val="en-US"/>
        </w:rPr>
      </w:pPr>
      <w:r>
        <w:rPr>
          <w:lang w:val="en-US"/>
        </w:rPr>
        <w:t>The main components of Blockchain comprise of the backbone engine which allow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That mean even if there are incident happened to one node, it will have no effect on the chain</w:t>
      </w:r>
      <w:r w:rsidR="009B4A10">
        <w:rPr>
          <w:rFonts w:cstheme="minorBidi"/>
          <w:szCs w:val="25"/>
          <w:lang w:val="en-US" w:bidi="th-TH"/>
        </w:rPr>
        <w:t xml:space="preserve"> which is an advantage gaining from Blockchain compared to centralized </w:t>
      </w:r>
      <w:r w:rsidR="00ED7EA5">
        <w:rPr>
          <w:rFonts w:cstheme="minorBidi"/>
          <w:szCs w:val="25"/>
          <w:lang w:val="en-US" w:bidi="th-TH"/>
        </w:rPr>
        <w:t>database.</w:t>
      </w:r>
      <w:r>
        <w:rPr>
          <w:lang w:val="en-US"/>
        </w:rPr>
        <w:t xml:space="preserve"> </w:t>
      </w:r>
    </w:p>
    <w:p w14:paraId="6C93B04A" w14:textId="63E8F52E"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w:t>
      </w:r>
      <w:r w:rsidR="00842735">
        <w:rPr>
          <w:rFonts w:cstheme="minorBidi"/>
          <w:szCs w:val="25"/>
          <w:lang w:val="en-US" w:bidi="th-TH"/>
        </w:rPr>
        <w:t>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ins w:id="283" w:author="PCep" w:date="2020-09-11T14:16:00Z">
        <w:del w:id="284" w:author="SemiA Petnathean" w:date="2020-09-14T05:49:00Z">
          <w:r w:rsidR="00B87F8F" w:rsidDel="0086378E">
            <w:rPr>
              <w:rFonts w:cstheme="minorBidi"/>
              <w:szCs w:val="25"/>
              <w:lang w:val="en-US" w:bidi="th-TH"/>
            </w:rPr>
            <w:delText xml:space="preserve"> </w:delText>
          </w:r>
          <w:r w:rsidR="00B87F8F" w:rsidRPr="00E63AAC" w:rsidDel="0086378E">
            <w:rPr>
              <w:rFonts w:cstheme="minorBidi" w:hint="cs"/>
              <w:color w:val="FF0000"/>
              <w:szCs w:val="25"/>
              <w:cs/>
              <w:lang w:val="en-US" w:bidi="th-TH"/>
            </w:rPr>
            <w:delText xml:space="preserve">แยก </w:delText>
          </w:r>
          <w:r w:rsidR="00B87F8F" w:rsidRPr="00E63AAC" w:rsidDel="0086378E">
            <w:rPr>
              <w:rFonts w:cstheme="minorBidi"/>
              <w:color w:val="FF0000"/>
              <w:szCs w:val="25"/>
              <w:lang w:val="en-US" w:bidi="th-TH"/>
            </w:rPr>
            <w:delText xml:space="preserve">consensus </w:delText>
          </w:r>
          <w:r w:rsidR="00B87F8F" w:rsidRPr="00E63AAC" w:rsidDel="0086378E">
            <w:rPr>
              <w:rFonts w:cstheme="minorBidi" w:hint="cs"/>
              <w:color w:val="FF0000"/>
              <w:szCs w:val="25"/>
              <w:cs/>
              <w:lang w:val="en-US" w:bidi="th-TH"/>
            </w:rPr>
            <w:delText>ออกมาอีกพารากราฟ</w:delText>
          </w:r>
        </w:del>
      </w:ins>
    </w:p>
    <w:p w14:paraId="76E4424C" w14:textId="6AFDD796" w:rsidR="004A450A" w:rsidRDefault="004A450A" w:rsidP="005B0B4C">
      <w:pPr>
        <w:pStyle w:val="Heading2"/>
      </w:pPr>
      <w:r>
        <w:t>Establish foundation of trust</w:t>
      </w:r>
      <w:r w:rsidR="008631F8">
        <w:t xml:space="preserve"> amongst the network</w:t>
      </w:r>
    </w:p>
    <w:p w14:paraId="27447CAC" w14:textId="44BA9246"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 into the network. </w:t>
      </w:r>
      <w:r w:rsidR="008631F8" w:rsidRPr="001A0257">
        <w:t>Blockchain participant node</w:t>
      </w:r>
      <w:r w:rsidR="00537681">
        <w:t xml:space="preserve"> must be verified by </w:t>
      </w:r>
      <w:r w:rsidR="007705EF">
        <w:t xml:space="preserve">member of </w:t>
      </w:r>
      <w:r w:rsidR="00537681">
        <w:t>the network before allowed to participate and interact with Blockchain</w:t>
      </w:r>
      <w:r w:rsidR="00FE2AE2">
        <w:t xml:space="preserve">. This can be done by establishing agreement or policy that require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XDS.b Profile while ensure that the central registry created by the profile cannot be compromised by any kind of incident as if majority of the network was not affected.</w:t>
      </w:r>
      <w:r w:rsidR="00341276">
        <w:t xml:space="preserve"> Then this allow the network to have health document sharing available even some amount of its member became victim </w:t>
      </w:r>
      <w:r w:rsidR="00D837EE">
        <w:t>to</w:t>
      </w:r>
      <w:r w:rsidR="00341276">
        <w:t xml:space="preserve"> cyber incident.</w:t>
      </w:r>
    </w:p>
    <w:p w14:paraId="47CFF863" w14:textId="693D7CA9" w:rsidR="005B0B4C" w:rsidRDefault="005B0B4C" w:rsidP="005B0B4C">
      <w:pPr>
        <w:pStyle w:val="Heading2"/>
      </w:pPr>
      <w:r>
        <w:t>Integrati</w:t>
      </w:r>
      <w:r w:rsidR="00BB2B04">
        <w:t>ng Blockchain with XDS.b</w:t>
      </w:r>
    </w:p>
    <w:p w14:paraId="6A657347" w14:textId="24822EFE" w:rsidR="009B4F07" w:rsidRDefault="00721681" w:rsidP="009B4F07">
      <w:pPr>
        <w:ind w:firstLine="284"/>
        <w:jc w:val="both"/>
        <w:rPr>
          <w:ins w:id="285" w:author="PCep" w:date="2020-09-11T14:17:00Z"/>
          <w:rFonts w:cs="Angsana New"/>
          <w:color w:val="FF0000"/>
          <w:szCs w:val="25"/>
          <w:lang w:bidi="th-TH"/>
        </w:rPr>
      </w:pPr>
      <w:r>
        <w:t>In IHE ITI Technical Framework, they specified that XDS Document Registry actor who act as hub that registered all essential information about all health document generated and kept by XDS Affinity Domain</w:t>
      </w:r>
      <w:r w:rsidR="00CA6C6C">
        <w:t>, should be a database that allow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the role of Document Registry. That mean each Blockchain node will keep, operate, and maintain copy of Blockchain ledger that contain entire health document registry entry. 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Smartcontract.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ins w:id="286" w:author="SemiA Petnathean" w:date="2020-09-13T17:15:00Z">
        <w:r w:rsidR="00555242">
          <w:t xml:space="preserve"> </w:t>
        </w:r>
        <w:r w:rsidR="00555242">
          <w:t xml:space="preserve">For summarize, data content that going to be published into Blockchain is META-data attributes of available health document which specified information essential for health information sharing software complied </w:t>
        </w:r>
        <w:r w:rsidR="00555242">
          <w:lastRenderedPageBreak/>
          <w:t>with IHE XDS.b Profile to discover and retrieve document in other enterprise.</w:t>
        </w:r>
      </w:ins>
      <w:r w:rsidR="002F47EE">
        <w:t xml:space="preserve"> </w:t>
      </w:r>
      <w:ins w:id="287" w:author="PCep" w:date="2020-09-11T14:17:00Z">
        <w:r w:rsidR="009B4F07" w:rsidRPr="00E63AAC">
          <w:rPr>
            <w:rFonts w:cs="Angsana New" w:hint="cs"/>
            <w:color w:val="FF0000"/>
            <w:szCs w:val="25"/>
            <w:cs/>
            <w:lang w:bidi="th-TH"/>
          </w:rPr>
          <w:t>น่าจะมีรูปอธิบาย</w:t>
        </w:r>
      </w:ins>
    </w:p>
    <w:p w14:paraId="51046932" w14:textId="77777777" w:rsidR="009B4F07" w:rsidRPr="00E63AAC" w:rsidRDefault="009B4F07" w:rsidP="009B4F07">
      <w:pPr>
        <w:ind w:firstLine="284"/>
        <w:jc w:val="both"/>
        <w:rPr>
          <w:ins w:id="288" w:author="PCep" w:date="2020-09-11T14:17:00Z"/>
          <w:rFonts w:cs="Angsana New"/>
          <w:szCs w:val="25"/>
          <w:lang w:bidi="th-TH"/>
        </w:rPr>
      </w:pPr>
      <w:ins w:id="289" w:author="PCep" w:date="2020-09-11T14:17:00Z">
        <w:r>
          <w:rPr>
            <w:rFonts w:cs="Angsana New" w:hint="cs"/>
            <w:color w:val="FF0000"/>
            <w:szCs w:val="25"/>
            <w:cs/>
            <w:lang w:bidi="th-TH"/>
          </w:rPr>
          <w:t>เพิ่มอีกพารากราฟที่เน้นให้เห็นว่าเดิมมีอะไร ทำงานอย่างไร ที่ทำมาใหม่มีอะไร ทำงานอย่างไร เน้นให้ชัด เป็นส่วนสำคัญ</w:t>
        </w:r>
      </w:ins>
    </w:p>
    <w:p w14:paraId="61E5CC00" w14:textId="31448D6A" w:rsidR="005B0B4C" w:rsidRPr="009D6270" w:rsidRDefault="005B0B4C" w:rsidP="009D6270">
      <w:pPr>
        <w:ind w:firstLine="284"/>
        <w:jc w:val="both"/>
        <w:rPr>
          <w:lang w:bidi="th-TH"/>
        </w:rPr>
      </w:pPr>
    </w:p>
    <w:p w14:paraId="5AD6E522" w14:textId="3B3169D0" w:rsidR="00BE1773" w:rsidRDefault="008D7730" w:rsidP="00BE1773">
      <w:pPr>
        <w:pStyle w:val="Heading2"/>
      </w:pPr>
      <w:r>
        <w:t xml:space="preserve">XDS Blockchain and </w:t>
      </w:r>
      <w:r w:rsidR="009D6270">
        <w:t>Smartcontract Design</w:t>
      </w:r>
    </w:p>
    <w:p w14:paraId="2FE0B6F0" w14:textId="1F6AC602" w:rsidR="00BE1773" w:rsidRPr="00BE1773" w:rsidRDefault="00616EBA" w:rsidP="00BE1773">
      <w:pPr>
        <w:ind w:firstLine="284"/>
        <w:jc w:val="both"/>
      </w:pPr>
      <w:r>
        <w:t>Smartcontract will be the main component that takes the role to keep all set of META-data attributes</w:t>
      </w:r>
      <w:r w:rsidR="0020479F">
        <w:t xml:space="preserve"> containing information of existing health document in the network</w:t>
      </w:r>
      <w:r>
        <w:t xml:space="preserve"> </w:t>
      </w:r>
      <w:r w:rsidR="0020479F">
        <w:t xml:space="preserve">Each set of information </w:t>
      </w:r>
      <w:r w:rsidR="00DE5A36">
        <w:t>differentiated</w:t>
      </w:r>
      <w:r>
        <w:t xml:space="preserve"> by </w:t>
      </w:r>
      <w:r w:rsidR="00DE5A36">
        <w:t>characteristics of its original</w:t>
      </w:r>
      <w:r>
        <w:t xml:space="preserve"> document</w:t>
      </w:r>
      <w:r w:rsidR="00F5358D">
        <w:t>,</w:t>
      </w:r>
      <w:r w:rsidR="00DE5A36">
        <w:t xml:space="preserve"> </w:t>
      </w:r>
      <w:r>
        <w:t xml:space="preserve">within Blockchain ledger. When Document Registry Searcher program was triggered by </w:t>
      </w:r>
      <w:r w:rsidR="00F5358D">
        <w:t>ITI-18 transaction</w:t>
      </w:r>
      <w:r>
        <w:t xml:space="preserve">, </w:t>
      </w:r>
      <w:r w:rsidR="00F5358D">
        <w:t>it</w:t>
      </w:r>
      <w:r>
        <w:t xml:space="preserve"> will perform iteration search on all META-data attributes set existing on the chain. All matched set will return </w:t>
      </w:r>
      <w:r w:rsidR="00500F30">
        <w:t>as query result to</w:t>
      </w:r>
      <w:r>
        <w:t xml:space="preserve"> </w:t>
      </w:r>
      <w:r w:rsidR="00500F30">
        <w:t>Document Consumer</w:t>
      </w:r>
      <w:r>
        <w:t xml:space="preserve"> as</w:t>
      </w:r>
      <w:r w:rsidR="00500F30">
        <w:t xml:space="preserve"> a</w:t>
      </w:r>
      <w:r>
        <w:t xml:space="preserve"> list for </w:t>
      </w:r>
      <w:r w:rsidR="0012764E">
        <w:t>its</w:t>
      </w:r>
      <w:r>
        <w:t xml:space="preserve"> user to pick the one they needed. After the user picked the set they needed, user-side program</w:t>
      </w:r>
      <w:r w:rsidR="00020A32">
        <w:t xml:space="preserve"> within Document Consumer</w:t>
      </w:r>
      <w:r>
        <w:t xml:space="preserve"> will trigger </w:t>
      </w:r>
      <w:r w:rsidR="002B5E54">
        <w:t>S</w:t>
      </w:r>
      <w:r>
        <w:t xml:space="preserve">martcontract to return the whole set of META-data attributes of the selected set. Eventually, user-side program will use </w:t>
      </w:r>
      <w:r w:rsidR="00314E46">
        <w:t xml:space="preserve">information provided by </w:t>
      </w:r>
      <w:r>
        <w:t xml:space="preserve">retrieved META-data attributes to access actual document in its repository in </w:t>
      </w:r>
      <w:r w:rsidR="00AE0EDC">
        <w:t>document owner</w:t>
      </w:r>
      <w:r>
        <w:t xml:space="preserve"> hospital.</w:t>
      </w:r>
    </w:p>
    <w:p w14:paraId="0298F4BB" w14:textId="7F966C75"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Default="00D57DC6" w:rsidP="00ED0149">
      <w:pPr>
        <w:pStyle w:val="Heading2"/>
      </w:pPr>
      <w:r>
        <w:t>XDS.b Profile review, requirement gathering, and transaction analysis</w:t>
      </w:r>
    </w:p>
    <w:p w14:paraId="07390AEF" w14:textId="4D122CA6" w:rsidR="006F6D3D" w:rsidRPr="00136090" w:rsidRDefault="00D57DC6" w:rsidP="00136090">
      <w:pPr>
        <w:pStyle w:val="BodyText"/>
        <w:rPr>
          <w:bCs/>
        </w:rPr>
      </w:pPr>
      <w:r>
        <w:rPr>
          <w:bCs/>
          <w:lang w:val="en-US"/>
        </w:rPr>
        <w:t xml:space="preserve">In IHE ITI Technical Framework specified that … There is </w:t>
      </w:r>
      <w:r w:rsidR="00136090" w:rsidRPr="00136090">
        <w:rPr>
          <w:bCs/>
          <w:lang w:val="en-US"/>
        </w:rPr>
        <w:t>XDS Toolkit was provided by United States National Institute of Standards and Technology (NIST) [40]. The toolkit was developed to allow developer</w:t>
      </w:r>
      <w:r w:rsidR="000D228A">
        <w:rPr>
          <w:bCs/>
          <w:lang w:val="en-US"/>
        </w:rPr>
        <w:t>s</w:t>
      </w:r>
      <w:r w:rsidR="00136090" w:rsidRPr="00136090">
        <w:rPr>
          <w:bCs/>
          <w:lang w:val="en-US"/>
        </w:rPr>
        <w:t xml:space="preserve"> to test their software if it </w:t>
      </w:r>
      <w:r w:rsidR="00353330" w:rsidRPr="00136090">
        <w:rPr>
          <w:bCs/>
          <w:lang w:val="en-US"/>
        </w:rPr>
        <w:t>complies</w:t>
      </w:r>
      <w:r w:rsidR="00136090" w:rsidRPr="00136090">
        <w:rPr>
          <w:bCs/>
          <w:lang w:val="en-US"/>
        </w:rPr>
        <w:t xml:space="preserve"> with IHE XDS.b profile and can communicate with other system. </w:t>
      </w:r>
      <w:r>
        <w:rPr>
          <w:bCs/>
          <w:lang w:val="en-US"/>
        </w:rPr>
        <w:t>In this work we use the toolkit to generate sample transaction to test with our transaction interpreter program</w:t>
      </w:r>
      <w:r w:rsidR="00BC3FBF">
        <w:rPr>
          <w:bCs/>
          <w:lang w:val="en-US"/>
        </w:rPr>
        <w:t xml:space="preserve"> and verify that </w:t>
      </w:r>
      <w:r w:rsidR="001E6DB4">
        <w:rPr>
          <w:bCs/>
          <w:lang w:val="en-US"/>
        </w:rPr>
        <w:t>XDS Blockchain node</w:t>
      </w:r>
      <w:r w:rsidR="00BC3FBF">
        <w:rPr>
          <w:bCs/>
          <w:lang w:val="en-US"/>
        </w:rPr>
        <w:t xml:space="preserve"> can work with common XDS.b complied system</w:t>
      </w:r>
      <w:r w:rsidR="00136090" w:rsidRPr="00136090">
        <w:rPr>
          <w:bCs/>
          <w:lang w:val="en-US"/>
        </w:rPr>
        <w:t>.</w:t>
      </w:r>
    </w:p>
    <w:p w14:paraId="3265294C" w14:textId="1CA444D5" w:rsidR="009303D9" w:rsidRDefault="00136090" w:rsidP="00ED0149">
      <w:pPr>
        <w:pStyle w:val="Heading2"/>
      </w:pPr>
      <w:r>
        <w:t>Blockchain</w:t>
      </w:r>
      <w:r w:rsidR="00721BA3">
        <w:t xml:space="preserve"> Network</w:t>
      </w:r>
      <w:r>
        <w:t xml:space="preserve"> Setup</w:t>
      </w:r>
    </w:p>
    <w:p w14:paraId="0976AB4B" w14:textId="05C687A7" w:rsidR="009303D9" w:rsidRPr="005B520E" w:rsidRDefault="00136090" w:rsidP="00E7596C">
      <w:pPr>
        <w:pStyle w:val="BodyText"/>
      </w:pPr>
      <w:r w:rsidRPr="00136090">
        <w:rPr>
          <w:lang w:val="en-US"/>
        </w:rPr>
        <w:t>To directly command behavior of each Blockchain node, we require Geth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r w:rsidR="00CB331A">
        <w:rPr>
          <w:lang w:val="en-US"/>
        </w:rPr>
        <w:t>J</w:t>
      </w:r>
      <w:r w:rsidRPr="00136090">
        <w:rPr>
          <w:lang w:val="en-US"/>
        </w:rPr>
        <w:t xml:space="preserve">avascript language and transition variable from </w:t>
      </w:r>
      <w:r w:rsidR="006D496F">
        <w:rPr>
          <w:lang w:val="en-US"/>
        </w:rPr>
        <w:t>J</w:t>
      </w:r>
      <w:r w:rsidRPr="00136090">
        <w:rPr>
          <w:lang w:val="en-US"/>
        </w:rPr>
        <w:t>av</w:t>
      </w:r>
      <w:r w:rsidR="00BD1D73">
        <w:rPr>
          <w:lang w:val="en-US"/>
        </w:rPr>
        <w:t>a</w:t>
      </w:r>
      <w:r w:rsidRPr="00136090">
        <w:rPr>
          <w:lang w:val="en-US"/>
        </w:rPr>
        <w:t>script to Solidity. Then, Blockchain platform is ready for smart contract design and implementation of XDS.b profile.</w:t>
      </w:r>
    </w:p>
    <w:p w14:paraId="20B7D471" w14:textId="6C403F7F" w:rsidR="00136090" w:rsidRDefault="002B68A5" w:rsidP="00136090">
      <w:pPr>
        <w:pStyle w:val="Heading2"/>
      </w:pPr>
      <w:r>
        <w:t>Implement</w:t>
      </w:r>
      <w:r w:rsidR="00405954">
        <w:t>ing</w:t>
      </w:r>
      <w:r>
        <w:t xml:space="preserve"> </w:t>
      </w:r>
      <w:r w:rsidR="00136090">
        <w:t>XDS Document Registry Actor</w:t>
      </w:r>
    </w:p>
    <w:p w14:paraId="692E9631" w14:textId="6E4A374F" w:rsidR="00136090" w:rsidRDefault="00136090" w:rsidP="00136090">
      <w:pPr>
        <w:pStyle w:val="BodyText"/>
        <w:rPr>
          <w:lang w:val="en-US"/>
        </w:rPr>
      </w:pPr>
      <w:r w:rsidRPr="00136090">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w:t>
      </w:r>
      <w:r w:rsidRPr="00136090">
        <w:rPr>
          <w:lang w:val="en-US"/>
        </w:rPr>
        <w:t>and Blockchain. Then, Blockchain platform is ready for smart contract design and implementation of XDS.b profile.</w:t>
      </w:r>
    </w:p>
    <w:p w14:paraId="22851D43" w14:textId="2CEC533F" w:rsidR="00961E28" w:rsidRDefault="002B68A5" w:rsidP="00961E28">
      <w:pPr>
        <w:pStyle w:val="Heading2"/>
      </w:pPr>
      <w:r>
        <w:t>Implement</w:t>
      </w:r>
      <w:r w:rsidR="00405954">
        <w:t>ing</w:t>
      </w:r>
      <w:r>
        <w:t xml:space="preserve"> </w:t>
      </w:r>
      <w:r w:rsidR="00961E28">
        <w:t>Document Registry Smart Contract</w:t>
      </w:r>
    </w:p>
    <w:p w14:paraId="67C06AA1" w14:textId="733A419A" w:rsidR="00961E28" w:rsidRDefault="002A7358" w:rsidP="00961E28">
      <w:pPr>
        <w:pStyle w:val="BodyText"/>
        <w:rPr>
          <w:lang w:val="en-US"/>
        </w:rPr>
      </w:pPr>
      <w:r>
        <w:rPr>
          <w:lang w:val="en-US"/>
        </w:rPr>
        <w:t>S</w:t>
      </w:r>
      <w:r w:rsidR="00961E28" w:rsidRPr="00961E28">
        <w:rPr>
          <w:lang w:val="en-US"/>
        </w:rPr>
        <w:t xml:space="preserve">martcontract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290"/>
      <w:r w:rsidR="00225F49">
        <w:rPr>
          <w:lang w:val="en-US"/>
        </w:rPr>
        <w:t>algorithm</w:t>
      </w:r>
      <w:commentRangeEnd w:id="290"/>
      <w:r w:rsidR="000500E9">
        <w:rPr>
          <w:rStyle w:val="CommentReference"/>
          <w:spacing w:val="0"/>
          <w:lang w:val="en-US" w:eastAsia="en-US"/>
        </w:rPr>
        <w:commentReference w:id="290"/>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number labeled smartcontract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108E2922" w14:textId="4A2291DF" w:rsidR="002A70B2" w:rsidRDefault="002A70B2" w:rsidP="00C32204">
      <w:pPr>
        <w:pStyle w:val="Heading1"/>
      </w:pPr>
      <w:r>
        <w:t>C</w:t>
      </w:r>
      <w:r w:rsidR="003B0E7A">
        <w:t>onclusion</w:t>
      </w:r>
    </w:p>
    <w:p w14:paraId="4AC61D3A" w14:textId="17220E60" w:rsidR="00C32204" w:rsidRDefault="00C32204" w:rsidP="00C32204">
      <w:pPr>
        <w:pStyle w:val="Heading1"/>
      </w:pPr>
      <w:r>
        <w:t>discussion</w:t>
      </w:r>
    </w:p>
    <w:p w14:paraId="1CF3A9CF" w14:textId="7087DD1C" w:rsidR="00C32204" w:rsidRDefault="00C32204" w:rsidP="00961E28">
      <w:pPr>
        <w:pStyle w:val="BodyText"/>
        <w:rPr>
          <w:color w:val="7030A0"/>
          <w:lang w:val="en-US"/>
        </w:rPr>
      </w:pPr>
      <w:r>
        <w:rPr>
          <w:lang w:val="en-US"/>
        </w:rPr>
        <w:t>This work proposed the idea about implementing IHE XDS.b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 the document</w:t>
      </w:r>
      <w:r w:rsidR="00D31324">
        <w:rPr>
          <w:lang w:val="en-US"/>
        </w:rPr>
        <w:t>s</w:t>
      </w:r>
      <w:r w:rsidR="00EC27D7">
        <w:rPr>
          <w:lang w:val="en-US"/>
        </w:rPr>
        <w:t xml:space="preserve">. </w:t>
      </w:r>
      <w:commentRangeStart w:id="291"/>
      <w:r w:rsidR="00EC27D7" w:rsidRPr="006D26A7">
        <w:rPr>
          <w:color w:val="7030A0"/>
          <w:lang w:val="en-US"/>
        </w:rPr>
        <w:t>However, there still several challenges about privacy of patient information that may need to be addressed depend on the organization adopting this concept.</w:t>
      </w:r>
      <w:commentRangeEnd w:id="291"/>
      <w:r w:rsidR="00D235CF" w:rsidRPr="00815ACF">
        <w:rPr>
          <w:rStyle w:val="CommentReference"/>
          <w:color w:val="7030A0"/>
          <w:spacing w:val="0"/>
          <w:lang w:val="en-US" w:eastAsia="en-US"/>
        </w:rPr>
        <w:commentReference w:id="291"/>
      </w:r>
    </w:p>
    <w:p w14:paraId="273A7768" w14:textId="77777777" w:rsidR="0040443F" w:rsidRDefault="0040443F" w:rsidP="00961E28">
      <w:pPr>
        <w:pStyle w:val="BodyText"/>
        <w:rPr>
          <w:color w:val="7030A0"/>
          <w:lang w:val="en-US"/>
        </w:rPr>
      </w:pPr>
    </w:p>
    <w:p w14:paraId="0BACAD00" w14:textId="4C5F87EB" w:rsidR="009303D9" w:rsidRPr="005B520E" w:rsidRDefault="005C30C9" w:rsidP="005C30C9">
      <w:pPr>
        <w:pStyle w:val="Heading1"/>
      </w:pPr>
      <w:r>
        <w:t>References</w:t>
      </w:r>
    </w:p>
    <w:p w14:paraId="4AB948D8" w14:textId="1B170021" w:rsidR="00042AB2" w:rsidRPr="00042AB2" w:rsidRDefault="00A578E5" w:rsidP="00042AB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42AB2" w:rsidRPr="00042AB2">
        <w:rPr>
          <w:noProof/>
          <w:sz w:val="16"/>
          <w:szCs w:val="24"/>
        </w:rPr>
        <w:t>[1]</w:t>
      </w:r>
      <w:r w:rsidR="00042AB2" w:rsidRPr="00042AB2">
        <w:rPr>
          <w:noProof/>
          <w:sz w:val="16"/>
          <w:szCs w:val="24"/>
        </w:rPr>
        <w:tab/>
        <w:t xml:space="preserve">B. Meskó, Z. Drobni, É. Bényei, B. Gergely, and Z. Győrffy, “Digital health is a cultural transformation of traditional healthcare,” </w:t>
      </w:r>
      <w:r w:rsidR="00042AB2" w:rsidRPr="00042AB2">
        <w:rPr>
          <w:i/>
          <w:iCs/>
          <w:noProof/>
          <w:sz w:val="16"/>
          <w:szCs w:val="24"/>
        </w:rPr>
        <w:t>mHealth</w:t>
      </w:r>
      <w:r w:rsidR="00042AB2" w:rsidRPr="00042AB2">
        <w:rPr>
          <w:noProof/>
          <w:sz w:val="16"/>
          <w:szCs w:val="24"/>
        </w:rPr>
        <w:t>, vol. 3, pp. 38–38, 2017, doi: 10.21037/mhealth.2017.08.07.</w:t>
      </w:r>
    </w:p>
    <w:p w14:paraId="412C50F3"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w:t>
      </w:r>
      <w:r w:rsidRPr="00042AB2">
        <w:rPr>
          <w:noProof/>
          <w:sz w:val="16"/>
          <w:szCs w:val="24"/>
        </w:rPr>
        <w:tab/>
        <w:t>Practice Fusion, “Benefits of Switching to an Electronic Health Record (EHR).” https://www.practicefusion.com/health-informatics-practical-guide-page-1/ (accessed Sep. 22, 2018).</w:t>
      </w:r>
    </w:p>
    <w:p w14:paraId="5C2A42E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[3]</w:t>
      </w:r>
      <w:r w:rsidRPr="00042AB2">
        <w:rPr>
          <w:noProof/>
          <w:sz w:val="16"/>
          <w:szCs w:val="24"/>
        </w:rPr>
        <w:tab/>
        <w:t xml:space="preserve">G. Bullhound, </w:t>
      </w:r>
      <w:r w:rsidRPr="00042AB2">
        <w:rPr>
          <w:i/>
          <w:iCs/>
          <w:noProof/>
          <w:sz w:val="16"/>
          <w:szCs w:val="24"/>
        </w:rPr>
        <w:t>Digital healthcare</w:t>
      </w:r>
      <w:r w:rsidRPr="00042AB2">
        <w:rPr>
          <w:noProof/>
          <w:sz w:val="16"/>
          <w:szCs w:val="24"/>
        </w:rPr>
        <w:t>, no. November. 2015.</w:t>
      </w:r>
    </w:p>
    <w:p w14:paraId="5C54B25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[4]</w:t>
      </w:r>
      <w:r w:rsidRPr="00042AB2">
        <w:rPr>
          <w:noProof/>
          <w:sz w:val="16"/>
          <w:szCs w:val="24"/>
        </w:rPr>
        <w:tab/>
        <w:t xml:space="preserve">A. Marcelo, D. Medeiros, K. Ramesh, S. Roth, and P. Wyatt, “Transforming Health Systems Through Good Digital Health Governance,” </w:t>
      </w:r>
      <w:r w:rsidRPr="00042AB2">
        <w:rPr>
          <w:i/>
          <w:iCs/>
          <w:noProof/>
          <w:sz w:val="16"/>
          <w:szCs w:val="24"/>
        </w:rPr>
        <w:t>adb Sustain. Dev. Work. Pap. Ser.</w:t>
      </w:r>
      <w:r w:rsidRPr="00042AB2">
        <w:rPr>
          <w:noProof/>
          <w:sz w:val="16"/>
          <w:szCs w:val="24"/>
        </w:rPr>
        <w:t>, no. 51, pp. 1–15, 2018.</w:t>
      </w:r>
    </w:p>
    <w:p w14:paraId="38499B9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[5]</w:t>
      </w:r>
      <w:r w:rsidRPr="00042AB2">
        <w:rPr>
          <w:noProof/>
          <w:sz w:val="16"/>
          <w:szCs w:val="24"/>
        </w:rPr>
        <w:tab/>
        <w:t xml:space="preserve">Cisco, “The Digitization of the Healthcare Industry: Using Technology to Transform Care,” </w:t>
      </w:r>
      <w:r w:rsidRPr="00042AB2">
        <w:rPr>
          <w:i/>
          <w:iCs/>
          <w:noProof/>
          <w:sz w:val="16"/>
          <w:szCs w:val="24"/>
        </w:rPr>
        <w:t>Cisco</w:t>
      </w:r>
      <w:r w:rsidRPr="00042AB2">
        <w:rPr>
          <w:noProof/>
          <w:sz w:val="16"/>
          <w:szCs w:val="24"/>
        </w:rPr>
        <w:t>, vol. 1, p. 12, 2017, doi: 10.1057/978-1-349-95173-4.</w:t>
      </w:r>
    </w:p>
    <w:p w14:paraId="7AE2418C"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[6]</w:t>
      </w:r>
      <w:r w:rsidRPr="00042AB2">
        <w:rPr>
          <w:noProof/>
          <w:sz w:val="16"/>
          <w:szCs w:val="24"/>
        </w:rPr>
        <w:tab/>
        <w:t>AIMS EDUCATION, “The Impact of Technology on Healthcare.” https://www.aimseducation.edu/blog/the-impact-of-technology-on-healthcare/ (accessed Sep. 22, 2018).</w:t>
      </w:r>
    </w:p>
    <w:p w14:paraId="54F98E5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[7]</w:t>
      </w:r>
      <w:r w:rsidRPr="00042AB2">
        <w:rPr>
          <w:noProof/>
          <w:sz w:val="16"/>
          <w:szCs w:val="24"/>
        </w:rPr>
        <w:tab/>
        <w:t xml:space="preserve">T. Shaw, M. Hines, and C. Kielly, </w:t>
      </w:r>
      <w:r w:rsidRPr="00042AB2">
        <w:rPr>
          <w:i/>
          <w:iCs/>
          <w:noProof/>
          <w:sz w:val="16"/>
          <w:szCs w:val="24"/>
        </w:rPr>
        <w:t>Impact of Digital Health on the Safety and Quality of Health Care</w:t>
      </w:r>
      <w:r w:rsidRPr="00042AB2">
        <w:rPr>
          <w:noProof/>
          <w:sz w:val="16"/>
          <w:szCs w:val="24"/>
        </w:rPr>
        <w:t>, vol. 5, no. January. 2000.</w:t>
      </w:r>
    </w:p>
    <w:p w14:paraId="04D5C060"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[8]</w:t>
      </w:r>
      <w:r w:rsidRPr="00042AB2">
        <w:rPr>
          <w:noProof/>
          <w:sz w:val="16"/>
          <w:szCs w:val="24"/>
        </w:rPr>
        <w:tab/>
        <w:t>B. Weinelt, “Digital Transformation of Industries. Logistics Industry,” no. January, 2016, [Online]. Available: http://reports.weforum.org/digital-transformation/wp-content/blogs.dir/94/mp/files/pages/files/digital-enterprise-narrative-final-january-2016.pdf.</w:t>
      </w:r>
    </w:p>
    <w:p w14:paraId="1741DB8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[9]</w:t>
      </w:r>
      <w:r w:rsidRPr="00042AB2">
        <w:rPr>
          <w:noProof/>
          <w:sz w:val="16"/>
          <w:szCs w:val="24"/>
        </w:rPr>
        <w:tab/>
        <w:t>Healthcare IT News, “The biggest healthcare data breaches of 2018 (so far).” https://www.healthcareitnews.com/projects/biggest-healthcare-data-breaches-2018-so-far (accessed Apr. 27, 2019).</w:t>
      </w:r>
    </w:p>
    <w:p w14:paraId="548F6371"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[10]</w:t>
      </w:r>
      <w:r w:rsidRPr="00042AB2">
        <w:rPr>
          <w:noProof/>
          <w:sz w:val="16"/>
          <w:szCs w:val="24"/>
        </w:rPr>
        <w:tab/>
        <w:t>HIPAA Journal, “Largest Healthcare Data Breaches of 2018.” https://www.hipaajournal.com/largest-healthcare-data-breaches-of-2018/ (accessed Apr. 27, 2019).</w:t>
      </w:r>
    </w:p>
    <w:p w14:paraId="1BE6D5F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[11]</w:t>
      </w:r>
      <w:r w:rsidRPr="00042AB2">
        <w:rPr>
          <w:noProof/>
          <w:sz w:val="16"/>
          <w:szCs w:val="24"/>
        </w:rPr>
        <w:tab/>
        <w:t>Healthcare IT News, “The biggest healthcare breaches of 2017.” https://www.healthcareitnews.com/slideshow/biggest-healthcare-</w:t>
      </w:r>
      <w:r w:rsidRPr="00042AB2">
        <w:rPr>
          <w:noProof/>
          <w:sz w:val="16"/>
          <w:szCs w:val="24"/>
        </w:rPr>
        <w:lastRenderedPageBreak/>
        <w:t>breaches-2017-so-far?page=1 (accessed Sep. 11, 2018).</w:t>
      </w:r>
    </w:p>
    <w:p w14:paraId="01AC595A"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[12]</w:t>
      </w:r>
      <w:r w:rsidRPr="00042AB2">
        <w:rPr>
          <w:noProof/>
          <w:sz w:val="16"/>
          <w:szCs w:val="24"/>
        </w:rPr>
        <w:tab/>
        <w:t xml:space="preserve">A. Le Bris and W. El Asri, “STATE OF CYBERSECURITY &amp;amp; CYBER THREATS IN HEALTHCARE ORGANIZATIONS Applied Cybersecurity Strategy for Managers,” </w:t>
      </w:r>
      <w:r w:rsidRPr="00042AB2">
        <w:rPr>
          <w:i/>
          <w:iCs/>
          <w:noProof/>
          <w:sz w:val="16"/>
          <w:szCs w:val="24"/>
        </w:rPr>
        <w:t>ESSEC Bus. Sch.</w:t>
      </w:r>
      <w:r w:rsidRPr="00042AB2">
        <w:rPr>
          <w:noProof/>
          <w:sz w:val="16"/>
          <w:szCs w:val="24"/>
        </w:rPr>
        <w:t>, p. 13, 2017, [Online]. Available: http://blogs.harvard.edu/cybersecurity/files/2017/01/risks-and-threats-healthcare-strategic-report.pdf.</w:t>
      </w:r>
    </w:p>
    <w:p w14:paraId="4BEC90A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[13]</w:t>
      </w:r>
      <w:r w:rsidRPr="00042AB2">
        <w:rPr>
          <w:noProof/>
          <w:sz w:val="16"/>
          <w:szCs w:val="24"/>
        </w:rPr>
        <w:tab/>
        <w:t>D. Cosset, “The 4 characteristics of a blockchain - DEV Community.” https://dev.to/damcosset/the-4-characteristics-of-a-blockchain-2c55 (accessed Oct. 29, 2018).</w:t>
      </w:r>
    </w:p>
    <w:p w14:paraId="4D7586DF"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[14]</w:t>
      </w:r>
      <w:r w:rsidRPr="00042AB2">
        <w:rPr>
          <w:noProof/>
          <w:sz w:val="16"/>
          <w:szCs w:val="24"/>
        </w:rPr>
        <w:tab/>
        <w:t>Deloitte, “Key Characteristics of the Blockchain,” Accessed: Oct. 29, 2018. [Online]. Available: https://www2.deloitte.com/content/dam/Deloitte/in/Documents/industries/in-convergence-blockchain-key-characteristics-noexp.pdf.</w:t>
      </w:r>
    </w:p>
    <w:p w14:paraId="30C3F8B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[15]</w:t>
      </w:r>
      <w:r w:rsidRPr="00042AB2">
        <w:rPr>
          <w:noProof/>
          <w:sz w:val="16"/>
          <w:szCs w:val="24"/>
        </w:rPr>
        <w:tab/>
        <w:t>Data Flair, “6 Major Features Of Blockchain | Why Blockchain is Popular?” https://data-flair.training/blogs/features-of-blockchain/ (accessed Oct. 29, 2018).</w:t>
      </w:r>
    </w:p>
    <w:p w14:paraId="69289CC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[16]</w:t>
      </w:r>
      <w:r w:rsidRPr="00042AB2">
        <w:rPr>
          <w:noProof/>
          <w:sz w:val="16"/>
          <w:szCs w:val="24"/>
        </w:rPr>
        <w:tab/>
        <w:t>Techracer-Medium, “4 Key Features of Blockchain – Techracers – Medium.” https://medium.com/techracers/4-key-features-of-blockchain-5a4aff025d38 (accessed Oct. 29, 2018).</w:t>
      </w:r>
    </w:p>
    <w:p w14:paraId="56136F8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[17]</w:t>
      </w:r>
      <w:r w:rsidRPr="00042AB2">
        <w:rPr>
          <w:noProof/>
          <w:sz w:val="16"/>
          <w:szCs w:val="24"/>
        </w:rPr>
        <w:tab/>
        <w:t xml:space="preserve">Z. Zheng, S. Xie, H. Dai, X. Chen, and H. Wang, “An Overview of Blockchain Technology: Architecture, Consensus, and Future Trends,” </w:t>
      </w:r>
      <w:r w:rsidRPr="00042AB2">
        <w:rPr>
          <w:i/>
          <w:iCs/>
          <w:noProof/>
          <w:sz w:val="16"/>
          <w:szCs w:val="24"/>
        </w:rPr>
        <w:t>Proc. - 2017 IEEE 6th Int. Congr. Big Data, BigData Congr. 2017</w:t>
      </w:r>
      <w:r w:rsidRPr="00042AB2">
        <w:rPr>
          <w:noProof/>
          <w:sz w:val="16"/>
          <w:szCs w:val="24"/>
        </w:rPr>
        <w:t>, no. June, pp. 557–564, 2017, doi: 10.1109/BigDataCongress.2017.85.</w:t>
      </w:r>
    </w:p>
    <w:p w14:paraId="42A9B9AD"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[18]</w:t>
      </w:r>
      <w:r w:rsidRPr="00042AB2">
        <w:rPr>
          <w:noProof/>
          <w:sz w:val="16"/>
          <w:szCs w:val="24"/>
        </w:rPr>
        <w:tab/>
        <w:t xml:space="preserve">D. Yaga, P. Mell, N. Roby, and K. Scarfone, “Blockchain Technology Overview (NISTIR-8202),” </w:t>
      </w:r>
      <w:r w:rsidRPr="00042AB2">
        <w:rPr>
          <w:i/>
          <w:iCs/>
          <w:noProof/>
          <w:sz w:val="16"/>
          <w:szCs w:val="24"/>
        </w:rPr>
        <w:t>Draft NISTIR</w:t>
      </w:r>
      <w:r w:rsidRPr="00042AB2">
        <w:rPr>
          <w:noProof/>
          <w:sz w:val="16"/>
          <w:szCs w:val="24"/>
        </w:rPr>
        <w:t>, p. 59, 2018, doi: 10.6028/NIST.IR.8202.</w:t>
      </w:r>
    </w:p>
    <w:p w14:paraId="0444E77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[19]</w:t>
      </w:r>
      <w:r w:rsidRPr="00042AB2">
        <w:rPr>
          <w:noProof/>
          <w:sz w:val="16"/>
          <w:szCs w:val="24"/>
        </w:rPr>
        <w:tab/>
        <w:t xml:space="preserve">K. Sultan, U. Ruhi, and R. Lakhani, </w:t>
      </w:r>
      <w:r w:rsidRPr="00042AB2">
        <w:rPr>
          <w:i/>
          <w:iCs/>
          <w:noProof/>
          <w:sz w:val="16"/>
          <w:szCs w:val="24"/>
        </w:rPr>
        <w:t xml:space="preserve">CONCEPTUALIZING </w:t>
      </w:r>
      <w:r w:rsidRPr="00042AB2">
        <w:rPr>
          <w:i/>
          <w:iCs/>
          <w:noProof/>
          <w:sz w:val="16"/>
          <w:szCs w:val="24"/>
        </w:rPr>
        <w:t>BLOCKCHAINS: CHARACTERISTICS &amp; APPLICATIONS</w:t>
      </w:r>
      <w:r w:rsidRPr="00042AB2">
        <w:rPr>
          <w:noProof/>
          <w:sz w:val="16"/>
          <w:szCs w:val="24"/>
        </w:rPr>
        <w:t>. 2018.</w:t>
      </w:r>
    </w:p>
    <w:p w14:paraId="62704387"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[20]</w:t>
      </w:r>
      <w:r w:rsidRPr="00042AB2">
        <w:rPr>
          <w:noProof/>
          <w:sz w:val="16"/>
          <w:szCs w:val="24"/>
        </w:rPr>
        <w:tab/>
        <w:t xml:space="preserve">D. Drescher, </w:t>
      </w:r>
      <w:r w:rsidRPr="00042AB2">
        <w:rPr>
          <w:i/>
          <w:iCs/>
          <w:noProof/>
          <w:sz w:val="16"/>
          <w:szCs w:val="24"/>
        </w:rPr>
        <w:t>Blockchainbasics</w:t>
      </w:r>
      <w:r w:rsidRPr="00042AB2">
        <w:rPr>
          <w:noProof/>
          <w:sz w:val="16"/>
          <w:szCs w:val="24"/>
        </w:rPr>
        <w:t>. Apress, Berkeley, CA.</w:t>
      </w:r>
    </w:p>
    <w:p w14:paraId="07DB6B96"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[21]</w:t>
      </w:r>
      <w:r w:rsidRPr="00042AB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07BB0F4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[22]</w:t>
      </w:r>
      <w:r w:rsidRPr="00042AB2">
        <w:rPr>
          <w:noProof/>
          <w:sz w:val="16"/>
          <w:szCs w:val="24"/>
        </w:rPr>
        <w:tab/>
        <w:t>V. Buterin, “A NEXT GENERATION SMART CONTRACT &amp; DECENTRALIZED APPLICATION PLATFORM.”</w:t>
      </w:r>
    </w:p>
    <w:p w14:paraId="2E4673C2"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[23]</w:t>
      </w:r>
      <w:r w:rsidRPr="00042AB2">
        <w:rPr>
          <w:noProof/>
          <w:sz w:val="16"/>
          <w:szCs w:val="24"/>
        </w:rPr>
        <w:tab/>
        <w:t xml:space="preserve">K. Peterson, R. Deeduvanu, P. Kanjamala, and K. Boles, “A Blockchain-Based Approach to Health Information Exchange Networks,” </w:t>
      </w:r>
      <w:r w:rsidRPr="00042AB2">
        <w:rPr>
          <w:i/>
          <w:iCs/>
          <w:noProof/>
          <w:sz w:val="16"/>
          <w:szCs w:val="24"/>
        </w:rPr>
        <w:t>Mayo Clin.</w:t>
      </w:r>
      <w:r w:rsidRPr="00042AB2">
        <w:rPr>
          <w:noProof/>
          <w:sz w:val="16"/>
          <w:szCs w:val="24"/>
        </w:rPr>
        <w:t>, no. 1, p. 10, 2016, doi: 10.1016/j.procs.2015.08.363.</w:t>
      </w:r>
    </w:p>
    <w:p w14:paraId="5FD3A634"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[24]</w:t>
      </w:r>
      <w:r w:rsidRPr="00042AB2">
        <w:rPr>
          <w:noProof/>
          <w:sz w:val="16"/>
          <w:szCs w:val="24"/>
        </w:rPr>
        <w:tab/>
        <w:t xml:space="preserve">A. Ekblaw, A. Azaria, J. D. Halamka, A. Lippman, I. Original, and T. Vieira, “A Case Study for Blockchain in Healthcare: " MedRec " prototype for electronic health records and medical research data,” </w:t>
      </w:r>
      <w:r w:rsidRPr="00042AB2">
        <w:rPr>
          <w:i/>
          <w:iCs/>
          <w:noProof/>
          <w:sz w:val="16"/>
          <w:szCs w:val="24"/>
        </w:rPr>
        <w:t>IEEE Technol. Soc. Mag.</w:t>
      </w:r>
      <w:r w:rsidRPr="00042AB2">
        <w:rPr>
          <w:noProof/>
          <w:sz w:val="16"/>
          <w:szCs w:val="24"/>
        </w:rPr>
        <w:t>, pp. 1–13, 2016, doi: 10.1109/OBD.ta b2016.11.</w:t>
      </w:r>
    </w:p>
    <w:p w14:paraId="559BF2B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[25]</w:t>
      </w:r>
      <w:r w:rsidRPr="00042AB2">
        <w:rPr>
          <w:noProof/>
          <w:sz w:val="16"/>
          <w:szCs w:val="24"/>
        </w:rPr>
        <w:tab/>
        <w:t xml:space="preserve">G. Zyskind, O. Nathan, and A. S. Pentland, “Decentralizing privacy: Using Blockchain to Protect Personal Data,” </w:t>
      </w:r>
      <w:r w:rsidRPr="00042AB2">
        <w:rPr>
          <w:i/>
          <w:iCs/>
          <w:noProof/>
          <w:sz w:val="16"/>
          <w:szCs w:val="24"/>
        </w:rPr>
        <w:t>Proc. - 2015 IEEE Secur. Priv. Work. SPW 2015</w:t>
      </w:r>
      <w:r w:rsidRPr="00042AB2">
        <w:rPr>
          <w:noProof/>
          <w:sz w:val="16"/>
          <w:szCs w:val="24"/>
        </w:rPr>
        <w:t>, pp. 180–184, 2015, doi: 10.1109/SPW.2015.27.</w:t>
      </w:r>
    </w:p>
    <w:p w14:paraId="5ABBC19B" w14:textId="77777777" w:rsidR="00042AB2" w:rsidRPr="00042AB2" w:rsidRDefault="00042AB2" w:rsidP="00042AB2">
      <w:pPr>
        <w:widowControl w:val="0"/>
        <w:autoSpaceDE w:val="0"/>
        <w:autoSpaceDN w:val="0"/>
        <w:adjustRightInd w:val="0"/>
        <w:ind w:left="640" w:hanging="640"/>
        <w:rPr>
          <w:noProof/>
          <w:sz w:val="16"/>
          <w:szCs w:val="24"/>
        </w:rPr>
      </w:pPr>
      <w:r w:rsidRPr="00042AB2">
        <w:rPr>
          <w:noProof/>
          <w:sz w:val="16"/>
          <w:szCs w:val="24"/>
        </w:rPr>
        <w:t>[26]</w:t>
      </w:r>
      <w:r w:rsidRPr="00042AB2">
        <w:rPr>
          <w:noProof/>
          <w:sz w:val="16"/>
          <w:szCs w:val="24"/>
        </w:rPr>
        <w:tab/>
        <w:t>IHE International Inc, “About IHE.” https://www.ihe.net/about_ihe/ (accessed Sep. 11, 2018).</w:t>
      </w:r>
    </w:p>
    <w:p w14:paraId="6FFF30B2" w14:textId="77777777" w:rsidR="00042AB2" w:rsidRPr="00042AB2" w:rsidRDefault="00042AB2" w:rsidP="00042AB2">
      <w:pPr>
        <w:widowControl w:val="0"/>
        <w:autoSpaceDE w:val="0"/>
        <w:autoSpaceDN w:val="0"/>
        <w:adjustRightInd w:val="0"/>
        <w:ind w:left="640" w:hanging="640"/>
        <w:rPr>
          <w:noProof/>
          <w:sz w:val="16"/>
        </w:rPr>
      </w:pPr>
      <w:r w:rsidRPr="00042AB2">
        <w:rPr>
          <w:noProof/>
          <w:sz w:val="16"/>
          <w:szCs w:val="24"/>
        </w:rPr>
        <w:t>[27]</w:t>
      </w:r>
      <w:r w:rsidRPr="00042AB2">
        <w:rPr>
          <w:noProof/>
          <w:sz w:val="16"/>
          <w:szCs w:val="24"/>
        </w:rPr>
        <w:tab/>
        <w:t xml:space="preserve">IHE International Inc, “IHE IT Infrastructure ( ITI ) Technical Framework Volume 1 Integration Profiles,” </w:t>
      </w:r>
      <w:r w:rsidRPr="00042AB2">
        <w:rPr>
          <w:i/>
          <w:iCs/>
          <w:noProof/>
          <w:sz w:val="16"/>
          <w:szCs w:val="24"/>
        </w:rPr>
        <w:t>Int. J. Healthc. Technol. Manag.</w:t>
      </w:r>
      <w:r w:rsidRPr="00042AB2">
        <w:rPr>
          <w:noProof/>
          <w:sz w:val="16"/>
          <w:szCs w:val="24"/>
        </w:rPr>
        <w:t>, vol. 1, no. 8.0, pp. 1–177, 2008, doi: 10.1504/IJHTM.2008.017371.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0" w:author="Pat Mongkolwat" w:date="2020-07-07T17:43:00Z" w:initials="PM">
    <w:p w14:paraId="14B2ACE4" w14:textId="5B83859D" w:rsidR="000500E9" w:rsidRDefault="000500E9">
      <w:pPr>
        <w:pStyle w:val="CommentText"/>
      </w:pPr>
      <w:r>
        <w:rPr>
          <w:rStyle w:val="CommentReference"/>
        </w:rPr>
        <w:annotationRef/>
      </w:r>
      <w:r w:rsidR="00FE456A">
        <w:t>Don’t understand. Need to talk.</w:t>
      </w:r>
    </w:p>
  </w:comment>
  <w:comment w:id="291"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2EF19" w14:textId="77777777" w:rsidR="006B02DA" w:rsidRDefault="006B02DA" w:rsidP="001A3B3D">
      <w:r>
        <w:separator/>
      </w:r>
    </w:p>
  </w:endnote>
  <w:endnote w:type="continuationSeparator" w:id="0">
    <w:p w14:paraId="332DE2F4" w14:textId="77777777" w:rsidR="006B02DA" w:rsidRDefault="006B02D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9E7BD" w14:textId="77777777" w:rsidR="006B02DA" w:rsidRDefault="006B02DA" w:rsidP="001A3B3D">
      <w:r>
        <w:separator/>
      </w:r>
    </w:p>
  </w:footnote>
  <w:footnote w:type="continuationSeparator" w:id="0">
    <w:p w14:paraId="464C2FCA" w14:textId="77777777" w:rsidR="006B02DA" w:rsidRDefault="006B02D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Cep">
    <w15:presenceInfo w15:providerId="None" w15:userId="PCep"/>
  </w15:person>
  <w15:person w15:author="SemiA Petnathean">
    <w15:presenceInfo w15:providerId="Windows Live" w15:userId="0e2ce6bcdf9157df"/>
  </w15:person>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3C52"/>
    <w:rsid w:val="00003D44"/>
    <w:rsid w:val="0001422F"/>
    <w:rsid w:val="000144F2"/>
    <w:rsid w:val="00020A32"/>
    <w:rsid w:val="00023739"/>
    <w:rsid w:val="000242CE"/>
    <w:rsid w:val="00024891"/>
    <w:rsid w:val="00024BC1"/>
    <w:rsid w:val="0002560C"/>
    <w:rsid w:val="000306E5"/>
    <w:rsid w:val="00032362"/>
    <w:rsid w:val="000410E8"/>
    <w:rsid w:val="00042AB2"/>
    <w:rsid w:val="00045E93"/>
    <w:rsid w:val="00046451"/>
    <w:rsid w:val="0004781E"/>
    <w:rsid w:val="000500E9"/>
    <w:rsid w:val="0005100A"/>
    <w:rsid w:val="00051C49"/>
    <w:rsid w:val="0005757E"/>
    <w:rsid w:val="0006080A"/>
    <w:rsid w:val="00066CD8"/>
    <w:rsid w:val="000713E3"/>
    <w:rsid w:val="00071AF8"/>
    <w:rsid w:val="000737EF"/>
    <w:rsid w:val="000833B6"/>
    <w:rsid w:val="000836BE"/>
    <w:rsid w:val="00084741"/>
    <w:rsid w:val="00085632"/>
    <w:rsid w:val="0008758A"/>
    <w:rsid w:val="00091F67"/>
    <w:rsid w:val="000945DC"/>
    <w:rsid w:val="00097BC2"/>
    <w:rsid w:val="000A146C"/>
    <w:rsid w:val="000A2D04"/>
    <w:rsid w:val="000A6808"/>
    <w:rsid w:val="000B6A2E"/>
    <w:rsid w:val="000C1E68"/>
    <w:rsid w:val="000D228A"/>
    <w:rsid w:val="000D6140"/>
    <w:rsid w:val="000E2287"/>
    <w:rsid w:val="000E2EAC"/>
    <w:rsid w:val="000E65CA"/>
    <w:rsid w:val="000E73B3"/>
    <w:rsid w:val="000F1E06"/>
    <w:rsid w:val="000F1ECD"/>
    <w:rsid w:val="000F3406"/>
    <w:rsid w:val="000F6C48"/>
    <w:rsid w:val="00106EAF"/>
    <w:rsid w:val="00112CA9"/>
    <w:rsid w:val="001204E8"/>
    <w:rsid w:val="001222C0"/>
    <w:rsid w:val="00123456"/>
    <w:rsid w:val="0012627F"/>
    <w:rsid w:val="0012764E"/>
    <w:rsid w:val="00127BFE"/>
    <w:rsid w:val="00131450"/>
    <w:rsid w:val="00132738"/>
    <w:rsid w:val="00132B8B"/>
    <w:rsid w:val="00136090"/>
    <w:rsid w:val="0013631E"/>
    <w:rsid w:val="00140B9B"/>
    <w:rsid w:val="00141455"/>
    <w:rsid w:val="00141B23"/>
    <w:rsid w:val="00143AA5"/>
    <w:rsid w:val="00145007"/>
    <w:rsid w:val="001458BE"/>
    <w:rsid w:val="00152380"/>
    <w:rsid w:val="00156106"/>
    <w:rsid w:val="00160F61"/>
    <w:rsid w:val="0016198E"/>
    <w:rsid w:val="0016700F"/>
    <w:rsid w:val="0016754C"/>
    <w:rsid w:val="001878BC"/>
    <w:rsid w:val="0019172D"/>
    <w:rsid w:val="00191F70"/>
    <w:rsid w:val="00191F77"/>
    <w:rsid w:val="00192185"/>
    <w:rsid w:val="00193BFC"/>
    <w:rsid w:val="00196B61"/>
    <w:rsid w:val="00197B87"/>
    <w:rsid w:val="001A0257"/>
    <w:rsid w:val="001A2062"/>
    <w:rsid w:val="001A2EFD"/>
    <w:rsid w:val="001A3B3D"/>
    <w:rsid w:val="001A3F4A"/>
    <w:rsid w:val="001A6361"/>
    <w:rsid w:val="001A75A7"/>
    <w:rsid w:val="001B079E"/>
    <w:rsid w:val="001B62BA"/>
    <w:rsid w:val="001B67DC"/>
    <w:rsid w:val="001B7AC4"/>
    <w:rsid w:val="001C084F"/>
    <w:rsid w:val="001C16CD"/>
    <w:rsid w:val="001C7410"/>
    <w:rsid w:val="001D1FCE"/>
    <w:rsid w:val="001E2BF1"/>
    <w:rsid w:val="001E5758"/>
    <w:rsid w:val="001E6DB4"/>
    <w:rsid w:val="001F0AA6"/>
    <w:rsid w:val="001F4ABE"/>
    <w:rsid w:val="00200C0A"/>
    <w:rsid w:val="002011D8"/>
    <w:rsid w:val="0020354F"/>
    <w:rsid w:val="0020479F"/>
    <w:rsid w:val="00210268"/>
    <w:rsid w:val="00210F3F"/>
    <w:rsid w:val="0021269E"/>
    <w:rsid w:val="00212751"/>
    <w:rsid w:val="002127FB"/>
    <w:rsid w:val="002141CC"/>
    <w:rsid w:val="002178C3"/>
    <w:rsid w:val="00223ECB"/>
    <w:rsid w:val="00224898"/>
    <w:rsid w:val="002254A9"/>
    <w:rsid w:val="00225F49"/>
    <w:rsid w:val="00232F36"/>
    <w:rsid w:val="00233D97"/>
    <w:rsid w:val="002347A2"/>
    <w:rsid w:val="00234FC8"/>
    <w:rsid w:val="00236037"/>
    <w:rsid w:val="0023645E"/>
    <w:rsid w:val="00241DE8"/>
    <w:rsid w:val="00243BBE"/>
    <w:rsid w:val="00250D5F"/>
    <w:rsid w:val="00252F5E"/>
    <w:rsid w:val="002545A4"/>
    <w:rsid w:val="00254605"/>
    <w:rsid w:val="00266EE1"/>
    <w:rsid w:val="00267F37"/>
    <w:rsid w:val="002719BC"/>
    <w:rsid w:val="00272E32"/>
    <w:rsid w:val="00272F86"/>
    <w:rsid w:val="00273873"/>
    <w:rsid w:val="00274455"/>
    <w:rsid w:val="00281A9F"/>
    <w:rsid w:val="00284248"/>
    <w:rsid w:val="0028506C"/>
    <w:rsid w:val="002850E3"/>
    <w:rsid w:val="00292F74"/>
    <w:rsid w:val="00294530"/>
    <w:rsid w:val="00295214"/>
    <w:rsid w:val="00295A21"/>
    <w:rsid w:val="002A5C3C"/>
    <w:rsid w:val="002A70B2"/>
    <w:rsid w:val="002A7358"/>
    <w:rsid w:val="002B0990"/>
    <w:rsid w:val="002B38A9"/>
    <w:rsid w:val="002B4899"/>
    <w:rsid w:val="002B5E54"/>
    <w:rsid w:val="002B68A5"/>
    <w:rsid w:val="002C0AAF"/>
    <w:rsid w:val="002C6957"/>
    <w:rsid w:val="002C748E"/>
    <w:rsid w:val="002C7A7B"/>
    <w:rsid w:val="002D0F01"/>
    <w:rsid w:val="002D5A35"/>
    <w:rsid w:val="002D6233"/>
    <w:rsid w:val="002D7E38"/>
    <w:rsid w:val="002E461B"/>
    <w:rsid w:val="002E6EC2"/>
    <w:rsid w:val="002E7F0D"/>
    <w:rsid w:val="002F12AC"/>
    <w:rsid w:val="002F2F94"/>
    <w:rsid w:val="002F47EE"/>
    <w:rsid w:val="00303E2F"/>
    <w:rsid w:val="0030529B"/>
    <w:rsid w:val="00306A89"/>
    <w:rsid w:val="00306C9A"/>
    <w:rsid w:val="00307FD6"/>
    <w:rsid w:val="003128C7"/>
    <w:rsid w:val="00313895"/>
    <w:rsid w:val="00314E46"/>
    <w:rsid w:val="00316D18"/>
    <w:rsid w:val="00321856"/>
    <w:rsid w:val="00323801"/>
    <w:rsid w:val="00323839"/>
    <w:rsid w:val="00325BFE"/>
    <w:rsid w:val="00334D32"/>
    <w:rsid w:val="00335D66"/>
    <w:rsid w:val="003409D5"/>
    <w:rsid w:val="00341276"/>
    <w:rsid w:val="00341727"/>
    <w:rsid w:val="00342BEE"/>
    <w:rsid w:val="0034403D"/>
    <w:rsid w:val="00346DFD"/>
    <w:rsid w:val="0035023C"/>
    <w:rsid w:val="00353330"/>
    <w:rsid w:val="00354762"/>
    <w:rsid w:val="00354FCF"/>
    <w:rsid w:val="0035791C"/>
    <w:rsid w:val="00360548"/>
    <w:rsid w:val="00362919"/>
    <w:rsid w:val="00365D76"/>
    <w:rsid w:val="003668C8"/>
    <w:rsid w:val="003668EE"/>
    <w:rsid w:val="00366D5E"/>
    <w:rsid w:val="00370C72"/>
    <w:rsid w:val="003800AF"/>
    <w:rsid w:val="003820C4"/>
    <w:rsid w:val="003821C7"/>
    <w:rsid w:val="00382218"/>
    <w:rsid w:val="003920F8"/>
    <w:rsid w:val="003921E0"/>
    <w:rsid w:val="00393720"/>
    <w:rsid w:val="00395EA1"/>
    <w:rsid w:val="0039632C"/>
    <w:rsid w:val="00396588"/>
    <w:rsid w:val="003A05A4"/>
    <w:rsid w:val="003A19E2"/>
    <w:rsid w:val="003B06FC"/>
    <w:rsid w:val="003B0812"/>
    <w:rsid w:val="003B0BD8"/>
    <w:rsid w:val="003B0E7A"/>
    <w:rsid w:val="003B2B40"/>
    <w:rsid w:val="003B4E04"/>
    <w:rsid w:val="003B57C4"/>
    <w:rsid w:val="003C556E"/>
    <w:rsid w:val="003C59FE"/>
    <w:rsid w:val="003D544D"/>
    <w:rsid w:val="003D5BC2"/>
    <w:rsid w:val="003E0A9C"/>
    <w:rsid w:val="003E1BFE"/>
    <w:rsid w:val="003E3AD8"/>
    <w:rsid w:val="003F56FC"/>
    <w:rsid w:val="003F5A08"/>
    <w:rsid w:val="003F6DE2"/>
    <w:rsid w:val="0040443F"/>
    <w:rsid w:val="00405954"/>
    <w:rsid w:val="0041542F"/>
    <w:rsid w:val="00416CE0"/>
    <w:rsid w:val="00420716"/>
    <w:rsid w:val="004215B0"/>
    <w:rsid w:val="00426F86"/>
    <w:rsid w:val="004325FB"/>
    <w:rsid w:val="00435560"/>
    <w:rsid w:val="00437339"/>
    <w:rsid w:val="004432BA"/>
    <w:rsid w:val="004433FD"/>
    <w:rsid w:val="00443782"/>
    <w:rsid w:val="0044407E"/>
    <w:rsid w:val="00446A52"/>
    <w:rsid w:val="00447218"/>
    <w:rsid w:val="00447383"/>
    <w:rsid w:val="00447BB9"/>
    <w:rsid w:val="00453C10"/>
    <w:rsid w:val="0046031D"/>
    <w:rsid w:val="0046043C"/>
    <w:rsid w:val="00471B41"/>
    <w:rsid w:val="004720C8"/>
    <w:rsid w:val="00473AC9"/>
    <w:rsid w:val="004779B0"/>
    <w:rsid w:val="00482CF5"/>
    <w:rsid w:val="004906FE"/>
    <w:rsid w:val="00491017"/>
    <w:rsid w:val="00494EAC"/>
    <w:rsid w:val="0049757A"/>
    <w:rsid w:val="004A450A"/>
    <w:rsid w:val="004A70F4"/>
    <w:rsid w:val="004A7EF0"/>
    <w:rsid w:val="004B1D28"/>
    <w:rsid w:val="004B393C"/>
    <w:rsid w:val="004C3BAC"/>
    <w:rsid w:val="004C4A92"/>
    <w:rsid w:val="004C6854"/>
    <w:rsid w:val="004C7765"/>
    <w:rsid w:val="004D1066"/>
    <w:rsid w:val="004D72B5"/>
    <w:rsid w:val="004D7BFE"/>
    <w:rsid w:val="004E33F7"/>
    <w:rsid w:val="004E49E2"/>
    <w:rsid w:val="004F4394"/>
    <w:rsid w:val="004F515D"/>
    <w:rsid w:val="00500F30"/>
    <w:rsid w:val="005042C7"/>
    <w:rsid w:val="00505CE2"/>
    <w:rsid w:val="0050684C"/>
    <w:rsid w:val="00510F1B"/>
    <w:rsid w:val="00520473"/>
    <w:rsid w:val="00520D38"/>
    <w:rsid w:val="005261C9"/>
    <w:rsid w:val="00526367"/>
    <w:rsid w:val="00532881"/>
    <w:rsid w:val="00532A94"/>
    <w:rsid w:val="0053480D"/>
    <w:rsid w:val="00537681"/>
    <w:rsid w:val="00540E73"/>
    <w:rsid w:val="00540EC1"/>
    <w:rsid w:val="00542DEA"/>
    <w:rsid w:val="005517D8"/>
    <w:rsid w:val="00551B7F"/>
    <w:rsid w:val="00555242"/>
    <w:rsid w:val="0055773A"/>
    <w:rsid w:val="00557F0D"/>
    <w:rsid w:val="0056610F"/>
    <w:rsid w:val="0056733C"/>
    <w:rsid w:val="0057043F"/>
    <w:rsid w:val="0057136C"/>
    <w:rsid w:val="00572028"/>
    <w:rsid w:val="00575A83"/>
    <w:rsid w:val="00575BCA"/>
    <w:rsid w:val="00581D71"/>
    <w:rsid w:val="00583B9E"/>
    <w:rsid w:val="00585432"/>
    <w:rsid w:val="00585EB5"/>
    <w:rsid w:val="00586E18"/>
    <w:rsid w:val="00595DD8"/>
    <w:rsid w:val="005A0961"/>
    <w:rsid w:val="005A42A3"/>
    <w:rsid w:val="005A5B6E"/>
    <w:rsid w:val="005A6AB6"/>
    <w:rsid w:val="005B0344"/>
    <w:rsid w:val="005B0B4C"/>
    <w:rsid w:val="005B2B08"/>
    <w:rsid w:val="005B2BB7"/>
    <w:rsid w:val="005B520E"/>
    <w:rsid w:val="005C30C9"/>
    <w:rsid w:val="005C41ED"/>
    <w:rsid w:val="005D0433"/>
    <w:rsid w:val="005D329C"/>
    <w:rsid w:val="005D5662"/>
    <w:rsid w:val="005E0E43"/>
    <w:rsid w:val="005E157E"/>
    <w:rsid w:val="005E1F98"/>
    <w:rsid w:val="005E2800"/>
    <w:rsid w:val="005F2CCD"/>
    <w:rsid w:val="005F4575"/>
    <w:rsid w:val="0060008D"/>
    <w:rsid w:val="0060401F"/>
    <w:rsid w:val="00605825"/>
    <w:rsid w:val="00606D7F"/>
    <w:rsid w:val="00607702"/>
    <w:rsid w:val="006100C3"/>
    <w:rsid w:val="00612112"/>
    <w:rsid w:val="006131BC"/>
    <w:rsid w:val="00613A65"/>
    <w:rsid w:val="00615880"/>
    <w:rsid w:val="00615DCD"/>
    <w:rsid w:val="006162D7"/>
    <w:rsid w:val="00616EBA"/>
    <w:rsid w:val="00632C50"/>
    <w:rsid w:val="00633DCB"/>
    <w:rsid w:val="00637B90"/>
    <w:rsid w:val="0064311C"/>
    <w:rsid w:val="006432BA"/>
    <w:rsid w:val="00645D22"/>
    <w:rsid w:val="00647B42"/>
    <w:rsid w:val="00651A08"/>
    <w:rsid w:val="00654204"/>
    <w:rsid w:val="00654615"/>
    <w:rsid w:val="00657B02"/>
    <w:rsid w:val="00660B6F"/>
    <w:rsid w:val="00670434"/>
    <w:rsid w:val="00670FCD"/>
    <w:rsid w:val="00681318"/>
    <w:rsid w:val="00682593"/>
    <w:rsid w:val="00682D2B"/>
    <w:rsid w:val="00691E6B"/>
    <w:rsid w:val="006925CE"/>
    <w:rsid w:val="00695A3B"/>
    <w:rsid w:val="00697591"/>
    <w:rsid w:val="006A0C1B"/>
    <w:rsid w:val="006A4889"/>
    <w:rsid w:val="006A7E6F"/>
    <w:rsid w:val="006B02DA"/>
    <w:rsid w:val="006B3203"/>
    <w:rsid w:val="006B618D"/>
    <w:rsid w:val="006B6B66"/>
    <w:rsid w:val="006C001D"/>
    <w:rsid w:val="006C029F"/>
    <w:rsid w:val="006C07A5"/>
    <w:rsid w:val="006C10C6"/>
    <w:rsid w:val="006C31CB"/>
    <w:rsid w:val="006D073A"/>
    <w:rsid w:val="006D26A7"/>
    <w:rsid w:val="006D496F"/>
    <w:rsid w:val="006D5091"/>
    <w:rsid w:val="006D7D5F"/>
    <w:rsid w:val="006E67BA"/>
    <w:rsid w:val="006F4FDF"/>
    <w:rsid w:val="006F5B13"/>
    <w:rsid w:val="006F6D3D"/>
    <w:rsid w:val="007004FB"/>
    <w:rsid w:val="00701449"/>
    <w:rsid w:val="007015CE"/>
    <w:rsid w:val="007035BE"/>
    <w:rsid w:val="00703CA4"/>
    <w:rsid w:val="00705892"/>
    <w:rsid w:val="00706AC8"/>
    <w:rsid w:val="00706B5F"/>
    <w:rsid w:val="00707221"/>
    <w:rsid w:val="00712E68"/>
    <w:rsid w:val="007145FC"/>
    <w:rsid w:val="00715BEA"/>
    <w:rsid w:val="00721681"/>
    <w:rsid w:val="00721BA3"/>
    <w:rsid w:val="007230F9"/>
    <w:rsid w:val="007262FA"/>
    <w:rsid w:val="007306E0"/>
    <w:rsid w:val="007312F0"/>
    <w:rsid w:val="00731C82"/>
    <w:rsid w:val="00731ED1"/>
    <w:rsid w:val="00732A8A"/>
    <w:rsid w:val="00732B62"/>
    <w:rsid w:val="00740EEA"/>
    <w:rsid w:val="00741149"/>
    <w:rsid w:val="007423B4"/>
    <w:rsid w:val="00745041"/>
    <w:rsid w:val="00745437"/>
    <w:rsid w:val="007458CF"/>
    <w:rsid w:val="00747DB0"/>
    <w:rsid w:val="007555E5"/>
    <w:rsid w:val="0076086D"/>
    <w:rsid w:val="00760F78"/>
    <w:rsid w:val="0076380A"/>
    <w:rsid w:val="007658CA"/>
    <w:rsid w:val="007705EF"/>
    <w:rsid w:val="00775AD0"/>
    <w:rsid w:val="00776D91"/>
    <w:rsid w:val="007809CA"/>
    <w:rsid w:val="00785656"/>
    <w:rsid w:val="00787D20"/>
    <w:rsid w:val="00787F49"/>
    <w:rsid w:val="00791F24"/>
    <w:rsid w:val="00794804"/>
    <w:rsid w:val="00794B3A"/>
    <w:rsid w:val="007A3C71"/>
    <w:rsid w:val="007B33F1"/>
    <w:rsid w:val="007B6DDA"/>
    <w:rsid w:val="007C0308"/>
    <w:rsid w:val="007C1DCF"/>
    <w:rsid w:val="007C2FF2"/>
    <w:rsid w:val="007C5BEE"/>
    <w:rsid w:val="007D07A8"/>
    <w:rsid w:val="007D19E3"/>
    <w:rsid w:val="007D339D"/>
    <w:rsid w:val="007D4A6A"/>
    <w:rsid w:val="007D6232"/>
    <w:rsid w:val="007D7353"/>
    <w:rsid w:val="007E15AB"/>
    <w:rsid w:val="007E2238"/>
    <w:rsid w:val="007E5B8A"/>
    <w:rsid w:val="007F1F99"/>
    <w:rsid w:val="007F3D69"/>
    <w:rsid w:val="007F415B"/>
    <w:rsid w:val="007F4747"/>
    <w:rsid w:val="007F768F"/>
    <w:rsid w:val="008053B7"/>
    <w:rsid w:val="008074F4"/>
    <w:rsid w:val="0080791D"/>
    <w:rsid w:val="00807E13"/>
    <w:rsid w:val="008104AA"/>
    <w:rsid w:val="008125C8"/>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91D"/>
    <w:rsid w:val="00850234"/>
    <w:rsid w:val="008556C3"/>
    <w:rsid w:val="0085662B"/>
    <w:rsid w:val="00862092"/>
    <w:rsid w:val="008627FA"/>
    <w:rsid w:val="008631F8"/>
    <w:rsid w:val="0086378E"/>
    <w:rsid w:val="00873603"/>
    <w:rsid w:val="00876D7A"/>
    <w:rsid w:val="0087779C"/>
    <w:rsid w:val="00880AEA"/>
    <w:rsid w:val="00886346"/>
    <w:rsid w:val="00887B40"/>
    <w:rsid w:val="00894F7C"/>
    <w:rsid w:val="0089557C"/>
    <w:rsid w:val="008A2C7D"/>
    <w:rsid w:val="008A72F6"/>
    <w:rsid w:val="008B1B6B"/>
    <w:rsid w:val="008B3404"/>
    <w:rsid w:val="008B3A7D"/>
    <w:rsid w:val="008B5096"/>
    <w:rsid w:val="008B5D11"/>
    <w:rsid w:val="008B6524"/>
    <w:rsid w:val="008C36B9"/>
    <w:rsid w:val="008C4B23"/>
    <w:rsid w:val="008C621E"/>
    <w:rsid w:val="008C6257"/>
    <w:rsid w:val="008D4E85"/>
    <w:rsid w:val="008D7730"/>
    <w:rsid w:val="008D79F6"/>
    <w:rsid w:val="008E18E8"/>
    <w:rsid w:val="008E1979"/>
    <w:rsid w:val="008E2194"/>
    <w:rsid w:val="008E24E8"/>
    <w:rsid w:val="008E574D"/>
    <w:rsid w:val="008F01C1"/>
    <w:rsid w:val="008F02A0"/>
    <w:rsid w:val="008F1A27"/>
    <w:rsid w:val="008F2F42"/>
    <w:rsid w:val="008F3C0F"/>
    <w:rsid w:val="008F46D2"/>
    <w:rsid w:val="008F6E2C"/>
    <w:rsid w:val="0090458B"/>
    <w:rsid w:val="00907082"/>
    <w:rsid w:val="00911580"/>
    <w:rsid w:val="009177CF"/>
    <w:rsid w:val="009303D9"/>
    <w:rsid w:val="00933C64"/>
    <w:rsid w:val="00934F0F"/>
    <w:rsid w:val="00934FB5"/>
    <w:rsid w:val="0094166E"/>
    <w:rsid w:val="009426FB"/>
    <w:rsid w:val="0094388C"/>
    <w:rsid w:val="00944F8F"/>
    <w:rsid w:val="00945E7D"/>
    <w:rsid w:val="00946365"/>
    <w:rsid w:val="00961E28"/>
    <w:rsid w:val="009631EF"/>
    <w:rsid w:val="009647F3"/>
    <w:rsid w:val="00964932"/>
    <w:rsid w:val="00970823"/>
    <w:rsid w:val="0097111C"/>
    <w:rsid w:val="00972203"/>
    <w:rsid w:val="00973ECC"/>
    <w:rsid w:val="0097683C"/>
    <w:rsid w:val="009832A2"/>
    <w:rsid w:val="009853EA"/>
    <w:rsid w:val="0099533A"/>
    <w:rsid w:val="009A4DC0"/>
    <w:rsid w:val="009A59AD"/>
    <w:rsid w:val="009A7B1E"/>
    <w:rsid w:val="009B20A7"/>
    <w:rsid w:val="009B44A0"/>
    <w:rsid w:val="009B4A10"/>
    <w:rsid w:val="009B4F07"/>
    <w:rsid w:val="009B6459"/>
    <w:rsid w:val="009B79FC"/>
    <w:rsid w:val="009C17D5"/>
    <w:rsid w:val="009C416F"/>
    <w:rsid w:val="009C64A6"/>
    <w:rsid w:val="009C6FB1"/>
    <w:rsid w:val="009D1298"/>
    <w:rsid w:val="009D2E51"/>
    <w:rsid w:val="009D6270"/>
    <w:rsid w:val="009E0C94"/>
    <w:rsid w:val="009E0E84"/>
    <w:rsid w:val="009E2B42"/>
    <w:rsid w:val="009E358F"/>
    <w:rsid w:val="009E7625"/>
    <w:rsid w:val="009E7E19"/>
    <w:rsid w:val="009F1D79"/>
    <w:rsid w:val="00A01032"/>
    <w:rsid w:val="00A01AED"/>
    <w:rsid w:val="00A05542"/>
    <w:rsid w:val="00A059B3"/>
    <w:rsid w:val="00A12E60"/>
    <w:rsid w:val="00A17610"/>
    <w:rsid w:val="00A17DF3"/>
    <w:rsid w:val="00A20C0C"/>
    <w:rsid w:val="00A264E0"/>
    <w:rsid w:val="00A269D0"/>
    <w:rsid w:val="00A3403F"/>
    <w:rsid w:val="00A350CB"/>
    <w:rsid w:val="00A4082D"/>
    <w:rsid w:val="00A43465"/>
    <w:rsid w:val="00A467AF"/>
    <w:rsid w:val="00A54292"/>
    <w:rsid w:val="00A57262"/>
    <w:rsid w:val="00A578E5"/>
    <w:rsid w:val="00A66C53"/>
    <w:rsid w:val="00A81E19"/>
    <w:rsid w:val="00A83DEA"/>
    <w:rsid w:val="00A84270"/>
    <w:rsid w:val="00A87212"/>
    <w:rsid w:val="00A95D30"/>
    <w:rsid w:val="00A9715C"/>
    <w:rsid w:val="00AB09F9"/>
    <w:rsid w:val="00AB106B"/>
    <w:rsid w:val="00AC43BC"/>
    <w:rsid w:val="00AD143D"/>
    <w:rsid w:val="00AD523D"/>
    <w:rsid w:val="00AD6D78"/>
    <w:rsid w:val="00AE0EDC"/>
    <w:rsid w:val="00AE3409"/>
    <w:rsid w:val="00AE394E"/>
    <w:rsid w:val="00AE70F2"/>
    <w:rsid w:val="00AF0644"/>
    <w:rsid w:val="00AF171B"/>
    <w:rsid w:val="00AF2B60"/>
    <w:rsid w:val="00AF7C5F"/>
    <w:rsid w:val="00B11A60"/>
    <w:rsid w:val="00B210A8"/>
    <w:rsid w:val="00B220A8"/>
    <w:rsid w:val="00B22613"/>
    <w:rsid w:val="00B3698D"/>
    <w:rsid w:val="00B410C5"/>
    <w:rsid w:val="00B41B8A"/>
    <w:rsid w:val="00B44A76"/>
    <w:rsid w:val="00B51D63"/>
    <w:rsid w:val="00B55A1F"/>
    <w:rsid w:val="00B625EE"/>
    <w:rsid w:val="00B6439B"/>
    <w:rsid w:val="00B70CBF"/>
    <w:rsid w:val="00B768D1"/>
    <w:rsid w:val="00B770CB"/>
    <w:rsid w:val="00B82102"/>
    <w:rsid w:val="00B824D2"/>
    <w:rsid w:val="00B87F8F"/>
    <w:rsid w:val="00B922FA"/>
    <w:rsid w:val="00B97594"/>
    <w:rsid w:val="00BA1025"/>
    <w:rsid w:val="00BA4BDE"/>
    <w:rsid w:val="00BA5BFD"/>
    <w:rsid w:val="00BA6D7F"/>
    <w:rsid w:val="00BA7030"/>
    <w:rsid w:val="00BB0912"/>
    <w:rsid w:val="00BB2B04"/>
    <w:rsid w:val="00BC3420"/>
    <w:rsid w:val="00BC3B77"/>
    <w:rsid w:val="00BC3C84"/>
    <w:rsid w:val="00BC3FBF"/>
    <w:rsid w:val="00BD02A9"/>
    <w:rsid w:val="00BD1D73"/>
    <w:rsid w:val="00BD3542"/>
    <w:rsid w:val="00BD670B"/>
    <w:rsid w:val="00BD76FA"/>
    <w:rsid w:val="00BE1773"/>
    <w:rsid w:val="00BE1F98"/>
    <w:rsid w:val="00BE6E86"/>
    <w:rsid w:val="00BE7D3C"/>
    <w:rsid w:val="00BF17E5"/>
    <w:rsid w:val="00BF473E"/>
    <w:rsid w:val="00BF5B97"/>
    <w:rsid w:val="00BF5FF6"/>
    <w:rsid w:val="00C0207F"/>
    <w:rsid w:val="00C1079B"/>
    <w:rsid w:val="00C130E3"/>
    <w:rsid w:val="00C16117"/>
    <w:rsid w:val="00C178A9"/>
    <w:rsid w:val="00C2109F"/>
    <w:rsid w:val="00C219B0"/>
    <w:rsid w:val="00C2304C"/>
    <w:rsid w:val="00C24501"/>
    <w:rsid w:val="00C3075A"/>
    <w:rsid w:val="00C32204"/>
    <w:rsid w:val="00C3310B"/>
    <w:rsid w:val="00C36CC1"/>
    <w:rsid w:val="00C40065"/>
    <w:rsid w:val="00C4079E"/>
    <w:rsid w:val="00C40D48"/>
    <w:rsid w:val="00C50017"/>
    <w:rsid w:val="00C513EA"/>
    <w:rsid w:val="00C54F4D"/>
    <w:rsid w:val="00C6370E"/>
    <w:rsid w:val="00C64B8E"/>
    <w:rsid w:val="00C64F0C"/>
    <w:rsid w:val="00C65810"/>
    <w:rsid w:val="00C66685"/>
    <w:rsid w:val="00C7370B"/>
    <w:rsid w:val="00C80645"/>
    <w:rsid w:val="00C919A4"/>
    <w:rsid w:val="00C93505"/>
    <w:rsid w:val="00C9354C"/>
    <w:rsid w:val="00C97009"/>
    <w:rsid w:val="00C975F5"/>
    <w:rsid w:val="00C976C5"/>
    <w:rsid w:val="00CA2DCD"/>
    <w:rsid w:val="00CA4392"/>
    <w:rsid w:val="00CA498B"/>
    <w:rsid w:val="00CA5D9F"/>
    <w:rsid w:val="00CA6C6C"/>
    <w:rsid w:val="00CA764A"/>
    <w:rsid w:val="00CB331A"/>
    <w:rsid w:val="00CB5E74"/>
    <w:rsid w:val="00CC0851"/>
    <w:rsid w:val="00CC1A5C"/>
    <w:rsid w:val="00CC393F"/>
    <w:rsid w:val="00CC39E0"/>
    <w:rsid w:val="00CC743B"/>
    <w:rsid w:val="00CC774C"/>
    <w:rsid w:val="00CD0FD4"/>
    <w:rsid w:val="00CD46C6"/>
    <w:rsid w:val="00CD59FF"/>
    <w:rsid w:val="00CD5CB9"/>
    <w:rsid w:val="00CD6029"/>
    <w:rsid w:val="00CD6805"/>
    <w:rsid w:val="00CD77F5"/>
    <w:rsid w:val="00CE339C"/>
    <w:rsid w:val="00CE5AF7"/>
    <w:rsid w:val="00CE6F89"/>
    <w:rsid w:val="00CF0BCD"/>
    <w:rsid w:val="00CF13A0"/>
    <w:rsid w:val="00CF2CEE"/>
    <w:rsid w:val="00CF6349"/>
    <w:rsid w:val="00D04BCA"/>
    <w:rsid w:val="00D11B6E"/>
    <w:rsid w:val="00D16B87"/>
    <w:rsid w:val="00D17419"/>
    <w:rsid w:val="00D20F0D"/>
    <w:rsid w:val="00D2176E"/>
    <w:rsid w:val="00D21A46"/>
    <w:rsid w:val="00D23516"/>
    <w:rsid w:val="00D235CF"/>
    <w:rsid w:val="00D25EB2"/>
    <w:rsid w:val="00D27446"/>
    <w:rsid w:val="00D27C00"/>
    <w:rsid w:val="00D31324"/>
    <w:rsid w:val="00D353F3"/>
    <w:rsid w:val="00D40E8E"/>
    <w:rsid w:val="00D559C2"/>
    <w:rsid w:val="00D55C42"/>
    <w:rsid w:val="00D57C22"/>
    <w:rsid w:val="00D57DC6"/>
    <w:rsid w:val="00D6060A"/>
    <w:rsid w:val="00D6223F"/>
    <w:rsid w:val="00D62FF6"/>
    <w:rsid w:val="00D632BE"/>
    <w:rsid w:val="00D66CD0"/>
    <w:rsid w:val="00D711DF"/>
    <w:rsid w:val="00D72D06"/>
    <w:rsid w:val="00D7522C"/>
    <w:rsid w:val="00D7536F"/>
    <w:rsid w:val="00D76668"/>
    <w:rsid w:val="00D7700F"/>
    <w:rsid w:val="00D837EE"/>
    <w:rsid w:val="00D83E02"/>
    <w:rsid w:val="00D86500"/>
    <w:rsid w:val="00D87870"/>
    <w:rsid w:val="00D95EC4"/>
    <w:rsid w:val="00DA392D"/>
    <w:rsid w:val="00DA4CBC"/>
    <w:rsid w:val="00DA7F60"/>
    <w:rsid w:val="00DB123E"/>
    <w:rsid w:val="00DB5907"/>
    <w:rsid w:val="00DB5F00"/>
    <w:rsid w:val="00DC0888"/>
    <w:rsid w:val="00DC2D1F"/>
    <w:rsid w:val="00DC5738"/>
    <w:rsid w:val="00DE1BD7"/>
    <w:rsid w:val="00DE400B"/>
    <w:rsid w:val="00DE5A36"/>
    <w:rsid w:val="00DE6478"/>
    <w:rsid w:val="00DF048C"/>
    <w:rsid w:val="00DF0C65"/>
    <w:rsid w:val="00DF23CB"/>
    <w:rsid w:val="00DF7C53"/>
    <w:rsid w:val="00DF7EC9"/>
    <w:rsid w:val="00E01E9E"/>
    <w:rsid w:val="00E063FE"/>
    <w:rsid w:val="00E06694"/>
    <w:rsid w:val="00E07383"/>
    <w:rsid w:val="00E165BC"/>
    <w:rsid w:val="00E21E5F"/>
    <w:rsid w:val="00E225DF"/>
    <w:rsid w:val="00E23159"/>
    <w:rsid w:val="00E238BB"/>
    <w:rsid w:val="00E2502A"/>
    <w:rsid w:val="00E26895"/>
    <w:rsid w:val="00E35C3C"/>
    <w:rsid w:val="00E374AB"/>
    <w:rsid w:val="00E416C0"/>
    <w:rsid w:val="00E440F8"/>
    <w:rsid w:val="00E5554B"/>
    <w:rsid w:val="00E60B84"/>
    <w:rsid w:val="00E61E12"/>
    <w:rsid w:val="00E65113"/>
    <w:rsid w:val="00E7596C"/>
    <w:rsid w:val="00E7727E"/>
    <w:rsid w:val="00E84E0F"/>
    <w:rsid w:val="00E856A3"/>
    <w:rsid w:val="00E878F2"/>
    <w:rsid w:val="00E90755"/>
    <w:rsid w:val="00E9142E"/>
    <w:rsid w:val="00E957C7"/>
    <w:rsid w:val="00E96590"/>
    <w:rsid w:val="00EA3ABA"/>
    <w:rsid w:val="00EA3D50"/>
    <w:rsid w:val="00EA6834"/>
    <w:rsid w:val="00EA76AD"/>
    <w:rsid w:val="00EB4202"/>
    <w:rsid w:val="00EB46B6"/>
    <w:rsid w:val="00EC27D7"/>
    <w:rsid w:val="00ED0149"/>
    <w:rsid w:val="00ED1D48"/>
    <w:rsid w:val="00ED3452"/>
    <w:rsid w:val="00ED3555"/>
    <w:rsid w:val="00ED36B1"/>
    <w:rsid w:val="00ED7EA5"/>
    <w:rsid w:val="00EE5414"/>
    <w:rsid w:val="00EE6F67"/>
    <w:rsid w:val="00EF7DE3"/>
    <w:rsid w:val="00F0202E"/>
    <w:rsid w:val="00F02810"/>
    <w:rsid w:val="00F03103"/>
    <w:rsid w:val="00F03C8C"/>
    <w:rsid w:val="00F04C37"/>
    <w:rsid w:val="00F06690"/>
    <w:rsid w:val="00F07431"/>
    <w:rsid w:val="00F12A41"/>
    <w:rsid w:val="00F15B10"/>
    <w:rsid w:val="00F20C4C"/>
    <w:rsid w:val="00F23C5E"/>
    <w:rsid w:val="00F24961"/>
    <w:rsid w:val="00F24C54"/>
    <w:rsid w:val="00F271DE"/>
    <w:rsid w:val="00F3191C"/>
    <w:rsid w:val="00F36DB2"/>
    <w:rsid w:val="00F36F48"/>
    <w:rsid w:val="00F434A4"/>
    <w:rsid w:val="00F45699"/>
    <w:rsid w:val="00F47450"/>
    <w:rsid w:val="00F47B68"/>
    <w:rsid w:val="00F51213"/>
    <w:rsid w:val="00F5358D"/>
    <w:rsid w:val="00F54D51"/>
    <w:rsid w:val="00F627DA"/>
    <w:rsid w:val="00F63D1C"/>
    <w:rsid w:val="00F6673D"/>
    <w:rsid w:val="00F711A1"/>
    <w:rsid w:val="00F7184C"/>
    <w:rsid w:val="00F71BFC"/>
    <w:rsid w:val="00F725D2"/>
    <w:rsid w:val="00F7288F"/>
    <w:rsid w:val="00F729F2"/>
    <w:rsid w:val="00F73D05"/>
    <w:rsid w:val="00F750C3"/>
    <w:rsid w:val="00F80B8E"/>
    <w:rsid w:val="00F836E6"/>
    <w:rsid w:val="00F847A6"/>
    <w:rsid w:val="00F84920"/>
    <w:rsid w:val="00F9133C"/>
    <w:rsid w:val="00F93A2B"/>
    <w:rsid w:val="00F9441B"/>
    <w:rsid w:val="00F96F8B"/>
    <w:rsid w:val="00FA4C32"/>
    <w:rsid w:val="00FA7DFF"/>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7D3A-A457-4646-8927-91C7089A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7</Pages>
  <Words>13878</Words>
  <Characters>79109</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SemiA Petnathean</cp:lastModifiedBy>
  <cp:revision>239</cp:revision>
  <cp:lastPrinted>2020-08-09T07:53:00Z</cp:lastPrinted>
  <dcterms:created xsi:type="dcterms:W3CDTF">2020-09-06T10:35:00Z</dcterms:created>
  <dcterms:modified xsi:type="dcterms:W3CDTF">2020-09-13T23:02:00Z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