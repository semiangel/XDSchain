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4CA4992F" w:rsidR="004D72B5" w:rsidRPr="00E063FE" w:rsidRDefault="0028793C" w:rsidP="00972203">
      <w:pPr>
        <w:pStyle w:val="Abstract"/>
        <w:rPr>
          <w:i/>
          <w:iCs/>
        </w:rPr>
      </w:pPr>
      <w:ins w:id="0" w:author="Pat Mongkolwat" w:date="2020-10-25T11:28:00Z">
        <w:r>
          <w:rPr>
            <w:i/>
            <w:iCs/>
            <w:noProof/>
          </w:rPr>
          <mc:AlternateContent>
            <mc:Choice Requires="wpi">
              <w:drawing>
                <wp:anchor distT="0" distB="0" distL="114300" distR="114300" simplePos="0" relativeHeight="251670528" behindDoc="0" locked="0" layoutInCell="1" allowOverlap="1" wp14:anchorId="6C7B680E" wp14:editId="10D063FA">
                  <wp:simplePos x="0" y="0"/>
                  <wp:positionH relativeFrom="column">
                    <wp:posOffset>2750487</wp:posOffset>
                  </wp:positionH>
                  <wp:positionV relativeFrom="paragraph">
                    <wp:posOffset>1202241</wp:posOffset>
                  </wp:positionV>
                  <wp:extent cx="14040" cy="14040"/>
                  <wp:effectExtent l="38100" t="38100" r="36830" b="36830"/>
                  <wp:wrapNone/>
                  <wp:docPr id="46" name="Ink 46"/>
                  <wp:cNvGraphicFramePr/>
                  <a:graphic xmlns:a="http://schemas.openxmlformats.org/drawingml/2006/main">
                    <a:graphicData uri="http://schemas.microsoft.com/office/word/2010/wordprocessingInk">
                      <w14:contentPart bwMode="auto" r:id="rId9">
                        <w14:nvContentPartPr>
                          <w14:cNvContentPartPr/>
                        </w14:nvContentPartPr>
                        <w14:xfrm>
                          <a:off x="0" y="0"/>
                          <a:ext cx="14040" cy="14040"/>
                        </w14:xfrm>
                      </w14:contentPart>
                    </a:graphicData>
                  </a:graphic>
                </wp:anchor>
              </w:drawing>
            </mc:Choice>
            <mc:Fallback>
              <w:pict>
                <v:shapetype w14:anchorId="6B8EE1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215.3pt;margin-top:93.45pt;width:3.6pt;height: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">
                  <v:imagedata r:id="rId10" o:title=""/>
                </v:shape>
              </w:pict>
            </mc:Fallback>
          </mc:AlternateContent>
        </w:r>
      </w:ins>
      <w:r w:rsidR="002C748E" w:rsidRPr="00E063FE">
        <w:rPr>
          <w:i/>
          <w:iCs/>
        </w:rPr>
        <w:t xml:space="preserve">Healthcare information sharing and interoperability between healthcare organizations </w:t>
      </w:r>
      <w:r w:rsidR="00F63D1C">
        <w:rPr>
          <w:i/>
          <w:iCs/>
        </w:rPr>
        <w:t>are</w:t>
      </w:r>
      <w:r w:rsidR="002C748E" w:rsidRPr="00E063FE">
        <w:rPr>
          <w:i/>
          <w:iCs/>
        </w:rPr>
        <w:t xml:space="preserve"> </w:t>
      </w:r>
      <w:r w:rsidR="0060008D">
        <w:rPr>
          <w:i/>
          <w:iCs/>
        </w:rPr>
        <w:t>important</w:t>
      </w:r>
      <w:r w:rsidR="004A70F4">
        <w:rPr>
          <w:i/>
          <w:iCs/>
        </w:rPr>
        <w:t xml:space="preserve"> factors to</w:t>
      </w:r>
      <w:r w:rsidR="002C748E" w:rsidRPr="00E063FE">
        <w:rPr>
          <w:i/>
          <w:iCs/>
        </w:rPr>
        <w:t xml:space="preserve"> healthcare quality</w:t>
      </w:r>
      <w:r w:rsidR="00F80B8E">
        <w:rPr>
          <w:i/>
          <w:iCs/>
        </w:rPr>
        <w:t xml:space="preserve"> and safety</w:t>
      </w:r>
      <w:r w:rsidR="00192185">
        <w:rPr>
          <w:i/>
          <w:iCs/>
        </w:rPr>
        <w:t xml:space="preserve"> since a patient may </w:t>
      </w:r>
      <w:ins w:id="1" w:author="Pat Mongkolwat" w:date="2020-10-25T10:42:00Z">
        <w:r w:rsidR="00601116">
          <w:rPr>
            <w:i/>
            <w:iCs/>
          </w:rPr>
          <w:t>require</w:t>
        </w:r>
      </w:ins>
      <w:ins w:id="2" w:author="Pat Mongkolwat" w:date="2020-10-25T10:43:00Z">
        <w:r w:rsidR="00604684">
          <w:rPr>
            <w:i/>
            <w:iCs/>
          </w:rPr>
          <w:t xml:space="preserve"> medical services and consultations from </w:t>
        </w:r>
        <w:r w:rsidR="00C345A8">
          <w:rPr>
            <w:i/>
            <w:iCs/>
          </w:rPr>
          <w:t>different healthcare provides</w:t>
        </w:r>
      </w:ins>
      <w:del w:id="3" w:author="Pat Mongkolwat" w:date="2020-10-25T10:43:00Z">
        <w:r w:rsidR="00E856A3" w:rsidDel="00604684">
          <w:rPr>
            <w:i/>
            <w:iCs/>
          </w:rPr>
          <w:delText xml:space="preserve"> </w:delText>
        </w:r>
      </w:del>
      <w:del w:id="4" w:author="Pat Mongkolwat" w:date="2020-10-25T10:44:00Z">
        <w:r w:rsidR="00E856A3" w:rsidDel="00C345A8">
          <w:rPr>
            <w:i/>
            <w:iCs/>
          </w:rPr>
          <w:delText>m</w:delText>
        </w:r>
      </w:del>
      <w:del w:id="5" w:author="Pat Mongkolwat" w:date="2020-10-25T10:43:00Z">
        <w:r w:rsidR="00E856A3" w:rsidDel="00C345A8">
          <w:rPr>
            <w:i/>
            <w:iCs/>
          </w:rPr>
          <w:delText>ore than one specialist</w:delText>
        </w:r>
      </w:del>
      <w:r w:rsidR="002C748E" w:rsidRPr="00E063FE">
        <w:rPr>
          <w:i/>
          <w:iCs/>
        </w:rPr>
        <w:t xml:space="preserve">. </w:t>
      </w:r>
      <w:r w:rsidR="000A2D04">
        <w:rPr>
          <w:i/>
          <w:iCs/>
        </w:rPr>
        <w:t>M</w:t>
      </w:r>
      <w:r w:rsidR="002C748E"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xml:space="preserve">, </w:t>
      </w:r>
      <w:proofErr w:type="gramStart"/>
      <w:r w:rsidR="007262FA">
        <w:rPr>
          <w:rFonts w:cs="Angsana New"/>
          <w:i/>
          <w:iCs/>
          <w:szCs w:val="22"/>
          <w:lang w:bidi="th-TH"/>
        </w:rPr>
        <w:t>security</w:t>
      </w:r>
      <w:proofErr w:type="gramEnd"/>
      <w:r w:rsidR="00D27C00">
        <w:rPr>
          <w:rFonts w:cs="Angsana New"/>
          <w:i/>
          <w:iCs/>
          <w:szCs w:val="22"/>
          <w:lang w:bidi="th-TH"/>
        </w:rPr>
        <w:t xml:space="preserve"> and privacy</w:t>
      </w:r>
      <w:r w:rsidR="002C748E"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w:t>
      </w:r>
      <w:proofErr w:type="spellStart"/>
      <w:r w:rsidR="00FC7D79" w:rsidRPr="00E063FE">
        <w:rPr>
          <w:i/>
          <w:iCs/>
        </w:rPr>
        <w:t>XDS.b</w:t>
      </w:r>
      <w:proofErr w:type="spellEnd"/>
      <w:r w:rsidR="00FC7D79" w:rsidRPr="00E063FE">
        <w:rPr>
          <w:i/>
          <w:iCs/>
        </w:rPr>
        <w:t>)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w:t>
      </w:r>
      <w:ins w:id="6" w:author="Pat Mongkolwat" w:date="2020-10-25T18:55:00Z">
        <w:r w:rsidR="002A3023">
          <w:rPr>
            <w:i/>
            <w:iCs/>
          </w:rPr>
          <w:t xml:space="preserve">No </w:t>
        </w:r>
        <w:r w:rsidR="00F240C2">
          <w:rPr>
            <w:i/>
            <w:iCs/>
          </w:rPr>
          <w:t>s</w:t>
        </w:r>
      </w:ins>
      <w:ins w:id="7" w:author="Pat Mongkolwat" w:date="2020-10-25T11:23:00Z">
        <w:r w:rsidR="00A96CFB">
          <w:rPr>
            <w:i/>
            <w:iCs/>
          </w:rPr>
          <w:t>pecific</w:t>
        </w:r>
      </w:ins>
      <w:ins w:id="8" w:author="Pat Mongkolwat" w:date="2020-10-25T11:27:00Z">
        <w:r w:rsidR="005E743A">
          <w:rPr>
            <w:i/>
            <w:iCs/>
          </w:rPr>
          <w:t xml:space="preserve"> </w:t>
        </w:r>
      </w:ins>
      <w:ins w:id="9" w:author="Pat Mongkolwat" w:date="2020-10-25T14:02:00Z">
        <w:r w:rsidR="00B302D8">
          <w:rPr>
            <w:i/>
            <w:iCs/>
          </w:rPr>
          <w:t>s</w:t>
        </w:r>
      </w:ins>
      <w:del w:id="10" w:author="Pat Mongkolwat" w:date="2020-10-25T14:02:00Z">
        <w:r w:rsidR="00CD77F5" w:rsidDel="00B302D8">
          <w:rPr>
            <w:i/>
            <w:iCs/>
          </w:rPr>
          <w:delText>S</w:delText>
        </w:r>
      </w:del>
      <w:r w:rsidR="00CD77F5">
        <w:rPr>
          <w:i/>
          <w:iCs/>
        </w:rPr>
        <w:t>ecurity</w:t>
      </w:r>
      <w:ins w:id="11" w:author="Pat Mongkolwat" w:date="2020-10-25T18:52:00Z">
        <w:r w:rsidR="003D7F66">
          <w:rPr>
            <w:i/>
            <w:iCs/>
          </w:rPr>
          <w:t xml:space="preserve"> implementation</w:t>
        </w:r>
      </w:ins>
      <w:ins w:id="12" w:author="Pat Mongkolwat" w:date="2020-10-25T19:20:00Z">
        <w:r w:rsidR="008560F7">
          <w:rPr>
            <w:i/>
            <w:iCs/>
          </w:rPr>
          <w:t>s</w:t>
        </w:r>
      </w:ins>
      <w:ins w:id="13" w:author="Pat Mongkolwat" w:date="2020-10-25T18:56:00Z">
        <w:r w:rsidR="00F240C2">
          <w:rPr>
            <w:i/>
            <w:iCs/>
          </w:rPr>
          <w:t xml:space="preserve"> </w:t>
        </w:r>
      </w:ins>
      <w:ins w:id="14" w:author="Pat Mongkolwat" w:date="2020-10-25T18:58:00Z">
        <w:r w:rsidR="00EC4C95">
          <w:rPr>
            <w:i/>
            <w:iCs/>
          </w:rPr>
          <w:t>w</w:t>
        </w:r>
        <w:r w:rsidR="00A86D54">
          <w:rPr>
            <w:i/>
            <w:iCs/>
          </w:rPr>
          <w:t>ere</w:t>
        </w:r>
      </w:ins>
      <w:r w:rsidR="00CD77F5">
        <w:rPr>
          <w:i/>
          <w:iCs/>
        </w:rPr>
        <w:t xml:space="preserve"> </w:t>
      </w:r>
      <w:del w:id="15" w:author="Pat Mongkolwat" w:date="2020-10-25T18:53:00Z">
        <w:r w:rsidR="00CD77F5" w:rsidDel="004E651F">
          <w:rPr>
            <w:i/>
            <w:iCs/>
          </w:rPr>
          <w:delText xml:space="preserve">issues were not </w:delText>
        </w:r>
        <w:r w:rsidR="00250D5F" w:rsidDel="004E651F">
          <w:rPr>
            <w:i/>
            <w:iCs/>
          </w:rPr>
          <w:delText>a focal point</w:delText>
        </w:r>
      </w:del>
      <w:ins w:id="16" w:author="Pat Mongkolwat" w:date="2020-10-25T19:43:00Z">
        <w:r w:rsidR="00E81267">
          <w:rPr>
            <w:i/>
            <w:iCs/>
          </w:rPr>
          <w:t>endo</w:t>
        </w:r>
        <w:r w:rsidR="001A0C10">
          <w:rPr>
            <w:i/>
            <w:iCs/>
          </w:rPr>
          <w:t>r</w:t>
        </w:r>
        <w:r w:rsidR="00E81267">
          <w:rPr>
            <w:i/>
            <w:iCs/>
          </w:rPr>
          <w:t>s</w:t>
        </w:r>
      </w:ins>
      <w:ins w:id="17" w:author="Pat Mongkolwat" w:date="2020-10-25T19:03:00Z">
        <w:r w:rsidR="0050728C">
          <w:rPr>
            <w:i/>
            <w:iCs/>
          </w:rPr>
          <w:t>ed</w:t>
        </w:r>
      </w:ins>
      <w:ins w:id="18" w:author="Pat Mongkolwat" w:date="2020-10-25T19:56:00Z">
        <w:r w:rsidR="00020DEA">
          <w:rPr>
            <w:i/>
            <w:iCs/>
          </w:rPr>
          <w:t xml:space="preserve">, which </w:t>
        </w:r>
      </w:ins>
      <w:ins w:id="19" w:author="Pat Mongkolwat" w:date="2020-10-25T19:06:00Z">
        <w:r w:rsidR="00CF0870">
          <w:rPr>
            <w:i/>
            <w:iCs/>
          </w:rPr>
          <w:t>allow</w:t>
        </w:r>
      </w:ins>
      <w:ins w:id="20" w:author="Pat Mongkolwat" w:date="2020-10-25T19:46:00Z">
        <w:r w:rsidR="001052E8">
          <w:rPr>
            <w:i/>
            <w:iCs/>
          </w:rPr>
          <w:t>s</w:t>
        </w:r>
      </w:ins>
      <w:ins w:id="21" w:author="Pat Mongkolwat" w:date="2020-10-25T19:08:00Z">
        <w:r w:rsidR="00C559AA">
          <w:rPr>
            <w:i/>
            <w:iCs/>
          </w:rPr>
          <w:t xml:space="preserve"> </w:t>
        </w:r>
      </w:ins>
      <w:ins w:id="22" w:author="Pat Mongkolwat" w:date="2020-10-25T19:09:00Z">
        <w:r w:rsidR="00A36029">
          <w:rPr>
            <w:i/>
            <w:iCs/>
          </w:rPr>
          <w:t xml:space="preserve">latest </w:t>
        </w:r>
        <w:r w:rsidR="002145B3">
          <w:rPr>
            <w:i/>
            <w:iCs/>
          </w:rPr>
          <w:t>security</w:t>
        </w:r>
      </w:ins>
      <w:ins w:id="23" w:author="Pat Mongkolwat" w:date="2020-10-25T19:18:00Z">
        <w:r w:rsidR="00DB262F">
          <w:rPr>
            <w:i/>
            <w:iCs/>
          </w:rPr>
          <w:t xml:space="preserve"> </w:t>
        </w:r>
      </w:ins>
      <w:ins w:id="24" w:author="Pat Mongkolwat" w:date="2020-10-25T19:19:00Z">
        <w:r w:rsidR="004815C2">
          <w:rPr>
            <w:i/>
            <w:iCs/>
          </w:rPr>
          <w:t>technologies</w:t>
        </w:r>
      </w:ins>
      <w:ins w:id="25" w:author="Pat Mongkolwat" w:date="2020-10-25T19:09:00Z">
        <w:r w:rsidR="002145B3">
          <w:rPr>
            <w:i/>
            <w:iCs/>
          </w:rPr>
          <w:t xml:space="preserve"> </w:t>
        </w:r>
      </w:ins>
      <w:ins w:id="26" w:author="Pat Mongkolwat" w:date="2020-10-25T19:57:00Z">
        <w:r w:rsidR="007B363C">
          <w:rPr>
            <w:i/>
            <w:iCs/>
          </w:rPr>
          <w:t>to be applied.</w:t>
        </w:r>
      </w:ins>
      <w:del w:id="27" w:author="Pat Mongkolwat" w:date="2020-10-25T19:05:00Z">
        <w:r w:rsidR="00C65810" w:rsidDel="00DB19A2">
          <w:rPr>
            <w:i/>
            <w:iCs/>
          </w:rPr>
          <w:delText xml:space="preserve"> at the time of its inception</w:delText>
        </w:r>
      </w:del>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w:t>
      </w:r>
      <w:del w:id="28" w:author="Pat Mongkolwat" w:date="2020-10-25T19:58:00Z">
        <w:r w:rsidR="003821C7" w:rsidDel="00157033">
          <w:rPr>
            <w:i/>
            <w:iCs/>
          </w:rPr>
          <w:delText>d</w:delText>
        </w:r>
      </w:del>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w:t>
      </w:r>
      <w:ins w:id="29" w:author="Pat Mongkolwat" w:date="2020-10-25T19:59:00Z">
        <w:r w:rsidR="006F4B49">
          <w:rPr>
            <w:i/>
            <w:iCs/>
          </w:rPr>
          <w:t>implemented</w:t>
        </w:r>
      </w:ins>
      <w:ins w:id="30" w:author="Pat Mongkolwat" w:date="2020-10-25T20:00:00Z">
        <w:r w:rsidR="002F73A1">
          <w:rPr>
            <w:i/>
            <w:iCs/>
          </w:rPr>
          <w:t xml:space="preserve">, </w:t>
        </w:r>
      </w:ins>
      <w:r w:rsidR="009B20A7">
        <w:rPr>
          <w:i/>
          <w:iCs/>
        </w:rPr>
        <w:t>demonstrated</w:t>
      </w:r>
      <w:ins w:id="31" w:author="Pat Mongkolwat" w:date="2020-10-25T20:00:00Z">
        <w:r w:rsidR="00DE15A8">
          <w:rPr>
            <w:i/>
            <w:iCs/>
          </w:rPr>
          <w:t xml:space="preserve"> and freely available</w:t>
        </w:r>
      </w:ins>
      <w:ins w:id="32" w:author="Pat Mongkolwat" w:date="2020-10-25T20:01:00Z">
        <w:r w:rsidR="00DE15A8">
          <w:rPr>
            <w:i/>
            <w:iCs/>
          </w:rPr>
          <w:t>(?)</w:t>
        </w:r>
      </w:ins>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1BE42F00" w:rsidR="009303D9" w:rsidRPr="004D72B5" w:rsidRDefault="0093118F" w:rsidP="00972203">
      <w:pPr>
        <w:pStyle w:val="Keywords"/>
      </w:pPr>
      <w:r w:rsidRPr="004D72B5">
        <w:t>Keywords—</w:t>
      </w:r>
      <w:r>
        <w:t xml:space="preserve">health information, interoperability, information sharing, information security, blockchain, smart contract, </w:t>
      </w:r>
      <w:proofErr w:type="spellStart"/>
      <w:r>
        <w:t>ihe</w:t>
      </w:r>
      <w:proofErr w:type="spellEnd"/>
      <w:r>
        <w:t xml:space="preserve">, </w:t>
      </w:r>
      <w:proofErr w:type="spellStart"/>
      <w:r>
        <w:t>xds</w:t>
      </w:r>
      <w:proofErr w:type="spellEnd"/>
      <w:r w:rsidRPr="004D72B5" w:rsidDel="0093118F">
        <w:t xml:space="preserve"> </w:t>
      </w:r>
    </w:p>
    <w:p w14:paraId="713CD338" w14:textId="75E75059" w:rsidR="001F0AA6" w:rsidRPr="00682D2B" w:rsidRDefault="009303D9" w:rsidP="00E7596C">
      <w:pPr>
        <w:pStyle w:val="Heading1"/>
      </w:pPr>
      <w:r w:rsidRPr="00D632BE">
        <w:t>Introduction</w:t>
      </w:r>
    </w:p>
    <w:p w14:paraId="2A11EAB3" w14:textId="419B1FBA" w:rsidR="00442CD0" w:rsidRPr="00D715DF" w:rsidRDefault="00844789">
      <w:pPr>
        <w:pStyle w:val="BodyText"/>
        <w:tabs>
          <w:tab w:val="left" w:pos="4680"/>
        </w:tabs>
        <w:jc w:val="thaiDistribute"/>
        <w:rPr>
          <w:ins w:id="33" w:author="Petnathean Julled" w:date="2021-03-01T03:10:00Z"/>
          <w:lang w:val="en-US"/>
          <w:rPrChange w:id="34" w:author="Petnathean Julled" w:date="2021-03-01T03:55:00Z">
            <w:rPr>
              <w:ins w:id="35" w:author="Petnathean Julled" w:date="2021-03-01T03:10:00Z"/>
            </w:rPr>
          </w:rPrChange>
        </w:rPr>
        <w:pPrChange w:id="36" w:author="Petnathean Julled" w:date="2021-03-01T03:55:00Z">
          <w:pPr>
            <w:pStyle w:val="BodyText"/>
            <w:tabs>
              <w:tab w:val="left" w:pos="4680"/>
            </w:tabs>
          </w:pPr>
        </w:pPrChange>
      </w:pPr>
      <w:ins w:id="37" w:author="Pat Mongkolwat" w:date="2020-10-25T20:02:00Z">
        <w:del w:id="38" w:author="Petnathean Julled" w:date="2021-03-01T03:10:00Z">
          <w:r w:rsidDel="00442CD0">
            <w:rPr>
              <w:lang w:val="en-US"/>
            </w:rPr>
            <w:delText>T</w:delText>
          </w:r>
        </w:del>
      </w:ins>
      <w:del w:id="39" w:author="Pat Mongkolwat" w:date="2020-10-25T20:02:00Z">
        <w:r w:rsidR="007E5B8A" w:rsidRPr="007E5B8A" w:rsidDel="00844789">
          <w:rPr>
            <w:lang w:val="en-US"/>
          </w:rPr>
          <w:delText>On t</w:delText>
        </w:r>
      </w:del>
      <w:ins w:id="40" w:author="Petnathean Julled" w:date="2021-03-01T03:10:00Z">
        <w:r w:rsidR="00442CD0" w:rsidRPr="00442CD0">
          <w:t xml:space="preserve">There is an increasing demand for better quality healthcare services, operation efficiency plays an important role in patient services and economic outcomes. Healthcare information sharing and interoperability between healthcare organizations are one of the major solutions to improve healthcare service quality. Patient’s health documents are scattered across different healthcare organizations, which may cause by different medical services being offered by different providers. Each healthcare provider has its own methods, processes, and workflow to handle healthcare information. This makes it harder for one health information system to interoperate with one another. Sharing health information with trusted parties who may not employ the highest level of security standards and practices exposing vulnerabilities to patients, businesses, and organizations. The risk-reward ratio from sharing patients’ information with others may not be worthwhile if it were done improperly. This creates high friction for one organization to share their information with others. It is even more difficult for individual patients to integrate and share their health information with different providers. It revealed that these interoperation problems cause a huge decrease in efficiency in healthcare operations and result in a lower quality of healthcare service </w:t>
        </w:r>
      </w:ins>
      <w:ins w:id="41" w:author="Petnathean Julled" w:date="2021-03-04T14:36:00Z">
        <w:r w:rsidR="00F9283C">
          <w:fldChar w:fldCharType="begin" w:fldLock="1"/>
        </w:r>
      </w:ins>
      <w:r w:rsidR="003D24B2">
        <w:instrText>ADDIN CSL_CITATION {"citationItems":[{"id":"ITEM-1","itemData":{"author":[{"dropping-particle":"","family":"Interoperability","given":"Digital Healthcare","non-dropping-particle":"","parse-names":false,"suffix":""}],"id":"ITEM-1","issue":"October","issued":{"date-parts":[["2016"]]},"title":"Digital Healthcare Interoperability","type":"article-journal"},"uris":["http://www.mendeley.com/documents/?uuid=dcca9585-0015-456e-bebd-ad0888aa4526"]},{"id":"ITEM-2","itemData":{"URL":"https://www.policymedical.com/interoperability-healthcare/","accessed":{"date-parts":[["2018","9","22"]]},"author":[{"dropping-particle":"","family":"PolicyMedical","given":"","non-dropping-particle":"","parse-names":false,"suffix":""}],"id":"ITEM-2","issued":{"date-parts":[["0"]]},"title":"Interoperability in Healthcare: To Have or Not to Have","type":"webpage"},"uris":["http://www.mendeley.com/documents/?uuid=92594bd6-3ac9-3886-8dd6-e997230ea861"]},{"id":"ITEM-3","itemData":{"author":[{"dropping-particle":"","family":"Carestream Health","given":"","non-dropping-particle":"","parse-names":false,"suffix":""}],"id":"ITEM-3","issued":{"date-parts":[["2015"]]},"page":"1-9","title":"Interoperability : Connecting the Healthcare Enterprise to Deliver Responsive Patient Care","type":"article-journal"},"uris":["http://www.mendeley.com/documents/?uuid=90c8fa3d-3af7-49e5-b1bf-73694a0dc7e0"]},{"id":"ITEM-4","itemData":{"URL":"https://www.redoxengine.com/blog/why-healthcare-interoperability-matters/","accessed":{"date-parts":[["2019","4","27"]]},"author":[{"dropping-particle":"","family":"Paige Goodhew","given":"","non-dropping-particle":"","parse-names":false,"suffix":""}],"id":"ITEM-4","issued":{"date-parts":[["0"]]},"title":"Why Healthcare Interoperability Matters | Redox","type":"webpage"},"uris":["http://www.mendeley.com/documents/?uuid=a8eb55b3-ece9-38d6-8a6c-c3b792143319"]},{"id":"ITEM-5","itemData":{"URL":"https://orionhealth.com/global/knowledge-hub/blogs/why-is-interoperability-so-important-for-healthcare-organisations/","accessed":{"date-parts":[["2019","4","27"]]},"author":[{"dropping-particle":"","family":"Dr.David Hay","given":"","non-dropping-particle":"","parse-names":false,"suffix":""}],"id":"ITEM-5","issued":{"date-parts":[["0"]]},"title":"Why is interoperability so important for healthcare organisations? | Orion Health","type":"webpage"},"uris":["http://www.mendeley.com/documents/?uuid=139aa58e-e84b-3110-9abc-c639c2e98cea"]},{"id":"ITEM-6","itemData":{"author":[{"dropping-particle":"","family":"Oracle","given":"","non-dropping-particle":"","parse-names":false,"suffix":""}],"container-title":"Solutions","id":"ITEM-6","issue":"November","issued":{"date-parts":[["2010"]]},"title":"Interoperability : A Key to Meaningful Use","type":"article-journal"},"uris":["http://www.mendeley.com/documents/?uuid=87a55203-0514-4c8f-a7aa-d26836c99a6b"]},{"id":"ITEM-7","itemData":{"abstract":"Oficial definition of interoperability","author":[{"dropping-particle":"","family":"Healthcare Information and Management Systems Society","given":"","non-dropping-particle":"","parse-names":false,"suffix":""}],"container-title":"Himss","id":"ITEM-7","issued":{"date-parts":[["2013"]]},"page":"2013","title":"Definition of Interoperability","type":"article-journal"},"uris":["http://www.mendeley.com/documents/?uuid=c8258935-056e-4e6b-81d2-473a6413c2de"]},{"id":"ITEM-8","itemData":{"URL":"https://www.himss.org/library/interoperability-standards/what-is-interoperability","accessed":{"date-parts":[["2019","4","27"]]},"author":[{"dropping-particle":"","family":"HIMSS","given":"","non-dropping-particle":"","parse-names":false,"suffix":""}],"id":"ITEM-8","issued":{"date-parts":[["0"]]},"title":"What is Interoperability?","type":"webpage"},"uris":["http://www.mendeley.com/documents/?uuid=0e85866d-afaa-314b-8fc8-be6b5e4a7307"]}],"mendeley":{"formattedCitation":"[1]–[8]","plainTextFormattedCitation":"[1]–[8]","previouslyFormattedCitation":"[1]–[8]"},"properties":{"noteIndex":0},"schema":"https://github.com/citation-style-language/schema/raw/master/csl-citation.json"}</w:instrText>
      </w:r>
      <w:r w:rsidR="00F9283C">
        <w:fldChar w:fldCharType="separate"/>
      </w:r>
      <w:r w:rsidR="00F9283C" w:rsidRPr="00F9283C">
        <w:rPr>
          <w:noProof/>
        </w:rPr>
        <w:t>[1]–[8]</w:t>
      </w:r>
      <w:ins w:id="42" w:author="Petnathean Julled" w:date="2021-03-04T14:36:00Z">
        <w:r w:rsidR="00F9283C">
          <w:fldChar w:fldCharType="end"/>
        </w:r>
      </w:ins>
      <w:ins w:id="43" w:author="Petnathean Julled" w:date="2021-03-01T03:10:00Z">
        <w:r w:rsidR="00442CD0" w:rsidRPr="00442CD0">
          <w:t xml:space="preserve">. Therefore, there are many initiatives </w:t>
        </w:r>
      </w:ins>
      <w:ins w:id="44" w:author="Petnathean Julled" w:date="2021-03-04T14:38:00Z">
        <w:r w:rsidR="003D24B2">
          <w:fldChar w:fldCharType="begin" w:fldLock="1"/>
        </w:r>
      </w:ins>
      <w:r w:rsidR="003F4C1D">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IHE","type":"webpage"},"uris":["http://www.mendeley.com/documents/?uuid=dfa2726e-1a22-3047-9fbb-ba5f45a35713"]},{"id":"ITEM-2","itemData":{"URL":"https://www.hl7.org/fhir/","accessed":{"date-parts":[["2020","10","13"]]},"id":"ITEM-2","issued":{"date-parts":[["0"]]},"title":"FHIR v4.0.1","type":"webpage"},"uris":["http://www.mendeley.com/documents/?uuid=e4f332da-8036-47a5-839c-648a80945bd7"]},{"id":"ITEM-3","itemData":{"DOI":"10.1007/978-0-387-21721-5_6","ISBN":"9780387217215","abstract":"Ever since Eli Whitney developed interchangeable parts for rifle assembly, standards have been created and used to make things or processes work more easily and economically—or, sometimes, to work at all. A standard can be defined in many physical forms, but essentially it comprises a set of rules and definitions that specify how to carry out a process or produce a product. Sometimes, a standard is useful because it provides a way to solve a problem that other people can use without having to start from scratch. Generally, though, a standard is useful because it permits two or more disassociated people to work in some cooperative way. Every time you screw in a light bulb or play a music cassette, you are taking advantage of a standard. Some standards evolve over time1; others are developed deliberately.","author":[{"dropping-particle":"","family":"Hammond","given":"W. Edward","non-dropping-particle":"","parse-names":false,"suffix":""},{"dropping-particle":"","family":"Cimino","given":"James J.","non-dropping-particle":"","parse-names":false,"suffix":""}],"id":"ITEM-3","issue":"December","issued":{"date-parts":[["2001"]]},"number-of-pages":"212-256","title":"Standards in Medical Informatics","type":"book"},"uris":["http://www.mendeley.com/documents/?uuid=31665180-97f1-4b84-a6fe-1114c92319eb"]},{"id":"ITEM-4","itemData":{"URL":"https://www.dicomlibrary.com/dicom/sop/","accessed":{"date-parts":[["2018","10","22"]]},"author":[{"dropping-particle":"","family":"DICOM Library","given":"","non-dropping-particle":"","parse-names":false,"suffix":""}],"id":"ITEM-4","issued":{"date-parts":[["0"]]},"title":"About DICOM SOPs","type":"webpage"},"uris":["http://www.mendeley.com/documents/?uuid=99bb95e9-9c25-3443-a1b5-aee9a0efb9da"]},{"id":"ITEM-5","itemData":{"author":[{"dropping-particle":"","family":"Rosslyn","given":"Street","non-dropping-particle":"","parse-names":false,"suffix":""}],"container-title":"DICOM Standard","id":"ITEM-5","issued":{"date-parts":[["2011"]]},"title":"DICOM PS 3.15 Security and System Management Profiles","type":"article-journal"},"uris":["http://www.mendeley.com/documents/?uuid=fb81d46f-4d5d-4955-ae45-b80a155e9e9f"]},{"id":"ITEM-6","itemData":{"author":[{"dropping-particle":"","family":"The Royal College of Radiologists Board of the Faculty of Clinical Radiology","given":"","non-dropping-particle":"","parse-names":false,"suffix":""}],"id":"ITEM-6","issued":{"date-parts":[["0"]]},"title":"DICOM and HL7 standards","type":"article-journal"},"uris":["http://www.mendeley.com/documents/?uuid=ae020218-15dd-4c30-9e66-be404a7b6214"]}],"mendeley":{"formattedCitation":"[9]–[14]","plainTextFormattedCitation":"[9]–[14]","previouslyFormattedCitation":"[9]–[14]"},"properties":{"noteIndex":0},"schema":"https://github.com/citation-style-language/schema/raw/master/csl-citation.json"}</w:instrText>
      </w:r>
      <w:r w:rsidR="003D24B2">
        <w:fldChar w:fldCharType="separate"/>
      </w:r>
      <w:r w:rsidR="003D24B2" w:rsidRPr="003D24B2">
        <w:rPr>
          <w:noProof/>
        </w:rPr>
        <w:t>[9]–[14]</w:t>
      </w:r>
      <w:ins w:id="45" w:author="Petnathean Julled" w:date="2021-03-04T14:38:00Z">
        <w:r w:rsidR="003D24B2">
          <w:fldChar w:fldCharType="end"/>
        </w:r>
      </w:ins>
      <w:ins w:id="46" w:author="Petnathean Julled" w:date="2021-03-01T03:10:00Z">
        <w:r w:rsidR="00442CD0" w:rsidRPr="00442CD0">
          <w:t xml:space="preserve">  that start to standardize healthcare </w:t>
        </w:r>
        <w:r w:rsidR="00442CD0" w:rsidRPr="00442CD0">
          <w:t xml:space="preserve">information technology with the goal to allow healthcare organizations to be able to exchange patients’ information with each other. </w:t>
        </w:r>
      </w:ins>
      <w:ins w:id="47" w:author="Petnathean Julled" w:date="2021-03-01T03:29:00Z">
        <w:r w:rsidR="001653E4" w:rsidRPr="001653E4">
          <w:rPr>
            <w:lang w:val="en-US"/>
          </w:rPr>
          <w:t>By applying Blockchain technology to the Cross-Enterprise Document Sharing (</w:t>
        </w:r>
        <w:proofErr w:type="spellStart"/>
        <w:r w:rsidR="001653E4" w:rsidRPr="001653E4">
          <w:rPr>
            <w:lang w:val="en-US"/>
          </w:rPr>
          <w:t>XDS.b</w:t>
        </w:r>
        <w:proofErr w:type="spellEnd"/>
        <w:r w:rsidR="001653E4" w:rsidRPr="001653E4">
          <w:rPr>
            <w:lang w:val="en-US"/>
          </w:rPr>
          <w:t xml:space="preserve">) Profile created by Integrating Healthcare Enterprise (IHE) initiative, the concept can help healthcare organizations achieve both health information sharing and interoperability between organizations. Decentralization from Blockchain passively allows the distribution of data via Blockchain-specific protocol to the network without the need for a centralized mediator. </w:t>
        </w:r>
      </w:ins>
      <w:ins w:id="48" w:author="Petnathean Julled" w:date="2021-03-04T14:21:00Z">
        <w:r w:rsidR="005C3F59">
          <w:rPr>
            <w:lang w:val="en-US"/>
          </w:rPr>
          <w:t xml:space="preserve">Transparency and </w:t>
        </w:r>
      </w:ins>
      <w:ins w:id="49" w:author="Petnathean Julled" w:date="2021-03-01T03:29:00Z">
        <w:r w:rsidR="001653E4" w:rsidRPr="001653E4">
          <w:rPr>
            <w:lang w:val="en-US"/>
          </w:rPr>
          <w:t>cryptographic nature of Blockchain</w:t>
        </w:r>
      </w:ins>
      <w:ins w:id="50" w:author="Petnathean Julled" w:date="2021-03-01T03:30:00Z">
        <w:r w:rsidR="00684CDE">
          <w:rPr>
            <w:lang w:val="en-US"/>
          </w:rPr>
          <w:t xml:space="preserve"> </w:t>
        </w:r>
      </w:ins>
      <w:ins w:id="51" w:author="Petnathean Julled" w:date="2021-03-01T03:29:00Z">
        <w:r w:rsidR="001653E4" w:rsidRPr="001653E4">
          <w:rPr>
            <w:lang w:val="en-US"/>
          </w:rPr>
          <w:t>characteristics appreciates an environment that allows each stakeholder to share health information with each other without requiring trust between each party as no one can have absolute right over shared data and prevent tampering on data existing on Blockchain.</w:t>
        </w:r>
      </w:ins>
      <w:ins w:id="52" w:author="Petnathean Julled" w:date="2021-03-01T03:31:00Z">
        <w:r w:rsidR="00684CDE">
          <w:rPr>
            <w:lang w:val="en-US"/>
          </w:rPr>
          <w:t xml:space="preserve"> </w:t>
        </w:r>
      </w:ins>
      <w:ins w:id="53" w:author="Petnathean Julled" w:date="2021-03-01T03:55:00Z">
        <w:r w:rsidR="00D715DF" w:rsidRPr="00D715DF">
          <w:rPr>
            <w:lang w:val="en-US"/>
          </w:rPr>
          <w:t xml:space="preserve">Combined with </w:t>
        </w:r>
        <w:proofErr w:type="spellStart"/>
        <w:r w:rsidR="00D715DF" w:rsidRPr="00D715DF">
          <w:rPr>
            <w:lang w:val="en-US"/>
          </w:rPr>
          <w:t>XDS.b</w:t>
        </w:r>
        <w:proofErr w:type="spellEnd"/>
        <w:r w:rsidR="00D715DF" w:rsidRPr="00D715DF">
          <w:rPr>
            <w:lang w:val="en-US"/>
          </w:rPr>
          <w:t>, the concept reduces the risk that can be acquired from data sharing even the sharing party is not employ the highest level of security standards and practices.</w:t>
        </w:r>
        <w:r w:rsidR="001B6B77">
          <w:rPr>
            <w:lang w:val="en-US"/>
          </w:rPr>
          <w:t xml:space="preserve"> </w:t>
        </w:r>
      </w:ins>
      <w:ins w:id="54" w:author="Petnathean Julled" w:date="2021-03-01T03:46:00Z">
        <w:r w:rsidR="00DD3B48" w:rsidRPr="00DD3B48">
          <w:t>Concurrently, decentralization of data also opens opportunities for the development of a patient-centric application which may further allow each individual to integrate, share, and keep track of their own healthcare information at its best.</w:t>
        </w:r>
      </w:ins>
    </w:p>
    <w:p w14:paraId="6634DC26" w14:textId="0C65A31B" w:rsidR="009303D9" w:rsidDel="00442CD0" w:rsidRDefault="007E5B8A">
      <w:pPr>
        <w:pStyle w:val="BodyText"/>
        <w:tabs>
          <w:tab w:val="left" w:pos="4680"/>
        </w:tabs>
        <w:rPr>
          <w:del w:id="55" w:author="Petnathean Julled" w:date="2021-03-01T03:10:00Z"/>
          <w:lang w:val="en-US"/>
        </w:rPr>
        <w:pPrChange w:id="56" w:author="Pat Mongkolwat" w:date="2020-10-25T20:09:00Z">
          <w:pPr>
            <w:pStyle w:val="BodyText"/>
          </w:pPr>
        </w:pPrChange>
      </w:pPr>
      <w:del w:id="57" w:author="Petnathean Julled" w:date="2021-03-01T03:10:00Z">
        <w:r w:rsidRPr="007E5B8A" w:rsidDel="00442CD0">
          <w:rPr>
            <w:lang w:val="en-US"/>
          </w:rPr>
          <w:delText>he increasing</w:delText>
        </w:r>
      </w:del>
      <w:ins w:id="58" w:author="Pat Mongkolwat" w:date="2020-11-15T14:32:00Z">
        <w:del w:id="59" w:author="Petnathean Julled" w:date="2021-03-01T03:10:00Z">
          <w:r w:rsidR="00975E48" w:rsidRPr="007E5B8A" w:rsidDel="00442CD0">
            <w:rPr>
              <w:lang w:val="en-US"/>
            </w:rPr>
            <w:delText>is increasing</w:delText>
          </w:r>
        </w:del>
      </w:ins>
      <w:del w:id="60" w:author="Petnathean Julled" w:date="2021-03-01T03:10:00Z">
        <w:r w:rsidRPr="007E5B8A" w:rsidDel="00442CD0">
          <w:rPr>
            <w:lang w:val="en-US"/>
          </w:rPr>
          <w:delText xml:space="preserve"> demand for better quality of healthcare service</w:delText>
        </w:r>
        <w:r w:rsidR="00266EE1" w:rsidDel="00442CD0">
          <w:rPr>
            <w:lang w:val="en-US"/>
          </w:rPr>
          <w:delText>s</w:delText>
        </w:r>
        <w:r w:rsidRPr="007E5B8A" w:rsidDel="00442CD0">
          <w:rPr>
            <w:lang w:val="en-US"/>
          </w:rPr>
          <w:delText>, operation efficiency</w:delText>
        </w:r>
        <w:r w:rsidR="00A17DF3" w:rsidDel="00442CD0">
          <w:rPr>
            <w:lang w:val="en-US"/>
          </w:rPr>
          <w:delText xml:space="preserve"> </w:delText>
        </w:r>
        <w:r w:rsidR="006E67BA" w:rsidDel="00442CD0">
          <w:rPr>
            <w:lang w:val="en-US"/>
          </w:rPr>
          <w:delText>pays</w:delText>
        </w:r>
        <w:r w:rsidR="00A17DF3" w:rsidDel="00442CD0">
          <w:rPr>
            <w:lang w:val="en-US"/>
          </w:rPr>
          <w:delText xml:space="preserve"> important role</w:delText>
        </w:r>
        <w:r w:rsidR="00CA2DCD" w:rsidDel="00442CD0">
          <w:rPr>
            <w:lang w:val="en-US"/>
          </w:rPr>
          <w:delText>s</w:delText>
        </w:r>
        <w:r w:rsidR="00354762" w:rsidDel="00442CD0">
          <w:rPr>
            <w:lang w:val="en-US"/>
          </w:rPr>
          <w:delText xml:space="preserve"> </w:delText>
        </w:r>
        <w:r w:rsidR="00F71BFC" w:rsidDel="00442CD0">
          <w:rPr>
            <w:lang w:val="en-US"/>
          </w:rPr>
          <w:delText>in patient servi</w:delText>
        </w:r>
        <w:r w:rsidR="001A2062" w:rsidDel="00442CD0">
          <w:rPr>
            <w:lang w:val="en-US"/>
          </w:rPr>
          <w:delText xml:space="preserve">ces and economic </w:delText>
        </w:r>
        <w:r w:rsidR="00907082" w:rsidDel="00442CD0">
          <w:rPr>
            <w:lang w:val="en-US"/>
          </w:rPr>
          <w:delText>outcomes</w:delText>
        </w:r>
        <w:r w:rsidRPr="007E5B8A" w:rsidDel="00442CD0">
          <w:rPr>
            <w:lang w:val="en-US"/>
          </w:rPr>
          <w:delText xml:space="preserve">. Healthcare information sharing and interoperability between healthcare organizations </w:delText>
        </w:r>
        <w:r w:rsidR="00B410C5" w:rsidDel="00442CD0">
          <w:rPr>
            <w:lang w:val="en-US"/>
          </w:rPr>
          <w:delText>are</w:delText>
        </w:r>
        <w:r w:rsidR="00B410C5" w:rsidRPr="007E5B8A" w:rsidDel="00442CD0">
          <w:rPr>
            <w:lang w:val="en-US"/>
          </w:rPr>
          <w:delText xml:space="preserve"> </w:delText>
        </w:r>
        <w:r w:rsidRPr="007E5B8A" w:rsidDel="00442CD0">
          <w:rPr>
            <w:lang w:val="en-US"/>
          </w:rPr>
          <w:delText>one of major solution</w:delText>
        </w:r>
        <w:r w:rsidR="00323801" w:rsidDel="00442CD0">
          <w:rPr>
            <w:lang w:val="en-US"/>
          </w:rPr>
          <w:delText>s</w:delText>
        </w:r>
        <w:r w:rsidRPr="007E5B8A" w:rsidDel="00442CD0">
          <w:rPr>
            <w:lang w:val="en-US"/>
          </w:rPr>
          <w:delText xml:space="preserve"> to improve healthcare service quality. Patient’s health document</w:delText>
        </w:r>
        <w:r w:rsidR="00F03C8C" w:rsidDel="00442CD0">
          <w:rPr>
            <w:lang w:val="en-US"/>
          </w:rPr>
          <w:delText>s</w:delText>
        </w:r>
        <w:r w:rsidRPr="007E5B8A" w:rsidDel="00442CD0">
          <w:rPr>
            <w:lang w:val="en-US"/>
          </w:rPr>
          <w:delText xml:space="preserve"> are scattered across different healthcare organizations, due to </w:delText>
        </w:r>
        <w:r w:rsidR="005B2BB7" w:rsidDel="00442CD0">
          <w:rPr>
            <w:lang w:val="en-US"/>
          </w:rPr>
          <w:delText>adoption</w:delText>
        </w:r>
        <w:r w:rsidR="000A146C" w:rsidDel="00442CD0">
          <w:rPr>
            <w:lang w:val="en-US"/>
          </w:rPr>
          <w:delText xml:space="preserve"> </w:delText>
        </w:r>
        <w:r w:rsidRPr="007E5B8A" w:rsidDel="00442CD0">
          <w:rPr>
            <w:lang w:val="en-US"/>
          </w:rPr>
          <w:delText xml:space="preserve">of </w:delText>
        </w:r>
        <w:r w:rsidR="00003C52" w:rsidDel="00442CD0">
          <w:rPr>
            <w:lang w:val="en-US"/>
          </w:rPr>
          <w:delText xml:space="preserve">specialized </w:delText>
        </w:r>
        <w:r w:rsidRPr="007E5B8A" w:rsidDel="00442CD0">
          <w:rPr>
            <w:lang w:val="en-US"/>
          </w:rPr>
          <w:delText>healthcare informatics</w:delText>
        </w:r>
        <w:r w:rsidR="000A146C" w:rsidDel="00442CD0">
          <w:rPr>
            <w:lang w:val="en-US"/>
          </w:rPr>
          <w:delText xml:space="preserve"> system</w:delText>
        </w:r>
        <w:r w:rsidR="00003C52" w:rsidDel="00442CD0">
          <w:rPr>
            <w:lang w:val="en-US"/>
          </w:rPr>
          <w:delText>s</w:delText>
        </w:r>
        <w:r w:rsidRPr="007E5B8A" w:rsidDel="00442CD0">
          <w:rPr>
            <w:lang w:val="en-US"/>
          </w:rPr>
          <w:delText xml:space="preserve"> </w:delText>
        </w:r>
        <w:r w:rsidR="00E84E0F" w:rsidDel="00442CD0">
          <w:rPr>
            <w:lang w:val="en-US"/>
          </w:rPr>
          <w:delText>deployed</w:delText>
        </w:r>
        <w:r w:rsidR="00E84E0F" w:rsidRPr="007E5B8A" w:rsidDel="00442CD0">
          <w:rPr>
            <w:lang w:val="en-US"/>
          </w:rPr>
          <w:delText xml:space="preserve"> </w:delText>
        </w:r>
      </w:del>
      <w:ins w:id="61" w:author="Pat Mongkolwat" w:date="2020-10-25T20:16:00Z">
        <w:del w:id="62" w:author="Petnathean Julled" w:date="2021-03-01T03:10:00Z">
          <w:r w:rsidR="00064D45" w:rsidDel="00442CD0">
            <w:rPr>
              <w:lang w:val="en-US"/>
            </w:rPr>
            <w:delText>which may cause</w:delText>
          </w:r>
          <w:r w:rsidR="008066F8" w:rsidDel="00442CD0">
            <w:rPr>
              <w:lang w:val="en-US"/>
            </w:rPr>
            <w:delText xml:space="preserve"> </w:delText>
          </w:r>
        </w:del>
      </w:ins>
      <w:del w:id="63" w:author="Petnathean Julled" w:date="2021-03-01T03:10:00Z">
        <w:r w:rsidRPr="007E5B8A" w:rsidDel="00442CD0">
          <w:rPr>
            <w:lang w:val="en-US"/>
          </w:rPr>
          <w:delText>by different</w:delText>
        </w:r>
      </w:del>
      <w:ins w:id="64" w:author="Pat Mongkolwat" w:date="2020-10-25T20:16:00Z">
        <w:del w:id="65" w:author="Petnathean Julled" w:date="2021-03-01T03:10:00Z">
          <w:r w:rsidR="008066F8" w:rsidDel="00442CD0">
            <w:rPr>
              <w:lang w:val="en-US"/>
            </w:rPr>
            <w:delText xml:space="preserve"> medical services being offered from different</w:delText>
          </w:r>
          <w:r w:rsidR="00BF5900" w:rsidDel="00442CD0">
            <w:rPr>
              <w:lang w:val="en-US"/>
            </w:rPr>
            <w:delText xml:space="preserve"> </w:delText>
          </w:r>
        </w:del>
      </w:ins>
      <w:ins w:id="66" w:author="Pat Mongkolwat" w:date="2020-10-25T20:17:00Z">
        <w:del w:id="67" w:author="Petnathean Julled" w:date="2021-03-01T03:10:00Z">
          <w:r w:rsidR="00125442" w:rsidDel="00442CD0">
            <w:rPr>
              <w:lang w:val="en-US"/>
            </w:rPr>
            <w:delText>providers</w:delText>
          </w:r>
        </w:del>
      </w:ins>
      <w:del w:id="68" w:author="Petnathean Julled" w:date="2021-03-01T03:10:00Z">
        <w:r w:rsidRPr="007E5B8A" w:rsidDel="00442CD0">
          <w:rPr>
            <w:lang w:val="en-US"/>
          </w:rPr>
          <w:delText xml:space="preserve"> organizations. Each healthcare organization </w:delText>
        </w:r>
      </w:del>
      <w:ins w:id="69" w:author="Pat Mongkolwat" w:date="2020-10-25T20:20:00Z">
        <w:del w:id="70" w:author="Petnathean Julled" w:date="2021-03-01T03:10:00Z">
          <w:r w:rsidR="00D57E9C" w:rsidDel="00442CD0">
            <w:rPr>
              <w:lang w:val="en-US"/>
            </w:rPr>
            <w:delText>provider</w:delText>
          </w:r>
          <w:r w:rsidR="00D57E9C" w:rsidRPr="007E5B8A" w:rsidDel="00442CD0">
            <w:rPr>
              <w:lang w:val="en-US"/>
            </w:rPr>
            <w:delText xml:space="preserve"> </w:delText>
          </w:r>
        </w:del>
      </w:ins>
      <w:del w:id="71" w:author="Petnathean Julled" w:date="2021-03-01T03:10:00Z">
        <w:r w:rsidR="009631EF" w:rsidRPr="007E5B8A" w:rsidDel="00442CD0">
          <w:rPr>
            <w:lang w:val="en-US"/>
          </w:rPr>
          <w:delText>ha</w:delText>
        </w:r>
        <w:r w:rsidR="009631EF" w:rsidDel="00442CD0">
          <w:rPr>
            <w:lang w:val="en-US"/>
          </w:rPr>
          <w:delText>s</w:delText>
        </w:r>
        <w:r w:rsidR="009631EF" w:rsidRPr="007E5B8A" w:rsidDel="00442CD0">
          <w:rPr>
            <w:lang w:val="en-US"/>
          </w:rPr>
          <w:delText xml:space="preserve"> </w:delText>
        </w:r>
        <w:r w:rsidRPr="007E5B8A" w:rsidDel="00442CD0">
          <w:rPr>
            <w:lang w:val="en-US"/>
          </w:rPr>
          <w:delText>their own method</w:delText>
        </w:r>
        <w:r w:rsidR="009631EF" w:rsidDel="00442CD0">
          <w:rPr>
            <w:lang w:val="en-US"/>
          </w:rPr>
          <w:delText>s</w:delText>
        </w:r>
        <w:r w:rsidR="00435560" w:rsidDel="00442CD0">
          <w:rPr>
            <w:lang w:val="en-US"/>
          </w:rPr>
          <w:delText>,</w:delText>
        </w:r>
        <w:r w:rsidRPr="007E5B8A" w:rsidDel="00442CD0">
          <w:rPr>
            <w:lang w:val="en-US"/>
          </w:rPr>
          <w:delText xml:space="preserve"> process</w:delText>
        </w:r>
        <w:r w:rsidR="009631EF" w:rsidDel="00442CD0">
          <w:rPr>
            <w:lang w:val="en-US"/>
          </w:rPr>
          <w:delText>es</w:delText>
        </w:r>
        <w:r w:rsidR="00435560" w:rsidDel="00442CD0">
          <w:rPr>
            <w:lang w:val="en-US"/>
          </w:rPr>
          <w:delText>, and workflow</w:delText>
        </w:r>
        <w:r w:rsidRPr="007E5B8A" w:rsidDel="00442CD0">
          <w:rPr>
            <w:lang w:val="en-US"/>
          </w:rPr>
          <w:delText xml:space="preserve"> </w:delText>
        </w:r>
        <w:r w:rsidR="009631EF" w:rsidDel="00442CD0">
          <w:rPr>
            <w:lang w:val="en-US"/>
          </w:rPr>
          <w:delText>to</w:delText>
        </w:r>
        <w:r w:rsidR="009631EF" w:rsidRPr="007E5B8A" w:rsidDel="00442CD0">
          <w:rPr>
            <w:lang w:val="en-US"/>
          </w:rPr>
          <w:delText xml:space="preserve"> </w:delText>
        </w:r>
        <w:r w:rsidRPr="007E5B8A" w:rsidDel="00442CD0">
          <w:rPr>
            <w:lang w:val="en-US"/>
          </w:rPr>
          <w:delText>handle healthcare information. This make</w:delText>
        </w:r>
        <w:r w:rsidR="00435560" w:rsidDel="00442CD0">
          <w:rPr>
            <w:lang w:val="en-US"/>
          </w:rPr>
          <w:delText>s</w:delText>
        </w:r>
        <w:r w:rsidRPr="007E5B8A" w:rsidDel="00442CD0">
          <w:rPr>
            <w:lang w:val="en-US"/>
          </w:rPr>
          <w:delText xml:space="preserve"> it hard</w:delText>
        </w:r>
      </w:del>
      <w:ins w:id="72" w:author="Pat Mongkolwat" w:date="2020-10-25T20:20:00Z">
        <w:del w:id="73" w:author="Petnathean Julled" w:date="2021-03-01T03:10:00Z">
          <w:r w:rsidR="00D57E9C" w:rsidDel="00442CD0">
            <w:rPr>
              <w:lang w:val="en-US"/>
            </w:rPr>
            <w:delText>er</w:delText>
          </w:r>
        </w:del>
      </w:ins>
      <w:del w:id="74" w:author="Petnathean Julled" w:date="2021-03-01T03:10:00Z">
        <w:r w:rsidRPr="007E5B8A" w:rsidDel="00442CD0">
          <w:rPr>
            <w:lang w:val="en-US"/>
          </w:rPr>
          <w:delText xml:space="preserve"> for one health information</w:delText>
        </w:r>
        <w:r w:rsidR="00435560" w:rsidDel="00442CD0">
          <w:rPr>
            <w:lang w:val="en-US"/>
          </w:rPr>
          <w:delText xml:space="preserve"> system</w:delText>
        </w:r>
        <w:r w:rsidRPr="007E5B8A" w:rsidDel="00442CD0">
          <w:rPr>
            <w:lang w:val="en-US"/>
          </w:rPr>
          <w:delText xml:space="preserve"> to interoperate with </w:delText>
        </w:r>
        <w:r w:rsidR="00E21E5F" w:rsidDel="00442CD0">
          <w:rPr>
            <w:lang w:val="en-US"/>
          </w:rPr>
          <w:delText>one an</w:delText>
        </w:r>
        <w:r w:rsidRPr="007E5B8A" w:rsidDel="00442CD0">
          <w:rPr>
            <w:lang w:val="en-US"/>
          </w:rPr>
          <w:delText>other.</w:delText>
        </w:r>
        <w:r w:rsidR="00575A83" w:rsidDel="00442CD0">
          <w:rPr>
            <w:lang w:val="en-US"/>
          </w:rPr>
          <w:delText xml:space="preserve"> </w:delText>
        </w:r>
        <w:r w:rsidRPr="007E5B8A" w:rsidDel="00442CD0">
          <w:rPr>
            <w:lang w:val="en-US"/>
          </w:rPr>
          <w:delText xml:space="preserve">Sharing health information with not </w:delText>
        </w:r>
        <w:r w:rsidR="00575A83" w:rsidRPr="007E5B8A" w:rsidDel="00442CD0">
          <w:rPr>
            <w:lang w:val="en-US"/>
          </w:rPr>
          <w:delText>fully trusted</w:delText>
        </w:r>
        <w:r w:rsidRPr="007E5B8A" w:rsidDel="00442CD0">
          <w:rPr>
            <w:lang w:val="en-US"/>
          </w:rPr>
          <w:delText xml:space="preserve"> party</w:delText>
        </w:r>
      </w:del>
      <w:ins w:id="75" w:author="Pat Mongkolwat" w:date="2020-10-25T20:22:00Z">
        <w:del w:id="76" w:author="Petnathean Julled" w:date="2021-03-01T03:10:00Z">
          <w:r w:rsidR="0050302E" w:rsidDel="00442CD0">
            <w:rPr>
              <w:lang w:val="en-US"/>
            </w:rPr>
            <w:delText xml:space="preserve"> who may not </w:delText>
          </w:r>
          <w:r w:rsidR="00C60C9F" w:rsidDel="00442CD0">
            <w:rPr>
              <w:lang w:val="en-US"/>
            </w:rPr>
            <w:delText>employ highest level of security standards and practices</w:delText>
          </w:r>
        </w:del>
      </w:ins>
      <w:del w:id="77" w:author="Petnathean Julled" w:date="2021-03-01T03:10:00Z">
        <w:r w:rsidRPr="007E5B8A" w:rsidDel="00442CD0">
          <w:rPr>
            <w:lang w:val="en-US"/>
          </w:rPr>
          <w:delText xml:space="preserve"> exposing vulnerabilities to</w:delText>
        </w:r>
        <w:r w:rsidR="007A3C71" w:rsidDel="00442CD0">
          <w:rPr>
            <w:lang w:val="en-US"/>
          </w:rPr>
          <w:delText xml:space="preserve"> patient</w:delText>
        </w:r>
        <w:r w:rsidR="00E01E9E" w:rsidDel="00442CD0">
          <w:rPr>
            <w:lang w:val="en-US"/>
          </w:rPr>
          <w:delText>s,</w:delText>
        </w:r>
        <w:r w:rsidRPr="007E5B8A" w:rsidDel="00442CD0">
          <w:rPr>
            <w:lang w:val="en-US"/>
          </w:rPr>
          <w:delText xml:space="preserve"> </w:delText>
        </w:r>
        <w:r w:rsidR="009C17D5" w:rsidRPr="007E5B8A" w:rsidDel="00442CD0">
          <w:rPr>
            <w:lang w:val="en-US"/>
          </w:rPr>
          <w:delText>business,</w:delText>
        </w:r>
        <w:r w:rsidR="00575A83" w:rsidDel="00442CD0">
          <w:rPr>
            <w:lang w:val="en-US"/>
          </w:rPr>
          <w:delText xml:space="preserve"> and organization</w:delText>
        </w:r>
        <w:r w:rsidRPr="007E5B8A" w:rsidDel="00442CD0">
          <w:rPr>
            <w:lang w:val="en-US"/>
          </w:rPr>
          <w:delText>. The risk</w:delText>
        </w:r>
        <w:r w:rsidR="005E0E43" w:rsidDel="00442CD0">
          <w:rPr>
            <w:lang w:val="en-US"/>
          </w:rPr>
          <w:delText>-</w:delText>
        </w:r>
        <w:r w:rsidR="00453C10" w:rsidDel="00442CD0">
          <w:rPr>
            <w:lang w:val="en-US"/>
          </w:rPr>
          <w:delText xml:space="preserve">reward ratio </w:delText>
        </w:r>
        <w:r w:rsidRPr="007E5B8A" w:rsidDel="00442CD0">
          <w:rPr>
            <w:lang w:val="en-US"/>
          </w:rPr>
          <w:delText>from sharing patient</w:delText>
        </w:r>
        <w:r w:rsidR="001458BE" w:rsidDel="00442CD0">
          <w:rPr>
            <w:lang w:val="en-US"/>
          </w:rPr>
          <w:delText>s’</w:delText>
        </w:r>
        <w:r w:rsidRPr="007E5B8A" w:rsidDel="00442CD0">
          <w:rPr>
            <w:lang w:val="en-US"/>
          </w:rPr>
          <w:delText xml:space="preserve"> information with other may not</w:delText>
        </w:r>
        <w:r w:rsidR="006131BC" w:rsidDel="00442CD0">
          <w:rPr>
            <w:lang w:val="en-US"/>
          </w:rPr>
          <w:delText xml:space="preserve"> be </w:delText>
        </w:r>
        <w:r w:rsidR="006131BC" w:rsidRPr="006131BC" w:rsidDel="00442CD0">
          <w:rPr>
            <w:lang w:val="en-US"/>
          </w:rPr>
          <w:delText>worthwhile</w:delText>
        </w:r>
        <w:r w:rsidR="00AB09F9" w:rsidDel="00442CD0">
          <w:rPr>
            <w:lang w:val="en-US"/>
          </w:rPr>
          <w:delText xml:space="preserve"> if it were done improperly.</w:delText>
        </w:r>
        <w:r w:rsidRPr="007E5B8A" w:rsidDel="00442CD0">
          <w:rPr>
            <w:lang w:val="en-US"/>
          </w:rPr>
          <w:delText xml:space="preserve"> This </w:delText>
        </w:r>
      </w:del>
      <w:del w:id="78" w:author="Petnathean Julled" w:date="2021-03-01T02:39:00Z">
        <w:r w:rsidRPr="007E5B8A" w:rsidDel="005D0AE9">
          <w:rPr>
            <w:lang w:val="en-US"/>
          </w:rPr>
          <w:delText>create</w:delText>
        </w:r>
      </w:del>
      <w:del w:id="79" w:author="Petnathean Julled" w:date="2021-03-01T03:10:00Z">
        <w:r w:rsidRPr="007E5B8A" w:rsidDel="00442CD0">
          <w:rPr>
            <w:lang w:val="en-US"/>
          </w:rPr>
          <w:delText xml:space="preserve"> high friction for one organization to share their information with others. It even more difficult for individual patient to integrate</w:delText>
        </w:r>
        <w:r w:rsidR="00C6370E" w:rsidDel="00442CD0">
          <w:rPr>
            <w:lang w:val="en-US"/>
          </w:rPr>
          <w:delText xml:space="preserve"> and share</w:delText>
        </w:r>
        <w:r w:rsidRPr="007E5B8A" w:rsidDel="00442CD0">
          <w:rPr>
            <w:lang w:val="en-US"/>
          </w:rPr>
          <w:delText xml:space="preserve"> their </w:delText>
        </w:r>
        <w:r w:rsidR="00C6370E" w:rsidRPr="007E5B8A" w:rsidDel="00442CD0">
          <w:rPr>
            <w:lang w:val="en-US"/>
          </w:rPr>
          <w:delText>health</w:delText>
        </w:r>
        <w:r w:rsidR="00C6370E" w:rsidDel="00442CD0">
          <w:rPr>
            <w:lang w:val="en-US"/>
          </w:rPr>
          <w:delText xml:space="preserve"> information</w:delText>
        </w:r>
        <w:r w:rsidR="00C6370E" w:rsidRPr="007E5B8A" w:rsidDel="00442CD0">
          <w:rPr>
            <w:lang w:val="en-US"/>
          </w:rPr>
          <w:delText xml:space="preserve"> </w:delText>
        </w:r>
        <w:r w:rsidRPr="007E5B8A" w:rsidDel="00442CD0">
          <w:rPr>
            <w:lang w:val="en-US"/>
          </w:rPr>
          <w:delText xml:space="preserve">between different providers. It revealed that </w:delText>
        </w:r>
        <w:r w:rsidR="00934F0F" w:rsidRPr="007E5B8A" w:rsidDel="00442CD0">
          <w:rPr>
            <w:lang w:val="en-US"/>
          </w:rPr>
          <w:delText>these interoperation problems</w:delText>
        </w:r>
        <w:r w:rsidRPr="007E5B8A" w:rsidDel="00442CD0">
          <w:rPr>
            <w:lang w:val="en-US"/>
          </w:rPr>
          <w:delText xml:space="preserve"> cause huge decrease in efficiency on healthcare operation and result as lower quality of healthcare service </w:delText>
        </w:r>
        <w:r w:rsidR="00AC43BC" w:rsidDel="00442CD0">
          <w:fldChar w:fldCharType="begin" w:fldLock="1"/>
        </w:r>
        <w:r w:rsidR="00084741" w:rsidDel="00442CD0">
          <w:rPr>
            <w:lang w:val="en-US"/>
          </w:rPr>
          <w:del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delInstrText>
        </w:r>
        <w:r w:rsidR="00AC43BC" w:rsidDel="00442CD0">
          <w:fldChar w:fldCharType="separate"/>
        </w:r>
        <w:r w:rsidR="00AC43BC" w:rsidRPr="00AC43BC" w:rsidDel="00442CD0">
          <w:rPr>
            <w:noProof/>
            <w:lang w:val="en-US"/>
          </w:rPr>
          <w:delText>[1]–[8]</w:delText>
        </w:r>
        <w:r w:rsidR="00AC43BC" w:rsidDel="00442CD0">
          <w:fldChar w:fldCharType="end"/>
        </w:r>
        <w:r w:rsidRPr="007E5B8A" w:rsidDel="00442CD0">
          <w:rPr>
            <w:lang w:val="en-US"/>
          </w:rPr>
          <w:delText>.</w:delText>
        </w:r>
        <w:r w:rsidR="002D0F01" w:rsidDel="00442CD0">
          <w:rPr>
            <w:lang w:val="en-US"/>
          </w:rPr>
          <w:delText xml:space="preserve"> </w:delText>
        </w:r>
        <w:r w:rsidR="008220EF" w:rsidRPr="00745041" w:rsidDel="00442CD0">
          <w:rPr>
            <w:lang w:val="en-US"/>
          </w:rPr>
          <w:delText>Therefore</w:delText>
        </w:r>
        <w:r w:rsidR="00FD373F" w:rsidDel="00442CD0">
          <w:rPr>
            <w:lang w:val="en-US"/>
          </w:rPr>
          <w:delText>,</w:delText>
        </w:r>
        <w:r w:rsidRPr="007E5B8A" w:rsidDel="00442CD0">
          <w:rPr>
            <w:lang w:val="en-US"/>
          </w:rPr>
          <w:delText xml:space="preserve"> there are many </w:delText>
        </w:r>
        <w:r w:rsidR="00934F0F" w:rsidRPr="007E5B8A" w:rsidDel="00442CD0">
          <w:rPr>
            <w:lang w:val="en-US"/>
          </w:rPr>
          <w:delText>initiatives</w:delText>
        </w:r>
        <w:r w:rsidR="009832A2" w:rsidDel="00442CD0">
          <w:rPr>
            <w:lang w:val="en-US"/>
          </w:rPr>
          <w:delText xml:space="preserve"> </w:delText>
        </w:r>
        <w:r w:rsidR="007A2D5C" w:rsidDel="00442CD0">
          <w:fldChar w:fldCharType="begin" w:fldLock="1"/>
        </w:r>
        <w:r w:rsidR="003A397A" w:rsidDel="00442CD0">
          <w:rPr>
            <w:lang w:val="en-US"/>
          </w:rPr>
          <w:delInstrText>ADDIN CSL_CITATION {"citationItems":[{"id":"ITEM-1","itemData":{"URL":"https://www.hl7.org/fhir/","accessed":{"date-parts":[["2020","10","13"]]},"id":"ITEM-1","issued":{"date-parts":[["0"]]},"title":"FHIR v4.0.1","type":"webpage"},"uris":["http://www.mendeley.com/documents/?uuid=e4f332da-8036-47a5-839c-648a80945bd7"]},{"id":"ITEM-2","itemData":{"DOI":"10.1007/978-0-387-21721-5_6","ISBN":"9780387217215","abstract":"Ever since Eli Whitney developed interchangeable parts for rifle assembly, standards have been created and used to make things or processes work more easily and economically—or, sometimes, to work at all. A standard can be defined in many physical forms, but essentially it comprises a set of rules and definitions that specify how to carry out a process or produce a product. Sometimes, a standard is useful because it provides a way to solve a problem that other people can use without having to start from scratch. Generally, though, a standard is useful because it permits two or more disassociated people to work in some cooperative way. Every time you screw in a light bulb or play a music cassette, you are taking advantage of a standard. Some standards evolve over time1; others are developed deliberately.","author":[{"dropping-particle":"","family":"Hammond","given":"W. Edward","non-dropping-particle":"","parse-names":false,"suffix":""},{"dropping-particle":"","family":"Cimino","given":"James J.","non-dropping-particle":"","parse-names":false,"suffix":""}],"id":"ITEM-2","issue":"December","issued":{"date-parts":[["2001"]]},"number-of-pages":"212-256","title":"Standards in Medical Informatics","type":"book"},"uris":["http://www.mendeley.com/documents/?uuid=31665180-97f1-4b84-a6fe-1114c92319eb"]},{"id":"ITEM-3","itemData":{"author":[{"dropping-particle":"","family":"The Royal College of Radiologists Board of the Faculty of Clinical Radiology","given":"","non-dropping-particle":"","parse-names":false,"suffix":""}],"id":"ITEM-3","issued":{"date-parts":[["0"]]},"title":"DICOM and HL7 standards","type":"article-journal"},"uris":["http://www.mendeley.com/documents/?uuid=ae020218-15dd-4c30-9e66-be404a7b6214"]}],"mendeley":{"formattedCitation":"[9]–[11]","plainTextFormattedCitation":"[9]–[11]","previouslyFormattedCitation":"[9]–[11]"},"properties":{"noteIndex":0},"schema":"https://github.com/citation-style-language/schema/raw/master/csl-citation.json"}</w:delInstrText>
        </w:r>
        <w:r w:rsidR="007A2D5C" w:rsidDel="00442CD0">
          <w:fldChar w:fldCharType="separate"/>
        </w:r>
        <w:r w:rsidR="007A2D5C" w:rsidRPr="007A2D5C" w:rsidDel="00442CD0">
          <w:rPr>
            <w:noProof/>
            <w:lang w:val="en-US"/>
          </w:rPr>
          <w:delText>[9]–[11]</w:delText>
        </w:r>
        <w:r w:rsidR="007A2D5C" w:rsidDel="00442CD0">
          <w:fldChar w:fldCharType="end"/>
        </w:r>
        <w:r w:rsidR="009832A2" w:rsidDel="00442CD0">
          <w:rPr>
            <w:lang w:val="en-US"/>
          </w:rPr>
          <w:delText xml:space="preserve"> </w:delText>
        </w:r>
        <w:r w:rsidRPr="007E5B8A" w:rsidDel="00442CD0">
          <w:rPr>
            <w:lang w:val="en-US"/>
          </w:rPr>
          <w:delText xml:space="preserve"> that start to standardize healthcare information technology with the goal to allow healthcare organization</w:delText>
        </w:r>
        <w:r w:rsidR="00CD59FF" w:rsidDel="00442CD0">
          <w:rPr>
            <w:lang w:val="en-US"/>
          </w:rPr>
          <w:delText>s</w:delText>
        </w:r>
        <w:r w:rsidRPr="007E5B8A" w:rsidDel="00442CD0">
          <w:rPr>
            <w:lang w:val="en-US"/>
          </w:rPr>
          <w:delText xml:space="preserve"> to be able to </w:delText>
        </w:r>
        <w:r w:rsidR="00D83E02" w:rsidDel="00442CD0">
          <w:rPr>
            <w:lang w:val="en-US"/>
          </w:rPr>
          <w:delText>exchange patients’ information</w:delText>
        </w:r>
        <w:r w:rsidR="00D83E02" w:rsidRPr="007E5B8A" w:rsidDel="00442CD0">
          <w:rPr>
            <w:lang w:val="en-US"/>
          </w:rPr>
          <w:delText xml:space="preserve"> </w:delText>
        </w:r>
        <w:r w:rsidRPr="007E5B8A" w:rsidDel="00442CD0">
          <w:rPr>
            <w:lang w:val="en-US"/>
          </w:rPr>
          <w:delText>with each other.</w:delText>
        </w:r>
        <w:r w:rsidR="00934F0F" w:rsidDel="00442CD0">
          <w:rPr>
            <w:lang w:val="en-US"/>
          </w:rPr>
          <w:delText xml:space="preserve"> By </w:delText>
        </w:r>
        <w:r w:rsidR="006E67BA" w:rsidDel="00442CD0">
          <w:rPr>
            <w:lang w:val="en-US"/>
          </w:rPr>
          <w:delText>applying Blockchain</w:delText>
        </w:r>
        <w:r w:rsidR="00586E18" w:rsidDel="00442CD0">
          <w:rPr>
            <w:lang w:val="en-US"/>
          </w:rPr>
          <w:delText xml:space="preserve"> technology on the </w:delText>
        </w:r>
        <w:r w:rsidR="00934F0F" w:rsidDel="00442CD0">
          <w:rPr>
            <w:lang w:val="en-US"/>
          </w:rPr>
          <w:delText xml:space="preserve">Cross-Enterprise Document Sharing (XDS.b) Profile </w:delText>
        </w:r>
        <w:r w:rsidR="009647F3" w:rsidDel="00442CD0">
          <w:rPr>
            <w:lang w:val="en-US"/>
          </w:rPr>
          <w:delText xml:space="preserve">created </w:delText>
        </w:r>
        <w:r w:rsidR="00934F0F" w:rsidDel="00442CD0">
          <w:rPr>
            <w:lang w:val="en-US"/>
          </w:rPr>
          <w:delText>by Integrating Healthcare Enterprise (IHE) initiative</w:delText>
        </w:r>
      </w:del>
      <w:ins w:id="80" w:author="Pat Mongkolwat" w:date="2020-10-25T20:31:00Z">
        <w:del w:id="81" w:author="Petnathean Julled" w:date="2021-03-01T02:42:00Z">
          <w:r w:rsidR="00B43EC6" w:rsidDel="00B000D6">
            <w:rPr>
              <w:lang w:val="en-US"/>
            </w:rPr>
            <w:delText>,</w:delText>
          </w:r>
        </w:del>
        <w:del w:id="82" w:author="Petnathean Julled" w:date="2021-03-01T03:10:00Z">
          <w:r w:rsidR="00B43EC6" w:rsidDel="00442CD0">
            <w:rPr>
              <w:lang w:val="en-US"/>
            </w:rPr>
            <w:delText xml:space="preserve"> </w:delText>
          </w:r>
        </w:del>
      </w:ins>
      <w:ins w:id="83" w:author="Pat Mongkolwat" w:date="2020-10-25T20:32:00Z">
        <w:del w:id="84" w:author="Petnathean Julled" w:date="2021-03-01T03:10:00Z">
          <w:r w:rsidR="00AC1532" w:rsidDel="00442CD0">
            <w:rPr>
              <w:lang w:val="en-US"/>
            </w:rPr>
            <w:delText>Blockchain</w:delText>
          </w:r>
          <w:r w:rsidR="00E827F8" w:rsidDel="00442CD0">
            <w:rPr>
              <w:lang w:val="en-US"/>
            </w:rPr>
            <w:delText xml:space="preserve"> </w:delText>
          </w:r>
        </w:del>
        <w:del w:id="85" w:author="Petnathean Julled" w:date="2021-03-01T02:42:00Z">
          <w:r w:rsidR="00E827F8" w:rsidRPr="002111C3" w:rsidDel="00B000D6">
            <w:rPr>
              <w:color w:val="FF0000"/>
              <w:rPrChange w:id="86" w:author="Petnathean Julled" w:date="2021-02-28T16:11:00Z">
                <w:rPr/>
              </w:rPrChange>
            </w:rPr>
            <w:delText>increases ?</w:delText>
          </w:r>
        </w:del>
      </w:ins>
      <w:ins w:id="87" w:author="Pat Mongkolwat" w:date="2020-10-25T20:33:00Z">
        <w:del w:id="88" w:author="Petnathean Julled" w:date="2021-03-01T02:42:00Z">
          <w:r w:rsidR="00E827F8" w:rsidDel="00B000D6">
            <w:rPr>
              <w:lang w:val="en-US"/>
            </w:rPr>
            <w:delText xml:space="preserve"> What do you want to say </w:delText>
          </w:r>
          <w:r w:rsidR="00E827F8" w:rsidRPr="002111C3" w:rsidDel="00B000D6">
            <w:rPr>
              <w:color w:val="FF0000"/>
              <w:rPrChange w:id="89" w:author="Petnathean Julled" w:date="2021-02-28T16:11:00Z">
                <w:rPr/>
              </w:rPrChange>
            </w:rPr>
            <w:delText>here?</w:delText>
          </w:r>
        </w:del>
      </w:ins>
      <w:del w:id="90" w:author="Petnathean Julled" w:date="2021-03-01T02:42:00Z">
        <w:r w:rsidR="009647F3" w:rsidRPr="002111C3" w:rsidDel="00B000D6">
          <w:rPr>
            <w:color w:val="FF0000"/>
            <w:rPrChange w:id="91" w:author="Petnathean Julled" w:date="2021-02-28T16:11:00Z">
              <w:rPr/>
            </w:rPrChange>
          </w:rPr>
          <w:delText>.</w:delText>
        </w:r>
      </w:del>
    </w:p>
    <w:p w14:paraId="1C95098C" w14:textId="2DECA8C8" w:rsidR="00BA6D7F" w:rsidRDefault="00BB1CB6" w:rsidP="00442CD0">
      <w:pPr>
        <w:pStyle w:val="BodyText"/>
        <w:tabs>
          <w:tab w:val="left" w:pos="4680"/>
        </w:tabs>
        <w:rPr>
          <w:rFonts w:cstheme="minorBidi"/>
          <w:szCs w:val="25"/>
          <w:lang w:val="en-US" w:bidi="th-TH"/>
        </w:rPr>
      </w:pPr>
      <w:r>
        <w:rPr>
          <w:rFonts w:cs="Angsana New"/>
          <w:szCs w:val="25"/>
          <w:lang w:val="en-US" w:bidi="th-TH"/>
        </w:rPr>
        <w:t>Besides</w:t>
      </w:r>
      <w:r w:rsidR="00BA6D7F">
        <w:rPr>
          <w:lang w:val="en-US"/>
        </w:rPr>
        <w:t xml:space="preserve"> the issue regarding health information sharing between different enterprise</w:t>
      </w:r>
      <w:ins w:id="92" w:author="Pat Mongkolwat" w:date="2020-10-25T20:34:00Z">
        <w:r w:rsidR="00C0361E">
          <w:rPr>
            <w:lang w:val="en-US"/>
          </w:rPr>
          <w:t>s</w:t>
        </w:r>
      </w:ins>
      <w:r w:rsidR="00BA6D7F">
        <w:rPr>
          <w:lang w:val="en-US"/>
        </w:rPr>
        <w:t>,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w:t>
      </w:r>
      <w:del w:id="93" w:author="Pat Mongkolwat" w:date="2020-10-25T21:21:00Z">
        <w:r w:rsidR="00520D38" w:rsidDel="000B1453">
          <w:rPr>
            <w:lang w:val="en-US"/>
          </w:rPr>
          <w:delText xml:space="preserve">hospital </w:delText>
        </w:r>
      </w:del>
      <w:ins w:id="94" w:author="Pat Mongkolwat" w:date="2020-10-25T21:21:00Z">
        <w:r w:rsidR="000B1453">
          <w:rPr>
            <w:lang w:val="en-US"/>
          </w:rPr>
          <w:t xml:space="preserve">Hospitals have been </w:t>
        </w:r>
      </w:ins>
      <w:r w:rsidR="00520D38">
        <w:rPr>
          <w:lang w:val="en-US"/>
        </w:rPr>
        <w:t xml:space="preserve">hit by ransomware </w:t>
      </w:r>
      <w:ins w:id="95" w:author="Pat Mongkolwat" w:date="2020-10-25T21:21:00Z">
        <w:r w:rsidR="000B1453">
          <w:rPr>
            <w:lang w:val="en-US"/>
          </w:rPr>
          <w:t xml:space="preserve">that </w:t>
        </w:r>
      </w:ins>
      <w:r w:rsidR="006C10C6">
        <w:rPr>
          <w:lang w:val="en-US"/>
        </w:rPr>
        <w:t>gave med</w:t>
      </w:r>
      <w:r w:rsidR="00520D38">
        <w:rPr>
          <w:lang w:val="en-US"/>
        </w:rPr>
        <w:t>ical operation</w:t>
      </w:r>
      <w:ins w:id="96" w:author="Pat Mongkolwat" w:date="2020-10-25T20:53:00Z">
        <w:r w:rsidR="006954E7">
          <w:rPr>
            <w:lang w:val="en-US"/>
          </w:rPr>
          <w:t xml:space="preserve"> </w:t>
        </w:r>
      </w:ins>
      <w:ins w:id="97" w:author="Pat Mongkolwat" w:date="2020-10-25T20:54:00Z">
        <w:r w:rsidR="00893C7D" w:rsidRPr="00893C7D">
          <w:rPr>
            <w:lang w:val="en-US"/>
          </w:rPr>
          <w:t>severe</w:t>
        </w:r>
      </w:ins>
      <w:r w:rsidR="006C10C6">
        <w:rPr>
          <w:lang w:val="en-US"/>
        </w:rPr>
        <w:t xml:space="preserve"> disruption</w:t>
      </w:r>
      <w:ins w:id="98" w:author="Pat Mongkolwat" w:date="2020-10-25T20:55:00Z">
        <w:r w:rsidR="00893C7D">
          <w:rPr>
            <w:lang w:val="en-US"/>
          </w:rPr>
          <w:t>s</w:t>
        </w:r>
      </w:ins>
      <w:r w:rsidR="0099533A">
        <w:rPr>
          <w:lang w:val="en-US"/>
        </w:rPr>
        <w:t xml:space="preserve"> </w:t>
      </w:r>
      <w:del w:id="99" w:author="Pat Mongkolwat" w:date="2020-10-25T20:55:00Z">
        <w:r w:rsidR="0099533A" w:rsidDel="00893C7D">
          <w:rPr>
            <w:lang w:val="en-US"/>
          </w:rPr>
          <w:delText>as result</w:delText>
        </w:r>
        <w:r w:rsidR="006C10C6" w:rsidDel="00893C7D">
          <w:rPr>
            <w:lang w:val="en-US"/>
          </w:rPr>
          <w:delText xml:space="preserve"> </w:delText>
        </w:r>
      </w:del>
      <w:r w:rsidR="006C10C6">
        <w:rPr>
          <w:lang w:val="en-US"/>
        </w:rPr>
        <w:t xml:space="preserve">in </w:t>
      </w:r>
      <w:del w:id="100" w:author="Pat Mongkolwat" w:date="2020-10-25T20:55:00Z">
        <w:r w:rsidR="00791F24" w:rsidDel="00893C7D">
          <w:rPr>
            <w:lang w:val="en-US"/>
          </w:rPr>
          <w:delText xml:space="preserve">several </w:delText>
        </w:r>
      </w:del>
      <w:r w:rsidR="006C10C6">
        <w:rPr>
          <w:lang w:val="en-US"/>
        </w:rPr>
        <w:t>recent years</w:t>
      </w:r>
      <w:r w:rsidR="00334B58">
        <w:rPr>
          <w:lang w:val="en-US"/>
        </w:rPr>
        <w:t xml:space="preserve"> </w:t>
      </w:r>
      <w:del w:id="101" w:author="Pat Mongkolwat" w:date="2020-10-25T20:55:00Z">
        <w:r w:rsidR="00334B58" w:rsidDel="00893C7D">
          <w:rPr>
            <w:lang w:val="en-US"/>
          </w:rPr>
          <w:delText>which listed in</w:delText>
        </w:r>
        <w:r w:rsidR="00084741" w:rsidDel="00893C7D">
          <w:rPr>
            <w:lang w:val="en-US"/>
          </w:rPr>
          <w:delText xml:space="preserve"> </w:delText>
        </w:r>
      </w:del>
      <w:del w:id="102" w:author="Petnathean Julled" w:date="2021-03-04T14:30:00Z">
        <w:r w:rsidR="00084741" w:rsidDel="00FE40BA">
          <w:rPr>
            <w:lang w:val="en-US"/>
          </w:rPr>
          <w:fldChar w:fldCharType="begin" w:fldLock="1"/>
        </w:r>
        <w:r w:rsidR="00FE40BA" w:rsidRPr="00FE40BA" w:rsidDel="00FE40BA">
          <w:rPr>
            <w:lang w:val="en-US"/>
          </w:rPr>
          <w:del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[1]–[3]","manualFormatting":"[12–14]","plainTextFormattedCitation":"[1]–[3]","previouslyFormattedCitation":"[12]–[14]"},"properties":{"noteIndex":0},"schema":"https://github.com/citation-style-language/schema/raw/master/csl-citation.json"}</w:delInstrText>
        </w:r>
        <w:r w:rsidR="00084741" w:rsidDel="00FE40BA">
          <w:rPr>
            <w:lang w:val="en-US"/>
          </w:rPr>
          <w:fldChar w:fldCharType="separate"/>
        </w:r>
        <w:r w:rsidR="007A2D5C" w:rsidRPr="00FE40BA" w:rsidDel="00FE40BA">
          <w:rPr>
            <w:noProof/>
            <w:lang w:val="en-US"/>
          </w:rPr>
          <w:delText>[12]–[14]</w:delText>
        </w:r>
        <w:r w:rsidR="00084741" w:rsidDel="00FE40BA">
          <w:rPr>
            <w:lang w:val="en-US"/>
          </w:rPr>
          <w:fldChar w:fldCharType="end"/>
        </w:r>
      </w:del>
      <w:del w:id="103" w:author="Pat Mongkolwat" w:date="2020-10-25T20:55:00Z">
        <w:r w:rsidR="00334B58" w:rsidDel="00893C7D">
          <w:rPr>
            <w:lang w:val="en-US"/>
          </w:rPr>
          <w:delText xml:space="preserve"> as an example</w:delText>
        </w:r>
      </w:del>
      <w:r w:rsidR="00520D38">
        <w:rPr>
          <w:lang w:val="en-US"/>
        </w:rPr>
        <w:t>.</w:t>
      </w:r>
      <w:r w:rsidR="006C10C6">
        <w:rPr>
          <w:lang w:val="en-US"/>
        </w:rPr>
        <w:t xml:space="preserve"> </w:t>
      </w:r>
      <w:del w:id="104" w:author="Pat Mongkolwat" w:date="2020-10-25T21:07:00Z">
        <w:r w:rsidR="00C97231" w:rsidDel="00EA5A05">
          <w:rPr>
            <w:lang w:val="en-US"/>
          </w:rPr>
          <w:delText>A</w:delText>
        </w:r>
        <w:r w:rsidR="0090055C" w:rsidDel="00EA5A05">
          <w:rPr>
            <w:lang w:val="en-US"/>
          </w:rPr>
          <w:delText>s mentioned in</w:delText>
        </w:r>
        <w:r w:rsidR="00C97231" w:rsidDel="00EA5A05">
          <w:rPr>
            <w:lang w:val="en-US"/>
          </w:rPr>
          <w:delText xml:space="preserve"> </w:delText>
        </w:r>
        <w:r w:rsidR="00C97231" w:rsidDel="00EA5A05">
          <w:rPr>
            <w:lang w:val="en-US"/>
          </w:rPr>
          <w:fldChar w:fldCharType="begin" w:fldLock="1"/>
        </w:r>
        <w:r w:rsidR="003A397A" w:rsidDel="00EA5A05">
          <w:rPr>
            <w:lang w:val="en-US"/>
          </w:rPr>
          <w:del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[15]","plainTextFormattedCitation":"[15]","previouslyFormattedCitation":"[15]"},"properties":{"noteIndex":0},"schema":"https://github.com/citation-style-language/schema/raw/master/csl-citation.json"}</w:delInstrText>
        </w:r>
        <w:r w:rsidR="00C97231" w:rsidDel="00EA5A05">
          <w:rPr>
            <w:lang w:val="en-US"/>
          </w:rPr>
          <w:fldChar w:fldCharType="separate"/>
        </w:r>
        <w:r w:rsidR="007A2D5C" w:rsidRPr="007A2D5C" w:rsidDel="00EA5A05">
          <w:rPr>
            <w:noProof/>
            <w:lang w:val="en-US"/>
          </w:rPr>
          <w:delText>[15]</w:delText>
        </w:r>
        <w:r w:rsidR="00C97231" w:rsidDel="00EA5A05">
          <w:rPr>
            <w:lang w:val="en-US"/>
          </w:rPr>
          <w:fldChar w:fldCharType="end"/>
        </w:r>
        <w:r w:rsidR="00C97231" w:rsidDel="00EA5A05">
          <w:rPr>
            <w:lang w:val="en-US"/>
          </w:rPr>
          <w:delText xml:space="preserve">, </w:delText>
        </w:r>
        <w:r w:rsidR="0090055C" w:rsidDel="00EA5A05">
          <w:rPr>
            <w:lang w:val="en-US"/>
          </w:rPr>
          <w:delText xml:space="preserve">an increase in the </w:delText>
        </w:r>
      </w:del>
      <w:ins w:id="105" w:author="Pat Mongkolwat" w:date="2020-10-25T21:07:00Z">
        <w:r w:rsidR="00EA5A05">
          <w:rPr>
            <w:lang w:val="en-US"/>
          </w:rPr>
          <w:t xml:space="preserve">The </w:t>
        </w:r>
      </w:ins>
      <w:r w:rsidR="0090055C">
        <w:rPr>
          <w:lang w:val="en-US"/>
        </w:rPr>
        <w:t>number of patient records b</w:t>
      </w:r>
      <w:r w:rsidR="00AF1621">
        <w:rPr>
          <w:lang w:val="en-US"/>
        </w:rPr>
        <w:t>r</w:t>
      </w:r>
      <w:r w:rsidR="0090055C">
        <w:rPr>
          <w:lang w:val="en-US"/>
        </w:rPr>
        <w:t xml:space="preserve">eached </w:t>
      </w:r>
      <w:del w:id="106" w:author="Pat Mongkolwat" w:date="2020-10-25T21:08:00Z">
        <w:r w:rsidR="0090055C" w:rsidDel="003B1472">
          <w:rPr>
            <w:lang w:val="en-US"/>
          </w:rPr>
          <w:delText xml:space="preserve">was </w:delText>
        </w:r>
      </w:del>
      <w:ins w:id="107" w:author="Pat Mongkolwat" w:date="2020-10-25T21:08:00Z">
        <w:r w:rsidR="003B1472">
          <w:rPr>
            <w:lang w:val="en-US"/>
          </w:rPr>
          <w:t xml:space="preserve">has been </w:t>
        </w:r>
      </w:ins>
      <w:del w:id="108" w:author="Pat Mongkolwat" w:date="2020-10-25T21:09:00Z">
        <w:r w:rsidR="0090055C" w:rsidDel="003B1472">
          <w:rPr>
            <w:lang w:val="en-US"/>
          </w:rPr>
          <w:delText xml:space="preserve">noticed </w:delText>
        </w:r>
      </w:del>
      <w:ins w:id="109" w:author="Pat Mongkolwat" w:date="2020-10-25T21:09:00Z">
        <w:r w:rsidR="003B1472">
          <w:rPr>
            <w:lang w:val="en-US"/>
          </w:rPr>
          <w:t xml:space="preserve">on an </w:t>
        </w:r>
      </w:ins>
      <w:r w:rsidR="0090055C">
        <w:rPr>
          <w:lang w:val="en-US"/>
        </w:rPr>
        <w:t>in</w:t>
      </w:r>
      <w:ins w:id="110" w:author="Pat Mongkolwat" w:date="2020-10-25T21:09:00Z">
        <w:r w:rsidR="003B1472">
          <w:rPr>
            <w:lang w:val="en-US"/>
          </w:rPr>
          <w:t>crease</w:t>
        </w:r>
      </w:ins>
      <w:r w:rsidR="0090055C">
        <w:rPr>
          <w:lang w:val="en-US"/>
        </w:rPr>
        <w:t xml:space="preserve"> every </w:t>
      </w:r>
      <w:del w:id="111" w:author="Pat Mongkolwat" w:date="2020-11-15T14:32:00Z">
        <w:r w:rsidR="0090055C" w:rsidDel="00192A3F">
          <w:rPr>
            <w:lang w:val="en-US"/>
          </w:rPr>
          <w:delText>years</w:delText>
        </w:r>
      </w:del>
      <w:ins w:id="112" w:author="Pat Mongkolwat" w:date="2020-11-15T14:32:00Z">
        <w:r w:rsidR="00192A3F">
          <w:rPr>
            <w:lang w:val="en-US"/>
          </w:rPr>
          <w:t>year</w:t>
        </w:r>
      </w:ins>
      <w:r w:rsidR="0090055C">
        <w:rPr>
          <w:lang w:val="en-US"/>
        </w:rPr>
        <w:t xml:space="preserve"> from 201</w:t>
      </w:r>
      <w:ins w:id="113" w:author="Petnathean Julled" w:date="2021-03-04T14:32:00Z">
        <w:r w:rsidR="00FE40BA">
          <w:rPr>
            <w:lang w:val="en-US"/>
          </w:rPr>
          <w:t>2</w:t>
        </w:r>
      </w:ins>
      <w:del w:id="114" w:author="Petnathean Julled" w:date="2021-03-04T14:31:00Z">
        <w:r w:rsidR="0090055C" w:rsidDel="00FE40BA">
          <w:rPr>
            <w:lang w:val="en-US"/>
          </w:rPr>
          <w:delText>2</w:delText>
        </w:r>
      </w:del>
      <w:ins w:id="115" w:author="Pat Mongkolwat" w:date="2020-10-25T21:09:00Z">
        <w:r w:rsidR="003B1472">
          <w:rPr>
            <w:lang w:val="en-US"/>
          </w:rPr>
          <w:t xml:space="preserve"> t</w:t>
        </w:r>
        <w:r w:rsidR="003B1472" w:rsidRPr="0055495B">
          <w:rPr>
            <w:lang w:val="en-US"/>
          </w:rPr>
          <w:t>o</w:t>
        </w:r>
      </w:ins>
      <w:ins w:id="116" w:author="Petnathean Julled" w:date="2021-03-01T03:13:00Z">
        <w:r w:rsidR="00AE6141" w:rsidRPr="00F9283C">
          <w:rPr>
            <w:lang w:val="en-US"/>
          </w:rPr>
          <w:t xml:space="preserve"> </w:t>
        </w:r>
      </w:ins>
      <w:del w:id="117" w:author="Pat Mongkolwat" w:date="2020-10-25T21:09:00Z">
        <w:r w:rsidR="0090055C" w:rsidRPr="00D26604" w:rsidDel="003B1472">
          <w:rPr>
            <w:lang w:val="en-US"/>
          </w:rPr>
          <w:delText>-</w:delText>
        </w:r>
      </w:del>
      <w:commentRangeStart w:id="118"/>
      <w:commentRangeStart w:id="119"/>
      <w:r w:rsidR="0090055C" w:rsidRPr="00D26604">
        <w:rPr>
          <w:lang w:val="en-US"/>
        </w:rPr>
        <w:t>20</w:t>
      </w:r>
      <w:ins w:id="120" w:author="Petnathean Julled" w:date="2021-03-04T14:28:00Z">
        <w:r w:rsidR="00FE40BA" w:rsidRPr="00D26604">
          <w:rPr>
            <w:lang w:val="en-US"/>
            <w:rPrChange w:id="121" w:author="Petnathean Julled" w:date="2021-03-04T14:45:00Z">
              <w:rPr>
                <w:color w:val="FF0000"/>
                <w:lang w:val="en-US"/>
              </w:rPr>
            </w:rPrChange>
          </w:rPr>
          <w:t>20</w:t>
        </w:r>
      </w:ins>
      <w:ins w:id="122" w:author="Petnathean Julled" w:date="2021-03-04T14:32:00Z">
        <w:r w:rsidR="00FE40BA" w:rsidRPr="00D26604">
          <w:rPr>
            <w:lang w:val="en-US"/>
            <w:rPrChange w:id="123" w:author="Petnathean Julled" w:date="2021-03-04T14:45:00Z">
              <w:rPr>
                <w:color w:val="FF0000"/>
                <w:lang w:val="en-US"/>
              </w:rPr>
            </w:rPrChange>
          </w:rPr>
          <w:t xml:space="preserve"> </w:t>
        </w:r>
      </w:ins>
      <w:ins w:id="124" w:author="Petnathean Julled" w:date="2021-03-04T14:33:00Z">
        <w:r w:rsidR="00FE40BA" w:rsidRPr="00D26604">
          <w:rPr>
            <w:lang w:val="en-US"/>
            <w:rPrChange w:id="125" w:author="Petnathean Julled" w:date="2021-03-04T14:45:00Z">
              <w:rPr>
                <w:color w:val="FF0000"/>
                <w:lang w:val="en-US"/>
              </w:rPr>
            </w:rPrChange>
          </w:rPr>
          <w:fldChar w:fldCharType="begin" w:fldLock="1"/>
        </w:r>
      </w:ins>
      <w:r w:rsidR="003F4C1D">
        <w:rPr>
          <w:lang w:val="en-US"/>
        </w:rPr>
        <w:instrText>ADDIN CSL_CITATION {"citationItems":[{"id":"ITEM-1","itemData":{"URL":"https://www.healthcareitnews.com/slideshow/biggest-healthcare-breaches-2017-so-far?page=1","accessed":{"date-parts":[["2018","9","11"]]},"author":[{"dropping-particle":"","family":"Healthcare IT News","given":"","non-dropping-particle":"","parse-names":false,"suffix":""}],"id":"ITEM-1","issued":{"date-parts":[["0"]]},"title":"The biggest healthcare breaches of 2017","type":"webpage"},"uris":["http://www.mendeley.com/documents/?uuid=f2df0679-3ed2-3edf-bc3f-535853141870"]},{"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projects/biggest-healthcare-data-breaches-2018-so-far","accessed":{"date-parts":[["2019","4","27"]]},"author":[{"dropping-particle":"","family":"Healthcare IT News","given":"","non-dropping-particle":"","parse-names":false,"suffix":""}],"id":"ITEM-3","issued":{"date-parts":[["0"]]},"title":"The biggest healthcare data breaches of 2018 (so far)","type":"webpage"},"uris":["http://www.mendeley.com/documents/?uuid=995e648c-3530-30fd-b427-97ea30f00796"]},{"id":"ITEM-4","itemData":{"URL":"https://healthitsecurity.com/news/the-10-biggest-healthcare-data-breaches-of-2019-so-far","accessed":{"date-parts":[["2021","3","4"]]},"id":"ITEM-4","issued":{"date-parts":[["0"]]},"title":"The 10 Biggest Healthcare Data Breaches of 2019, So Far","type":"webpage"},"uris":["http://www.mendeley.com/documents/?uuid=586e9a0d-89a6-3bec-be32-aa5adc452902"]},{"id":"ITEM-5","itemData":{"URL":"https://healthitsecurity.com/news/the-10-biggest-healthcare-data-breaches-of-2020","accessed":{"date-parts":[["2021","3","4"]]},"id":"ITEM-5","issued":{"date-parts":[["0"]]},"title":"UPDATE: The 10 Biggest Healthcare Data Breaches of 2020","type":"webpage"},"uris":["http://www.mendeley.com/documents/?uuid=c4965e34-0a2e-35fb-833e-88f9f8af56f4"]}],"mendeley":{"formattedCitation":"[15]–[19]","plainTextFormattedCitation":"[15]–[19]","previouslyFormattedCitation":"[15]–[19]"},"properties":{"noteIndex":0},"schema":"https://github.com/citation-style-language/schema/raw/master/csl-citation.json"}</w:instrText>
      </w:r>
      <w:r w:rsidR="00FE40BA" w:rsidRPr="00D26604">
        <w:rPr>
          <w:lang w:val="en-US"/>
          <w:rPrChange w:id="126" w:author="Petnathean Julled" w:date="2021-03-04T14:45:00Z">
            <w:rPr>
              <w:color w:val="FF0000"/>
              <w:lang w:val="en-US"/>
            </w:rPr>
          </w:rPrChange>
        </w:rPr>
        <w:fldChar w:fldCharType="separate"/>
      </w:r>
      <w:r w:rsidR="003D24B2" w:rsidRPr="00D26604">
        <w:rPr>
          <w:noProof/>
          <w:lang w:val="en-US"/>
        </w:rPr>
        <w:t>[15]–[19]</w:t>
      </w:r>
      <w:ins w:id="127" w:author="Petnathean Julled" w:date="2021-03-04T14:33:00Z">
        <w:r w:rsidR="00FE40BA" w:rsidRPr="00D26604">
          <w:rPr>
            <w:lang w:val="en-US"/>
            <w:rPrChange w:id="128" w:author="Petnathean Julled" w:date="2021-03-04T14:45:00Z">
              <w:rPr>
                <w:color w:val="FF0000"/>
                <w:lang w:val="en-US"/>
              </w:rPr>
            </w:rPrChange>
          </w:rPr>
          <w:fldChar w:fldCharType="end"/>
        </w:r>
      </w:ins>
      <w:ins w:id="129" w:author="Petnathean Julled" w:date="2021-03-04T14:32:00Z">
        <w:r w:rsidR="00FE40BA" w:rsidRPr="00D26604">
          <w:rPr>
            <w:lang w:val="en-US"/>
            <w:rPrChange w:id="130" w:author="Petnathean Julled" w:date="2021-03-04T14:45:00Z">
              <w:rPr>
                <w:color w:val="FF0000"/>
                <w:lang w:val="en-US"/>
              </w:rPr>
            </w:rPrChange>
          </w:rPr>
          <w:t>.</w:t>
        </w:r>
      </w:ins>
      <w:del w:id="131" w:author="Petnathean Julled" w:date="2021-03-04T14:28:00Z">
        <w:r w:rsidR="0090055C" w:rsidRPr="006B0C3C" w:rsidDel="00FE40BA">
          <w:rPr>
            <w:color w:val="FF0000"/>
            <w:lang w:val="en-US"/>
            <w:rPrChange w:id="132" w:author="Petnathean Julled" w:date="2021-03-01T03:14:00Z">
              <w:rPr>
                <w:lang w:val="en-US"/>
              </w:rPr>
            </w:rPrChange>
          </w:rPr>
          <w:delText>1</w:delText>
        </w:r>
      </w:del>
      <w:del w:id="133" w:author="Petnathean Julled" w:date="2021-03-04T14:27:00Z">
        <w:r w:rsidR="00CA489B" w:rsidRPr="006B0C3C" w:rsidDel="00FE40BA">
          <w:rPr>
            <w:color w:val="FF0000"/>
            <w:lang w:val="en-US"/>
            <w:rPrChange w:id="134" w:author="Petnathean Julled" w:date="2021-03-01T03:14:00Z">
              <w:rPr>
                <w:lang w:val="en-US"/>
              </w:rPr>
            </w:rPrChange>
          </w:rPr>
          <w:delText>4</w:delText>
        </w:r>
        <w:commentRangeEnd w:id="118"/>
        <w:r w:rsidR="009879A5" w:rsidRPr="006B0C3C" w:rsidDel="00FE40BA">
          <w:rPr>
            <w:rStyle w:val="CommentReference"/>
            <w:color w:val="FF0000"/>
            <w:spacing w:val="0"/>
            <w:lang w:val="en-US" w:eastAsia="en-US"/>
            <w:rPrChange w:id="135" w:author="Petnathean Julled" w:date="2021-03-01T03:14:00Z">
              <w:rPr>
                <w:rStyle w:val="CommentReference"/>
                <w:spacing w:val="0"/>
                <w:lang w:val="en-US" w:eastAsia="en-US"/>
              </w:rPr>
            </w:rPrChange>
          </w:rPr>
          <w:commentReference w:id="118"/>
        </w:r>
      </w:del>
      <w:commentRangeEnd w:id="119"/>
      <w:r w:rsidR="00D26604">
        <w:rPr>
          <w:rStyle w:val="CommentReference"/>
          <w:spacing w:val="0"/>
          <w:lang w:val="en-US" w:eastAsia="en-US"/>
        </w:rPr>
        <w:commentReference w:id="119"/>
      </w:r>
      <w:del w:id="136" w:author="Petnathean Julled" w:date="2021-03-04T14:27:00Z">
        <w:r w:rsidR="00CA489B" w:rsidDel="00FE40BA">
          <w:rPr>
            <w:lang w:val="en-US"/>
          </w:rPr>
          <w:delText>.</w:delText>
        </w:r>
      </w:del>
      <w:r w:rsidR="00CA489B">
        <w:rPr>
          <w:lang w:val="en-US"/>
        </w:rPr>
        <w:t xml:space="preserve"> </w:t>
      </w:r>
      <w:del w:id="137" w:author="Pat Mongkolwat" w:date="2020-11-15T13:53:00Z">
        <w:r w:rsidR="00CA489B" w:rsidRPr="002F7F89" w:rsidDel="00470198">
          <w:rPr>
            <w:lang w:val="en-US"/>
          </w:rPr>
          <w:delText>There are e</w:delText>
        </w:r>
      </w:del>
      <w:ins w:id="138" w:author="Pat Mongkolwat" w:date="2020-11-15T13:53:00Z">
        <w:del w:id="139" w:author="Petnathean Julled" w:date="2021-03-04T14:49:00Z">
          <w:r w:rsidR="00470198" w:rsidRPr="002F7F89" w:rsidDel="003F4C1D">
            <w:rPr>
              <w:lang w:val="en-US"/>
            </w:rPr>
            <w:delText>Security e</w:delText>
          </w:r>
        </w:del>
      </w:ins>
      <w:del w:id="140" w:author="Petnathean Julled" w:date="2021-03-04T14:49:00Z">
        <w:r w:rsidR="00CA489B" w:rsidRPr="002F7F89" w:rsidDel="003F4C1D">
          <w:rPr>
            <w:lang w:val="en-US"/>
          </w:rPr>
          <w:delText>xperts estimated the number of ransomware attacks on healthcare institute to be close to 1,000 per day in 2015, which is 35% more than the previous year</w:delText>
        </w:r>
        <w:r w:rsidR="0090055C" w:rsidRPr="002F7F89" w:rsidDel="003F4C1D">
          <w:rPr>
            <w:lang w:val="en-US"/>
          </w:rPr>
          <w:delText>.</w:delText>
        </w:r>
        <w:r w:rsidR="00CA489B" w:rsidRPr="002F7F89" w:rsidDel="003F4C1D">
          <w:rPr>
            <w:lang w:val="en-US"/>
          </w:rPr>
          <w:delText xml:space="preserve"> The number even rose to 4,000 attacks on certain days according to a report published by Symantec in </w:delText>
        </w:r>
        <w:commentRangeStart w:id="141"/>
        <w:r w:rsidR="00CA489B" w:rsidRPr="002F7F89" w:rsidDel="003F4C1D">
          <w:rPr>
            <w:lang w:val="en-US"/>
          </w:rPr>
          <w:delText>2016</w:delText>
        </w:r>
        <w:commentRangeEnd w:id="141"/>
        <w:r w:rsidR="00470198" w:rsidRPr="002F7F89" w:rsidDel="003F4C1D">
          <w:rPr>
            <w:rStyle w:val="CommentReference"/>
            <w:spacing w:val="0"/>
            <w:lang w:val="en-US" w:eastAsia="en-US"/>
          </w:rPr>
          <w:commentReference w:id="141"/>
        </w:r>
        <w:r w:rsidR="00CA489B" w:rsidRPr="002F7F89" w:rsidDel="003F4C1D">
          <w:rPr>
            <w:lang w:val="en-US"/>
          </w:rPr>
          <w:delText>.</w:delText>
        </w:r>
        <w:r w:rsidR="0090055C" w:rsidRPr="002F7F89" w:rsidDel="003F4C1D">
          <w:rPr>
            <w:lang w:val="en-US"/>
          </w:rPr>
          <w:delText xml:space="preserve"> </w:delText>
        </w:r>
      </w:del>
      <w:ins w:id="142" w:author="Petnathean Julled" w:date="2021-03-04T14:51:00Z">
        <w:r w:rsidR="003F4C1D" w:rsidRPr="002F7F89">
          <w:rPr>
            <w:lang w:val="en-US"/>
            <w:rPrChange w:id="143" w:author="Petnathean Julled" w:date="2021-03-04T14:53:00Z">
              <w:rPr>
                <w:color w:val="FF0000"/>
                <w:lang w:val="en-US"/>
              </w:rPr>
            </w:rPrChange>
          </w:rPr>
          <w:t>The case</w:t>
        </w:r>
      </w:ins>
      <w:ins w:id="144" w:author="Petnathean Julled" w:date="2021-03-04T14:52:00Z">
        <w:r w:rsidR="003F4C1D" w:rsidRPr="002F7F89">
          <w:rPr>
            <w:lang w:val="en-US"/>
            <w:rPrChange w:id="145" w:author="Petnathean Julled" w:date="2021-03-04T14:53:00Z">
              <w:rPr>
                <w:color w:val="FF0000"/>
                <w:lang w:val="en-US"/>
              </w:rPr>
            </w:rPrChange>
          </w:rPr>
          <w:t xml:space="preserve"> when Czech hospital hit by</w:t>
        </w:r>
      </w:ins>
      <w:ins w:id="146" w:author="Petnathean Julled" w:date="2021-03-04T14:53:00Z">
        <w:r w:rsidR="003F4C1D" w:rsidRPr="002F7F89">
          <w:rPr>
            <w:lang w:val="en-US"/>
            <w:rPrChange w:id="147" w:author="Petnathean Julled" w:date="2021-03-04T14:53:00Z">
              <w:rPr>
                <w:color w:val="FF0000"/>
                <w:lang w:val="en-US"/>
              </w:rPr>
            </w:rPrChange>
          </w:rPr>
          <w:t xml:space="preserve"> cyberattack while in the midst of a COVID-19 outbreak</w:t>
        </w:r>
      </w:ins>
      <w:ins w:id="148" w:author="Petnathean Julled" w:date="2021-03-04T14:51:00Z">
        <w:r w:rsidR="003F4C1D" w:rsidRPr="002F7F89">
          <w:rPr>
            <w:lang w:val="en-US"/>
            <w:rPrChange w:id="149" w:author="Petnathean Julled" w:date="2021-03-04T14:53:00Z">
              <w:rPr>
                <w:color w:val="FF0000"/>
                <w:lang w:val="en-US"/>
              </w:rPr>
            </w:rPrChange>
          </w:rPr>
          <w:t xml:space="preserve"> </w:t>
        </w:r>
      </w:ins>
      <w:ins w:id="150" w:author="Petnathean Julled" w:date="2021-03-04T14:52:00Z">
        <w:r w:rsidR="003F4C1D" w:rsidRPr="002F7F89">
          <w:rPr>
            <w:lang w:val="en-US"/>
            <w:rPrChange w:id="151" w:author="Petnathean Julled" w:date="2021-03-04T14:53:00Z">
              <w:rPr>
                <w:color w:val="FF0000"/>
                <w:lang w:val="en-US"/>
              </w:rPr>
            </w:rPrChange>
          </w:rPr>
          <w:fldChar w:fldCharType="begin" w:fldLock="1"/>
        </w:r>
      </w:ins>
      <w:r w:rsidR="00026536">
        <w:rPr>
          <w:lang w:val="en-US"/>
        </w:rPr>
        <w:instrText>ADDIN CSL_CITATION {"citationItems":[{"id":"ITEM-1","itemData":{"URL":"https://www.zdnet.com/article/czech-hospital-hit-by-cyber-attack-while-in-the-midst-of-a-covid-19-outbreak/","accessed":{"date-parts":[["2021","3","4"]]},"id":"ITEM-1","issued":{"date-parts":[["0"]]},"title":"Czech hospital hit by cyberattack while in the midst of a COVID-19 outbreak | ZDNet","type":"webpage"},"uris":["http://www.mendeley.com/documents/?uuid=4ebfcb0f-ac13-3f07-8f12-35fd25b30844"]}],"mendeley":{"formattedCitation":"[20]","plainTextFormattedCitation":"[20]","previouslyFormattedCitation":"[20]"},"properties":{"noteIndex":0},"schema":"https://github.com/citation-style-language/schema/raw/master/csl-citation.json"}</w:instrText>
      </w:r>
      <w:r w:rsidR="003F4C1D" w:rsidRPr="002F7F89">
        <w:rPr>
          <w:lang w:val="en-US"/>
          <w:rPrChange w:id="152" w:author="Petnathean Julled" w:date="2021-03-04T14:53:00Z">
            <w:rPr>
              <w:color w:val="FF0000"/>
              <w:lang w:val="en-US"/>
            </w:rPr>
          </w:rPrChange>
        </w:rPr>
        <w:fldChar w:fldCharType="separate"/>
      </w:r>
      <w:r w:rsidR="003F4C1D" w:rsidRPr="002F7F89">
        <w:rPr>
          <w:noProof/>
          <w:lang w:val="en-US"/>
          <w:rPrChange w:id="153" w:author="Petnathean Julled" w:date="2021-03-04T14:53:00Z">
            <w:rPr>
              <w:noProof/>
              <w:color w:val="FF0000"/>
              <w:lang w:val="en-US"/>
            </w:rPr>
          </w:rPrChange>
        </w:rPr>
        <w:t>[20]</w:t>
      </w:r>
      <w:ins w:id="154" w:author="Petnathean Julled" w:date="2021-03-04T14:52:00Z">
        <w:r w:rsidR="003F4C1D" w:rsidRPr="002F7F89">
          <w:rPr>
            <w:lang w:val="en-US"/>
            <w:rPrChange w:id="155" w:author="Petnathean Julled" w:date="2021-03-04T14:53:00Z">
              <w:rPr>
                <w:color w:val="FF0000"/>
                <w:lang w:val="en-US"/>
              </w:rPr>
            </w:rPrChange>
          </w:rPr>
          <w:fldChar w:fldCharType="end"/>
        </w:r>
      </w:ins>
      <w:commentRangeStart w:id="156"/>
      <w:commentRangeStart w:id="157"/>
      <w:del w:id="158" w:author="Petnathean Julled" w:date="2021-03-04T14:51:00Z">
        <w:r w:rsidR="0090055C" w:rsidRPr="006B0C3C" w:rsidDel="003F4C1D">
          <w:rPr>
            <w:color w:val="FF0000"/>
            <w:lang w:val="en-US"/>
            <w:rPrChange w:id="159" w:author="Petnathean Julled" w:date="2021-03-01T03:14:00Z">
              <w:rPr>
                <w:lang w:val="en-US"/>
              </w:rPr>
            </w:rPrChange>
          </w:rPr>
          <w:delText>M</w:delText>
        </w:r>
        <w:r w:rsidR="006C10C6" w:rsidRPr="006B0C3C" w:rsidDel="003F4C1D">
          <w:rPr>
            <w:color w:val="FF0000"/>
            <w:lang w:val="en-US"/>
            <w:rPrChange w:id="160" w:author="Petnathean Julled" w:date="2021-03-01T03:14:00Z">
              <w:rPr>
                <w:lang w:val="en-US"/>
              </w:rPr>
            </w:rPrChange>
          </w:rPr>
          <w:delText>any cases</w:delText>
        </w:r>
      </w:del>
      <w:r w:rsidR="006C10C6" w:rsidRPr="006B0C3C">
        <w:rPr>
          <w:color w:val="FF0000"/>
          <w:lang w:val="en-US"/>
          <w:rPrChange w:id="161" w:author="Petnathean Julled" w:date="2021-03-01T03:14:00Z">
            <w:rPr>
              <w:lang w:val="en-US"/>
            </w:rPr>
          </w:rPrChange>
        </w:rPr>
        <w:t xml:space="preserve"> </w:t>
      </w:r>
      <w:commentRangeEnd w:id="156"/>
      <w:r w:rsidR="0051718A" w:rsidRPr="006B0C3C">
        <w:rPr>
          <w:rStyle w:val="CommentReference"/>
          <w:color w:val="FF0000"/>
          <w:spacing w:val="0"/>
          <w:lang w:val="en-US" w:eastAsia="en-US"/>
          <w:rPrChange w:id="162" w:author="Petnathean Julled" w:date="2021-03-01T03:14:00Z">
            <w:rPr>
              <w:rStyle w:val="CommentReference"/>
              <w:spacing w:val="0"/>
              <w:lang w:val="en-US" w:eastAsia="en-US"/>
            </w:rPr>
          </w:rPrChange>
        </w:rPr>
        <w:commentReference w:id="156"/>
      </w:r>
      <w:commentRangeEnd w:id="157"/>
      <w:r w:rsidR="002F7F89">
        <w:rPr>
          <w:rStyle w:val="CommentReference"/>
          <w:spacing w:val="0"/>
          <w:lang w:val="en-US" w:eastAsia="en-US"/>
        </w:rPr>
        <w:commentReference w:id="157"/>
      </w:r>
      <w:r w:rsidR="006C10C6">
        <w:rPr>
          <w:lang w:val="en-US"/>
        </w:rPr>
        <w:t>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r w:rsidR="008F3C0F">
        <w:rPr>
          <w:rFonts w:cstheme="minorBidi"/>
          <w:szCs w:val="25"/>
          <w:lang w:val="en-US" w:bidi="th-TH"/>
        </w:rPr>
        <w:t xml:space="preserve">Assumed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w:t>
      </w:r>
      <w:ins w:id="163" w:author="Pat Mongkolwat" w:date="2020-11-15T14:27:00Z">
        <w:r w:rsidR="004C19C1" w:rsidRPr="004C19C1">
          <w:rPr>
            <w:rFonts w:cstheme="minorBidi"/>
            <w:szCs w:val="25"/>
            <w:lang w:val="en-US" w:bidi="th-TH"/>
          </w:rPr>
          <w:t>techniques</w:t>
        </w:r>
      </w:ins>
      <w:del w:id="164" w:author="Pat Mongkolwat" w:date="2020-11-15T14:27:00Z">
        <w:r w:rsidR="008F3C0F" w:rsidDel="004C19C1">
          <w:rPr>
            <w:rFonts w:cstheme="minorBidi"/>
            <w:szCs w:val="25"/>
            <w:lang w:val="en-US" w:bidi="th-TH"/>
          </w:rPr>
          <w:delText>technics</w:delText>
        </w:r>
      </w:del>
      <w:r w:rsidR="008F3C0F">
        <w:rPr>
          <w:rFonts w:cstheme="minorBidi"/>
          <w:szCs w:val="25"/>
          <w:lang w:val="en-US" w:bidi="th-TH"/>
        </w:rPr>
        <w:t xml:space="preserve"> proposed to mitigate the problem. </w:t>
      </w:r>
      <w:r w:rsidR="00B97594" w:rsidRPr="00CF2CEE">
        <w:rPr>
          <w:rFonts w:cstheme="minorBidi"/>
          <w:szCs w:val="25"/>
          <w:lang w:val="en-US" w:bidi="th-TH"/>
        </w:rPr>
        <w:t xml:space="preserve">One of major solution being propose is utilization of Blockchain technology on healthcare information or its infrastructure. </w:t>
      </w:r>
      <w:r w:rsidR="008125C8" w:rsidRPr="00CF2CEE">
        <w:rPr>
          <w:rFonts w:cstheme="minorBidi"/>
          <w:szCs w:val="25"/>
          <w:lang w:val="en-US" w:bidi="th-TH"/>
        </w:rPr>
        <w:t>Cryptographical components</w:t>
      </w:r>
      <w:r w:rsidR="00CC0851" w:rsidRPr="00CF2CEE">
        <w:rPr>
          <w:rFonts w:cstheme="minorBidi"/>
          <w:szCs w:val="25"/>
          <w:lang w:val="en-US" w:bidi="th-TH"/>
        </w:rPr>
        <w:t xml:space="preserve"> and consensus mechanism</w:t>
      </w:r>
      <w:r w:rsidR="008125C8" w:rsidRPr="00CF2CEE">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026536">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[21]–[24]","plainTextFormattedCitation":"[21]–[24]","previouslyFormattedCitation":"[21]–[24]"},"properties":{"noteIndex":0},"schema":"https://github.com/citation-style-language/schema/raw/master/csl-citation.json"}</w:instrText>
      </w:r>
      <w:r w:rsidR="00156106">
        <w:rPr>
          <w:rFonts w:cstheme="minorBidi"/>
          <w:szCs w:val="25"/>
          <w:lang w:val="en-US" w:bidi="th-TH"/>
        </w:rPr>
        <w:fldChar w:fldCharType="separate"/>
      </w:r>
      <w:r w:rsidR="003F4C1D" w:rsidRPr="003F4C1D">
        <w:rPr>
          <w:rFonts w:cstheme="minorBidi"/>
          <w:noProof/>
          <w:szCs w:val="25"/>
          <w:lang w:val="en-US" w:bidi="th-TH"/>
        </w:rPr>
        <w:t>[21]–[24]</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p>
    <w:p w14:paraId="50A2188A" w14:textId="5A043EE2" w:rsidR="007C1DCF" w:rsidRDefault="007C1DCF" w:rsidP="00791F24">
      <w:pPr>
        <w:pStyle w:val="BodyText"/>
        <w:rPr>
          <w:rFonts w:cstheme="minorBidi"/>
          <w:szCs w:val="25"/>
          <w:lang w:val="en-US" w:bidi="th-TH"/>
        </w:rPr>
      </w:pPr>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w:t>
      </w:r>
      <w:r w:rsidR="006B3203">
        <w:rPr>
          <w:lang w:val="en-US"/>
        </w:rPr>
        <w:t xml:space="preserve"> </w:t>
      </w:r>
      <w:r w:rsidR="006B3203" w:rsidRPr="00AC43BC">
        <w:rPr>
          <w:lang w:val="en-US"/>
        </w:rPr>
        <w:fldChar w:fldCharType="begin" w:fldLock="1"/>
      </w:r>
      <w:r w:rsidR="00026536">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6B3203" w:rsidRPr="00AC43BC">
        <w:rPr>
          <w:lang w:val="en-US"/>
        </w:rPr>
        <w:fldChar w:fldCharType="separate"/>
      </w:r>
      <w:r w:rsidR="003F4C1D" w:rsidRPr="003F4C1D">
        <w:rPr>
          <w:noProof/>
          <w:lang w:val="en-US"/>
        </w:rPr>
        <w:t>[25]</w:t>
      </w:r>
      <w:r w:rsidR="006B3203" w:rsidRPr="00AC43BC">
        <w:rPr>
          <w:lang w:val="en-US"/>
        </w:rPr>
        <w:fldChar w:fldCharType="end"/>
      </w:r>
      <w:r w:rsidRPr="006C07A5">
        <w:rPr>
          <w:lang w:val="en-US"/>
        </w:rPr>
        <w:t xml:space="preserve"> Each block is cryptographically linked to the previous one (making it tamper evident) after validation and undergoing a consensus decision. As new </w:t>
      </w:r>
      <w:r w:rsidRPr="006C07A5">
        <w:rPr>
          <w:lang w:val="en-US"/>
        </w:rPr>
        <w:lastRenderedPageBreak/>
        <w:t>blocks are added, older blocks become more difficult to modify (creating tamper resistance). New blocks are replicated across copies of the ledger</w:t>
      </w:r>
      <w:ins w:id="165" w:author="Pat Mongkolwat" w:date="2020-11-15T13:57:00Z">
        <w:r w:rsidR="00D13F81">
          <w:rPr>
            <w:lang w:val="en-US"/>
          </w:rPr>
          <w:t>s</w:t>
        </w:r>
      </w:ins>
      <w:r w:rsidRPr="006C07A5">
        <w:rPr>
          <w:lang w:val="en-US"/>
        </w:rPr>
        <w:t xml:space="preserve"> within the network, and any conflicts are resolved automatically using established rules.</w:t>
      </w:r>
      <w:r>
        <w:rPr>
          <w:lang w:val="en-US"/>
        </w:rPr>
        <w:t xml:space="preserve"> This </w:t>
      </w:r>
      <w:del w:id="166" w:author="Petnathean Julled" w:date="2021-03-01T02:39:00Z">
        <w:r w:rsidDel="005D0AE9">
          <w:rPr>
            <w:lang w:val="en-US"/>
          </w:rPr>
          <w:delText>give</w:delText>
        </w:r>
      </w:del>
      <w:ins w:id="167" w:author="Petnathean Julled" w:date="2021-03-01T02:39:00Z">
        <w:r w:rsidR="005D0AE9">
          <w:rPr>
            <w:lang w:val="en-US"/>
          </w:rPr>
          <w:t>gives</w:t>
        </w:r>
      </w:ins>
      <w:r>
        <w:rPr>
          <w:lang w:val="en-US"/>
        </w:rPr>
        <w:t xml:space="preser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w:t>
      </w:r>
      <w:ins w:id="168" w:author="Pat Mongkolwat" w:date="2020-11-15T13:58:00Z">
        <w:r w:rsidR="00B26CBC">
          <w:rPr>
            <w:lang w:val="en-US"/>
          </w:rPr>
          <w:t>s</w:t>
        </w:r>
      </w:ins>
      <w:r>
        <w:rPr>
          <w:lang w:val="en-US"/>
        </w:rPr>
        <w:t xml:space="preserve"> each member to passively share information with each other. </w:t>
      </w:r>
      <w:del w:id="169" w:author="Pat Mongkolwat" w:date="2020-11-15T13:58:00Z">
        <w:r w:rsidDel="00392A63">
          <w:rPr>
            <w:rFonts w:cstheme="minorBidi"/>
            <w:szCs w:val="25"/>
            <w:lang w:val="en-US" w:bidi="th-TH"/>
          </w:rPr>
          <w:delText>By the way, s</w:delText>
        </w:r>
      </w:del>
      <w:ins w:id="170" w:author="Pat Mongkolwat" w:date="2020-11-15T13:58:00Z">
        <w:r w:rsidR="00392A63">
          <w:rPr>
            <w:rFonts w:cstheme="minorBidi"/>
            <w:szCs w:val="25"/>
            <w:lang w:val="en-US" w:bidi="th-TH"/>
          </w:rPr>
          <w:t>S</w:t>
        </w:r>
      </w:ins>
      <w:r>
        <w:rPr>
          <w:rFonts w:cstheme="minorBidi"/>
          <w:szCs w:val="25"/>
          <w:lang w:val="en-US" w:bidi="th-TH"/>
        </w:rPr>
        <w:t>ince the introduction of the first Blockchain based cryptocurrency named ‘Bitcoin’, there are many Blockchain platform</w:t>
      </w:r>
      <w:ins w:id="171" w:author="Pat Mongkolwat" w:date="2020-11-15T13:55:00Z">
        <w:r w:rsidR="00152DBD">
          <w:rPr>
            <w:rFonts w:cstheme="minorBidi"/>
            <w:szCs w:val="25"/>
            <w:lang w:val="en-US" w:bidi="th-TH"/>
          </w:rPr>
          <w:t>s</w:t>
        </w:r>
      </w:ins>
      <w:r>
        <w:rPr>
          <w:rFonts w:cstheme="minorBidi"/>
          <w:szCs w:val="25"/>
          <w:lang w:val="en-US" w:bidi="th-TH"/>
        </w:rPr>
        <w:t xml:space="preserve"> and service provider</w:t>
      </w:r>
      <w:ins w:id="172" w:author="Pat Mongkolwat" w:date="2020-11-15T13:55:00Z">
        <w:r w:rsidR="009C584A">
          <w:rPr>
            <w:rFonts w:cstheme="minorBidi"/>
            <w:szCs w:val="25"/>
            <w:lang w:val="en-US" w:bidi="th-TH"/>
          </w:rPr>
          <w:t>s</w:t>
        </w:r>
      </w:ins>
      <w:r>
        <w:rPr>
          <w:rFonts w:cstheme="minorBidi"/>
          <w:szCs w:val="25"/>
          <w:lang w:val="en-US" w:bidi="th-TH"/>
        </w:rPr>
        <w:t xml:space="preserve"> entered the industry. One of major platform adopt by many kinds of application</w:t>
      </w:r>
      <w:ins w:id="173" w:author="Pat Mongkolwat" w:date="2020-11-15T13:58:00Z">
        <w:r w:rsidR="009C224E">
          <w:rPr>
            <w:rFonts w:cstheme="minorBidi"/>
            <w:szCs w:val="25"/>
            <w:lang w:val="en-US" w:bidi="th-TH"/>
          </w:rPr>
          <w:t>s</w:t>
        </w:r>
      </w:ins>
      <w:r>
        <w:rPr>
          <w:rFonts w:cstheme="minorBidi"/>
          <w:szCs w:val="25"/>
          <w:lang w:val="en-US" w:bidi="th-TH"/>
        </w:rPr>
        <w:t xml:space="preserve"> is Ethereum. Ethereum was the first major platform that introduce usage of Blockchain </w:t>
      </w:r>
      <w:ins w:id="174" w:author="Petnathean Julled" w:date="2021-03-04T14:57:00Z">
        <w:r w:rsidR="006B1FE7">
          <w:rPr>
            <w:rFonts w:cstheme="minorBidi"/>
            <w:szCs w:val="25"/>
            <w:lang w:val="en-US" w:bidi="th-TH"/>
          </w:rPr>
          <w:t>for various</w:t>
        </w:r>
      </w:ins>
      <w:del w:id="175" w:author="Petnathean Julled" w:date="2021-03-04T14:57:00Z">
        <w:r w:rsidDel="006B1FE7">
          <w:rPr>
            <w:rFonts w:cstheme="minorBidi"/>
            <w:szCs w:val="25"/>
            <w:lang w:val="en-US" w:bidi="th-TH"/>
          </w:rPr>
          <w:delText>in the</w:delText>
        </w:r>
      </w:del>
      <w:r>
        <w:rPr>
          <w:rFonts w:cstheme="minorBidi"/>
          <w:szCs w:val="25"/>
          <w:lang w:val="en-US" w:bidi="th-TH"/>
        </w:rPr>
        <w:t xml:space="preserve"> field</w:t>
      </w:r>
      <w:ins w:id="176" w:author="Petnathean Julled" w:date="2021-03-04T14:57:00Z">
        <w:r w:rsidR="005909FD">
          <w:rPr>
            <w:rFonts w:cstheme="minorBidi"/>
            <w:szCs w:val="25"/>
            <w:lang w:val="en-US" w:bidi="th-TH"/>
          </w:rPr>
          <w:t>s</w:t>
        </w:r>
      </w:ins>
      <w:r>
        <w:rPr>
          <w:rFonts w:cstheme="minorBidi"/>
          <w:szCs w:val="25"/>
          <w:lang w:val="en-US" w:bidi="th-TH"/>
        </w:rPr>
        <w:t xml:space="preserve"> of </w:t>
      </w:r>
      <w:commentRangeStart w:id="177"/>
      <w:commentRangeStart w:id="178"/>
      <w:r w:rsidRPr="005909FD">
        <w:rPr>
          <w:rFonts w:cstheme="minorBidi"/>
          <w:szCs w:val="25"/>
          <w:lang w:val="en-US" w:bidi="th-TH"/>
        </w:rPr>
        <w:t>application</w:t>
      </w:r>
      <w:commentRangeEnd w:id="177"/>
      <w:r w:rsidR="009C584A" w:rsidRPr="005909FD">
        <w:rPr>
          <w:rStyle w:val="CommentReference"/>
          <w:spacing w:val="0"/>
          <w:lang w:val="en-US" w:eastAsia="en-US"/>
        </w:rPr>
        <w:commentReference w:id="177"/>
      </w:r>
      <w:commentRangeEnd w:id="178"/>
      <w:r w:rsidR="005909FD" w:rsidRPr="005909FD">
        <w:rPr>
          <w:rStyle w:val="CommentReference"/>
          <w:spacing w:val="0"/>
          <w:lang w:val="en-US" w:eastAsia="en-US"/>
        </w:rPr>
        <w:commentReference w:id="178"/>
      </w:r>
      <w:r>
        <w:rPr>
          <w:rFonts w:cstheme="minorBidi"/>
          <w:szCs w:val="25"/>
          <w:lang w:val="en-US" w:bidi="th-TH"/>
        </w:rPr>
        <w:t xml:space="preserve"> other than cryptocurrency with its ‘</w:t>
      </w:r>
      <w:del w:id="179" w:author="Petnathean Julled" w:date="2021-03-04T15:11:00Z">
        <w:r w:rsidDel="00E37858">
          <w:rPr>
            <w:rFonts w:cstheme="minorBidi"/>
            <w:szCs w:val="25"/>
            <w:lang w:val="en-US" w:bidi="th-TH"/>
          </w:rPr>
          <w:delText>Smartcontract</w:delText>
        </w:r>
      </w:del>
      <w:ins w:id="180" w:author="Petnathean Julled" w:date="2021-03-04T15:11:00Z">
        <w:r w:rsidR="00E37858">
          <w:rPr>
            <w:rFonts w:cstheme="minorBidi"/>
            <w:szCs w:val="25"/>
            <w:lang w:val="en-US" w:bidi="th-TH"/>
          </w:rPr>
          <w:t>Smart-contract</w:t>
        </w:r>
      </w:ins>
      <w:r>
        <w:rPr>
          <w:rFonts w:cstheme="minorBidi"/>
          <w:szCs w:val="25"/>
          <w:lang w:val="en-US" w:bidi="th-TH"/>
        </w:rPr>
        <w:t xml:space="preserve">’. </w:t>
      </w:r>
      <w:del w:id="181" w:author="Petnathean Julled" w:date="2021-03-04T15:11:00Z">
        <w:r w:rsidDel="00E37858">
          <w:rPr>
            <w:rFonts w:cstheme="minorBidi"/>
            <w:szCs w:val="25"/>
            <w:lang w:val="en-US" w:bidi="th-TH"/>
          </w:rPr>
          <w:delText>Smartcontract</w:delText>
        </w:r>
      </w:del>
      <w:ins w:id="182" w:author="Petnathean Julled" w:date="2021-03-04T15:11:00Z">
        <w:r w:rsidR="00E37858">
          <w:rPr>
            <w:rFonts w:cstheme="minorBidi"/>
            <w:szCs w:val="25"/>
            <w:lang w:val="en-US" w:bidi="th-TH"/>
          </w:rPr>
          <w:t>Smart-contract</w:t>
        </w:r>
      </w:ins>
      <w:r>
        <w:rPr>
          <w:rFonts w:cstheme="minorBidi"/>
          <w:szCs w:val="25"/>
          <w:lang w:val="en-US" w:bidi="th-TH"/>
        </w:rPr>
        <w:t xml:space="preserve"> allow</w:t>
      </w:r>
      <w:ins w:id="183" w:author="Pat Mongkolwat" w:date="2020-11-15T13:55:00Z">
        <w:r w:rsidR="009C584A">
          <w:rPr>
            <w:rFonts w:cstheme="minorBidi"/>
            <w:szCs w:val="25"/>
            <w:lang w:val="en-US" w:bidi="th-TH"/>
          </w:rPr>
          <w:t>s</w:t>
        </w:r>
      </w:ins>
      <w:r>
        <w:rPr>
          <w:rFonts w:cstheme="minorBidi"/>
          <w:szCs w:val="25"/>
          <w:lang w:val="en-US" w:bidi="th-TH"/>
        </w:rPr>
        <w:t xml:space="preserve"> developer</w:t>
      </w:r>
      <w:ins w:id="184" w:author="Pat Mongkolwat" w:date="2020-11-15T13:56:00Z">
        <w:r w:rsidR="009C584A">
          <w:rPr>
            <w:rFonts w:cstheme="minorBidi"/>
            <w:szCs w:val="25"/>
            <w:lang w:val="en-US" w:bidi="th-TH"/>
          </w:rPr>
          <w:t>s</w:t>
        </w:r>
      </w:ins>
      <w:r>
        <w:rPr>
          <w:rFonts w:cstheme="minorBidi"/>
          <w:szCs w:val="25"/>
          <w:lang w:val="en-US" w:bidi="th-TH"/>
        </w:rPr>
        <w:t xml:space="preserve"> to publish logic model</w:t>
      </w:r>
      <w:ins w:id="185" w:author="Pat Mongkolwat" w:date="2020-11-15T13:56:00Z">
        <w:r w:rsidR="009C584A">
          <w:rPr>
            <w:rFonts w:cstheme="minorBidi"/>
            <w:szCs w:val="25"/>
            <w:lang w:val="en-US" w:bidi="th-TH"/>
          </w:rPr>
          <w:t>s</w:t>
        </w:r>
      </w:ins>
      <w:r>
        <w:rPr>
          <w:rFonts w:cstheme="minorBidi"/>
          <w:szCs w:val="25"/>
          <w:lang w:val="en-US" w:bidi="th-TH"/>
        </w:rPr>
        <w:t xml:space="preserve"> or computational algorithm</w:t>
      </w:r>
      <w:ins w:id="186" w:author="Pat Mongkolwat" w:date="2020-11-15T13:56:00Z">
        <w:r w:rsidR="009C584A">
          <w:rPr>
            <w:rFonts w:cstheme="minorBidi"/>
            <w:szCs w:val="25"/>
            <w:lang w:val="en-US" w:bidi="th-TH"/>
          </w:rPr>
          <w:t>s</w:t>
        </w:r>
      </w:ins>
      <w:r>
        <w:rPr>
          <w:rFonts w:cstheme="minorBidi"/>
          <w:szCs w:val="25"/>
          <w:lang w:val="en-US" w:bidi="th-TH"/>
        </w:rPr>
        <w:t xml:space="preserve"> into Blockchain which enable</w:t>
      </w:r>
      <w:ins w:id="187" w:author="Pat Mongkolwat" w:date="2020-11-15T13:56:00Z">
        <w:r w:rsidR="009C584A">
          <w:rPr>
            <w:rFonts w:cstheme="minorBidi"/>
            <w:szCs w:val="25"/>
            <w:lang w:val="en-US" w:bidi="th-TH"/>
          </w:rPr>
          <w:t>s</w:t>
        </w:r>
      </w:ins>
      <w:r>
        <w:rPr>
          <w:rFonts w:cstheme="minorBidi"/>
          <w:szCs w:val="25"/>
          <w:lang w:val="en-US" w:bidi="th-TH"/>
        </w:rPr>
        <w:t xml:space="preserv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sidR="00026536">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PLATFORM","type":"report"},"uris":["http://www.mendeley.com/documents/?uuid=2055d22d-807f-36dc-8870-83e851633f29"]}],"mendeley":{"formattedCitation":"[26], [27]","plainTextFormattedCitation":"[26], [27]","previouslyFormattedCitation":"[26], [27]"},"properties":{"noteIndex":0},"schema":"https://github.com/citation-style-language/schema/raw/master/csl-citation.json"}</w:instrText>
      </w:r>
      <w:r>
        <w:rPr>
          <w:rFonts w:cstheme="minorBidi"/>
          <w:szCs w:val="25"/>
          <w:cs/>
          <w:lang w:val="en-US" w:bidi="th-TH"/>
        </w:rPr>
        <w:fldChar w:fldCharType="separate"/>
      </w:r>
      <w:r w:rsidR="003F4C1D" w:rsidRPr="003F4C1D">
        <w:rPr>
          <w:rFonts w:cstheme="minorBidi"/>
          <w:noProof/>
          <w:szCs w:val="25"/>
          <w:lang w:val="en-US" w:bidi="th-TH"/>
        </w:rPr>
        <w:t>[26], [27]</w:t>
      </w:r>
      <w:r>
        <w:rPr>
          <w:rFonts w:cstheme="minorBidi"/>
          <w:szCs w:val="25"/>
          <w:cs/>
          <w:lang w:val="en-US" w:bidi="th-TH"/>
        </w:rPr>
        <w:fldChar w:fldCharType="end"/>
      </w:r>
      <w:r>
        <w:rPr>
          <w:rFonts w:cstheme="minorBidi"/>
          <w:szCs w:val="25"/>
          <w:lang w:val="en-US" w:bidi="th-TH"/>
        </w:rPr>
        <w:t xml:space="preserve">. </w:t>
      </w:r>
    </w:p>
    <w:p w14:paraId="24D0DE35" w14:textId="6BEF193B" w:rsidR="000E73B3" w:rsidRDefault="00447218" w:rsidP="00791F24">
      <w:pPr>
        <w:pStyle w:val="BodyText"/>
        <w:rPr>
          <w:rFonts w:cstheme="minorBidi"/>
          <w:szCs w:val="25"/>
          <w:lang w:val="en-US" w:bidi="th-TH"/>
        </w:rPr>
      </w:pPr>
      <w:r>
        <w:rPr>
          <w:lang w:val="en-US"/>
        </w:rPr>
        <w:t xml:space="preserve">As for addressing issues regarding health information sharing between different enterprises, there are concepts of utilizing Blockchain </w:t>
      </w:r>
      <w:del w:id="188" w:author="Pat Mongkolwat" w:date="2020-11-15T13:59:00Z">
        <w:r w:rsidR="00416CE0" w:rsidDel="009C224E">
          <w:rPr>
            <w:lang w:val="en-US"/>
          </w:rPr>
          <w:delText xml:space="preserve">for </w:delText>
        </w:r>
        <w:r w:rsidR="00143AA5" w:rsidDel="009C224E">
          <w:rPr>
            <w:lang w:val="en-US"/>
          </w:rPr>
          <w:delText>the purpose</w:delText>
        </w:r>
        <w:r w:rsidR="00416CE0" w:rsidDel="009C224E">
          <w:rPr>
            <w:lang w:val="en-US"/>
          </w:rPr>
          <w:delText xml:space="preserve"> </w:delText>
        </w:r>
      </w:del>
      <w:r w:rsidR="00416CE0">
        <w:rPr>
          <w:lang w:val="en-US"/>
        </w:rPr>
        <w:t xml:space="preserve">proposed by Mayo Clinic and </w:t>
      </w:r>
      <w:del w:id="189" w:author="Pat Mongkolwat" w:date="2020-11-15T13:59:00Z">
        <w:r w:rsidR="00416CE0" w:rsidDel="00030330">
          <w:rPr>
            <w:lang w:val="en-US"/>
          </w:rPr>
          <w:delText xml:space="preserve">the one named </w:delText>
        </w:r>
      </w:del>
      <w:r w:rsidR="00416CE0">
        <w:rPr>
          <w:lang w:val="en-US"/>
        </w:rPr>
        <w:t>“</w:t>
      </w:r>
      <w:proofErr w:type="spellStart"/>
      <w:r w:rsidR="00416CE0">
        <w:rPr>
          <w:lang w:val="en-US"/>
        </w:rPr>
        <w:t>MedRec</w:t>
      </w:r>
      <w:proofErr w:type="spellEnd"/>
      <w:r w:rsidR="00416CE0">
        <w:rPr>
          <w:lang w:val="en-US"/>
        </w:rPr>
        <w:t>” MIT</w:t>
      </w:r>
      <w:r w:rsidR="00143AA5">
        <w:rPr>
          <w:lang w:val="en-US"/>
        </w:rPr>
        <w:t>.</w:t>
      </w:r>
      <w:r w:rsidR="00416CE0">
        <w:rPr>
          <w:lang w:val="en-US"/>
        </w:rPr>
        <w:t xml:space="preserve"> Both introduce an effective way</w:t>
      </w:r>
      <w:r w:rsidR="008F2F42">
        <w:rPr>
          <w:lang w:val="en-US"/>
        </w:rPr>
        <w:t xml:space="preserve"> with potential</w:t>
      </w:r>
      <w:r w:rsidR="00416CE0">
        <w:rPr>
          <w:lang w:val="en-US"/>
        </w:rPr>
        <w:t xml:space="preserve"> to utilize Blockchain technology for information sharing in healthcare enterprise environment.</w:t>
      </w:r>
      <w:r w:rsidR="00510F1B">
        <w:rPr>
          <w:lang w:val="en-US"/>
        </w:rPr>
        <w:t xml:space="preserve"> The work g</w:t>
      </w:r>
      <w:r w:rsidR="00C80645">
        <w:rPr>
          <w:lang w:val="en-US"/>
        </w:rPr>
        <w:t>iven</w:t>
      </w:r>
      <w:r w:rsidR="00510F1B">
        <w:rPr>
          <w:lang w:val="en-US"/>
        </w:rPr>
        <w:t xml:space="preserve"> great demonstration of how decentralization</w:t>
      </w:r>
      <w:r w:rsidR="00C50017">
        <w:rPr>
          <w:lang w:val="en-US"/>
        </w:rPr>
        <w:t xml:space="preserve"> </w:t>
      </w:r>
      <w:r w:rsidR="003A05A4">
        <w:rPr>
          <w:rFonts w:cs="Angsana New"/>
          <w:szCs w:val="25"/>
          <w:lang w:val="en-US" w:bidi="th-TH"/>
        </w:rPr>
        <w:t>of</w:t>
      </w:r>
      <w:r w:rsidR="0053480D">
        <w:rPr>
          <w:rFonts w:cs="Angsana New"/>
          <w:szCs w:val="25"/>
          <w:lang w:val="en-US" w:bidi="th-TH"/>
        </w:rPr>
        <w:t>fered by</w:t>
      </w:r>
      <w:r w:rsidR="00C50017">
        <w:rPr>
          <w:lang w:val="en-US"/>
        </w:rPr>
        <w:t xml:space="preserve"> Blockchain</w:t>
      </w:r>
      <w:r w:rsidR="00510F1B">
        <w:rPr>
          <w:lang w:val="en-US"/>
        </w:rPr>
        <w:t xml:space="preserve"> can resolve trust issue wh</w:t>
      </w:r>
      <w:r w:rsidR="00681318">
        <w:rPr>
          <w:lang w:val="en-US"/>
        </w:rPr>
        <w:t>ere</w:t>
      </w:r>
      <w:r w:rsidR="00510F1B">
        <w:rPr>
          <w:lang w:val="en-US"/>
        </w:rPr>
        <w:t xml:space="preserve"> each enterprise require</w:t>
      </w:r>
      <w:r w:rsidR="00681318">
        <w:rPr>
          <w:lang w:val="en-US"/>
        </w:rPr>
        <w:t xml:space="preserve"> “trust”</w:t>
      </w:r>
      <w:r w:rsidR="00510F1B">
        <w:rPr>
          <w:lang w:val="en-US"/>
        </w:rPr>
        <w:t xml:space="preserve"> </w:t>
      </w:r>
      <w:r w:rsidR="005A6AB6">
        <w:rPr>
          <w:lang w:val="en-US"/>
        </w:rPr>
        <w:t>before</w:t>
      </w:r>
      <w:r w:rsidR="00510F1B">
        <w:rPr>
          <w:lang w:val="en-US"/>
        </w:rPr>
        <w:t xml:space="preserve"> </w:t>
      </w:r>
      <w:r w:rsidR="005A6AB6">
        <w:rPr>
          <w:lang w:val="en-US"/>
        </w:rPr>
        <w:t>beginning to</w:t>
      </w:r>
      <w:r w:rsidR="00510F1B">
        <w:rPr>
          <w:lang w:val="en-US"/>
        </w:rPr>
        <w:t xml:space="preserve"> share their information with others.</w:t>
      </w:r>
      <w:r w:rsidR="00DE6478">
        <w:rPr>
          <w:lang w:val="en-US"/>
        </w:rPr>
        <w:t xml:space="preserve"> However, both solutions are not yet directly </w:t>
      </w:r>
      <w:r w:rsidR="00E957C7">
        <w:rPr>
          <w:lang w:val="en-US"/>
        </w:rPr>
        <w:t>introduced</w:t>
      </w:r>
      <w:r w:rsidR="00DE6478">
        <w:rPr>
          <w:lang w:val="en-US"/>
        </w:rPr>
        <w:t xml:space="preserve"> how Blockchain can help mitigate cyber-security threats threatening </w:t>
      </w:r>
      <w:r w:rsidR="00E60B84">
        <w:rPr>
          <w:lang w:val="en-US"/>
        </w:rPr>
        <w:t xml:space="preserve">integrity and availability of data in </w:t>
      </w:r>
      <w:r w:rsidR="00DE6478">
        <w:rPr>
          <w:lang w:val="en-US"/>
        </w:rPr>
        <w:t>healthcare domain.</w:t>
      </w:r>
      <w:r w:rsidR="007312F0">
        <w:rPr>
          <w:lang w:val="en-US"/>
        </w:rPr>
        <w:t xml:space="preserve"> </w:t>
      </w:r>
      <w:r w:rsidR="000E73B3">
        <w:rPr>
          <w:lang w:val="en-US"/>
        </w:rPr>
        <w:t>In this work</w:t>
      </w:r>
      <w:ins w:id="190" w:author="Pat Mongkolwat" w:date="2020-11-15T14:00:00Z">
        <w:r w:rsidR="00030330">
          <w:rPr>
            <w:lang w:val="en-US"/>
          </w:rPr>
          <w:t>,</w:t>
        </w:r>
      </w:ins>
      <w:r w:rsidR="000E73B3">
        <w:rPr>
          <w:lang w:val="en-US"/>
        </w:rPr>
        <w:t xml:space="preserve"> we propose a solution that can solve data integrity and availability issues </w:t>
      </w:r>
      <w:r w:rsidR="000144F2">
        <w:rPr>
          <w:lang w:val="en-US"/>
        </w:rPr>
        <w:t>while help</w:t>
      </w:r>
      <w:r w:rsidR="000E73B3">
        <w:rPr>
          <w:lang w:val="en-US"/>
        </w:rPr>
        <w:t xml:space="preserve"> reduce the friction of allowing health document sharing between different enterprises</w:t>
      </w:r>
      <w:r w:rsidR="00B41B8A">
        <w:rPr>
          <w:rFonts w:cstheme="minorBidi"/>
          <w:szCs w:val="25"/>
          <w:lang w:val="en-US" w:bidi="th-TH"/>
        </w:rPr>
        <w:t xml:space="preserve"> by</w:t>
      </w:r>
      <w:r w:rsidR="000E73B3">
        <w:rPr>
          <w:rFonts w:cstheme="minorBidi"/>
          <w:szCs w:val="25"/>
          <w:lang w:val="en-US" w:bidi="th-TH"/>
        </w:rPr>
        <w:t xml:space="preserve"> utiliz</w:t>
      </w:r>
      <w:r w:rsidR="00B41B8A">
        <w:rPr>
          <w:rFonts w:cstheme="minorBidi"/>
          <w:szCs w:val="25"/>
          <w:lang w:val="en-US" w:bidi="th-TH"/>
        </w:rPr>
        <w:t>ing</w:t>
      </w:r>
      <w:r w:rsidR="000E73B3">
        <w:rPr>
          <w:rFonts w:cstheme="minorBidi"/>
          <w:szCs w:val="25"/>
          <w:lang w:val="en-US" w:bidi="th-TH"/>
        </w:rPr>
        <w:t xml:space="preserve"> Ethereum’s </w:t>
      </w:r>
      <w:del w:id="191" w:author="Petnathean Julled" w:date="2021-03-04T15:11:00Z">
        <w:r w:rsidR="000713E3" w:rsidDel="00E37858">
          <w:rPr>
            <w:rFonts w:cstheme="minorBidi"/>
            <w:szCs w:val="25"/>
            <w:lang w:val="en-US" w:bidi="th-TH"/>
          </w:rPr>
          <w:delText>S</w:delText>
        </w:r>
        <w:r w:rsidR="000E73B3" w:rsidDel="00E37858">
          <w:rPr>
            <w:rFonts w:cstheme="minorBidi"/>
            <w:szCs w:val="25"/>
            <w:lang w:val="en-US" w:bidi="th-TH"/>
          </w:rPr>
          <w:delText>martcontract</w:delText>
        </w:r>
      </w:del>
      <w:ins w:id="192" w:author="Petnathean Julled" w:date="2021-03-04T15:11:00Z">
        <w:r w:rsidR="00E37858">
          <w:rPr>
            <w:rFonts w:cstheme="minorBidi"/>
            <w:szCs w:val="25"/>
            <w:lang w:val="en-US" w:bidi="th-TH"/>
          </w:rPr>
          <w:t>Smart-contract</w:t>
        </w:r>
      </w:ins>
      <w:r w:rsidR="000E73B3">
        <w:rPr>
          <w:rFonts w:cstheme="minorBidi"/>
          <w:szCs w:val="25"/>
          <w:lang w:val="en-US" w:bidi="th-TH"/>
        </w:rPr>
        <w:t xml:space="preserve"> to enable implementation of IHE </w:t>
      </w:r>
      <w:proofErr w:type="spellStart"/>
      <w:r w:rsidR="000E73B3">
        <w:rPr>
          <w:rFonts w:cstheme="minorBidi"/>
          <w:szCs w:val="25"/>
          <w:lang w:val="en-US" w:bidi="th-TH"/>
        </w:rPr>
        <w:t>XDS.b</w:t>
      </w:r>
      <w:proofErr w:type="spellEnd"/>
      <w:r w:rsidR="000E73B3">
        <w:rPr>
          <w:rFonts w:cstheme="minorBidi"/>
          <w:szCs w:val="25"/>
          <w:lang w:val="en-US" w:bidi="th-TH"/>
        </w:rPr>
        <w:t xml:space="preserve"> Profile concept with Blockchain.</w:t>
      </w:r>
    </w:p>
    <w:p w14:paraId="3DAFA502" w14:textId="70BBE93A"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t>
      </w:r>
      <w:del w:id="193" w:author="Pat Mongkolwat" w:date="2020-11-15T14:01:00Z">
        <w:r w:rsidDel="00E135BB">
          <w:rPr>
            <w:rFonts w:cstheme="minorBidi"/>
            <w:szCs w:val="25"/>
            <w:lang w:val="en-US" w:bidi="th-TH"/>
          </w:rPr>
          <w:delText>will explain about our work in</w:delText>
        </w:r>
      </w:del>
      <w:ins w:id="194" w:author="Pat Mongkolwat" w:date="2020-11-15T14:01:00Z">
        <w:r w:rsidR="00E135BB">
          <w:rPr>
            <w:rFonts w:cstheme="minorBidi"/>
            <w:szCs w:val="25"/>
            <w:lang w:val="en-US" w:bidi="th-TH"/>
          </w:rPr>
          <w:t>provides</w:t>
        </w:r>
      </w:ins>
      <w:ins w:id="195" w:author="Pat Mongkolwat" w:date="2020-11-15T14:02:00Z">
        <w:r w:rsidR="00B43C90">
          <w:rPr>
            <w:rFonts w:cstheme="minorBidi"/>
            <w:szCs w:val="25"/>
            <w:lang w:val="en-US" w:bidi="th-TH"/>
          </w:rPr>
          <w:t xml:space="preserve"> sufficient information in</w:t>
        </w:r>
      </w:ins>
      <w:r>
        <w:rPr>
          <w:rFonts w:cstheme="minorBidi"/>
          <w:szCs w:val="25"/>
          <w:lang w:val="en-US" w:bidi="th-TH"/>
        </w:rPr>
        <w:t xml:space="preserve"> </w:t>
      </w:r>
      <w:ins w:id="196" w:author="Pat Mongkolwat" w:date="2020-11-15T14:01:00Z">
        <w:r w:rsidR="00E135BB">
          <w:rPr>
            <w:rFonts w:cstheme="minorBidi"/>
            <w:szCs w:val="25"/>
            <w:lang w:val="en-US" w:bidi="th-TH"/>
          </w:rPr>
          <w:t>six</w:t>
        </w:r>
      </w:ins>
      <w:del w:id="197" w:author="Pat Mongkolwat" w:date="2020-11-15T14:01:00Z">
        <w:r w:rsidR="002A70B2" w:rsidDel="00E135BB">
          <w:rPr>
            <w:rFonts w:cstheme="minorBidi"/>
            <w:szCs w:val="25"/>
            <w:lang w:val="en-US" w:bidi="th-TH"/>
          </w:rPr>
          <w:delText>6</w:delText>
        </w:r>
      </w:del>
      <w:r>
        <w:rPr>
          <w:rFonts w:cstheme="minorBidi"/>
          <w:szCs w:val="25"/>
          <w:lang w:val="en-US" w:bidi="th-TH"/>
        </w:rPr>
        <w:t xml:space="preserve"> main sections. </w:t>
      </w:r>
      <w:ins w:id="198" w:author="Pat Mongkolwat" w:date="2020-11-15T14:02:00Z">
        <w:del w:id="199" w:author="Petnathean Julled" w:date="2021-03-01T02:39:00Z">
          <w:r w:rsidR="002A148D" w:rsidDel="00AD711B">
            <w:rPr>
              <w:rFonts w:cstheme="minorBidi"/>
              <w:szCs w:val="25"/>
              <w:lang w:val="en-US" w:bidi="th-TH"/>
            </w:rPr>
            <w:delText>It</w:delText>
          </w:r>
        </w:del>
      </w:ins>
      <w:ins w:id="200" w:author="Petnathean Julled" w:date="2021-03-01T02:39:00Z">
        <w:r w:rsidR="00AD711B">
          <w:rPr>
            <w:rFonts w:cstheme="minorBidi"/>
            <w:szCs w:val="25"/>
            <w:lang w:val="en-US" w:bidi="th-TH"/>
          </w:rPr>
          <w:t>Its</w:t>
        </w:r>
      </w:ins>
      <w:ins w:id="201" w:author="Pat Mongkolwat" w:date="2020-11-15T14:02:00Z">
        <w:r w:rsidR="002A148D">
          <w:rPr>
            <w:rFonts w:cstheme="minorBidi"/>
            <w:szCs w:val="25"/>
            <w:lang w:val="en-US" w:bidi="th-TH"/>
          </w:rPr>
          <w:t xml:space="preserve"> b</w:t>
        </w:r>
      </w:ins>
      <w:del w:id="202" w:author="Pat Mongkolwat" w:date="2020-11-15T14:02:00Z">
        <w:r w:rsidDel="002A148D">
          <w:rPr>
            <w:rFonts w:cstheme="minorBidi"/>
            <w:szCs w:val="25"/>
            <w:lang w:val="en-US" w:bidi="th-TH"/>
          </w:rPr>
          <w:delText>B</w:delText>
        </w:r>
      </w:del>
      <w:r>
        <w:rPr>
          <w:rFonts w:cstheme="minorBidi"/>
          <w:szCs w:val="25"/>
          <w:lang w:val="en-US" w:bidi="th-TH"/>
        </w:rPr>
        <w:t>egin</w:t>
      </w:r>
      <w:ins w:id="203" w:author="Pat Mongkolwat" w:date="2020-11-15T14:03:00Z">
        <w:r w:rsidR="002A148D">
          <w:rPr>
            <w:rFonts w:cstheme="minorBidi"/>
            <w:szCs w:val="25"/>
            <w:lang w:val="en-US" w:bidi="th-TH"/>
          </w:rPr>
          <w:t>s</w:t>
        </w:r>
      </w:ins>
      <w:r>
        <w:rPr>
          <w:rFonts w:cstheme="minorBidi"/>
          <w:szCs w:val="25"/>
          <w:lang w:val="en-US" w:bidi="th-TH"/>
        </w:rPr>
        <w:t xml:space="preserve"> with the </w:t>
      </w:r>
      <w:del w:id="204" w:author="Pat Mongkolwat" w:date="2020-11-15T14:03:00Z">
        <w:r w:rsidR="002127FB" w:rsidDel="002A148D">
          <w:rPr>
            <w:rFonts w:cstheme="minorBidi"/>
            <w:szCs w:val="25"/>
            <w:lang w:val="en-US" w:bidi="th-TH"/>
          </w:rPr>
          <w:delText xml:space="preserve">explanation </w:delText>
        </w:r>
        <w:r w:rsidDel="002A148D">
          <w:rPr>
            <w:rFonts w:cstheme="minorBidi"/>
            <w:szCs w:val="25"/>
            <w:lang w:val="en-US" w:bidi="th-TH"/>
          </w:rPr>
          <w:delText xml:space="preserve">about </w:delText>
        </w:r>
      </w:del>
      <w:r>
        <w:rPr>
          <w:rFonts w:cstheme="minorBidi"/>
          <w:szCs w:val="25"/>
          <w:lang w:val="en-US" w:bidi="th-TH"/>
        </w:rPr>
        <w:t>related work</w:t>
      </w:r>
      <w:ins w:id="205" w:author="Pat Mongkolwat" w:date="2020-11-15T14:03:00Z">
        <w:r w:rsidR="002A148D">
          <w:rPr>
            <w:rFonts w:cstheme="minorBidi"/>
            <w:szCs w:val="25"/>
            <w:lang w:val="en-US" w:bidi="th-TH"/>
          </w:rPr>
          <w:t>s</w:t>
        </w:r>
      </w:ins>
      <w:r>
        <w:rPr>
          <w:rFonts w:cstheme="minorBidi"/>
          <w:szCs w:val="25"/>
          <w:lang w:val="en-US" w:bidi="th-TH"/>
        </w:rPr>
        <w:t xml:space="preserve"> that inspire our design</w:t>
      </w:r>
      <w:r w:rsidR="00F47450">
        <w:rPr>
          <w:rFonts w:cstheme="minorBidi"/>
          <w:szCs w:val="25"/>
          <w:lang w:val="en-US" w:bidi="th-TH"/>
        </w:rPr>
        <w:t xml:space="preserve"> in section II</w:t>
      </w:r>
      <w:r w:rsidR="002127FB">
        <w:rPr>
          <w:rFonts w:cstheme="minorBidi"/>
          <w:szCs w:val="25"/>
          <w:lang w:val="en-US" w:bidi="th-TH"/>
        </w:rPr>
        <w:t>, following with background knowledge which our work is based on</w:t>
      </w:r>
      <w:r w:rsidR="00F47450">
        <w:rPr>
          <w:rFonts w:cstheme="minorBidi"/>
          <w:szCs w:val="25"/>
          <w:lang w:val="en-US" w:bidi="th-TH"/>
        </w:rPr>
        <w:t xml:space="preserve"> in section III</w:t>
      </w:r>
      <w:r w:rsidR="002127FB">
        <w:rPr>
          <w:rFonts w:cstheme="minorBidi"/>
          <w:szCs w:val="25"/>
          <w:lang w:val="en-US" w:bidi="th-TH"/>
        </w:rPr>
        <w:t>. Then</w:t>
      </w:r>
      <w:ins w:id="206" w:author="Pat Mongkolwat" w:date="2020-11-15T14:03:00Z">
        <w:r w:rsidR="002A148D">
          <w:rPr>
            <w:rFonts w:cstheme="minorBidi"/>
            <w:szCs w:val="25"/>
            <w:lang w:val="en-US" w:bidi="th-TH"/>
          </w:rPr>
          <w:t>,</w:t>
        </w:r>
      </w:ins>
      <w:r w:rsidR="002127FB">
        <w:rPr>
          <w:rFonts w:cstheme="minorBidi"/>
          <w:szCs w:val="25"/>
          <w:lang w:val="en-US" w:bidi="th-TH"/>
        </w:rPr>
        <w:t xml:space="preserve"> </w:t>
      </w:r>
      <w:r w:rsidR="0021269E">
        <w:rPr>
          <w:rFonts w:cstheme="minorBidi"/>
          <w:szCs w:val="25"/>
          <w:lang w:val="en-US" w:bidi="th-TH"/>
        </w:rPr>
        <w:t xml:space="preserve">we move into the detail of design </w:t>
      </w:r>
      <w:r w:rsidR="002A70B2">
        <w:rPr>
          <w:rFonts w:cstheme="minorBidi"/>
          <w:szCs w:val="25"/>
          <w:lang w:val="en-US" w:bidi="th-TH"/>
        </w:rPr>
        <w:t>method</w:t>
      </w:r>
      <w:r w:rsidR="00DA7F60">
        <w:rPr>
          <w:rFonts w:cstheme="minorBidi"/>
          <w:szCs w:val="25"/>
          <w:lang w:val="en-US" w:bidi="th-TH"/>
        </w:rPr>
        <w:t xml:space="preserve"> in section IV</w:t>
      </w:r>
      <w:r w:rsidR="002A70B2">
        <w:rPr>
          <w:rFonts w:cstheme="minorBidi"/>
          <w:szCs w:val="25"/>
          <w:lang w:val="en-US" w:bidi="th-TH"/>
        </w:rPr>
        <w:t xml:space="preserve"> before</w:t>
      </w:r>
      <w:r w:rsidR="0021269E">
        <w:rPr>
          <w:rFonts w:cstheme="minorBidi"/>
          <w:szCs w:val="25"/>
          <w:lang w:val="en-US" w:bidi="th-TH"/>
        </w:rPr>
        <w:t xml:space="preserve"> dive into implementation technic</w:t>
      </w:r>
      <w:r w:rsidR="00306C9A">
        <w:rPr>
          <w:rFonts w:cstheme="minorBidi"/>
          <w:szCs w:val="25"/>
          <w:lang w:val="en-US" w:bidi="th-TH"/>
        </w:rPr>
        <w:t xml:space="preserve"> </w:t>
      </w:r>
      <w:del w:id="207" w:author="Pat Mongkolwat" w:date="2020-11-15T14:32:00Z">
        <w:r w:rsidR="00306C9A" w:rsidDel="00192A3F">
          <w:rPr>
            <w:rFonts w:cstheme="minorBidi"/>
            <w:szCs w:val="25"/>
            <w:lang w:val="en-US" w:bidi="th-TH"/>
          </w:rPr>
          <w:delText xml:space="preserve">for </w:delText>
        </w:r>
      </w:del>
      <w:proofErr w:type="spellStart"/>
      <w:ins w:id="208" w:author="Pat Mongkolwat" w:date="2020-11-15T14:32:00Z">
        <w:r w:rsidR="00192A3F">
          <w:rPr>
            <w:rFonts w:cstheme="minorBidi"/>
            <w:szCs w:val="25"/>
            <w:lang w:val="en-US" w:bidi="th-TH"/>
          </w:rPr>
          <w:t>for?</w:t>
        </w:r>
      </w:ins>
      <w:del w:id="209" w:author="Pat Mongkolwat" w:date="2020-11-15T14:04:00Z">
        <w:r w:rsidR="00306C9A" w:rsidDel="00473BB5">
          <w:rPr>
            <w:rFonts w:cstheme="minorBidi"/>
            <w:szCs w:val="25"/>
            <w:lang w:val="en-US" w:bidi="th-TH"/>
          </w:rPr>
          <w:delText xml:space="preserve">concept </w:delText>
        </w:r>
      </w:del>
      <w:r w:rsidR="00306C9A">
        <w:rPr>
          <w:rFonts w:cstheme="minorBidi"/>
          <w:szCs w:val="25"/>
          <w:lang w:val="en-US" w:bidi="th-TH"/>
        </w:rPr>
        <w:t>demonstration</w:t>
      </w:r>
      <w:proofErr w:type="spellEnd"/>
      <w:r w:rsidR="00BC3C84">
        <w:rPr>
          <w:rFonts w:cstheme="minorBidi"/>
          <w:szCs w:val="25"/>
          <w:lang w:val="en-US" w:bidi="th-TH"/>
        </w:rPr>
        <w:t xml:space="preserve"> in section V</w:t>
      </w:r>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w:t>
      </w:r>
      <w:ins w:id="210" w:author="Pat Mongkolwat" w:date="2020-11-15T14:04:00Z">
        <w:r w:rsidR="0021595C">
          <w:rPr>
            <w:rFonts w:cstheme="minorBidi"/>
            <w:szCs w:val="25"/>
            <w:lang w:val="en-US" w:bidi="th-TH"/>
          </w:rPr>
          <w:t xml:space="preserve"> we</w:t>
        </w:r>
      </w:ins>
      <w:r w:rsidR="007230F9">
        <w:rPr>
          <w:rFonts w:cstheme="minorBidi"/>
          <w:szCs w:val="25"/>
          <w:lang w:val="en-US" w:bidi="th-TH"/>
        </w:rPr>
        <w:t xml:space="preserve"> wrap up the concept propose in this work</w:t>
      </w:r>
      <w:r w:rsidR="00D21A46">
        <w:rPr>
          <w:rFonts w:cstheme="minorBidi"/>
          <w:szCs w:val="25"/>
          <w:lang w:val="en-US" w:bidi="th-TH"/>
        </w:rPr>
        <w:t xml:space="preserve"> for conclusion in section VI</w:t>
      </w:r>
      <w:r w:rsidR="007230F9">
        <w:rPr>
          <w:rFonts w:cstheme="minorBidi"/>
          <w:szCs w:val="25"/>
          <w:lang w:val="en-US" w:bidi="th-TH"/>
        </w:rPr>
        <w:t xml:space="preserve"> and end with discussion for this work</w:t>
      </w:r>
      <w:r w:rsidR="00DB5F00">
        <w:rPr>
          <w:rFonts w:cstheme="minorBidi"/>
          <w:szCs w:val="25"/>
          <w:lang w:val="en-US" w:bidi="th-TH"/>
        </w:rPr>
        <w:t xml:space="preserve"> in section VII</w:t>
      </w:r>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7DCA379"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026536">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[28]","plainTextFormattedCitation":"[28]","previouslyFormattedCitation":"[28]"},"properties":{"noteIndex":0},"schema":"https://github.com/citation-style-language/schema/raw/master/csl-citation.json"}</w:instrText>
      </w:r>
      <w:r w:rsidR="003D5BC2">
        <w:rPr>
          <w:rFonts w:cs="Angsana New"/>
          <w:szCs w:val="25"/>
          <w:lang w:bidi="th-TH"/>
        </w:rPr>
        <w:fldChar w:fldCharType="separate"/>
      </w:r>
      <w:r w:rsidR="003F4C1D" w:rsidRPr="003F4C1D">
        <w:rPr>
          <w:rFonts w:cs="Angsana New"/>
          <w:i w:val="0"/>
          <w:szCs w:val="25"/>
          <w:lang w:bidi="th-TH"/>
        </w:rPr>
        <w:t>[28]</w:t>
      </w:r>
      <w:r w:rsidR="003D5BC2">
        <w:rPr>
          <w:rFonts w:cs="Angsana New"/>
          <w:szCs w:val="25"/>
          <w:lang w:bidi="th-TH"/>
        </w:rPr>
        <w:fldChar w:fldCharType="end"/>
      </w:r>
    </w:p>
    <w:p w14:paraId="4595451B" w14:textId="1BB4E646"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which allow</w:t>
      </w:r>
      <w:ins w:id="211" w:author="Pat Mongkolwat" w:date="2020-11-15T14:05:00Z">
        <w:r w:rsidR="006C1B51">
          <w:rPr>
            <w:rFonts w:cstheme="minorBidi"/>
            <w:szCs w:val="25"/>
            <w:lang w:bidi="th-TH"/>
          </w:rPr>
          <w:t>s</w:t>
        </w:r>
      </w:ins>
      <w:r w:rsidR="00F24C54">
        <w:rPr>
          <w:rFonts w:cstheme="minorBidi"/>
          <w:szCs w:val="25"/>
          <w:lang w:bidi="th-TH"/>
        </w:rPr>
        <w:t xml:space="preserve">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 xml:space="preserve">hey proposed several concept ideas about </w:t>
      </w:r>
      <w:r w:rsidR="00F06690">
        <w:rPr>
          <w:rFonts w:cstheme="minorBidi"/>
          <w:szCs w:val="25"/>
          <w:lang w:bidi="th-TH"/>
        </w:rPr>
        <w:t>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r w:rsidR="00D1070A">
        <w:rPr>
          <w:rFonts w:cstheme="minorBidi"/>
          <w:szCs w:val="25"/>
          <w:lang w:bidi="th-TH"/>
        </w:rPr>
        <w:t xml:space="preserve">. However, the work did not mention about how Blockchain technology can be beneficial </w:t>
      </w:r>
      <w:r w:rsidR="003C67B9">
        <w:rPr>
          <w:rFonts w:cstheme="minorBidi"/>
          <w:szCs w:val="25"/>
          <w:lang w:bidi="th-TH"/>
        </w:rPr>
        <w:t>for</w:t>
      </w:r>
      <w:r w:rsidR="00D1070A">
        <w:rPr>
          <w:rFonts w:cstheme="minorBidi"/>
          <w:szCs w:val="25"/>
          <w:lang w:bidi="th-TH"/>
        </w:rPr>
        <w:t xml:space="preserve"> health information sharing in term of cyber-security.</w:t>
      </w:r>
    </w:p>
    <w:p w14:paraId="530BE842" w14:textId="709B3E19" w:rsidR="0084491D" w:rsidRDefault="0023645E" w:rsidP="0084491D">
      <w:pPr>
        <w:pStyle w:val="Heading2"/>
      </w:pPr>
      <w:r>
        <w:t>“MedRec” prototype for electronic health records and medical research data</w:t>
      </w:r>
      <w:r w:rsidR="00224898">
        <w:t xml:space="preserve"> </w:t>
      </w:r>
      <w:del w:id="212" w:author="Pat Mongkolwat" w:date="2020-11-15T14:07:00Z">
        <w:r w:rsidR="00F04C37" w:rsidDel="00D63428">
          <w:fldChar w:fldCharType="begin" w:fldLock="1"/>
        </w:r>
        <w:r w:rsidR="003A397A" w:rsidDel="00D63428">
          <w:del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delInstrText>
        </w:r>
        <w:r w:rsidR="00F04C37" w:rsidDel="00D63428">
          <w:fldChar w:fldCharType="separate"/>
        </w:r>
        <w:r w:rsidR="007A2D5C" w:rsidRPr="007A2D5C" w:rsidDel="00D63428">
          <w:rPr>
            <w:i w:val="0"/>
          </w:rPr>
          <w:delText>[24]</w:delText>
        </w:r>
        <w:r w:rsidR="00F04C37" w:rsidDel="00D63428">
          <w:fldChar w:fldCharType="end"/>
        </w:r>
      </w:del>
    </w:p>
    <w:p w14:paraId="7E94AEC8" w14:textId="745F5721" w:rsidR="0084491D" w:rsidRPr="0084491D" w:rsidRDefault="0023645E" w:rsidP="00C618CB">
      <w:pPr>
        <w:jc w:val="both"/>
        <w:rPr>
          <w:rFonts w:cstheme="minorBidi"/>
          <w:lang w:bidi="th-TH"/>
        </w:rPr>
      </w:pPr>
      <w:r>
        <w:t xml:space="preserve">      </w:t>
      </w:r>
      <w:proofErr w:type="spellStart"/>
      <w:r w:rsidR="00F434A4">
        <w:t>MedRec</w:t>
      </w:r>
      <w:proofErr w:type="spellEnd"/>
      <w:r w:rsidR="00F434A4">
        <w:t xml:space="preserve"> </w:t>
      </w:r>
      <w:ins w:id="213" w:author="Pat Mongkolwat" w:date="2020-11-15T14:08:00Z">
        <w:r w:rsidR="00D63428">
          <w:t>[</w:t>
        </w:r>
      </w:ins>
      <w:ins w:id="214" w:author="Pat Mongkolwat" w:date="2020-11-15T14:07:00Z">
        <w:r w:rsidR="00D63428">
          <w:t xml:space="preserve">24] </w:t>
        </w:r>
      </w:ins>
      <w:r w:rsidR="00F434A4">
        <w:t xml:space="preserve">was proposed as </w:t>
      </w:r>
      <w:r w:rsidR="00AD523D">
        <w:t xml:space="preserve">a </w:t>
      </w:r>
      <w:r w:rsidR="00F434A4">
        <w:t>prototype for electronic health records</w:t>
      </w:r>
      <w:r w:rsidR="005261C9">
        <w:t xml:space="preserve"> by u</w:t>
      </w:r>
      <w:r w:rsidR="00141455">
        <w:t>tilize Ethereum’s</w:t>
      </w:r>
      <w:r w:rsidR="005261C9">
        <w:t xml:space="preserve"> </w:t>
      </w:r>
      <w:del w:id="215" w:author="Petnathean Julled" w:date="2021-03-04T15:11:00Z">
        <w:r w:rsidR="005261C9" w:rsidDel="00E37858">
          <w:delText>smartcontract</w:delText>
        </w:r>
      </w:del>
      <w:ins w:id="216" w:author="Petnathean Julled" w:date="2021-03-04T15:11:00Z">
        <w:r w:rsidR="00E37858">
          <w:t>smart-contract</w:t>
        </w:r>
      </w:ins>
      <w:r w:rsidR="005261C9">
        <w:t xml:space="preserve"> to </w:t>
      </w:r>
      <w:r w:rsidR="00A20C0C">
        <w:t>contain metadata about the record ownership, permissions and data integrity represent existing medical records that are stored within individual nodes on the network.</w:t>
      </w:r>
      <w:r w:rsidR="00EA76AD">
        <w:t xml:space="preserve"> The concept </w:t>
      </w:r>
      <w:del w:id="217" w:author="Pat Mongkolwat" w:date="2020-11-15T14:08:00Z">
        <w:r w:rsidR="00EA76AD" w:rsidDel="00E37CEE">
          <w:delText xml:space="preserve">will </w:delText>
        </w:r>
      </w:del>
      <w:r w:rsidR="00EA76AD">
        <w:t>help</w:t>
      </w:r>
      <w:ins w:id="218" w:author="Pat Mongkolwat" w:date="2020-11-15T14:08:00Z">
        <w:r w:rsidR="00E37CEE">
          <w:t>s</w:t>
        </w:r>
      </w:ins>
      <w:r w:rsidR="00EA76AD">
        <w:t xml:space="preserve">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w:t>
      </w:r>
      <w:ins w:id="219" w:author="Pat Mongkolwat" w:date="2020-11-15T14:09:00Z">
        <w:r w:rsidR="004D555A">
          <w:t>s</w:t>
        </w:r>
      </w:ins>
      <w:r w:rsidR="005E1F98">
        <w:t xml:space="preserve">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w:t>
      </w:r>
      <w:proofErr w:type="spellStart"/>
      <w:r w:rsidR="00FF09F4">
        <w:t>MedRec</w:t>
      </w:r>
      <w:proofErr w:type="spellEnd"/>
      <w:r w:rsidR="00FF09F4">
        <w:t xml:space="preserve"> was </w:t>
      </w:r>
      <w:r w:rsidR="008347FC">
        <w:t>built</w:t>
      </w:r>
      <w:r w:rsidR="00FF09F4">
        <w:t xml:space="preserve"> on the work of </w:t>
      </w:r>
      <w:proofErr w:type="spellStart"/>
      <w:r w:rsidR="00FF09F4">
        <w:t>Zyskind</w:t>
      </w:r>
      <w:proofErr w:type="spellEnd"/>
      <w:r w:rsidR="00FF09F4">
        <w:t xml:space="preserve"> et al</w:t>
      </w:r>
      <w:ins w:id="220" w:author="Pat Mongkolwat" w:date="2020-11-15T14:10:00Z">
        <w:r w:rsidR="00FB46B6">
          <w:t xml:space="preserve"> </w:t>
        </w:r>
      </w:ins>
      <w:r w:rsidR="00FF09F4">
        <w:t>.</w:t>
      </w:r>
      <w:r w:rsidR="006B618D">
        <w:fldChar w:fldCharType="begin" w:fldLock="1"/>
      </w:r>
      <w:r w:rsidR="00026536">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[29]","plainTextFormattedCitation":"[29]","previouslyFormattedCitation":"[29]"},"properties":{"noteIndex":0},"schema":"https://github.com/citation-style-language/schema/raw/master/csl-citation.json"}</w:instrText>
      </w:r>
      <w:r w:rsidR="006B618D">
        <w:fldChar w:fldCharType="separate"/>
      </w:r>
      <w:r w:rsidR="003F4C1D" w:rsidRPr="003F4C1D">
        <w:rPr>
          <w:noProof/>
        </w:rPr>
        <w:t>[29]</w:t>
      </w:r>
      <w:r w:rsidR="006B618D">
        <w:fldChar w:fldCharType="end"/>
      </w:r>
      <w:r w:rsidR="00FF09F4">
        <w:t xml:space="preserve">, </w:t>
      </w:r>
      <w:r w:rsidR="00AE394E">
        <w:t>they also utilize some cryptographical characteristics of Blockchain</w:t>
      </w:r>
      <w:r w:rsidR="009E2B42">
        <w:t xml:space="preserve"> to provide accessible “bread crumb trail” which allow</w:t>
      </w:r>
      <w:ins w:id="221" w:author="Pat Mongkolwat" w:date="2020-11-15T14:10:00Z">
        <w:r w:rsidR="00FB46B6">
          <w:t>s</w:t>
        </w:r>
      </w:ins>
      <w:r w:rsidR="009E2B42">
        <w:t xml:space="preserve"> data user to trace back medical history to improve operation efficiency. </w:t>
      </w:r>
      <w:r w:rsidR="0012627F">
        <w:t xml:space="preserve">From </w:t>
      </w:r>
      <w:proofErr w:type="spellStart"/>
      <w:r w:rsidR="0012627F">
        <w:t>MedRec</w:t>
      </w:r>
      <w:proofErr w:type="spellEnd"/>
      <w:r w:rsidR="0012627F">
        <w:t xml:space="preserve">, we adopt the concept of using Ethereum’s </w:t>
      </w:r>
      <w:del w:id="222" w:author="Petnathean Julled" w:date="2021-03-04T15:11:00Z">
        <w:r w:rsidR="0012627F" w:rsidDel="00E37858">
          <w:delText>smartcontract</w:delText>
        </w:r>
      </w:del>
      <w:ins w:id="223" w:author="Petnathean Julled" w:date="2021-03-04T15:11:00Z">
        <w:r w:rsidR="00E37858">
          <w:t>smart-contract</w:t>
        </w:r>
      </w:ins>
      <w:r w:rsidR="0012627F">
        <w:t xml:space="preserve"> to contain essential information that allow ability to discover data within Blockchain network.</w:t>
      </w:r>
      <w:r w:rsidR="0001316A">
        <w:t xml:space="preserve"> However, </w:t>
      </w:r>
      <w:r w:rsidR="0049526F">
        <w:t xml:space="preserve">the concept may require overhaul and rework on the whole system for adoption which may not be </w:t>
      </w:r>
      <w:r w:rsidR="000119A7">
        <w:t>affordable</w:t>
      </w:r>
      <w:r w:rsidR="0049526F">
        <w:t xml:space="preserve"> in some case</w:t>
      </w:r>
      <w:ins w:id="224" w:author="Pat Mongkolwat" w:date="2020-11-15T14:10:00Z">
        <w:r w:rsidR="00F2187C">
          <w:t>s</w:t>
        </w:r>
      </w:ins>
      <w:r w:rsidR="00C91FFC">
        <w:t>,</w:t>
      </w:r>
      <w:r w:rsidR="0049526F">
        <w:t xml:space="preserve"> </w:t>
      </w:r>
      <w:r w:rsidR="00A9105F">
        <w:t>like</w:t>
      </w:r>
      <w:r w:rsidR="0049526F">
        <w:t xml:space="preserve"> the organization</w:t>
      </w:r>
      <w:r w:rsidR="00B22B51">
        <w:t xml:space="preserve"> may</w:t>
      </w:r>
      <w:r w:rsidR="0049526F">
        <w:t xml:space="preserve"> have limit</w:t>
      </w:r>
      <w:r w:rsidR="00C91FFC">
        <w:t>ed</w:t>
      </w:r>
      <w:r w:rsidR="0049526F">
        <w:t xml:space="preserve"> resources or recently</w:t>
      </w:r>
      <w:r w:rsidR="00A9105F">
        <w:t xml:space="preserve"> invested most of their available resources on</w:t>
      </w:r>
      <w:r w:rsidR="0049526F">
        <w:t xml:space="preserve"> </w:t>
      </w:r>
      <w:r w:rsidR="00A9105F">
        <w:t>making</w:t>
      </w:r>
      <w:r w:rsidR="0049526F">
        <w:t xml:space="preserve"> their system </w:t>
      </w:r>
      <w:r w:rsidR="00A9105F">
        <w:t>comply with</w:t>
      </w:r>
      <w:r w:rsidR="0049526F">
        <w:t xml:space="preserve"> existing hea</w:t>
      </w:r>
      <w:r w:rsidR="006B39F6">
        <w:t>lth information sharing standard.</w:t>
      </w: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48DA809" w:rsidR="00131450" w:rsidRDefault="00131450" w:rsidP="00C975F5">
      <w:pPr>
        <w:jc w:val="both"/>
      </w:pPr>
      <w:r w:rsidRPr="00BA4BDE">
        <w:t xml:space="preserve">      Modern medical operation has large amount of healthcare information flow within the system. Throughout the age, many medical </w:t>
      </w:r>
      <w:ins w:id="225" w:author="Pat Mongkolwat" w:date="2020-11-15T14:11:00Z">
        <w:r w:rsidR="001509B0">
          <w:t xml:space="preserve">service </w:t>
        </w:r>
      </w:ins>
      <w:r w:rsidRPr="00BA4BDE">
        <w:t>provider</w:t>
      </w:r>
      <w:del w:id="226" w:author="Pat Mongkolwat" w:date="2020-11-15T14:11:00Z">
        <w:r w:rsidRPr="00BA4BDE" w:rsidDel="001509B0">
          <w:delText xml:space="preserve"> services</w:delText>
        </w:r>
      </w:del>
      <w:ins w:id="227" w:author="Pat Mongkolwat" w:date="2020-11-15T14:11:00Z">
        <w:r w:rsidR="001509B0">
          <w:t>s</w:t>
        </w:r>
      </w:ins>
      <w:r w:rsidRPr="00BA4BDE">
        <w:t xml:space="preserve"> and organizations have developed their own health information system and database to increase efficiency of operation in their medical services. As the time past, information of individual patients has scattered amongst different systems. This become</w:t>
      </w:r>
      <w:ins w:id="228" w:author="Pat Mongkolwat" w:date="2020-11-15T14:12:00Z">
        <w:r w:rsidR="00183AB6">
          <w:t>s</w:t>
        </w:r>
        <w:r w:rsidR="008E4614">
          <w:t xml:space="preserve"> a</w:t>
        </w:r>
      </w:ins>
      <w:r w:rsidRPr="00BA4BDE">
        <w:t xml:space="preserve"> new challenge for healthcare enterprise to further enhance their medical service efficiency by sharing health information with other systems within healthcare industry domain</w:t>
      </w:r>
    </w:p>
    <w:p w14:paraId="1B336C6F" w14:textId="11E47C44" w:rsidR="00341727" w:rsidRDefault="00C975F5" w:rsidP="00C975F5">
      <w:pPr>
        <w:jc w:val="both"/>
        <w:rPr>
          <w:rFonts w:cstheme="minorBidi"/>
          <w:szCs w:val="25"/>
          <w:lang w:bidi="th-TH"/>
        </w:rPr>
      </w:pPr>
      <w:r>
        <w:lastRenderedPageBreak/>
        <w:t xml:space="preserve">      </w:t>
      </w:r>
      <w:r w:rsidRPr="004906FE">
        <w:t xml:space="preserve">IHE is an initiative by healthcare professionals and industry to improve the way </w:t>
      </w:r>
      <w:r>
        <w:t>health information</w:t>
      </w:r>
      <w:r w:rsidRPr="004906FE">
        <w:t xml:space="preserve"> systems in healthcare</w:t>
      </w:r>
      <w:ins w:id="229" w:author="Pat Mongkolwat" w:date="2020-11-15T14:13:00Z">
        <w:r w:rsidR="008E4614">
          <w:t xml:space="preserve"> integrate and</w:t>
        </w:r>
      </w:ins>
      <w:r w:rsidRPr="004906FE">
        <w:t xml:space="preserve"> share information. IHE promotes the coordinated use of established standards such as HL7 and DICOM</w:t>
      </w:r>
      <w:r w:rsidR="0049757A">
        <w:t xml:space="preserve"> </w:t>
      </w:r>
      <w:r w:rsidR="003A397A">
        <w:fldChar w:fldCharType="begin" w:fldLock="1"/>
      </w:r>
      <w:r w:rsidR="003F4C1D">
        <w:instrText>ADDIN CSL_CITATION {"citationItems":[{"id":"ITEM-1","itemData":{"author":[{"dropping-particle":"","family":"The Royal College of Radiologists Board of the Faculty of Clinical Radiology","given":"","non-dropping-particle":"","parse-names":false,"suffix":""}],"id":"ITEM-1","issued":{"date-parts":[["0"]]},"title":"DICOM and HL7 standards","type":"article-journal"},"uris":["http://www.mendeley.com/documents/?uuid=ae020218-15dd-4c30-9e66-be404a7b6214"]}],"mendeley":{"formattedCitation":"[14]","plainTextFormattedCitation":"[14]","previouslyFormattedCitation":"[14]"},"properties":{"noteIndex":0},"schema":"https://github.com/citation-style-language/schema/raw/master/csl-citation.json"}</w:instrText>
      </w:r>
      <w:r w:rsidR="003A397A">
        <w:fldChar w:fldCharType="separate"/>
      </w:r>
      <w:r w:rsidR="003D24B2" w:rsidRPr="003D24B2">
        <w:rPr>
          <w:noProof/>
        </w:rPr>
        <w:t>[14]</w:t>
      </w:r>
      <w:r w:rsidR="003A397A">
        <w:fldChar w:fldCharType="end"/>
      </w:r>
      <w:r w:rsidRPr="004906FE" w:rsidDel="00787F49">
        <w:t xml:space="preserve"> </w:t>
      </w:r>
      <w:r w:rsidRPr="004906FE">
        <w:t xml:space="preserve">to address specific clinical needs in support of optimal patient care. Systems developed in accordance with IHE </w:t>
      </w:r>
      <w:ins w:id="230" w:author="Pat Mongkolwat" w:date="2020-11-15T14:15:00Z">
        <w:r w:rsidR="0064778D">
          <w:t xml:space="preserve">integrate and </w:t>
        </w:r>
      </w:ins>
      <w:r w:rsidRPr="004906FE">
        <w:t xml:space="preserve">communicate with one another better, are easier to implement, and enable </w:t>
      </w:r>
      <w:ins w:id="231" w:author="Pat Mongkolwat" w:date="2020-11-15T14:15:00Z">
        <w:r w:rsidR="0064778D">
          <w:t>health</w:t>
        </w:r>
      </w:ins>
      <w:r w:rsidRPr="004906FE">
        <w:t>care providers to use information more effectively. This help</w:t>
      </w:r>
      <w:r>
        <w:t>s</w:t>
      </w:r>
      <w:r w:rsidRPr="004906FE">
        <w:t xml:space="preserve"> </w:t>
      </w:r>
      <w:r w:rsidRPr="005909FD">
        <w:t xml:space="preserve">enable </w:t>
      </w:r>
      <w:commentRangeStart w:id="232"/>
      <w:commentRangeStart w:id="233"/>
      <w:r w:rsidRPr="005909FD">
        <w:t xml:space="preserve">seamless </w:t>
      </w:r>
      <w:del w:id="234" w:author="Petnathean Julled" w:date="2021-03-01T04:05:00Z">
        <w:r w:rsidRPr="005909FD" w:rsidDel="00D46FA0">
          <w:delText xml:space="preserve">and secure access </w:delText>
        </w:r>
        <w:commentRangeEnd w:id="232"/>
        <w:r w:rsidR="0085774D" w:rsidRPr="005909FD" w:rsidDel="00D46FA0">
          <w:rPr>
            <w:rStyle w:val="CommentReference"/>
          </w:rPr>
          <w:commentReference w:id="232"/>
        </w:r>
      </w:del>
      <w:commentRangeEnd w:id="233"/>
      <w:r w:rsidR="00D46FA0" w:rsidRPr="005909FD">
        <w:rPr>
          <w:rStyle w:val="CommentReference"/>
        </w:rPr>
        <w:commentReference w:id="233"/>
      </w:r>
      <w:del w:id="235" w:author="Petnathean Julled" w:date="2021-03-01T04:05:00Z">
        <w:r w:rsidRPr="005909FD" w:rsidDel="00D46FA0">
          <w:delText xml:space="preserve">to </w:delText>
        </w:r>
      </w:del>
      <w:r w:rsidRPr="005909FD">
        <w:t xml:space="preserve">health </w:t>
      </w:r>
      <w:r w:rsidRPr="004906FE">
        <w:t xml:space="preserve">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w:t>
      </w:r>
      <w:r w:rsidR="005D31E9">
        <w:rPr>
          <w:rFonts w:cstheme="minorBidi"/>
          <w:noProof/>
          <w:szCs w:val="25"/>
          <w:lang w:bidi="th-TH"/>
        </w:rPr>
        <mc:AlternateContent>
          <mc:Choice Requires="wpg">
            <w:drawing>
              <wp:anchor distT="0" distB="0" distL="114300" distR="114300" simplePos="0" relativeHeight="251652096" behindDoc="0" locked="0" layoutInCell="1" allowOverlap="1" wp14:anchorId="3C9FBDD2" wp14:editId="07B0657A">
                <wp:simplePos x="0" y="0"/>
                <wp:positionH relativeFrom="column">
                  <wp:posOffset>766445</wp:posOffset>
                </wp:positionH>
                <wp:positionV relativeFrom="paragraph">
                  <wp:posOffset>-19685</wp:posOffset>
                </wp:positionV>
                <wp:extent cx="4867275" cy="3095625"/>
                <wp:effectExtent l="0" t="0" r="0" b="9525"/>
                <wp:wrapTopAndBottom/>
                <wp:docPr id="13" name="Group 13"/>
                <wp:cNvGraphicFramePr/>
                <a:graphic xmlns:a="http://schemas.openxmlformats.org/drawingml/2006/main">
                  <a:graphicData uri="http://schemas.microsoft.com/office/word/2010/wordprocessingGroup">
                    <wpg:wgp>
                      <wpg:cNvGrpSpPr/>
                      <wpg:grpSpPr>
                        <a:xfrm>
                          <a:off x="0" y="0"/>
                          <a:ext cx="4796881" cy="3095625"/>
                          <a:chOff x="28575" y="0"/>
                          <a:chExt cx="4543425" cy="2877820"/>
                        </a:xfrm>
                      </wpg:grpSpPr>
                      <pic:pic xmlns:pic="http://schemas.openxmlformats.org/drawingml/2006/picture">
                        <pic:nvPicPr>
                          <pic:cNvPr id="1" name="Picture 1"/>
                          <pic:cNvPicPr>
                            <a:picLocks noChangeAspect="1"/>
                          </pic:cNvPicPr>
                        </pic:nvPicPr>
                        <pic:blipFill>
                          <a:blip r:embed="rId15"/>
                          <a:srcRect/>
                          <a:stretch/>
                        </pic:blipFill>
                        <pic:spPr bwMode="auto">
                          <a:xfrm>
                            <a:off x="61443" y="0"/>
                            <a:ext cx="4487213"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7E58C3D6" w:rsidR="008E0799" w:rsidRPr="00CB209B" w:rsidRDefault="008E0799" w:rsidP="00C618CB">
                              <w:pPr>
                                <w:pStyle w:val="Caption"/>
                                <w:rPr>
                                  <w:szCs w:val="25"/>
                                </w:rPr>
                              </w:pPr>
                              <w:bookmarkStart w:id="236"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Pr>
                                  <w:noProof/>
                                  <w:color w:val="auto"/>
                                </w:rPr>
                                <w:t>1</w:t>
                              </w:r>
                              <w:r w:rsidRPr="00C618CB">
                                <w:rPr>
                                  <w:color w:val="auto"/>
                                </w:rPr>
                                <w:fldChar w:fldCharType="end"/>
                              </w:r>
                              <w:bookmarkEnd w:id="236"/>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Pr="00C618CB">
                                <w:rPr>
                                  <w:color w:val="auto"/>
                                </w:rPr>
                                <w:fldChar w:fldCharType="separate"/>
                              </w:r>
                              <w:r w:rsidRPr="003F4C1D">
                                <w:rPr>
                                  <w:i w:val="0"/>
                                  <w:noProof/>
                                  <w:color w:val="auto"/>
                                </w:rPr>
                                <w:t>[30]</w:t>
                              </w:r>
                              <w:r w:rsidRPr="00C618CB">
                                <w:rPr>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0.35pt;margin-top:-1.55pt;width:383.25pt;height:243.75pt;z-index:251652096;mso-width-relative:margin;mso-height-relative:margin" coordorigin="285" coordsize="45434,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">
                <v:shape id="Picture 1" o:spid="_x0000_s1027" type="#_x0000_t75" style="position:absolute;left:614;width:44872;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">
                  <v:imagedata r:id="rId16" o:title=""/>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7E58C3D6" w:rsidR="008E0799" w:rsidRPr="00CB209B" w:rsidRDefault="008E0799" w:rsidP="00C618CB">
                        <w:pPr>
                          <w:pStyle w:val="Caption"/>
                          <w:rPr>
                            <w:szCs w:val="25"/>
                          </w:rPr>
                        </w:pPr>
                        <w:bookmarkStart w:id="237" w:name="_Ref50953823"/>
                        <w:r w:rsidRPr="00C618CB">
                          <w:rPr>
                            <w:color w:val="auto"/>
                          </w:rPr>
                          <w:t xml:space="preserve">Figure </w:t>
                        </w:r>
                        <w:r w:rsidRPr="00C618CB">
                          <w:rPr>
                            <w:color w:val="auto"/>
                          </w:rPr>
                          <w:fldChar w:fldCharType="begin"/>
                        </w:r>
                        <w:r w:rsidRPr="00C618CB">
                          <w:rPr>
                            <w:color w:val="auto"/>
                          </w:rPr>
                          <w:instrText xml:space="preserve"> SEQ Figure \* ARABIC </w:instrText>
                        </w:r>
                        <w:r w:rsidRPr="00C618CB">
                          <w:rPr>
                            <w:color w:val="auto"/>
                          </w:rPr>
                          <w:fldChar w:fldCharType="separate"/>
                        </w:r>
                        <w:r>
                          <w:rPr>
                            <w:noProof/>
                            <w:color w:val="auto"/>
                          </w:rPr>
                          <w:t>1</w:t>
                        </w:r>
                        <w:r w:rsidRPr="00C618CB">
                          <w:rPr>
                            <w:color w:val="auto"/>
                          </w:rPr>
                          <w:fldChar w:fldCharType="end"/>
                        </w:r>
                        <w:bookmarkEnd w:id="237"/>
                        <w:r w:rsidRPr="00C618CB">
                          <w:rPr>
                            <w:color w:val="auto"/>
                          </w:rPr>
                          <w:t xml:space="preserve"> Cross-Enterprise Document Sharing – Set b </w:t>
                        </w:r>
                        <w:r w:rsidRPr="00C618CB">
                          <w:rPr>
                            <w:color w:val="auto"/>
                          </w:rPr>
                          <w:fldChar w:fldCharType="begin" w:fldLock="1"/>
                        </w:r>
                        <w:r>
                          <w:rPr>
                            <w:color w:val="auto"/>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Pr="00C618CB">
                          <w:rPr>
                            <w:color w:val="auto"/>
                          </w:rPr>
                          <w:fldChar w:fldCharType="separate"/>
                        </w:r>
                        <w:r w:rsidRPr="003F4C1D">
                          <w:rPr>
                            <w:i w:val="0"/>
                            <w:noProof/>
                            <w:color w:val="auto"/>
                          </w:rPr>
                          <w:t>[30]</w:t>
                        </w:r>
                        <w:r w:rsidRPr="00C618CB">
                          <w:rPr>
                            <w:color w:val="auto"/>
                          </w:rPr>
                          <w:fldChar w:fldCharType="end"/>
                        </w:r>
                      </w:p>
                    </w:txbxContent>
                  </v:textbox>
                </v:shape>
                <w10:wrap type="topAndBottom"/>
              </v:group>
            </w:pict>
          </mc:Fallback>
        </mc:AlternateContent>
      </w:r>
      <w:r w:rsidRPr="004906FE">
        <w:t xml:space="preserve">information needs. </w:t>
      </w:r>
      <w:r w:rsidR="006A0C1B">
        <w:fldChar w:fldCharType="begin" w:fldLock="1"/>
      </w:r>
      <w:r w:rsidR="003F4C1D">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[9]","plainTextFormattedCitation":"[9]","previouslyFormattedCitation":"[9]"},"properties":{"noteIndex":0},"schema":"https://github.com/citation-style-language/schema/raw/master/csl-citation.json"}</w:instrText>
      </w:r>
      <w:r w:rsidR="006A0C1B">
        <w:fldChar w:fldCharType="separate"/>
      </w:r>
      <w:r w:rsidR="003D24B2" w:rsidRPr="003D24B2">
        <w:rPr>
          <w:noProof/>
        </w:rPr>
        <w:t>[9]</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7E48A526" w:rsidR="00A467AF" w:rsidRDefault="00341727" w:rsidP="00D04BCA">
      <w:pPr>
        <w:jc w:val="both"/>
      </w:pPr>
      <w:r>
        <w:rPr>
          <w:rFonts w:cstheme="minorBidi"/>
          <w:szCs w:val="25"/>
          <w:lang w:bidi="th-TH"/>
        </w:rPr>
        <w:t xml:space="preserve">      </w:t>
      </w:r>
      <w:r w:rsidR="005D329C">
        <w:rPr>
          <w:rFonts w:cstheme="minorBidi"/>
          <w:szCs w:val="25"/>
          <w:lang w:bidi="th-TH"/>
        </w:rPr>
        <w:t>Amongst many profiles created by IHE, there is one major profile that serve to improve efficiency of health information sharing between different enterprise</w:t>
      </w:r>
      <w:r>
        <w:rPr>
          <w:rFonts w:cstheme="minorBidi"/>
          <w:szCs w:val="25"/>
          <w:lang w:bidi="th-TH"/>
        </w:rPr>
        <w:t>s</w:t>
      </w:r>
      <w:r w:rsidR="005D329C">
        <w:rPr>
          <w:rFonts w:cstheme="minorBidi"/>
          <w:szCs w:val="25"/>
          <w:lang w:bidi="th-TH"/>
        </w:rPr>
        <w:t xml:space="preserve"> called “Cross-Enterprise Document Sharing Profile (</w:t>
      </w:r>
      <w:proofErr w:type="spellStart"/>
      <w:r w:rsidR="005D329C">
        <w:rPr>
          <w:rFonts w:cstheme="minorBidi"/>
          <w:szCs w:val="25"/>
          <w:lang w:bidi="th-TH"/>
        </w:rPr>
        <w:t>XDS.b</w:t>
      </w:r>
      <w:proofErr w:type="spellEnd"/>
      <w:r w:rsidR="005D329C">
        <w:rPr>
          <w:rFonts w:cstheme="minorBidi"/>
          <w:szCs w:val="25"/>
          <w:lang w:bidi="th-TH"/>
        </w:rPr>
        <w:t>)”</w:t>
      </w:r>
      <w:r w:rsidR="00B824D2">
        <w:rPr>
          <w:rFonts w:cstheme="minorBidi"/>
          <w:szCs w:val="25"/>
          <w:lang w:bidi="th-TH"/>
        </w:rPr>
        <w:t xml:space="preserve"> </w:t>
      </w:r>
      <w:r w:rsidR="00B824D2">
        <w:rPr>
          <w:rFonts w:cstheme="minorBidi"/>
          <w:szCs w:val="25"/>
          <w:lang w:bidi="th-TH"/>
        </w:rPr>
        <w:fldChar w:fldCharType="begin" w:fldLock="1"/>
      </w:r>
      <w:r w:rsidR="00026536">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[30]","plainTextFormattedCitation":"[30]","previouslyFormattedCitation":"[30]"},"properties":{"noteIndex":0},"schema":"https://github.com/citation-style-language/schema/raw/master/csl-citation.json"}</w:instrText>
      </w:r>
      <w:r w:rsidR="00B824D2">
        <w:rPr>
          <w:rFonts w:cstheme="minorBidi"/>
          <w:szCs w:val="25"/>
          <w:lang w:bidi="th-TH"/>
        </w:rPr>
        <w:fldChar w:fldCharType="separate"/>
      </w:r>
      <w:r w:rsidR="003F4C1D" w:rsidRPr="003F4C1D">
        <w:rPr>
          <w:rFonts w:cstheme="minorBidi"/>
          <w:noProof/>
          <w:szCs w:val="25"/>
          <w:lang w:bidi="th-TH"/>
        </w:rPr>
        <w:t>[30]</w:t>
      </w:r>
      <w:r w:rsidR="00B824D2">
        <w:rPr>
          <w:rFonts w:cstheme="minorBidi"/>
          <w:szCs w:val="25"/>
          <w:lang w:bidi="th-TH"/>
        </w:rPr>
        <w:fldChar w:fldCharType="end"/>
      </w:r>
      <w:ins w:id="238" w:author="Pat Mongkolwat" w:date="2020-11-15T14:17:00Z">
        <w:r w:rsidR="00275B51">
          <w:rPr>
            <w:rFonts w:cstheme="minorBidi"/>
            <w:szCs w:val="25"/>
            <w:lang w:bidi="th-TH"/>
          </w:rPr>
          <w:t xml:space="preserve"> (Figure 1. Not should if you need to show this?)</w:t>
        </w:r>
      </w:ins>
      <w:r>
        <w:rPr>
          <w:rFonts w:cstheme="minorBidi"/>
          <w:szCs w:val="25"/>
          <w:lang w:bidi="th-TH"/>
        </w:rPr>
        <w:t xml:space="preserve">. </w:t>
      </w:r>
      <w:r w:rsidR="00160F61" w:rsidRPr="00BA4BDE">
        <w:t xml:space="preserve">The main goal of </w:t>
      </w:r>
      <w:proofErr w:type="spellStart"/>
      <w:r w:rsidR="00160F61" w:rsidRPr="00BA4BDE">
        <w:t>XDS.b</w:t>
      </w:r>
      <w:proofErr w:type="spellEnd"/>
      <w:r w:rsidR="00160F61" w:rsidRPr="00BA4BDE">
        <w:t xml:space="preserve">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shared health document</w:t>
      </w:r>
      <w:ins w:id="239" w:author="Pat Mongkolwat" w:date="2020-11-15T14:17:00Z">
        <w:r w:rsidR="0042523C">
          <w:t>s</w:t>
        </w:r>
      </w:ins>
      <w:r w:rsidR="00160F61" w:rsidRPr="00BA4BDE">
        <w:t xml:space="preserve"> stored in the system of other </w:t>
      </w:r>
      <w:del w:id="240" w:author="Pat Mongkolwat" w:date="2020-11-15T14:18:00Z">
        <w:r w:rsidR="00160F61" w:rsidRPr="00BA4BDE" w:rsidDel="0042523C">
          <w:delText xml:space="preserve">enterprise </w:delText>
        </w:r>
      </w:del>
      <w:ins w:id="241" w:author="Pat Mongkolwat" w:date="2020-11-15T14:18:00Z">
        <w:r w:rsidR="0042523C">
          <w:t>institutions</w:t>
        </w:r>
        <w:r w:rsidR="0042523C" w:rsidRPr="00BA4BDE">
          <w:t xml:space="preserve"> </w:t>
        </w:r>
      </w:ins>
      <w:r w:rsidR="00160F61" w:rsidRPr="00BA4BDE">
        <w:t>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w:t>
      </w:r>
      <w:ins w:id="242" w:author="Pat Mongkolwat" w:date="2020-11-15T14:18:00Z">
        <w:r w:rsidR="00463E07">
          <w:t>s</w:t>
        </w:r>
      </w:ins>
      <w:r w:rsidR="00160F61" w:rsidRPr="00BA4BDE">
        <w:t xml:space="preserve">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xml:space="preserve">. By specified format of transactions and method for each system to communicate with each other, </w:t>
      </w:r>
      <w:proofErr w:type="spellStart"/>
      <w:r w:rsidR="00160F61" w:rsidRPr="00BA4BDE">
        <w:t>XDS.b</w:t>
      </w:r>
      <w:proofErr w:type="spellEnd"/>
      <w:r w:rsidR="00160F61" w:rsidRPr="00BA4BDE">
        <w:t xml:space="preserve"> make</w:t>
      </w:r>
      <w:ins w:id="243" w:author="Pat Mongkolwat" w:date="2020-11-15T14:18:00Z">
        <w:r w:rsidR="00463E07">
          <w:t>s</w:t>
        </w:r>
      </w:ins>
      <w:r w:rsidR="00160F61" w:rsidRPr="00BA4BDE">
        <w:t xml:space="preserve"> sure that all the systems within the network can communicate with each other in the same way. This allow</w:t>
      </w:r>
      <w:ins w:id="244" w:author="Pat Mongkolwat" w:date="2020-11-15T14:18:00Z">
        <w:r w:rsidR="005C0F45">
          <w:t>s</w:t>
        </w:r>
      </w:ins>
      <w:r w:rsidR="00160F61" w:rsidRPr="00BA4BDE">
        <w:t xml:space="preserve"> document consumer and user in the network to share health document</w:t>
      </w:r>
      <w:ins w:id="245" w:author="Pat Mongkolwat" w:date="2020-11-15T14:18:00Z">
        <w:r w:rsidR="005C0F45">
          <w:t>s</w:t>
        </w:r>
      </w:ins>
      <w:r w:rsidR="00160F61" w:rsidRPr="00BA4BDE">
        <w:t xml:space="preserve"> with each other and put it to use as needed efficiently.</w:t>
      </w:r>
      <w:r w:rsidR="0076086D">
        <w:t xml:space="preserve"> </w:t>
      </w:r>
    </w:p>
    <w:p w14:paraId="037C1873" w14:textId="601D3F89" w:rsidR="00E238BB" w:rsidRDefault="00595DD8" w:rsidP="00C618CB">
      <w:pPr>
        <w:ind w:firstLine="284"/>
        <w:jc w:val="both"/>
      </w:pPr>
      <w:r>
        <w:rPr>
          <w:rFonts w:cstheme="minorBidi"/>
          <w:szCs w:val="25"/>
          <w:lang w:bidi="th-TH"/>
        </w:rPr>
        <w:t>In</w:t>
      </w:r>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r w:rsidR="0094388C">
        <w:rPr>
          <w:rFonts w:cstheme="minorBidi"/>
          <w:szCs w:val="25"/>
          <w:lang w:bidi="th-TH"/>
        </w:rPr>
      </w:r>
      <w:r w:rsidR="0094388C">
        <w:rPr>
          <w:rFonts w:cstheme="minorBidi"/>
          <w:szCs w:val="25"/>
          <w:lang w:bidi="th-TH"/>
        </w:rPr>
        <w:fldChar w:fldCharType="separate"/>
      </w:r>
      <w:r w:rsidR="0094388C" w:rsidRPr="00D04BCA">
        <w:t xml:space="preserve">Figure </w:t>
      </w:r>
      <w:r w:rsidR="0094388C" w:rsidRPr="00D04BCA">
        <w:rPr>
          <w:noProof/>
        </w:rPr>
        <w:t>1</w:t>
      </w:r>
      <w:r w:rsidR="0094388C">
        <w:rPr>
          <w:rFonts w:cstheme="minorBidi"/>
          <w:szCs w:val="25"/>
          <w:lang w:bidi="th-TH"/>
        </w:rPr>
        <w:fldChar w:fldCharType="end"/>
      </w:r>
      <w:r>
        <w:rPr>
          <w:rFonts w:cstheme="minorBidi"/>
          <w:szCs w:val="25"/>
          <w:lang w:bidi="th-TH"/>
        </w:rPr>
        <w:t>, each XDS “Actor” represent</w:t>
      </w:r>
      <w:ins w:id="246" w:author="Pat Mongkolwat" w:date="2020-11-15T14:19:00Z">
        <w:r w:rsidR="005C0F45">
          <w:rPr>
            <w:rFonts w:cstheme="minorBidi"/>
            <w:szCs w:val="25"/>
            <w:lang w:bidi="th-TH"/>
          </w:rPr>
          <w:t>s</w:t>
        </w:r>
      </w:ins>
      <w:r>
        <w:rPr>
          <w:rFonts w:cstheme="minorBidi"/>
          <w:szCs w:val="25"/>
          <w:lang w:bidi="th-TH"/>
        </w:rPr>
        <w:t xml:space="preserve"> machine or software which take</w:t>
      </w:r>
      <w:ins w:id="247" w:author="Pat Mongkolwat" w:date="2020-11-15T14:19:00Z">
        <w:r w:rsidR="0013079C">
          <w:rPr>
            <w:rFonts w:cstheme="minorBidi"/>
            <w:szCs w:val="25"/>
            <w:lang w:bidi="th-TH"/>
          </w:rPr>
          <w:t>s</w:t>
        </w:r>
      </w:ins>
      <w:r>
        <w:rPr>
          <w:rFonts w:cstheme="minorBidi"/>
          <w:szCs w:val="25"/>
          <w:lang w:bidi="th-TH"/>
        </w:rPr>
        <w:t xml:space="preserve"> the role in </w:t>
      </w:r>
      <w:proofErr w:type="spellStart"/>
      <w:r>
        <w:rPr>
          <w:rFonts w:cstheme="minorBidi"/>
          <w:szCs w:val="25"/>
          <w:lang w:bidi="th-TH"/>
        </w:rPr>
        <w:t>XDS.b</w:t>
      </w:r>
      <w:proofErr w:type="spellEnd"/>
      <w:r>
        <w:rPr>
          <w:rFonts w:cstheme="minorBidi"/>
          <w:szCs w:val="25"/>
          <w:lang w:bidi="th-TH"/>
        </w:rPr>
        <w:t xml:space="preserve"> Profile. Health document and its META-data attributes initially generated from Document Source Actor such as X-ray machine, physician</w:t>
      </w:r>
      <w:ins w:id="248" w:author="Pat Mongkolwat" w:date="2020-11-15T14:20:00Z">
        <w:r w:rsidR="00EA0623">
          <w:rPr>
            <w:rFonts w:cstheme="minorBidi"/>
            <w:szCs w:val="25"/>
            <w:lang w:bidi="th-TH"/>
          </w:rPr>
          <w:t>s’ EMR</w:t>
        </w:r>
      </w:ins>
      <w:r>
        <w:rPr>
          <w:rFonts w:cstheme="minorBidi"/>
          <w:szCs w:val="25"/>
          <w:lang w:bidi="th-TH"/>
        </w:rPr>
        <w:t xml:space="preserve"> terminal, </w:t>
      </w:r>
      <w:r w:rsidR="00000576">
        <w:rPr>
          <w:rFonts w:cstheme="minorBidi"/>
          <w:szCs w:val="25"/>
          <w:lang w:bidi="th-TH"/>
        </w:rPr>
        <w:t>etc.</w:t>
      </w:r>
      <w:r>
        <w:rPr>
          <w:rFonts w:cstheme="minorBidi"/>
          <w:szCs w:val="25"/>
          <w:lang w:bidi="th-TH"/>
        </w:rPr>
        <w:t xml:space="preserve"> The generated document</w:t>
      </w:r>
      <w:ins w:id="249" w:author="Pat Mongkolwat" w:date="2020-11-15T14:20:00Z">
        <w:r w:rsidR="00B953E9">
          <w:rPr>
            <w:rFonts w:cstheme="minorBidi"/>
            <w:szCs w:val="25"/>
            <w:lang w:bidi="th-TH"/>
          </w:rPr>
          <w:t>s</w:t>
        </w:r>
      </w:ins>
      <w:r>
        <w:rPr>
          <w:rFonts w:cstheme="minorBidi"/>
          <w:szCs w:val="25"/>
          <w:lang w:bidi="th-TH"/>
        </w:rPr>
        <w:t xml:space="preserve"> and </w:t>
      </w:r>
      <w:del w:id="250" w:author="Pat Mongkolwat" w:date="2020-11-15T14:20:00Z">
        <w:r w:rsidDel="00B953E9">
          <w:rPr>
            <w:rFonts w:cstheme="minorBidi"/>
            <w:szCs w:val="25"/>
            <w:lang w:bidi="th-TH"/>
          </w:rPr>
          <w:delText xml:space="preserve">its </w:delText>
        </w:r>
      </w:del>
      <w:ins w:id="251" w:author="Pat Mongkolwat" w:date="2020-11-15T14:20:00Z">
        <w:r w:rsidR="00B953E9">
          <w:rPr>
            <w:rFonts w:cstheme="minorBidi"/>
            <w:szCs w:val="25"/>
            <w:lang w:bidi="th-TH"/>
          </w:rPr>
          <w:t xml:space="preserve">their </w:t>
        </w:r>
      </w:ins>
      <w:r>
        <w:rPr>
          <w:rFonts w:cstheme="minorBidi"/>
          <w:szCs w:val="25"/>
          <w:lang w:bidi="th-TH"/>
        </w:rPr>
        <w:t>META then store in Document Repository Actor via Provide &amp; Register Document Set-b [ITI-41] transaction</w:t>
      </w:r>
      <w:r w:rsidR="00000576">
        <w:rPr>
          <w:rFonts w:cstheme="minorBidi"/>
          <w:szCs w:val="25"/>
          <w:lang w:bidi="th-TH"/>
        </w:rPr>
        <w:t>. The actor mostly referred to database or server which keep health document</w:t>
      </w:r>
      <w:ins w:id="252" w:author="Pat Mongkolwat" w:date="2020-11-15T14:21:00Z">
        <w:r w:rsidR="00B953E9">
          <w:rPr>
            <w:rFonts w:cstheme="minorBidi"/>
            <w:szCs w:val="25"/>
            <w:lang w:bidi="th-TH"/>
          </w:rPr>
          <w:t>s</w:t>
        </w:r>
      </w:ins>
      <w:r w:rsidR="00000576">
        <w:rPr>
          <w:rFonts w:cstheme="minorBidi"/>
          <w:szCs w:val="25"/>
          <w:lang w:bidi="th-TH"/>
        </w:rPr>
        <w:t xml:space="preserve"> available and ready for usage in healthcare operation. After that, Document Repository Actor register META-data attributes of stored document to Document Registry Actor via Register Document Set-b [ITI-4</w:t>
      </w:r>
      <w:r w:rsidR="002C0AAF">
        <w:rPr>
          <w:rFonts w:cstheme="minorBidi"/>
          <w:szCs w:val="25"/>
          <w:lang w:bidi="th-TH"/>
        </w:rPr>
        <w:t>2</w:t>
      </w:r>
      <w:r w:rsidR="00000576">
        <w:rPr>
          <w:rFonts w:cstheme="minorBidi"/>
          <w:szCs w:val="25"/>
          <w:lang w:bidi="th-TH"/>
        </w:rPr>
        <w:t xml:space="preserve">] transaction. The META-data attributes will contain information essential for Document Consumer Actor to discover health document available within XDS Affinity Domain and enable interoperability between corresponding software. </w:t>
      </w:r>
      <w:r w:rsidR="00223ECB">
        <w:rPr>
          <w:rFonts w:cstheme="minorBidi"/>
          <w:szCs w:val="25"/>
          <w:lang w:bidi="th-TH"/>
        </w:rPr>
        <w:t xml:space="preserve">Document Consumer Actor </w:t>
      </w:r>
      <w:del w:id="253" w:author="Pat Mongkolwat" w:date="2020-11-15T14:21:00Z">
        <w:r w:rsidR="00223ECB" w:rsidDel="00331755">
          <w:rPr>
            <w:rFonts w:cstheme="minorBidi"/>
            <w:szCs w:val="25"/>
            <w:lang w:bidi="th-TH"/>
          </w:rPr>
          <w:delText xml:space="preserve">will </w:delText>
        </w:r>
      </w:del>
      <w:r w:rsidR="00223ECB">
        <w:rPr>
          <w:rFonts w:cstheme="minorBidi"/>
          <w:szCs w:val="25"/>
          <w:lang w:bidi="th-TH"/>
        </w:rPr>
        <w:t>quer</w:t>
      </w:r>
      <w:ins w:id="254" w:author="Pat Mongkolwat" w:date="2020-11-15T14:21:00Z">
        <w:r w:rsidR="00331755">
          <w:rPr>
            <w:rFonts w:cstheme="minorBidi"/>
            <w:szCs w:val="25"/>
            <w:lang w:bidi="th-TH"/>
          </w:rPr>
          <w:t>i</w:t>
        </w:r>
      </w:ins>
      <w:ins w:id="255" w:author="Pat Mongkolwat" w:date="2020-11-15T14:22:00Z">
        <w:r w:rsidR="00331755">
          <w:rPr>
            <w:rFonts w:cstheme="minorBidi"/>
            <w:szCs w:val="25"/>
            <w:lang w:bidi="th-TH"/>
          </w:rPr>
          <w:t>es</w:t>
        </w:r>
      </w:ins>
      <w:del w:id="256" w:author="Pat Mongkolwat" w:date="2020-11-15T14:21:00Z">
        <w:r w:rsidR="00223ECB" w:rsidDel="00331755">
          <w:rPr>
            <w:rFonts w:cstheme="minorBidi"/>
            <w:szCs w:val="25"/>
            <w:lang w:bidi="th-TH"/>
          </w:rPr>
          <w:delText>y</w:delText>
        </w:r>
      </w:del>
      <w:r w:rsidR="00223ECB">
        <w:rPr>
          <w:rFonts w:cstheme="minorBidi"/>
          <w:szCs w:val="25"/>
          <w:lang w:bidi="th-TH"/>
        </w:rPr>
        <w:t xml:space="preserve"> for information of registered document in Document Registry Actor via Registry Stored Query [ITI-18] transaction.</w:t>
      </w:r>
      <w:r w:rsidR="0057136C">
        <w:rPr>
          <w:rFonts w:cstheme="minorBidi"/>
          <w:szCs w:val="25"/>
          <w:lang w:bidi="th-TH"/>
        </w:rPr>
        <w:t xml:space="preserve"> Document Registry then return</w:t>
      </w:r>
      <w:ins w:id="257" w:author="Pat Mongkolwat" w:date="2020-11-15T14:21:00Z">
        <w:r w:rsidR="003801B3">
          <w:rPr>
            <w:rFonts w:cstheme="minorBidi"/>
            <w:szCs w:val="25"/>
            <w:lang w:bidi="th-TH"/>
          </w:rPr>
          <w:t>s</w:t>
        </w:r>
      </w:ins>
      <w:r w:rsidR="0057136C">
        <w:rPr>
          <w:rFonts w:cstheme="minorBidi"/>
          <w:szCs w:val="25"/>
          <w:lang w:bidi="th-TH"/>
        </w:rPr>
        <w:t xml:space="preserve"> query result to Document Consumer Actor via transaction following ITI-18 format.</w:t>
      </w:r>
      <w:r w:rsidR="002C0AAF">
        <w:rPr>
          <w:rFonts w:cstheme="minorBidi"/>
          <w:szCs w:val="25"/>
          <w:lang w:bidi="th-TH"/>
        </w:rPr>
        <w:t xml:space="preserve"> Eventually, Document Consumer Actor use information provided by query result to retrieve the document from its repository using Retrieve Document Set [ITI-43]</w:t>
      </w:r>
      <w:r w:rsidR="00B220A8">
        <w:rPr>
          <w:rFonts w:cstheme="minorBidi"/>
          <w:szCs w:val="25"/>
          <w:lang w:bidi="th-TH"/>
        </w:rPr>
        <w:t xml:space="preserve"> transaction. It is expected that Document Repository Actor response</w:t>
      </w:r>
      <w:r w:rsidR="00360548">
        <w:rPr>
          <w:rFonts w:cstheme="minorBidi"/>
          <w:szCs w:val="25"/>
          <w:lang w:bidi="th-TH"/>
        </w:rPr>
        <w:t xml:space="preserve"> to the request</w:t>
      </w:r>
      <w:r w:rsidR="00B220A8">
        <w:rPr>
          <w:rFonts w:cstheme="minorBidi"/>
          <w:szCs w:val="25"/>
          <w:lang w:bidi="th-TH"/>
        </w:rPr>
        <w:t xml:space="preserve"> by sending copy of the document back to </w:t>
      </w:r>
      <w:r w:rsidR="00695A3B">
        <w:rPr>
          <w:rFonts w:cstheme="minorBidi"/>
          <w:szCs w:val="25"/>
          <w:lang w:bidi="th-TH"/>
        </w:rPr>
        <w:t>the</w:t>
      </w:r>
      <w:r w:rsidR="00B220A8">
        <w:rPr>
          <w:rFonts w:cstheme="minorBidi"/>
          <w:szCs w:val="25"/>
          <w:lang w:bidi="th-TH"/>
        </w:rPr>
        <w:t xml:space="preserve"> Document Consumer Actor.</w:t>
      </w:r>
      <w:r w:rsidR="00D04BCA">
        <w:rPr>
          <w:rFonts w:cstheme="minorBidi"/>
          <w:szCs w:val="25"/>
          <w:lang w:bidi="th-TH"/>
        </w:rPr>
        <w:t xml:space="preserve"> For On-Demand Document Source, it is equivalent to Document Repository Actor as both are where Document Consumer retrieve those documents they seek. The only</w:t>
      </w:r>
      <w:r w:rsidR="00223ECB">
        <w:rPr>
          <w:rFonts w:cstheme="minorBidi"/>
          <w:szCs w:val="25"/>
          <w:lang w:bidi="th-TH"/>
        </w:rPr>
        <w:t xml:space="preserve"> </w:t>
      </w:r>
      <w:r w:rsidR="00D04BCA">
        <w:rPr>
          <w:rFonts w:cstheme="minorBidi"/>
          <w:szCs w:val="25"/>
          <w:lang w:bidi="th-TH"/>
        </w:rPr>
        <w:t>different is that On-Demand Document Source</w:t>
      </w:r>
      <w:r w:rsidR="00294530">
        <w:rPr>
          <w:rFonts w:cstheme="minorBidi"/>
          <w:szCs w:val="25"/>
          <w:lang w:bidi="th-TH"/>
        </w:rPr>
        <w:t xml:space="preserve"> act</w:t>
      </w:r>
      <w:ins w:id="258" w:author="Pat Mongkolwat" w:date="2020-11-15T14:23:00Z">
        <w:r w:rsidR="00C348D1">
          <w:rPr>
            <w:rFonts w:cstheme="minorBidi"/>
            <w:szCs w:val="25"/>
            <w:lang w:bidi="th-TH"/>
          </w:rPr>
          <w:t>s</w:t>
        </w:r>
      </w:ins>
      <w:r w:rsidR="00294530">
        <w:rPr>
          <w:rFonts w:cstheme="minorBidi"/>
          <w:szCs w:val="25"/>
          <w:lang w:bidi="th-TH"/>
        </w:rPr>
        <w:t xml:space="preserve"> as repository which will immediately generate </w:t>
      </w:r>
      <w:ins w:id="259" w:author="Pat Mongkolwat" w:date="2020-11-15T14:23:00Z">
        <w:r w:rsidR="00C348D1">
          <w:rPr>
            <w:rFonts w:cstheme="minorBidi"/>
            <w:szCs w:val="25"/>
            <w:lang w:bidi="th-TH"/>
          </w:rPr>
          <w:t xml:space="preserve">a </w:t>
        </w:r>
      </w:ins>
      <w:r w:rsidR="00294530">
        <w:rPr>
          <w:rFonts w:cstheme="minorBidi"/>
          <w:szCs w:val="25"/>
          <w:lang w:bidi="th-TH"/>
        </w:rPr>
        <w:t>health document at the time of request as the document only represent</w:t>
      </w:r>
      <w:ins w:id="260" w:author="Pat Mongkolwat" w:date="2020-11-15T14:23:00Z">
        <w:r w:rsidR="000A5743">
          <w:rPr>
            <w:rFonts w:cstheme="minorBidi"/>
            <w:szCs w:val="25"/>
            <w:lang w:bidi="th-TH"/>
          </w:rPr>
          <w:t>s</w:t>
        </w:r>
      </w:ins>
      <w:r w:rsidR="00294530">
        <w:rPr>
          <w:rFonts w:cstheme="minorBidi"/>
          <w:szCs w:val="25"/>
          <w:lang w:bidi="th-TH"/>
        </w:rPr>
        <w:t xml:space="preserve"> its subject at the time</w:t>
      </w:r>
      <w:r w:rsidR="008F1A27">
        <w:rPr>
          <w:rFonts w:cstheme="minorBidi"/>
          <w:szCs w:val="25"/>
          <w:lang w:bidi="th-TH"/>
        </w:rPr>
        <w:t>,</w:t>
      </w:r>
      <w:r w:rsidR="006C001D">
        <w:rPr>
          <w:rFonts w:cstheme="minorBidi"/>
          <w:szCs w:val="25"/>
          <w:lang w:bidi="th-TH"/>
        </w:rPr>
        <w:t xml:space="preserve"> while document stored within Document Repository represent</w:t>
      </w:r>
      <w:ins w:id="261" w:author="Pat Mongkolwat" w:date="2020-11-15T14:23:00Z">
        <w:r w:rsidR="000A5743">
          <w:rPr>
            <w:rFonts w:cstheme="minorBidi"/>
            <w:szCs w:val="25"/>
            <w:lang w:bidi="th-TH"/>
          </w:rPr>
          <w:t>s</w:t>
        </w:r>
      </w:ins>
      <w:r w:rsidR="006C001D">
        <w:rPr>
          <w:rFonts w:cstheme="minorBidi"/>
          <w:szCs w:val="25"/>
          <w:lang w:bidi="th-TH"/>
        </w:rPr>
        <w:t xml:space="preserve"> event in health operation that already ended</w:t>
      </w:r>
      <w:r w:rsidR="00294530">
        <w:rPr>
          <w:rFonts w:cstheme="minorBidi"/>
          <w:szCs w:val="25"/>
          <w:lang w:bidi="th-TH"/>
        </w:rPr>
        <w:t>.</w:t>
      </w:r>
      <w:r w:rsidR="00D11B6E">
        <w:rPr>
          <w:rFonts w:cstheme="minorBidi"/>
          <w:szCs w:val="25"/>
          <w:lang w:bidi="th-TH"/>
        </w:rPr>
        <w:t xml:space="preserve"> For Patient Identity Source Actor, the actor acts as assistant for XDS Affinity Domain to identify identity of the same patient</w:t>
      </w:r>
      <w:r w:rsidR="001878BC">
        <w:rPr>
          <w:rFonts w:cstheme="minorBidi"/>
          <w:szCs w:val="25"/>
          <w:lang w:bidi="th-TH"/>
        </w:rPr>
        <w:t xml:space="preserve"> within the domain whose</w:t>
      </w:r>
      <w:r w:rsidR="00D11B6E">
        <w:rPr>
          <w:rFonts w:cstheme="minorBidi"/>
          <w:szCs w:val="25"/>
          <w:lang w:bidi="th-TH"/>
        </w:rPr>
        <w:t xml:space="preserve"> can be represent differently in each enterprise.</w:t>
      </w:r>
      <w:r w:rsidR="002E7F0D">
        <w:rPr>
          <w:rFonts w:cstheme="minorBidi"/>
          <w:szCs w:val="25"/>
          <w:lang w:bidi="th-TH"/>
        </w:rPr>
        <w:t xml:space="preserve"> This actor may not be necessary if XDS Affinity Domain already have policy or agreement which regulate</w:t>
      </w:r>
      <w:ins w:id="262" w:author="Pat Mongkolwat" w:date="2020-11-15T14:24:00Z">
        <w:r w:rsidR="00256F77">
          <w:rPr>
            <w:rFonts w:cstheme="minorBidi"/>
            <w:szCs w:val="25"/>
            <w:lang w:bidi="th-TH"/>
          </w:rPr>
          <w:t>s</w:t>
        </w:r>
      </w:ins>
      <w:r w:rsidR="002E7F0D">
        <w:rPr>
          <w:rFonts w:cstheme="minorBidi"/>
          <w:szCs w:val="25"/>
          <w:lang w:bidi="th-TH"/>
        </w:rPr>
        <w:t xml:space="preserve"> </w:t>
      </w:r>
      <w:del w:id="263" w:author="Pat Mongkolwat" w:date="2020-11-15T14:24:00Z">
        <w:r w:rsidR="002E7F0D" w:rsidDel="00256F77">
          <w:rPr>
            <w:rFonts w:cstheme="minorBidi"/>
            <w:szCs w:val="25"/>
            <w:lang w:bidi="th-TH"/>
          </w:rPr>
          <w:delText xml:space="preserve">that </w:delText>
        </w:r>
      </w:del>
      <w:r w:rsidR="002E7F0D">
        <w:rPr>
          <w:rFonts w:cstheme="minorBidi"/>
          <w:szCs w:val="25"/>
          <w:lang w:bidi="th-TH"/>
        </w:rPr>
        <w:t>all enterprise</w:t>
      </w:r>
      <w:ins w:id="264" w:author="Pat Mongkolwat" w:date="2020-11-15T14:25:00Z">
        <w:r w:rsidR="00526E35">
          <w:rPr>
            <w:rFonts w:cstheme="minorBidi"/>
            <w:szCs w:val="25"/>
            <w:lang w:bidi="th-TH"/>
          </w:rPr>
          <w:t>s</w:t>
        </w:r>
      </w:ins>
      <w:r w:rsidR="002E7F0D">
        <w:rPr>
          <w:rFonts w:cstheme="minorBidi"/>
          <w:szCs w:val="25"/>
          <w:lang w:bidi="th-TH"/>
        </w:rPr>
        <w:t xml:space="preserve"> in the domain must use the same </w:t>
      </w:r>
      <w:r w:rsidR="002E7F0D">
        <w:rPr>
          <w:rFonts w:cstheme="minorBidi"/>
          <w:szCs w:val="25"/>
          <w:lang w:bidi="th-TH"/>
        </w:rPr>
        <w:lastRenderedPageBreak/>
        <w:t>identification to identify the same patient.</w:t>
      </w:r>
      <w:r w:rsidR="00292F74">
        <w:rPr>
          <w:rFonts w:cstheme="minorBidi"/>
          <w:szCs w:val="25"/>
          <w:lang w:bidi="th-TH"/>
        </w:rPr>
        <w:t xml:space="preserve"> With these XDS Actor and transaction deployed, it ensures that all enterprise within XDS Affinity Domain can achieve</w:t>
      </w:r>
      <w:ins w:id="265" w:author="Pat Mongkolwat" w:date="2020-11-15T14:26:00Z">
        <w:r w:rsidR="003E065B">
          <w:rPr>
            <w:rFonts w:cstheme="minorBidi"/>
            <w:szCs w:val="25"/>
            <w:lang w:bidi="th-TH"/>
          </w:rPr>
          <w:t xml:space="preserve"> and share</w:t>
        </w:r>
      </w:ins>
      <w:r w:rsidR="00292F74">
        <w:rPr>
          <w:rFonts w:cstheme="minorBidi"/>
          <w:szCs w:val="25"/>
          <w:lang w:bidi="th-TH"/>
        </w:rPr>
        <w:t xml:space="preserve"> health document</w:t>
      </w:r>
      <w:ins w:id="266" w:author="Pat Mongkolwat" w:date="2020-11-15T14:25:00Z">
        <w:r w:rsidR="003E065B">
          <w:rPr>
            <w:rFonts w:cstheme="minorBidi"/>
            <w:szCs w:val="25"/>
            <w:lang w:bidi="th-TH"/>
          </w:rPr>
          <w:t>s</w:t>
        </w:r>
      </w:ins>
      <w:r w:rsidR="00292F74">
        <w:rPr>
          <w:rFonts w:cstheme="minorBidi"/>
          <w:szCs w:val="25"/>
          <w:lang w:bidi="th-TH"/>
        </w:rPr>
        <w:t xml:space="preserve"> </w:t>
      </w:r>
      <w:del w:id="267" w:author="Pat Mongkolwat" w:date="2020-11-15T14:26:00Z">
        <w:r w:rsidR="00292F74" w:rsidDel="003E065B">
          <w:rPr>
            <w:rFonts w:cstheme="minorBidi"/>
            <w:szCs w:val="25"/>
            <w:lang w:bidi="th-TH"/>
          </w:rPr>
          <w:delText xml:space="preserve">sharing </w:delText>
        </w:r>
      </w:del>
      <w:r w:rsidR="00292F74">
        <w:rPr>
          <w:rFonts w:cstheme="minorBidi"/>
          <w:szCs w:val="25"/>
          <w:lang w:bidi="th-TH"/>
        </w:rPr>
        <w:t>with each other.</w:t>
      </w:r>
    </w:p>
    <w:p w14:paraId="7CFB451E" w14:textId="3915A6F2" w:rsidR="00C54F4D" w:rsidRPr="005B520E" w:rsidRDefault="00C54F4D" w:rsidP="00C54F4D">
      <w:pPr>
        <w:pStyle w:val="Heading2"/>
        <w:jc w:val="both"/>
      </w:pPr>
      <w:r>
        <w:t>Blockchain Technology</w:t>
      </w:r>
    </w:p>
    <w:p w14:paraId="33DA0020" w14:textId="588B99AC" w:rsidR="00521BC4" w:rsidRDefault="00706B5F" w:rsidP="00794C01">
      <w:pPr>
        <w:pStyle w:val="BodyText"/>
        <w:rPr>
          <w:rFonts w:cstheme="minorBidi"/>
          <w:szCs w:val="25"/>
          <w:lang w:val="en-US" w:bidi="th-TH"/>
        </w:rPr>
      </w:pPr>
      <w:r w:rsidRPr="008C6257">
        <w:rPr>
          <w:rFonts w:cstheme="minorBidi"/>
          <w:szCs w:val="25"/>
          <w:lang w:val="en-US" w:bidi="th-TH"/>
        </w:rPr>
        <w:t>Blockchain technology</w:t>
      </w:r>
      <w:r>
        <w:rPr>
          <w:rFonts w:cstheme="minorBidi"/>
          <w:szCs w:val="25"/>
          <w:lang w:val="en-US" w:bidi="th-TH"/>
        </w:rPr>
        <w:t xml:space="preserve"> is a method that applied </w:t>
      </w:r>
      <w:ins w:id="268" w:author="Pat Mongkolwat" w:date="2020-11-15T14:27:00Z">
        <w:r w:rsidR="004C19C1" w:rsidRPr="004C19C1">
          <w:rPr>
            <w:rFonts w:cstheme="minorBidi"/>
            <w:szCs w:val="25"/>
            <w:lang w:val="en-US" w:bidi="th-TH"/>
          </w:rPr>
          <w:t>cryptographic techniques</w:t>
        </w:r>
        <w:r w:rsidR="004C19C1" w:rsidRPr="004C19C1" w:rsidDel="004C19C1">
          <w:rPr>
            <w:rFonts w:cstheme="minorBidi"/>
            <w:szCs w:val="25"/>
            <w:lang w:val="en-US" w:bidi="th-TH"/>
          </w:rPr>
          <w:t xml:space="preserve"> </w:t>
        </w:r>
      </w:ins>
      <w:del w:id="269" w:author="Pat Mongkolwat" w:date="2020-11-15T14:27:00Z">
        <w:r w:rsidDel="004C19C1">
          <w:rPr>
            <w:rFonts w:cstheme="minorBidi"/>
            <w:szCs w:val="25"/>
            <w:lang w:val="en-US" w:bidi="th-TH"/>
          </w:rPr>
          <w:delText xml:space="preserve">cryptographical technics </w:delText>
        </w:r>
      </w:del>
      <w:r>
        <w:rPr>
          <w:rFonts w:cstheme="minorBidi"/>
          <w:szCs w:val="25"/>
          <w:lang w:val="en-US" w:bidi="th-TH"/>
        </w:rPr>
        <w:t>to locally ensure integrity of data while rely on decentralization and consensus mechanism to ensure integrity and availability of all data existing in the network</w:t>
      </w:r>
      <w:r w:rsidR="008E160E">
        <w:rPr>
          <w:rFonts w:cstheme="minorBidi"/>
          <w:szCs w:val="25"/>
          <w:lang w:val="en-US" w:bidi="th-TH"/>
        </w:rPr>
        <w:t xml:space="preserve"> </w:t>
      </w:r>
      <w:r w:rsidR="008E160E">
        <w:rPr>
          <w:rFonts w:cstheme="minorBidi"/>
          <w:szCs w:val="25"/>
          <w:lang w:val="en-US" w:bidi="th-TH"/>
        </w:rPr>
        <w:fldChar w:fldCharType="begin" w:fldLock="1"/>
      </w:r>
      <w:r w:rsidR="00026536">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8E160E">
        <w:rPr>
          <w:rFonts w:cstheme="minorBidi"/>
          <w:szCs w:val="25"/>
          <w:lang w:val="en-US" w:bidi="th-TH"/>
        </w:rPr>
        <w:fldChar w:fldCharType="separate"/>
      </w:r>
      <w:r w:rsidR="003F4C1D" w:rsidRPr="003F4C1D">
        <w:rPr>
          <w:rFonts w:cstheme="minorBidi"/>
          <w:noProof/>
          <w:szCs w:val="25"/>
          <w:lang w:val="en-US" w:bidi="th-TH"/>
        </w:rPr>
        <w:t>[25]</w:t>
      </w:r>
      <w:r w:rsidR="008E160E">
        <w:rPr>
          <w:rFonts w:cstheme="minorBidi"/>
          <w:szCs w:val="25"/>
          <w:lang w:val="en-US" w:bidi="th-TH"/>
        </w:rPr>
        <w:fldChar w:fldCharType="end"/>
      </w:r>
      <w:r>
        <w:rPr>
          <w:rFonts w:cstheme="minorBidi"/>
          <w:szCs w:val="25"/>
          <w:lang w:val="en-US" w:bidi="th-TH"/>
        </w:rPr>
        <w:t>.</w:t>
      </w:r>
      <w:r>
        <w:rPr>
          <w:rFonts w:cstheme="minorBidi" w:hint="cs"/>
          <w:szCs w:val="25"/>
          <w:cs/>
          <w:lang w:val="en-US" w:bidi="th-TH"/>
        </w:rPr>
        <w:t xml:space="preserve"> </w:t>
      </w:r>
      <w:r>
        <w:rPr>
          <w:rFonts w:cstheme="minorBidi"/>
          <w:szCs w:val="25"/>
          <w:lang w:val="en-US" w:bidi="th-TH"/>
        </w:rPr>
        <w:t>These cryptographical techni</w:t>
      </w:r>
      <w:ins w:id="270" w:author="Pat Mongkolwat" w:date="2020-11-15T14:28:00Z">
        <w:r w:rsidR="001F1D32">
          <w:rPr>
            <w:rFonts w:cstheme="minorBidi"/>
            <w:szCs w:val="25"/>
            <w:lang w:val="en-US" w:bidi="th-TH"/>
          </w:rPr>
          <w:t>ques</w:t>
        </w:r>
      </w:ins>
      <w:del w:id="271" w:author="Pat Mongkolwat" w:date="2020-11-15T14:28:00Z">
        <w:r w:rsidDel="001F1D32">
          <w:rPr>
            <w:rFonts w:cstheme="minorBidi"/>
            <w:szCs w:val="25"/>
            <w:lang w:val="en-US" w:bidi="th-TH"/>
          </w:rPr>
          <w:delText>c</w:delText>
        </w:r>
      </w:del>
      <w:r>
        <w:rPr>
          <w:rFonts w:cstheme="minorBidi"/>
          <w:szCs w:val="25"/>
          <w:lang w:val="en-US" w:bidi="th-TH"/>
        </w:rPr>
        <w:t xml:space="preserve"> </w:t>
      </w:r>
      <w:del w:id="272" w:author="Pat Mongkolwat" w:date="2020-11-15T14:33:00Z">
        <w:r w:rsidDel="00192A3F">
          <w:rPr>
            <w:rFonts w:cstheme="minorBidi"/>
            <w:szCs w:val="25"/>
            <w:lang w:val="en-US" w:bidi="th-TH"/>
          </w:rPr>
          <w:delText>includ</w:delText>
        </w:r>
      </w:del>
      <w:ins w:id="273" w:author="Pat Mongkolwat" w:date="2020-11-15T14:33:00Z">
        <w:r w:rsidR="00192A3F">
          <w:rPr>
            <w:rFonts w:cstheme="minorBidi"/>
            <w:szCs w:val="25"/>
            <w:lang w:val="en-US" w:bidi="th-TH"/>
          </w:rPr>
          <w:t>include</w:t>
        </w:r>
      </w:ins>
      <w:del w:id="274" w:author="Pat Mongkolwat" w:date="2020-11-15T14:28:00Z">
        <w:r w:rsidDel="001F1D32">
          <w:rPr>
            <w:rFonts w:cstheme="minorBidi"/>
            <w:szCs w:val="25"/>
            <w:lang w:val="en-US" w:bidi="th-TH"/>
          </w:rPr>
          <w:delText>ed</w:delText>
        </w:r>
      </w:del>
      <w:r>
        <w:rPr>
          <w:rFonts w:cstheme="minorBidi"/>
          <w:szCs w:val="25"/>
          <w:lang w:val="en-US" w:bidi="th-TH"/>
        </w:rPr>
        <w:t xml:space="preserve"> the one that form </w:t>
      </w:r>
      <w:r w:rsidR="00F46298">
        <w:rPr>
          <w:rFonts w:cstheme="minorBidi"/>
          <w:szCs w:val="25"/>
          <w:lang w:val="en-US" w:bidi="th-TH"/>
        </w:rPr>
        <w:t>“</w:t>
      </w:r>
      <w:r>
        <w:rPr>
          <w:rFonts w:cstheme="minorBidi"/>
          <w:szCs w:val="25"/>
          <w:lang w:val="en-US" w:bidi="th-TH"/>
        </w:rPr>
        <w:t>Block</w:t>
      </w:r>
      <w:r w:rsidR="00F46298">
        <w:rPr>
          <w:rFonts w:cstheme="minorBidi"/>
          <w:szCs w:val="25"/>
          <w:lang w:val="en-US" w:bidi="th-TH"/>
        </w:rPr>
        <w:t>”</w:t>
      </w:r>
      <w:r>
        <w:rPr>
          <w:rFonts w:cstheme="minorBidi"/>
          <w:szCs w:val="25"/>
          <w:lang w:val="en-US" w:bidi="th-TH"/>
        </w:rPr>
        <w:t xml:space="preserve"> and another one that form </w:t>
      </w:r>
      <w:r w:rsidR="00F46298">
        <w:rPr>
          <w:rFonts w:cstheme="minorBidi"/>
          <w:szCs w:val="25"/>
          <w:lang w:val="en-US" w:bidi="th-TH"/>
        </w:rPr>
        <w:t>“</w:t>
      </w:r>
      <w:r>
        <w:rPr>
          <w:rFonts w:cstheme="minorBidi"/>
          <w:szCs w:val="25"/>
          <w:lang w:val="en-US" w:bidi="th-TH"/>
        </w:rPr>
        <w:t>Chain</w:t>
      </w:r>
      <w:r w:rsidR="00F46298">
        <w:rPr>
          <w:rFonts w:cstheme="minorBidi"/>
          <w:szCs w:val="25"/>
          <w:lang w:val="en-US" w:bidi="th-TH"/>
        </w:rPr>
        <w:t>”</w:t>
      </w:r>
      <w:r>
        <w:rPr>
          <w:rFonts w:cstheme="minorBidi"/>
          <w:szCs w:val="25"/>
          <w:lang w:val="en-US" w:bidi="th-TH"/>
        </w:rPr>
        <w:t>. In Blockchain, those data being published are small fragment of information that represent proof of action in its own application.</w:t>
      </w:r>
      <w:r w:rsidR="00AF2D06">
        <w:rPr>
          <w:rFonts w:cstheme="minorBidi"/>
          <w:szCs w:val="25"/>
          <w:lang w:val="en-US" w:bidi="th-TH"/>
        </w:rPr>
        <w:t xml:space="preserve"> </w:t>
      </w:r>
      <w:r>
        <w:rPr>
          <w:rFonts w:cstheme="minorBidi"/>
          <w:szCs w:val="25"/>
          <w:lang w:val="en-US" w:bidi="th-TH"/>
        </w:rPr>
        <w:t xml:space="preserve">Therefore, it </w:t>
      </w:r>
      <w:del w:id="275" w:author="Pat Mongkolwat" w:date="2020-11-15T14:29:00Z">
        <w:r w:rsidDel="008126B5">
          <w:rPr>
            <w:rFonts w:cstheme="minorBidi"/>
            <w:szCs w:val="25"/>
            <w:lang w:val="en-US" w:bidi="th-TH"/>
          </w:rPr>
          <w:delText xml:space="preserve">was called </w:delText>
        </w:r>
      </w:del>
      <w:ins w:id="276" w:author="Pat Mongkolwat" w:date="2020-11-15T14:29:00Z">
        <w:r w:rsidR="008126B5">
          <w:rPr>
            <w:rFonts w:cstheme="minorBidi"/>
            <w:szCs w:val="25"/>
            <w:lang w:val="en-US" w:bidi="th-TH"/>
          </w:rPr>
          <w:t xml:space="preserve">calls a </w:t>
        </w:r>
      </w:ins>
      <w:r w:rsidR="00F46298">
        <w:rPr>
          <w:rFonts w:cstheme="minorBidi"/>
          <w:szCs w:val="25"/>
          <w:lang w:val="en-US" w:bidi="th-TH"/>
        </w:rPr>
        <w:t>“</w:t>
      </w:r>
      <w:r>
        <w:rPr>
          <w:rFonts w:cstheme="minorBidi"/>
          <w:szCs w:val="25"/>
          <w:lang w:val="en-US" w:bidi="th-TH"/>
        </w:rPr>
        <w:t>transaction</w:t>
      </w:r>
      <w:r w:rsidR="00F46298">
        <w:rPr>
          <w:rFonts w:cstheme="minorBidi"/>
          <w:szCs w:val="25"/>
          <w:lang w:val="en-US" w:bidi="th-TH"/>
        </w:rPr>
        <w:t>”</w:t>
      </w:r>
      <w:r>
        <w:rPr>
          <w:rFonts w:cstheme="minorBidi"/>
          <w:szCs w:val="25"/>
          <w:lang w:val="en-US" w:bidi="th-TH"/>
        </w:rPr>
        <w:t>. A set of transactions approach Blockchain network at the same period will be hashed together</w:t>
      </w:r>
      <w:r w:rsidR="00423CC4">
        <w:rPr>
          <w:rFonts w:cstheme="minorBidi"/>
          <w:szCs w:val="25"/>
          <w:lang w:val="en-US" w:bidi="th-TH"/>
        </w:rPr>
        <w:t>,</w:t>
      </w:r>
      <w:r>
        <w:rPr>
          <w:rFonts w:cstheme="minorBidi"/>
          <w:szCs w:val="25"/>
          <w:lang w:val="en-US" w:bidi="th-TH"/>
        </w:rPr>
        <w:t xml:space="preserve"> imagine like put these transactions into the same box and </w:t>
      </w:r>
      <w:r w:rsidR="00615172">
        <w:rPr>
          <w:rFonts w:cstheme="minorBidi"/>
          <w:szCs w:val="25"/>
          <w:lang w:val="en-US" w:bidi="th-TH"/>
        </w:rPr>
        <w:t>label</w:t>
      </w:r>
      <w:r>
        <w:rPr>
          <w:rFonts w:cstheme="minorBidi"/>
          <w:szCs w:val="25"/>
          <w:lang w:val="en-US" w:bidi="th-TH"/>
        </w:rPr>
        <w:t xml:space="preserve"> it with its hash value, formed a </w:t>
      </w:r>
      <w:r w:rsidR="000F7BE4">
        <w:rPr>
          <w:rFonts w:cstheme="minorBidi"/>
          <w:szCs w:val="25"/>
          <w:lang w:val="en-US" w:bidi="th-TH"/>
        </w:rPr>
        <w:t>“</w:t>
      </w:r>
      <w:r>
        <w:rPr>
          <w:rFonts w:cstheme="minorBidi"/>
          <w:szCs w:val="25"/>
          <w:lang w:val="en-US" w:bidi="th-TH"/>
        </w:rPr>
        <w:t>Block</w:t>
      </w:r>
      <w:r w:rsidR="000F7BE4">
        <w:rPr>
          <w:rFonts w:cstheme="minorBidi"/>
          <w:szCs w:val="25"/>
          <w:lang w:val="en-US" w:bidi="th-TH"/>
        </w:rPr>
        <w:t>”</w:t>
      </w:r>
      <w:r>
        <w:rPr>
          <w:rFonts w:cstheme="minorBidi"/>
          <w:szCs w:val="25"/>
          <w:lang w:val="en-US" w:bidi="th-TH"/>
        </w:rPr>
        <w:t xml:space="preserve">. Additionally, the hash value of each block also includes hash value of previously generated block cause formation of a </w:t>
      </w:r>
      <w:r w:rsidR="000F7BE4">
        <w:rPr>
          <w:rFonts w:cstheme="minorBidi"/>
          <w:szCs w:val="25"/>
          <w:lang w:val="en-US" w:bidi="th-TH"/>
        </w:rPr>
        <w:t>“</w:t>
      </w:r>
      <w:r>
        <w:rPr>
          <w:rFonts w:cstheme="minorBidi"/>
          <w:szCs w:val="25"/>
          <w:lang w:val="en-US" w:bidi="th-TH"/>
        </w:rPr>
        <w:t>Chain</w:t>
      </w:r>
      <w:r w:rsidR="000F7BE4">
        <w:rPr>
          <w:rFonts w:cstheme="minorBidi"/>
          <w:szCs w:val="25"/>
          <w:lang w:val="en-US" w:bidi="th-TH"/>
        </w:rPr>
        <w:t>”</w:t>
      </w:r>
      <w:r>
        <w:rPr>
          <w:rFonts w:cstheme="minorBidi"/>
          <w:szCs w:val="25"/>
          <w:lang w:val="en-US" w:bidi="th-TH"/>
        </w:rPr>
        <w:t xml:space="preserve">. Any attempt to modify content of published block will cause change in hash value of entire chain </w:t>
      </w:r>
      <w:r w:rsidR="00915ABA">
        <w:rPr>
          <w:rFonts w:cstheme="minorBidi"/>
          <w:szCs w:val="25"/>
          <w:lang w:val="en-US" w:bidi="th-TH"/>
        </w:rPr>
        <w:t xml:space="preserve">which </w:t>
      </w:r>
      <w:r>
        <w:rPr>
          <w:rFonts w:cstheme="minorBidi"/>
          <w:szCs w:val="25"/>
          <w:lang w:val="en-US" w:bidi="th-TH"/>
        </w:rPr>
        <w:t>trigger rejection from the network.</w:t>
      </w:r>
      <w:r w:rsidR="00B769D2">
        <w:rPr>
          <w:rFonts w:cstheme="minorBidi"/>
          <w:szCs w:val="25"/>
          <w:lang w:val="en-US" w:bidi="th-TH"/>
        </w:rPr>
        <w:t xml:space="preserve"> </w:t>
      </w:r>
      <w:r w:rsidR="002D0403">
        <w:rPr>
          <w:rFonts w:cstheme="minorBidi"/>
          <w:szCs w:val="25"/>
          <w:lang w:val="en-US" w:bidi="th-TH"/>
        </w:rPr>
        <w:br/>
      </w:r>
      <w:r w:rsidR="001D6252">
        <w:rPr>
          <w:rFonts w:cstheme="minorBidi"/>
          <w:szCs w:val="25"/>
          <w:lang w:val="en-US" w:bidi="th-TH"/>
        </w:rPr>
        <w:t xml:space="preserve">Together with hash </w:t>
      </w:r>
      <w:r w:rsidR="000F7BE4">
        <w:rPr>
          <w:rFonts w:cstheme="minorBidi"/>
          <w:szCs w:val="25"/>
          <w:lang w:val="en-US" w:bidi="th-TH"/>
        </w:rPr>
        <w:t>“</w:t>
      </w:r>
      <w:r w:rsidR="001D6252">
        <w:rPr>
          <w:rFonts w:cstheme="minorBidi"/>
          <w:szCs w:val="25"/>
          <w:lang w:val="en-US" w:bidi="th-TH"/>
        </w:rPr>
        <w:t>chain</w:t>
      </w:r>
      <w:r w:rsidR="000F7BE4">
        <w:rPr>
          <w:rFonts w:cstheme="minorBidi"/>
          <w:szCs w:val="25"/>
          <w:lang w:val="en-US" w:bidi="th-TH"/>
        </w:rPr>
        <w:t>”</w:t>
      </w:r>
      <w:r w:rsidR="001D6252">
        <w:rPr>
          <w:rFonts w:cstheme="minorBidi"/>
          <w:szCs w:val="25"/>
          <w:lang w:val="en-US" w:bidi="th-TH"/>
        </w:rPr>
        <w:t>,</w:t>
      </w:r>
      <w:r w:rsidR="00B769D2" w:rsidRPr="00B769D2">
        <w:rPr>
          <w:rFonts w:cstheme="minorBidi"/>
          <w:szCs w:val="25"/>
          <w:lang w:val="en-US" w:bidi="th-TH"/>
        </w:rPr>
        <w:t xml:space="preserve"> </w:t>
      </w:r>
      <w:r w:rsidR="00415FB4">
        <w:rPr>
          <w:rFonts w:cstheme="minorBidi"/>
          <w:szCs w:val="25"/>
          <w:lang w:val="en-US" w:bidi="th-TH"/>
        </w:rPr>
        <w:t xml:space="preserve">the concept also </w:t>
      </w:r>
      <w:r w:rsidR="0048517F">
        <w:rPr>
          <w:rFonts w:cstheme="minorBidi"/>
          <w:szCs w:val="25"/>
          <w:lang w:val="en-US" w:bidi="th-TH"/>
        </w:rPr>
        <w:t>relies</w:t>
      </w:r>
      <w:r w:rsidR="00415FB4">
        <w:rPr>
          <w:rFonts w:cstheme="minorBidi"/>
          <w:szCs w:val="25"/>
          <w:lang w:val="en-US" w:bidi="th-TH"/>
        </w:rPr>
        <w:t xml:space="preserve"> on</w:t>
      </w:r>
      <w:r w:rsidR="002D0403">
        <w:rPr>
          <w:rFonts w:cstheme="minorBidi"/>
          <w:szCs w:val="25"/>
          <w:lang w:val="en-US" w:bidi="th-TH"/>
        </w:rPr>
        <w:t xml:space="preserve"> </w:t>
      </w:r>
      <w:r w:rsidR="000F7BE4">
        <w:rPr>
          <w:rFonts w:cstheme="minorBidi"/>
          <w:szCs w:val="25"/>
          <w:lang w:val="en-US" w:bidi="th-TH"/>
        </w:rPr>
        <w:t>“</w:t>
      </w:r>
      <w:r w:rsidR="00B769D2" w:rsidRPr="00B769D2">
        <w:rPr>
          <w:rFonts w:cstheme="minorBidi"/>
          <w:szCs w:val="25"/>
          <w:lang w:val="en-US" w:bidi="th-TH"/>
        </w:rPr>
        <w:t>decentralization</w:t>
      </w:r>
      <w:r w:rsidR="000F7BE4">
        <w:rPr>
          <w:rFonts w:cstheme="minorBidi"/>
          <w:szCs w:val="25"/>
          <w:lang w:val="en-US" w:bidi="th-TH"/>
        </w:rPr>
        <w:t>”</w:t>
      </w:r>
      <w:r w:rsidR="00B769D2" w:rsidRPr="00B769D2">
        <w:rPr>
          <w:rFonts w:cstheme="minorBidi"/>
          <w:szCs w:val="25"/>
          <w:lang w:val="en-US" w:bidi="th-TH"/>
        </w:rPr>
        <w:t xml:space="preserve"> of data where copy of entire chain was kept by many participants of the network called </w:t>
      </w:r>
      <w:r w:rsidR="00D27326">
        <w:rPr>
          <w:rFonts w:cstheme="minorBidi"/>
          <w:szCs w:val="25"/>
          <w:lang w:val="en-US" w:bidi="th-TH"/>
        </w:rPr>
        <w:t>“</w:t>
      </w:r>
      <w:r w:rsidR="00B769D2" w:rsidRPr="00B769D2">
        <w:rPr>
          <w:rFonts w:cstheme="minorBidi"/>
          <w:szCs w:val="25"/>
          <w:lang w:val="en-US" w:bidi="th-TH"/>
        </w:rPr>
        <w:t>node</w:t>
      </w:r>
      <w:r w:rsidR="00D27326">
        <w:rPr>
          <w:rFonts w:cstheme="minorBidi"/>
          <w:szCs w:val="25"/>
          <w:lang w:val="en-US" w:bidi="th-TH"/>
        </w:rPr>
        <w:t>”</w:t>
      </w:r>
      <w:r w:rsidR="00B769D2" w:rsidRPr="00B769D2">
        <w:rPr>
          <w:rFonts w:cstheme="minorBidi"/>
          <w:szCs w:val="25"/>
          <w:lang w:val="en-US" w:bidi="th-TH"/>
        </w:rPr>
        <w:t xml:space="preserve">. Any node with </w:t>
      </w:r>
      <w:r w:rsidR="00315E3D">
        <w:rPr>
          <w:rFonts w:cstheme="minorBidi"/>
          <w:szCs w:val="25"/>
          <w:lang w:val="en-US" w:bidi="th-TH"/>
        </w:rPr>
        <w:t xml:space="preserve">the </w:t>
      </w:r>
      <w:r w:rsidR="00EF5636">
        <w:rPr>
          <w:rFonts w:cstheme="minorBidi"/>
          <w:szCs w:val="25"/>
          <w:lang w:val="en-US" w:bidi="th-TH"/>
        </w:rPr>
        <w:t>version of chain</w:t>
      </w:r>
      <w:r w:rsidR="00B769D2" w:rsidRPr="00B769D2">
        <w:rPr>
          <w:rFonts w:cstheme="minorBidi"/>
          <w:szCs w:val="25"/>
          <w:lang w:val="en-US" w:bidi="th-TH"/>
        </w:rPr>
        <w:t xml:space="preserve"> that </w:t>
      </w:r>
      <w:del w:id="277" w:author="Pat Mongkolwat" w:date="2020-11-15T14:30:00Z">
        <w:r w:rsidR="00B769D2" w:rsidRPr="00B769D2" w:rsidDel="00454531">
          <w:rPr>
            <w:rFonts w:cstheme="minorBidi"/>
            <w:szCs w:val="25"/>
            <w:lang w:val="en-US" w:bidi="th-TH"/>
          </w:rPr>
          <w:delText xml:space="preserve">have </w:delText>
        </w:r>
      </w:del>
      <w:ins w:id="278" w:author="Pat Mongkolwat" w:date="2020-11-15T14:30:00Z">
        <w:r w:rsidR="00454531" w:rsidRPr="00B769D2">
          <w:rPr>
            <w:rFonts w:cstheme="minorBidi"/>
            <w:szCs w:val="25"/>
            <w:lang w:val="en-US" w:bidi="th-TH"/>
          </w:rPr>
          <w:t>ha</w:t>
        </w:r>
        <w:r w:rsidR="00454531">
          <w:rPr>
            <w:rFonts w:cstheme="minorBidi"/>
            <w:szCs w:val="25"/>
            <w:lang w:val="en-US" w:bidi="th-TH"/>
          </w:rPr>
          <w:t>s</w:t>
        </w:r>
        <w:r w:rsidR="00454531" w:rsidRPr="00B769D2">
          <w:rPr>
            <w:rFonts w:cstheme="minorBidi"/>
            <w:szCs w:val="25"/>
            <w:lang w:val="en-US" w:bidi="th-TH"/>
          </w:rPr>
          <w:t xml:space="preserve"> </w:t>
        </w:r>
      </w:ins>
      <w:r w:rsidR="00B769D2" w:rsidRPr="00B769D2">
        <w:rPr>
          <w:rFonts w:cstheme="minorBidi"/>
          <w:szCs w:val="25"/>
          <w:lang w:val="en-US" w:bidi="th-TH"/>
        </w:rPr>
        <w:t xml:space="preserve">even a bit different from the majority in the network will be rejected and the node will be forced to adopt the version </w:t>
      </w:r>
      <w:r w:rsidR="005A5A6C">
        <w:rPr>
          <w:rFonts w:cstheme="minorBidi"/>
          <w:szCs w:val="25"/>
          <w:lang w:val="en-US" w:bidi="th-TH"/>
        </w:rPr>
        <w:t>adopted by the</w:t>
      </w:r>
      <w:r w:rsidR="00B769D2" w:rsidRPr="00B769D2">
        <w:rPr>
          <w:rFonts w:cstheme="minorBidi"/>
          <w:szCs w:val="25"/>
          <w:lang w:val="en-US" w:bidi="th-TH"/>
        </w:rPr>
        <w:t xml:space="preserve"> majority.</w:t>
      </w:r>
      <w:r w:rsidR="00A55075">
        <w:rPr>
          <w:rFonts w:cstheme="minorBidi"/>
          <w:szCs w:val="25"/>
          <w:lang w:val="en-US" w:bidi="th-TH"/>
        </w:rPr>
        <w:t xml:space="preserve"> </w:t>
      </w:r>
      <w:r>
        <w:rPr>
          <w:rFonts w:cstheme="minorBidi"/>
          <w:szCs w:val="25"/>
          <w:lang w:val="en-US" w:bidi="th-TH"/>
        </w:rPr>
        <w:t xml:space="preserve">These two </w:t>
      </w:r>
      <w:ins w:id="279" w:author="Pat Mongkolwat" w:date="2020-11-15T14:28:00Z">
        <w:r w:rsidR="004C19C1" w:rsidRPr="004C19C1">
          <w:rPr>
            <w:rFonts w:cstheme="minorBidi"/>
            <w:szCs w:val="25"/>
            <w:lang w:val="en-US" w:bidi="th-TH"/>
          </w:rPr>
          <w:t>techniques</w:t>
        </w:r>
        <w:r w:rsidR="004C19C1" w:rsidRPr="004C19C1" w:rsidDel="004C19C1">
          <w:rPr>
            <w:rFonts w:cstheme="minorBidi"/>
            <w:szCs w:val="25"/>
            <w:lang w:val="en-US" w:bidi="th-TH"/>
          </w:rPr>
          <w:t xml:space="preserve"> </w:t>
        </w:r>
      </w:ins>
      <w:del w:id="280" w:author="Pat Mongkolwat" w:date="2020-11-15T14:28:00Z">
        <w:r w:rsidDel="004C19C1">
          <w:rPr>
            <w:rFonts w:cstheme="minorBidi"/>
            <w:szCs w:val="25"/>
            <w:lang w:val="en-US" w:bidi="th-TH"/>
          </w:rPr>
          <w:delText xml:space="preserve">technics </w:delText>
        </w:r>
      </w:del>
      <w:r>
        <w:rPr>
          <w:rFonts w:cstheme="minorBidi"/>
          <w:szCs w:val="25"/>
          <w:lang w:val="en-US" w:bidi="th-TH"/>
        </w:rPr>
        <w:t xml:space="preserve">form together to become </w:t>
      </w:r>
      <w:r w:rsidR="00D27326">
        <w:rPr>
          <w:rFonts w:cstheme="minorBidi"/>
          <w:szCs w:val="25"/>
          <w:lang w:val="en-US" w:bidi="th-TH"/>
        </w:rPr>
        <w:t>“</w:t>
      </w:r>
      <w:r>
        <w:rPr>
          <w:rFonts w:cstheme="minorBidi"/>
          <w:szCs w:val="25"/>
          <w:lang w:val="en-US" w:bidi="th-TH"/>
        </w:rPr>
        <w:t>Blockchain</w:t>
      </w:r>
      <w:r w:rsidR="00D27326">
        <w:rPr>
          <w:rFonts w:cstheme="minorBidi"/>
          <w:szCs w:val="25"/>
          <w:lang w:val="en-US" w:bidi="th-TH"/>
        </w:rPr>
        <w:t>”</w:t>
      </w:r>
      <w:r>
        <w:rPr>
          <w:rFonts w:cstheme="minorBidi"/>
          <w:szCs w:val="25"/>
          <w:lang w:val="en-US" w:bidi="th-TH"/>
        </w:rPr>
        <w:t xml:space="preserve"> which prevent</w:t>
      </w:r>
      <w:ins w:id="281" w:author="Pat Mongkolwat" w:date="2020-11-15T14:31:00Z">
        <w:r w:rsidR="00975E48">
          <w:rPr>
            <w:rFonts w:cstheme="minorBidi"/>
            <w:szCs w:val="25"/>
            <w:lang w:val="en-US" w:bidi="th-TH"/>
          </w:rPr>
          <w:t>s</w:t>
        </w:r>
      </w:ins>
      <w:r>
        <w:rPr>
          <w:rFonts w:cstheme="minorBidi"/>
          <w:szCs w:val="25"/>
          <w:lang w:val="en-US" w:bidi="th-TH"/>
        </w:rPr>
        <w:t xml:space="preserve"> modification of published content and ensure integrity of data. </w:t>
      </w:r>
      <w:r w:rsidR="00482CF5">
        <w:rPr>
          <w:rFonts w:cstheme="minorBidi"/>
          <w:szCs w:val="25"/>
          <w:lang w:val="en-US" w:bidi="th-TH"/>
        </w:rPr>
        <w:t>This concept guarantee that no one can ever be able to modify any data existing in Blockchain.</w:t>
      </w:r>
      <w:r w:rsidR="0088358F">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w:t>
      </w:r>
      <w:r w:rsidR="00907E5C">
        <w:rPr>
          <w:rFonts w:cstheme="minorBidi"/>
          <w:szCs w:val="25"/>
          <w:lang w:val="en-US" w:bidi="th-TH"/>
        </w:rPr>
        <w:t xml:space="preserve"> </w:t>
      </w:r>
      <w:r w:rsidR="00365522">
        <w:rPr>
          <w:rFonts w:cstheme="minorBidi"/>
          <w:szCs w:val="25"/>
          <w:lang w:val="en-US" w:bidi="th-TH"/>
        </w:rPr>
        <w:fldChar w:fldCharType="begin" w:fldLock="1"/>
      </w:r>
      <w:r w:rsidR="00026536">
        <w:rPr>
          <w:rFonts w:cstheme="minorBidi"/>
          <w:szCs w:val="25"/>
          <w:lang w:val="en-US" w:bidi="th-TH"/>
        </w:rPr>
        <w:instrText>ADDIN CSL_CITATION {"citationItems":[{"id":"ITEM-1","itemData":{"URL":"https://blockgeeks.com/guides/blockchain-consensus/","accessed":{"date-parts":[["2020","10","13"]]},"id":"ITEM-1","issued":{"date-parts":[["0"]]},"title":"Blockchain Consensus: A Simple Explanation Anyone Can Understand","type":"webpage"},"uris":["http://www.mendeley.com/documents/?uuid=7dc2673e-db4a-384d-a371-cdfdc0461bd8"]}],"mendeley":{"formattedCitation":"[31]","plainTextFormattedCitation":"[31]","previouslyFormattedCitation":"[31]"},"properties":{"noteIndex":0},"schema":"https://github.com/citation-style-language/schema/raw/master/csl-citation.json"}</w:instrText>
      </w:r>
      <w:r w:rsidR="00365522">
        <w:rPr>
          <w:rFonts w:cstheme="minorBidi"/>
          <w:szCs w:val="25"/>
          <w:lang w:val="en-US" w:bidi="th-TH"/>
        </w:rPr>
        <w:fldChar w:fldCharType="separate"/>
      </w:r>
      <w:r w:rsidR="003F4C1D" w:rsidRPr="003F4C1D">
        <w:rPr>
          <w:rFonts w:cstheme="minorBidi"/>
          <w:noProof/>
          <w:szCs w:val="25"/>
          <w:lang w:val="en-US" w:bidi="th-TH"/>
        </w:rPr>
        <w:t>[31]</w:t>
      </w:r>
      <w:r w:rsidR="00365522">
        <w:rPr>
          <w:rFonts w:cstheme="minorBidi"/>
          <w:szCs w:val="25"/>
          <w:lang w:val="en-US" w:bidi="th-TH"/>
        </w:rPr>
        <w:fldChar w:fldCharType="end"/>
      </w:r>
      <w:r w:rsidR="001A1A6D">
        <w:rPr>
          <w:rFonts w:cstheme="minorBidi"/>
          <w:szCs w:val="25"/>
          <w:lang w:val="en-US" w:bidi="th-TH"/>
        </w:rPr>
        <w:t>.</w:t>
      </w:r>
      <w:r w:rsidR="00494EAC">
        <w:rPr>
          <w:rFonts w:cstheme="minorBidi"/>
          <w:szCs w:val="25"/>
          <w:lang w:val="en-US" w:bidi="th-TH"/>
        </w:rPr>
        <w:t xml:space="preserve"> </w:t>
      </w:r>
    </w:p>
    <w:p w14:paraId="4C9E0D31" w14:textId="3060A4C7" w:rsidR="00706B5F" w:rsidRDefault="00F15211" w:rsidP="00C54F4D">
      <w:pPr>
        <w:pStyle w:val="BodyText"/>
        <w:rPr>
          <w:rFonts w:cstheme="minorBidi"/>
          <w:szCs w:val="25"/>
          <w:lang w:val="en-US" w:bidi="th-TH"/>
        </w:rPr>
      </w:pPr>
      <w:r>
        <w:rPr>
          <w:rFonts w:cstheme="minorBidi"/>
          <w:szCs w:val="25"/>
          <w:lang w:val="en-US" w:bidi="th-TH"/>
        </w:rPr>
        <w:t>Consensus</w:t>
      </w:r>
      <w:r w:rsidR="00C64F0C">
        <w:rPr>
          <w:rFonts w:cstheme="minorBidi"/>
          <w:szCs w:val="25"/>
          <w:lang w:val="en-US" w:bidi="th-TH"/>
        </w:rPr>
        <w:t xml:space="preserve"> </w:t>
      </w:r>
      <w:r w:rsidR="002B0990">
        <w:rPr>
          <w:rFonts w:cstheme="minorBidi"/>
          <w:szCs w:val="25"/>
          <w:lang w:val="en-US" w:bidi="th-TH"/>
        </w:rPr>
        <w:t>mechanism invented</w:t>
      </w:r>
      <w:r w:rsidR="00C64F0C">
        <w:rPr>
          <w:rFonts w:cstheme="minorBidi"/>
          <w:szCs w:val="25"/>
          <w:lang w:val="en-US" w:bidi="th-TH"/>
        </w:rPr>
        <w:t xml:space="preserve"> to</w:t>
      </w:r>
      <w:r w:rsidR="00706B5F">
        <w:rPr>
          <w:rFonts w:cstheme="minorBidi"/>
          <w:szCs w:val="25"/>
          <w:lang w:val="en-US" w:bidi="th-TH"/>
        </w:rPr>
        <w:t xml:space="preserve"> ensure that no one </w:t>
      </w:r>
      <w:r w:rsidR="00C64F0C">
        <w:rPr>
          <w:rFonts w:cstheme="minorBidi"/>
          <w:szCs w:val="25"/>
          <w:lang w:val="en-US" w:bidi="th-TH"/>
        </w:rPr>
        <w:t xml:space="preserve">in the network </w:t>
      </w:r>
      <w:r w:rsidR="00706B5F">
        <w:rPr>
          <w:rFonts w:cstheme="minorBidi"/>
          <w:szCs w:val="25"/>
          <w:lang w:val="en-US" w:bidi="th-TH"/>
        </w:rPr>
        <w:t>can freely attempt to modify content</w:t>
      </w:r>
      <w:r w:rsidR="002B0990">
        <w:rPr>
          <w:rFonts w:cstheme="minorBidi"/>
          <w:szCs w:val="25"/>
          <w:lang w:val="en-US" w:bidi="th-TH"/>
        </w:rPr>
        <w:t xml:space="preserve"> of transaction before it being</w:t>
      </w:r>
      <w:r w:rsidR="00706B5F">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w:t>
      </w:r>
      <w:r w:rsidR="00F96E2A">
        <w:rPr>
          <w:rFonts w:cstheme="minorBidi"/>
          <w:szCs w:val="25"/>
          <w:lang w:val="en-US" w:bidi="th-TH"/>
        </w:rPr>
        <w:t>c</w:t>
      </w:r>
      <w:r w:rsidR="00C64F0C">
        <w:rPr>
          <w:rFonts w:cstheme="minorBidi"/>
          <w:szCs w:val="25"/>
          <w:lang w:val="en-US" w:bidi="th-TH"/>
        </w:rPr>
        <w:t>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sidR="005718D8">
        <w:rPr>
          <w:rFonts w:cstheme="minorBidi"/>
          <w:szCs w:val="25"/>
          <w:lang w:val="en-US" w:bidi="th-TH"/>
        </w:rPr>
        <w:t xml:space="preserve"> </w:t>
      </w:r>
      <w:r w:rsidR="005718D8">
        <w:rPr>
          <w:rFonts w:cstheme="minorBidi"/>
          <w:szCs w:val="25"/>
          <w:lang w:val="en-US" w:bidi="th-TH"/>
        </w:rPr>
        <w:fldChar w:fldCharType="begin" w:fldLock="1"/>
      </w:r>
      <w:r w:rsidR="00026536">
        <w:rPr>
          <w:rFonts w:cstheme="minorBidi"/>
          <w:szCs w:val="25"/>
          <w:lang w:val="en-US" w:bidi="th-TH"/>
        </w:rPr>
        <w:instrText>ADDIN CSL_CITATION {"citationItems":[{"id":"ITEM-1","itemData":{"DOI":"10.1109/SMC.2017.8123011","ISBN":"9781538616451","abstract":"—Blockchain is the basic technology of bitcoin. With the value appreciation and stable operation of bitcoin, blockchain is attracting more and more attention in many areas. Blockchain has the characteristics of decentralization, stability, security, and non-modifiability. It has the potential to change the network architecture. The consensus algorithm plays a crucial role in maintaining the safety and efficiency of blockchain. Using a right algorithm may bring a significant increase to the performance of blockchain application. In this paper, we reviewed the basic principles and characteristics of the consensus algorithms and analyzed the performance and application scenarios of different consensus mechanisms. We also gave a technical guidance of selecting a suitable consensus algorithm and summarized the limitations and future development of blockchain technology.","author":[{"dropping-particle":"","family":"Mingxiao","given":"Du","non-dropping-particle":"","parse-names":false,"suffix":""},{"dropping-particle":"","family":"Xiaofeng","given":"Ma","non-dropping-particle":"","parse-names":false,"suffix":""},{"dropping-particle":"","family":"Zhe","given":"Zhang","non-dropping-particle":"","parse-names":false,"suffix":""},{"dropping-particle":"","family":"Xiangwei","given":"Wang","non-dropping-particle":"","parse-names":false,"suffix":""},{"dropping-particle":"","family":"Qijun","given":"Chen","non-dropping-particle":"","parse-names":false,"suffix":""}],"container-title":"2017 IEEE International Conference on Systems, Man, and Cybernetics, SMC 2017","id":"ITEM-1","issued":{"date-parts":[["2017"]]},"page":"2567-2572","title":"A review on consensus algorithm of blockchain","type":"article-journal","volume":"2017-Janua"},"uris":["http://www.mendeley.com/documents/?uuid=07f8be19-83c5-4559-8f1a-4f3c0b0b4d09"]}],"mendeley":{"formattedCitation":"[32]","plainTextFormattedCitation":"[32]","previouslyFormattedCitation":"[32]"},"properties":{"noteIndex":0},"schema":"https://github.com/citation-style-language/schema/raw/master/csl-citation.json"}</w:instrText>
      </w:r>
      <w:r w:rsidR="005718D8">
        <w:rPr>
          <w:rFonts w:cstheme="minorBidi"/>
          <w:szCs w:val="25"/>
          <w:lang w:val="en-US" w:bidi="th-TH"/>
        </w:rPr>
        <w:fldChar w:fldCharType="separate"/>
      </w:r>
      <w:r w:rsidR="003F4C1D" w:rsidRPr="003F4C1D">
        <w:rPr>
          <w:rFonts w:cstheme="minorBidi"/>
          <w:noProof/>
          <w:szCs w:val="25"/>
          <w:lang w:val="en-US" w:bidi="th-TH"/>
        </w:rPr>
        <w:t>[32]</w:t>
      </w:r>
      <w:r w:rsidR="005718D8">
        <w:rPr>
          <w:rFonts w:cstheme="minorBidi"/>
          <w:szCs w:val="25"/>
          <w:lang w:val="en-US" w:bidi="th-TH"/>
        </w:rPr>
        <w:fldChar w:fldCharType="end"/>
      </w:r>
      <w:r w:rsidR="00706B5F">
        <w:rPr>
          <w:rFonts w:cstheme="minorBidi"/>
          <w:szCs w:val="25"/>
          <w:lang w:val="en-US" w:bidi="th-TH"/>
        </w:rPr>
        <w:t>.</w:t>
      </w:r>
      <w:r w:rsidR="00D17419">
        <w:rPr>
          <w:rFonts w:cstheme="minorBidi"/>
          <w:szCs w:val="25"/>
          <w:lang w:val="en-US" w:bidi="th-TH"/>
        </w:rPr>
        <w:t xml:space="preserve"> Some </w:t>
      </w:r>
      <w:del w:id="282" w:author="Pat Mongkolwat" w:date="2020-11-15T14:32:00Z">
        <w:r w:rsidR="00D17419" w:rsidDel="00192A3F">
          <w:rPr>
            <w:rFonts w:cstheme="minorBidi"/>
            <w:szCs w:val="25"/>
            <w:lang w:val="en-US" w:bidi="th-TH"/>
          </w:rPr>
          <w:delText>consensus</w:delText>
        </w:r>
      </w:del>
      <w:ins w:id="283" w:author="Pat Mongkolwat" w:date="2020-11-15T14:32:00Z">
        <w:r w:rsidR="00192A3F">
          <w:rPr>
            <w:rFonts w:cstheme="minorBidi"/>
            <w:szCs w:val="25"/>
            <w:lang w:val="en-US" w:bidi="th-TH"/>
          </w:rPr>
          <w:t>consensuses</w:t>
        </w:r>
      </w:ins>
      <w:r w:rsidR="00D17419">
        <w:rPr>
          <w:rFonts w:cstheme="minorBidi"/>
          <w:szCs w:val="25"/>
          <w:lang w:val="en-US" w:bidi="th-TH"/>
        </w:rPr>
        <w:t xml:space="preserve"> like Proof of Work</w:t>
      </w:r>
      <w:r w:rsidR="00E9142E">
        <w:rPr>
          <w:rFonts w:cstheme="minorBidi"/>
          <w:szCs w:val="25"/>
          <w:lang w:val="en-US" w:bidi="th-TH"/>
        </w:rPr>
        <w:t xml:space="preserve"> (</w:t>
      </w:r>
      <w:proofErr w:type="spellStart"/>
      <w:r w:rsidR="00E9142E">
        <w:rPr>
          <w:rFonts w:cstheme="minorBidi"/>
          <w:szCs w:val="25"/>
          <w:lang w:val="en-US" w:bidi="th-TH"/>
        </w:rPr>
        <w:t>PoW</w:t>
      </w:r>
      <w:proofErr w:type="spellEnd"/>
      <w:r w:rsidR="00E9142E">
        <w:rPr>
          <w:rFonts w:cstheme="minorBidi"/>
          <w:szCs w:val="25"/>
          <w:lang w:val="en-US" w:bidi="th-TH"/>
        </w:rPr>
        <w:t>)</w:t>
      </w:r>
      <w:r w:rsidR="00D17419">
        <w:rPr>
          <w:rFonts w:cstheme="minorBidi"/>
          <w:szCs w:val="25"/>
          <w:lang w:val="en-US" w:bidi="th-TH"/>
        </w:rPr>
        <w:t>, require participant nodes</w:t>
      </w:r>
      <w:r w:rsidR="000F6C48">
        <w:rPr>
          <w:rFonts w:cstheme="minorBidi"/>
          <w:szCs w:val="25"/>
          <w:lang w:val="en-US" w:bidi="th-TH"/>
        </w:rPr>
        <w:t xml:space="preserve"> (called </w:t>
      </w:r>
      <w:r w:rsidR="00A37B19">
        <w:rPr>
          <w:rFonts w:cstheme="minorBidi"/>
          <w:szCs w:val="25"/>
          <w:lang w:val="en-US" w:bidi="th-TH"/>
        </w:rPr>
        <w:t>“</w:t>
      </w:r>
      <w:r w:rsidR="000F6C48">
        <w:rPr>
          <w:rFonts w:cstheme="minorBidi"/>
          <w:szCs w:val="25"/>
          <w:lang w:val="en-US" w:bidi="th-TH"/>
        </w:rPr>
        <w:t>miner</w:t>
      </w:r>
      <w:r w:rsidR="00A37B19">
        <w:rPr>
          <w:rFonts w:cstheme="minorBidi"/>
          <w:szCs w:val="25"/>
          <w:lang w:val="en-US" w:bidi="th-TH"/>
        </w:rPr>
        <w:t>”</w:t>
      </w:r>
      <w:r w:rsidR="000F6C48">
        <w:rPr>
          <w:rFonts w:cstheme="minorBidi"/>
          <w:szCs w:val="25"/>
          <w:lang w:val="en-US" w:bidi="th-TH"/>
        </w:rPr>
        <w:t>)</w:t>
      </w:r>
      <w:r w:rsidR="00D17419">
        <w:rPr>
          <w:rFonts w:cstheme="minorBidi"/>
          <w:szCs w:val="25"/>
          <w:lang w:val="en-US" w:bidi="th-TH"/>
        </w:rPr>
        <w:t xml:space="preserve"> who want</w:t>
      </w:r>
      <w:ins w:id="284" w:author="Pat Mongkolwat" w:date="2020-11-15T14:34:00Z">
        <w:r w:rsidR="005447AD">
          <w:rPr>
            <w:rFonts w:cstheme="minorBidi"/>
            <w:szCs w:val="25"/>
            <w:lang w:val="en-US" w:bidi="th-TH"/>
          </w:rPr>
          <w:t>s</w:t>
        </w:r>
      </w:ins>
      <w:r w:rsidR="00D17419">
        <w:rPr>
          <w:rFonts w:cstheme="minorBidi"/>
          <w:szCs w:val="25"/>
          <w:lang w:val="en-US" w:bidi="th-TH"/>
        </w:rPr>
        <w:t xml:space="preserve">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w:t>
      </w:r>
      <w:ins w:id="285" w:author="Pat Mongkolwat" w:date="2020-11-15T14:34:00Z">
        <w:r w:rsidR="005447AD">
          <w:rPr>
            <w:rFonts w:cstheme="minorBidi"/>
            <w:szCs w:val="25"/>
            <w:lang w:val="en-US" w:bidi="th-TH"/>
          </w:rPr>
          <w:t xml:space="preserve">the </w:t>
        </w:r>
      </w:ins>
      <w:r w:rsidR="00D17419">
        <w:rPr>
          <w:rFonts w:cstheme="minorBidi"/>
          <w:szCs w:val="25"/>
          <w:lang w:val="en-US" w:bidi="th-TH"/>
        </w:rPr>
        <w:t>Block and get reward based on each network</w:t>
      </w:r>
      <w:r w:rsidR="00F9746E">
        <w:rPr>
          <w:rFonts w:cstheme="minorBidi"/>
          <w:szCs w:val="25"/>
          <w:lang w:val="en-US" w:bidi="th-TH"/>
        </w:rPr>
        <w:t xml:space="preserve"> policy</w:t>
      </w:r>
      <w:r w:rsidR="00D17419">
        <w:rPr>
          <w:rFonts w:cstheme="minorBidi"/>
          <w:szCs w:val="25"/>
          <w:lang w:val="en-US" w:bidi="th-TH"/>
        </w:rPr>
        <w:t>.</w:t>
      </w:r>
      <w:r w:rsidR="0097683C">
        <w:rPr>
          <w:rFonts w:cstheme="minorBidi"/>
          <w:szCs w:val="25"/>
          <w:lang w:val="en-US" w:bidi="th-TH"/>
        </w:rPr>
        <w:t xml:space="preserve"> As the puzzle require</w:t>
      </w:r>
      <w:ins w:id="286" w:author="Pat Mongkolwat" w:date="2020-11-15T14:34:00Z">
        <w:r w:rsidR="005447AD">
          <w:rPr>
            <w:rFonts w:cstheme="minorBidi"/>
            <w:szCs w:val="25"/>
            <w:lang w:val="en-US" w:bidi="th-TH"/>
          </w:rPr>
          <w:t>s</w:t>
        </w:r>
      </w:ins>
      <w:r w:rsidR="0097683C">
        <w:rPr>
          <w:rFonts w:cstheme="minorBidi"/>
          <w:szCs w:val="25"/>
          <w:lang w:val="en-US" w:bidi="th-TH"/>
        </w:rPr>
        <w:t xml:space="preserve"> each node to spend huge amount of computational resource, give</w:t>
      </w:r>
      <w:ins w:id="287" w:author="Pat Mongkolwat" w:date="2020-11-15T14:34:00Z">
        <w:r w:rsidR="005447AD">
          <w:rPr>
            <w:rFonts w:cstheme="minorBidi"/>
            <w:szCs w:val="25"/>
            <w:lang w:val="en-US" w:bidi="th-TH"/>
          </w:rPr>
          <w:t>n</w:t>
        </w:r>
      </w:ins>
      <w:r w:rsidR="0097683C">
        <w:rPr>
          <w:rFonts w:cstheme="minorBidi"/>
          <w:szCs w:val="25"/>
          <w:lang w:val="en-US" w:bidi="th-TH"/>
        </w:rPr>
        <w:t xml:space="preserve"> randomness which make it nearly impossible for miner node to</w:t>
      </w:r>
      <w:r w:rsidR="00D929AA">
        <w:rPr>
          <w:rFonts w:cstheme="minorBidi"/>
          <w:szCs w:val="25"/>
          <w:lang w:val="en-US" w:bidi="th-TH"/>
        </w:rPr>
        <w:t xml:space="preserve"> be able to get a hand on</w:t>
      </w:r>
      <w:r w:rsidR="0097683C">
        <w:rPr>
          <w:rFonts w:cstheme="minorBidi"/>
          <w:szCs w:val="25"/>
          <w:lang w:val="en-US" w:bidi="th-TH"/>
        </w:rPr>
        <w:t xml:space="preserve"> prefer Block</w:t>
      </w:r>
      <w:r w:rsidR="00D929AA">
        <w:rPr>
          <w:rFonts w:cstheme="minorBidi"/>
          <w:szCs w:val="25"/>
          <w:lang w:val="en-US" w:bidi="th-TH"/>
        </w:rPr>
        <w:t xml:space="preserve"> and attempt suspicious activity during verification process</w:t>
      </w:r>
      <w:r w:rsidR="0051379D">
        <w:rPr>
          <w:rFonts w:cstheme="minorBidi"/>
          <w:szCs w:val="25"/>
          <w:lang w:val="en-US" w:bidi="th-TH"/>
        </w:rPr>
        <w:t xml:space="preserve"> </w:t>
      </w:r>
      <w:r w:rsidR="0051379D">
        <w:rPr>
          <w:rFonts w:cstheme="minorBidi"/>
          <w:szCs w:val="25"/>
          <w:lang w:val="en-US" w:bidi="th-TH"/>
        </w:rPr>
        <w:fldChar w:fldCharType="begin" w:fldLock="1"/>
      </w:r>
      <w:r w:rsidR="00026536">
        <w:rPr>
          <w:rFonts w:cstheme="minorBidi"/>
          <w:szCs w:val="25"/>
          <w:lang w:val="en-US" w:bidi="th-TH"/>
        </w:rPr>
        <w:instrText>ADDIN CSL_CITATION {"citationItems":[{"id":"ITEM-1","itemData":{"URL":"https://cointelegraph.com/explained/proof-of-work-explained","accessed":{"date-parts":[["2020","10","13"]]},"id":"ITEM-1","issued":{"date-parts":[["0"]]},"title":"Proof-of-Work, Explained","type":"webpage"},"uris":["http://www.mendeley.com/documents/?uuid=8a8e84cc-a6c4-3f10-9972-9c1c2fc85a1c"]}],"mendeley":{"formattedCitation":"[33]","plainTextFormattedCitation":"[33]","previouslyFormattedCitation":"[33]"},"properties":{"noteIndex":0},"schema":"https://github.com/citation-style-language/schema/raw/master/csl-citation.json"}</w:instrText>
      </w:r>
      <w:r w:rsidR="0051379D">
        <w:rPr>
          <w:rFonts w:cstheme="minorBidi"/>
          <w:szCs w:val="25"/>
          <w:lang w:val="en-US" w:bidi="th-TH"/>
        </w:rPr>
        <w:fldChar w:fldCharType="separate"/>
      </w:r>
      <w:r w:rsidR="003F4C1D" w:rsidRPr="003F4C1D">
        <w:rPr>
          <w:rFonts w:cstheme="minorBidi"/>
          <w:noProof/>
          <w:szCs w:val="25"/>
          <w:lang w:val="en-US" w:bidi="th-TH"/>
        </w:rPr>
        <w:t>[33]</w:t>
      </w:r>
      <w:r w:rsidR="0051379D">
        <w:rPr>
          <w:rFonts w:cstheme="minorBidi"/>
          <w:szCs w:val="25"/>
          <w:lang w:val="en-US" w:bidi="th-TH"/>
        </w:rPr>
        <w:fldChar w:fldCharType="end"/>
      </w:r>
      <w:r w:rsidR="0097683C">
        <w:rPr>
          <w:rFonts w:cstheme="minorBidi"/>
          <w:szCs w:val="25"/>
          <w:lang w:val="en-US" w:bidi="th-TH"/>
        </w:rPr>
        <w:t>.</w:t>
      </w:r>
      <w:r w:rsidR="00022876">
        <w:rPr>
          <w:rFonts w:cstheme="minorBidi"/>
          <w:szCs w:val="25"/>
          <w:lang w:val="en-US" w:bidi="th-TH"/>
        </w:rPr>
        <w:t xml:space="preserve"> </w:t>
      </w:r>
      <w:r w:rsidR="0097683C">
        <w:rPr>
          <w:rFonts w:cstheme="minorBidi"/>
          <w:szCs w:val="25"/>
          <w:lang w:val="en-US" w:bidi="th-TH"/>
        </w:rPr>
        <w:t>On the other hand, some consensus mechanism</w:t>
      </w:r>
      <w:ins w:id="288" w:author="Pat Mongkolwat" w:date="2020-11-15T14:35:00Z">
        <w:r w:rsidR="006F673A">
          <w:rPr>
            <w:rFonts w:cstheme="minorBidi"/>
            <w:szCs w:val="25"/>
            <w:lang w:val="en-US" w:bidi="th-TH"/>
          </w:rPr>
          <w:t>s</w:t>
        </w:r>
      </w:ins>
      <w:r w:rsidR="0097683C">
        <w:rPr>
          <w:rFonts w:cstheme="minorBidi"/>
          <w:szCs w:val="25"/>
          <w:lang w:val="en-US" w:bidi="th-TH"/>
        </w:rPr>
        <w:t xml:space="preserve"> like Practical-Byzantine False Tolerance</w:t>
      </w:r>
      <w:r w:rsidR="00E9142E">
        <w:rPr>
          <w:rFonts w:cstheme="minorBidi"/>
          <w:szCs w:val="25"/>
          <w:lang w:val="en-US" w:bidi="th-TH"/>
        </w:rPr>
        <w:t xml:space="preserve"> (PBFT)</w:t>
      </w:r>
      <w:r w:rsidR="0097683C">
        <w:rPr>
          <w:rFonts w:cstheme="minorBidi"/>
          <w:szCs w:val="25"/>
          <w:lang w:val="en-US" w:bidi="th-TH"/>
        </w:rPr>
        <w:t xml:space="preserve">, invented to allow Blockchain network with limited computational resource to select trustable validator. </w:t>
      </w:r>
      <w:r w:rsidR="00B54FBF">
        <w:rPr>
          <w:rFonts w:cstheme="minorBidi"/>
          <w:szCs w:val="25"/>
          <w:lang w:val="en-US" w:bidi="th-TH"/>
        </w:rPr>
        <w:t>T</w:t>
      </w:r>
      <w:r w:rsidR="0097683C">
        <w:rPr>
          <w:rFonts w:cstheme="minorBidi"/>
          <w:szCs w:val="25"/>
          <w:lang w:val="en-US" w:bidi="th-TH"/>
        </w:rPr>
        <w:t>his kind of consensus use voting mechanism which sacrifice</w:t>
      </w:r>
      <w:r w:rsidR="00946365">
        <w:rPr>
          <w:rFonts w:cstheme="minorBidi"/>
          <w:szCs w:val="25"/>
          <w:lang w:val="en-US" w:bidi="th-TH"/>
        </w:rPr>
        <w:t xml:space="preserve"> ability to welcome anonymous node</w:t>
      </w:r>
      <w:r w:rsidR="00B54FBF">
        <w:rPr>
          <w:rFonts w:cstheme="minorBidi"/>
          <w:szCs w:val="25"/>
          <w:lang w:val="en-US" w:bidi="th-TH"/>
        </w:rPr>
        <w:t xml:space="preserve"> for lesser computational resources required for maintaining Blockchain and increased in efficiency of verification process,</w:t>
      </w:r>
      <w:r w:rsidR="00946365">
        <w:rPr>
          <w:rFonts w:cstheme="minorBidi"/>
          <w:szCs w:val="25"/>
          <w:lang w:val="en-US" w:bidi="th-TH"/>
        </w:rPr>
        <w:t xml:space="preserve"> </w:t>
      </w:r>
      <w:r w:rsidR="00B54FBF">
        <w:rPr>
          <w:rFonts w:cstheme="minorBidi"/>
          <w:szCs w:val="25"/>
          <w:lang w:val="en-US" w:bidi="th-TH"/>
        </w:rPr>
        <w:t>that mean</w:t>
      </w:r>
      <w:ins w:id="289" w:author="Pat Mongkolwat" w:date="2020-11-15T14:35:00Z">
        <w:r w:rsidR="006F673A">
          <w:rPr>
            <w:rFonts w:cstheme="minorBidi"/>
            <w:szCs w:val="25"/>
            <w:lang w:val="en-US" w:bidi="th-TH"/>
          </w:rPr>
          <w:t>s</w:t>
        </w:r>
      </w:ins>
      <w:r w:rsidR="00B54FBF">
        <w:rPr>
          <w:rFonts w:cstheme="minorBidi"/>
          <w:szCs w:val="25"/>
          <w:lang w:val="en-US" w:bidi="th-TH"/>
        </w:rPr>
        <w:t xml:space="preserve"> it</w:t>
      </w:r>
      <w:r w:rsidR="00946365">
        <w:rPr>
          <w:rFonts w:cstheme="minorBidi"/>
          <w:szCs w:val="25"/>
          <w:lang w:val="en-US" w:bidi="th-TH"/>
        </w:rPr>
        <w:t xml:space="preserve"> rely on the en</w:t>
      </w:r>
      <w:r w:rsidR="0005100A">
        <w:rPr>
          <w:rFonts w:cstheme="minorBidi"/>
          <w:szCs w:val="25"/>
          <w:lang w:val="en-US" w:bidi="th-TH"/>
        </w:rPr>
        <w:t>v</w:t>
      </w:r>
      <w:r w:rsidR="00946365">
        <w:rPr>
          <w:rFonts w:cstheme="minorBidi"/>
          <w:szCs w:val="25"/>
          <w:lang w:val="en-US" w:bidi="th-TH"/>
        </w:rPr>
        <w:t>ironment that most of the nodes are not corrupted</w:t>
      </w:r>
      <w:r w:rsidR="007F1A70">
        <w:rPr>
          <w:rFonts w:cstheme="minorBidi"/>
          <w:szCs w:val="25"/>
          <w:lang w:val="en-US" w:bidi="th-TH"/>
        </w:rPr>
        <w:t xml:space="preserve"> </w:t>
      </w:r>
      <w:r w:rsidR="007F1A70">
        <w:rPr>
          <w:rFonts w:cstheme="minorBidi"/>
          <w:szCs w:val="25"/>
          <w:lang w:val="en-US" w:bidi="th-TH"/>
        </w:rPr>
        <w:fldChar w:fldCharType="begin" w:fldLock="1"/>
      </w:r>
      <w:r w:rsidR="00026536">
        <w:rPr>
          <w:rFonts w:cstheme="minorBidi"/>
          <w:szCs w:val="25"/>
          <w:lang w:val="en-US" w:bidi="th-TH"/>
        </w:rPr>
        <w:instrText>ADDIN CSL_CITATION {"citationItems":[{"id":"ITEM-1","itemData":{"ISSN":"16130073","abstract":"© 2018 CEUR-WS. All rights reserved. Permissioned blockchains are arising as a solution to federate companies prompting accountable interactions. A variety of consensus algorithms for such blockchains have been proposed, each of which has different benefits and drawbacks. Proof-of-Authority (PoA) is a new family of Byzantine fault-tolerant (BFT) consensus algorithms largely used in practice to ensure better performance than traditional Practical Byzantine Fault Tolerance (PBFT). However, the lack of adequate analysis of PoA hinders any cautious evaluation of their effectiveness in real-world permissioned blockchains deployed over the Internet, hence on an eventually synchronous network experimenting Byzantine nodes. In this paper, we analyse two of the main PoA algorithms, named Aura and Clique, both in terms of provided guarantees and performances. First, we derive their functioning including how messages are exchanged, then we weight, by relying on the CAP theorem, consistency, availability and partition tolerance guarantees. We also report a qualitative latency analysis based on message rounds. The analysis advocates that PoA for permissioned blockchains, deployed over the Internet with Byzantine nodes, do not provide adequate consistency guarantees for scenarios where data integrity is essential. We claim that PBFT can fit better such scenarios, despite a limited loss in terms of performance.","author":[{"dropping-particle":"","family":"Angelis","given":"Stefano","non-dropping-particle":"De","parse-names":false,"suffix":""},{"dropping-particle":"","family":"Aniello","given":"Leonardo","non-dropping-particle":"","parse-names":false,"suffix":""},{"dropping-particle":"","family":"Baldoni","given":"Roberto","non-dropping-particle":"","parse-names":false,"suffix":""},{"dropping-particle":"","family":"Lombardi","given":"Federico","non-dropping-particle":"","parse-names":false,"suffix":""},{"dropping-particle":"","family":"Margheri","given":"Andrea","non-dropping-particle":"","parse-names":false,"suffix":""},{"dropping-particle":"","family":"Sassone","given":"Vladimiro","non-dropping-particle":"","parse-names":false,"suffix":""}],"container-title":"CEUR Workshop Proceedings","id":"ITEM-1","issued":{"date-parts":[["2018"]]},"page":"1-11","title":"PBFT vs proof-of-authority: Applying the CAP theorem to permissioned blockchain","type":"article-journal","volume":"2058"},"uris":["http://www.mendeley.com/documents/?uuid=2fe90a50-d3fc-465b-b983-c00b5289a240"]}],"mendeley":{"formattedCitation":"[34]","plainTextFormattedCitation":"[34]","previouslyFormattedCitation":"[34]"},"properties":{"noteIndex":0},"schema":"https://github.com/citation-style-language/schema/raw/master/csl-citation.json"}</w:instrText>
      </w:r>
      <w:r w:rsidR="007F1A70">
        <w:rPr>
          <w:rFonts w:cstheme="minorBidi"/>
          <w:szCs w:val="25"/>
          <w:lang w:val="en-US" w:bidi="th-TH"/>
        </w:rPr>
        <w:fldChar w:fldCharType="separate"/>
      </w:r>
      <w:r w:rsidR="003F4C1D" w:rsidRPr="003F4C1D">
        <w:rPr>
          <w:rFonts w:cstheme="minorBidi"/>
          <w:noProof/>
          <w:szCs w:val="25"/>
          <w:lang w:val="en-US" w:bidi="th-TH"/>
        </w:rPr>
        <w:t>[34]</w:t>
      </w:r>
      <w:r w:rsidR="007F1A70">
        <w:rPr>
          <w:rFonts w:cstheme="minorBidi"/>
          <w:szCs w:val="25"/>
          <w:lang w:val="en-US" w:bidi="th-TH"/>
        </w:rPr>
        <w:fldChar w:fldCharType="end"/>
      </w:r>
      <w:r w:rsidR="00946365">
        <w:rPr>
          <w:rFonts w:cstheme="minorBidi"/>
          <w:szCs w:val="25"/>
          <w:lang w:val="en-US" w:bidi="th-TH"/>
        </w:rPr>
        <w:t>.</w:t>
      </w:r>
      <w:r w:rsidR="00B64A7A">
        <w:rPr>
          <w:rFonts w:cstheme="minorBidi"/>
          <w:szCs w:val="25"/>
          <w:lang w:val="en-US" w:bidi="th-TH"/>
        </w:rPr>
        <w:t xml:space="preserve"> </w:t>
      </w:r>
      <w:r w:rsidR="00706B5F">
        <w:rPr>
          <w:rFonts w:cstheme="minorBidi"/>
          <w:szCs w:val="25"/>
          <w:lang w:val="en-US" w:bidi="th-TH"/>
        </w:rPr>
        <w:t>Th</w:t>
      </w:r>
      <w:r w:rsidR="00C27482">
        <w:rPr>
          <w:rFonts w:cstheme="minorBidi"/>
          <w:szCs w:val="25"/>
          <w:lang w:val="en-US" w:bidi="th-TH"/>
        </w:rPr>
        <w:t>e</w:t>
      </w:r>
      <w:r w:rsidR="00706B5F">
        <w:rPr>
          <w:rFonts w:cstheme="minorBidi"/>
          <w:szCs w:val="25"/>
          <w:lang w:val="en-US" w:bidi="th-TH"/>
        </w:rPr>
        <w:t>s</w:t>
      </w:r>
      <w:r w:rsidR="00C27482">
        <w:rPr>
          <w:rFonts w:cstheme="minorBidi"/>
          <w:szCs w:val="25"/>
          <w:lang w:val="en-US" w:bidi="th-TH"/>
        </w:rPr>
        <w:t>e</w:t>
      </w:r>
      <w:r w:rsidR="00CA764A">
        <w:rPr>
          <w:rFonts w:cstheme="minorBidi"/>
          <w:szCs w:val="25"/>
          <w:lang w:val="en-US" w:bidi="th-TH"/>
        </w:rPr>
        <w:t xml:space="preserve"> </w:t>
      </w:r>
      <w:r w:rsidR="00C27482">
        <w:rPr>
          <w:rFonts w:cstheme="minorBidi"/>
          <w:szCs w:val="25"/>
          <w:lang w:val="en-US" w:bidi="th-TH"/>
        </w:rPr>
        <w:t xml:space="preserve">mechanisms </w:t>
      </w:r>
      <w:r w:rsidR="00CA764A">
        <w:rPr>
          <w:rFonts w:cstheme="minorBidi"/>
          <w:szCs w:val="25"/>
          <w:lang w:val="en-US" w:bidi="th-TH"/>
        </w:rPr>
        <w:t>enable</w:t>
      </w:r>
      <w:r w:rsidR="002415F1">
        <w:rPr>
          <w:rFonts w:cstheme="minorBidi"/>
          <w:szCs w:val="25"/>
          <w:lang w:val="en-US" w:bidi="th-TH"/>
        </w:rPr>
        <w:t xml:space="preserve"> transparency in publication and verification of transaction in</w:t>
      </w:r>
      <w:r w:rsidR="00DF0C65">
        <w:rPr>
          <w:rFonts w:cstheme="minorBidi"/>
          <w:szCs w:val="25"/>
          <w:lang w:val="en-US" w:bidi="th-TH"/>
        </w:rPr>
        <w:t xml:space="preserve"> </w:t>
      </w:r>
      <w:r w:rsidR="00902FC5">
        <w:rPr>
          <w:rFonts w:cstheme="minorBidi"/>
          <w:szCs w:val="25"/>
          <w:lang w:val="en-US" w:bidi="th-TH"/>
        </w:rPr>
        <w:t>Blockchain</w:t>
      </w:r>
      <w:r w:rsidR="004E6164">
        <w:rPr>
          <w:rFonts w:cstheme="minorBidi"/>
          <w:szCs w:val="25"/>
          <w:lang w:val="en-US" w:bidi="th-TH"/>
        </w:rPr>
        <w:t>.</w:t>
      </w:r>
      <w:r w:rsidR="00706B5F">
        <w:rPr>
          <w:rFonts w:cstheme="minorBidi"/>
          <w:szCs w:val="25"/>
          <w:lang w:val="en-US" w:bidi="th-TH"/>
        </w:rPr>
        <w:t xml:space="preserve"> </w:t>
      </w:r>
      <w:r w:rsidR="002B7A64">
        <w:rPr>
          <w:rFonts w:cstheme="minorBidi"/>
          <w:szCs w:val="25"/>
          <w:lang w:val="en-US" w:bidi="th-TH"/>
        </w:rPr>
        <w:t xml:space="preserve">Additionally, the network also needs compatible </w:t>
      </w:r>
      <w:r w:rsidR="00091E4D">
        <w:rPr>
          <w:rFonts w:cstheme="minorBidi"/>
          <w:szCs w:val="25"/>
          <w:lang w:val="en-US" w:bidi="th-TH"/>
        </w:rPr>
        <w:t>permission model</w:t>
      </w:r>
      <w:r w:rsidR="002B7A64">
        <w:rPr>
          <w:rFonts w:cstheme="minorBidi"/>
          <w:szCs w:val="25"/>
          <w:lang w:val="en-US" w:bidi="th-TH"/>
        </w:rPr>
        <w:t xml:space="preserve"> </w:t>
      </w:r>
      <w:r w:rsidR="00091E4D">
        <w:rPr>
          <w:rFonts w:cstheme="minorBidi"/>
          <w:szCs w:val="25"/>
          <w:lang w:val="en-US" w:bidi="th-TH"/>
        </w:rPr>
        <w:t>for</w:t>
      </w:r>
      <w:r w:rsidR="002B7A64">
        <w:rPr>
          <w:rFonts w:cstheme="minorBidi"/>
          <w:szCs w:val="25"/>
          <w:lang w:val="en-US" w:bidi="th-TH"/>
        </w:rPr>
        <w:t xml:space="preserve"> its member</w:t>
      </w:r>
      <w:r w:rsidR="002E114C">
        <w:rPr>
          <w:rFonts w:cstheme="minorBidi"/>
          <w:szCs w:val="25"/>
          <w:lang w:val="en-US" w:bidi="th-TH"/>
        </w:rPr>
        <w:t xml:space="preserve"> to maximize effectiveness of consensus mechanism</w:t>
      </w:r>
      <w:r w:rsidR="002B7A64">
        <w:rPr>
          <w:rFonts w:cstheme="minorBidi"/>
          <w:szCs w:val="25"/>
          <w:lang w:val="en-US" w:bidi="th-TH"/>
        </w:rPr>
        <w:t>.</w:t>
      </w:r>
      <w:r w:rsidR="00E633CE">
        <w:rPr>
          <w:rFonts w:cstheme="minorBidi"/>
          <w:szCs w:val="25"/>
          <w:lang w:val="en-US" w:bidi="th-TH"/>
        </w:rPr>
        <w:t xml:space="preserve"> According to </w:t>
      </w:r>
      <w:r w:rsidR="00E633CE">
        <w:rPr>
          <w:rFonts w:cstheme="minorBidi"/>
          <w:szCs w:val="25"/>
          <w:lang w:val="en-US" w:bidi="th-TH"/>
        </w:rPr>
        <w:fldChar w:fldCharType="begin" w:fldLock="1"/>
      </w:r>
      <w:r w:rsidR="00026536">
        <w:rPr>
          <w:rFonts w:cstheme="minorBidi"/>
          <w:szCs w:val="25"/>
          <w:lang w:val="en-US" w:bidi="th-TH"/>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[25]","plainTextFormattedCitation":"[25]","previouslyFormattedCitation":"[25]"},"properties":{"noteIndex":0},"schema":"https://github.com/citation-style-language/schema/raw/master/csl-citation.json"}</w:instrText>
      </w:r>
      <w:r w:rsidR="00E633CE">
        <w:rPr>
          <w:rFonts w:cstheme="minorBidi"/>
          <w:szCs w:val="25"/>
          <w:lang w:val="en-US" w:bidi="th-TH"/>
        </w:rPr>
        <w:fldChar w:fldCharType="separate"/>
      </w:r>
      <w:r w:rsidR="003F4C1D" w:rsidRPr="003F4C1D">
        <w:rPr>
          <w:rFonts w:cstheme="minorBidi"/>
          <w:noProof/>
          <w:szCs w:val="25"/>
          <w:lang w:val="en-US" w:bidi="th-TH"/>
        </w:rPr>
        <w:t>[25]</w:t>
      </w:r>
      <w:r w:rsidR="00E633CE">
        <w:rPr>
          <w:rFonts w:cstheme="minorBidi"/>
          <w:szCs w:val="25"/>
          <w:lang w:val="en-US" w:bidi="th-TH"/>
        </w:rPr>
        <w:fldChar w:fldCharType="end"/>
      </w:r>
      <w:r w:rsidR="00E633CE">
        <w:rPr>
          <w:rFonts w:cstheme="minorBidi"/>
          <w:szCs w:val="25"/>
          <w:lang w:val="en-US" w:bidi="th-TH"/>
        </w:rPr>
        <w:t xml:space="preserve">, Blockchain can be categorized into two main types based on its permission </w:t>
      </w:r>
      <w:r w:rsidR="00E633CE">
        <w:rPr>
          <w:rFonts w:cstheme="minorBidi"/>
          <w:szCs w:val="25"/>
          <w:lang w:val="en-US" w:bidi="th-TH"/>
        </w:rPr>
        <w:t xml:space="preserve">model which </w:t>
      </w:r>
      <w:r w:rsidR="0003356C">
        <w:rPr>
          <w:rFonts w:cstheme="minorBidi"/>
          <w:szCs w:val="25"/>
          <w:lang w:val="en-US" w:bidi="th-TH"/>
        </w:rPr>
        <w:t>determines who can maintain blockchain ledger (i.e. publish block)</w:t>
      </w:r>
      <w:r w:rsidR="00E633CE">
        <w:rPr>
          <w:rFonts w:cstheme="minorBidi"/>
          <w:szCs w:val="25"/>
          <w:lang w:val="en-US" w:bidi="th-TH"/>
        </w:rPr>
        <w:t>.</w:t>
      </w:r>
      <w:r w:rsidR="0003356C">
        <w:rPr>
          <w:rFonts w:cstheme="minorBidi"/>
          <w:szCs w:val="25"/>
          <w:lang w:val="en-US" w:bidi="th-TH"/>
        </w:rPr>
        <w:t xml:space="preserve"> Permissionless blockchain networks </w:t>
      </w:r>
      <w:r w:rsidR="002C5CD3">
        <w:rPr>
          <w:rFonts w:cstheme="minorBidi"/>
          <w:szCs w:val="25"/>
          <w:lang w:val="en-US" w:bidi="th-TH"/>
        </w:rPr>
        <w:t xml:space="preserve">provide simplicity in scalability of the network by </w:t>
      </w:r>
      <w:r w:rsidR="0003356C">
        <w:rPr>
          <w:rFonts w:cstheme="minorBidi"/>
          <w:szCs w:val="25"/>
          <w:lang w:val="en-US" w:bidi="th-TH"/>
        </w:rPr>
        <w:t>allow</w:t>
      </w:r>
      <w:r w:rsidR="002C5CD3">
        <w:rPr>
          <w:rFonts w:cstheme="minorBidi"/>
          <w:szCs w:val="25"/>
          <w:lang w:val="en-US" w:bidi="th-TH"/>
        </w:rPr>
        <w:t>ing</w:t>
      </w:r>
      <w:r w:rsidR="0003356C">
        <w:rPr>
          <w:rFonts w:cstheme="minorBidi"/>
          <w:szCs w:val="25"/>
          <w:lang w:val="en-US" w:bidi="th-TH"/>
        </w:rPr>
        <w:t xml:space="preserve"> anyone in the network to maintain blockchain ledger</w:t>
      </w:r>
      <w:r w:rsidR="002C5CD3">
        <w:rPr>
          <w:rFonts w:cstheme="minorBidi"/>
          <w:szCs w:val="25"/>
          <w:lang w:val="en-US" w:bidi="th-TH"/>
        </w:rPr>
        <w:t>.</w:t>
      </w:r>
      <w:r w:rsidR="000F5BB4">
        <w:rPr>
          <w:rFonts w:cstheme="minorBidi"/>
          <w:szCs w:val="25"/>
          <w:lang w:val="en-US" w:bidi="th-TH"/>
        </w:rPr>
        <w:t xml:space="preserve"> </w:t>
      </w:r>
      <w:r w:rsidR="002C5CD3">
        <w:rPr>
          <w:rFonts w:cstheme="minorBidi"/>
          <w:szCs w:val="25"/>
          <w:lang w:val="en-US" w:bidi="th-TH"/>
        </w:rPr>
        <w:t>At the same time,</w:t>
      </w:r>
      <w:r w:rsidR="000F5BB4">
        <w:rPr>
          <w:rFonts w:cstheme="minorBidi"/>
          <w:szCs w:val="25"/>
          <w:lang w:val="en-US" w:bidi="th-TH"/>
        </w:rPr>
        <w:t xml:space="preserve"> permissioned </w:t>
      </w:r>
      <w:r w:rsidR="002C5CD3">
        <w:rPr>
          <w:rFonts w:cstheme="minorBidi"/>
          <w:szCs w:val="25"/>
          <w:lang w:val="en-US" w:bidi="th-TH"/>
        </w:rPr>
        <w:t>chain</w:t>
      </w:r>
      <w:r w:rsidR="000F5BB4">
        <w:rPr>
          <w:rFonts w:cstheme="minorBidi"/>
          <w:szCs w:val="25"/>
          <w:lang w:val="en-US" w:bidi="th-TH"/>
        </w:rPr>
        <w:t xml:space="preserve"> </w:t>
      </w:r>
      <w:r w:rsidR="00DE6DA8">
        <w:rPr>
          <w:rFonts w:cstheme="minorBidi"/>
          <w:szCs w:val="25"/>
          <w:lang w:val="en-US" w:bidi="th-TH"/>
        </w:rPr>
        <w:t>allows</w:t>
      </w:r>
      <w:r w:rsidR="000F5BB4">
        <w:rPr>
          <w:rFonts w:cstheme="minorBidi"/>
          <w:szCs w:val="25"/>
          <w:lang w:val="en-US" w:bidi="th-TH"/>
        </w:rPr>
        <w:t xml:space="preserve"> only selected member </w:t>
      </w:r>
      <w:r w:rsidR="002C5CD3">
        <w:rPr>
          <w:rFonts w:cstheme="minorBidi"/>
          <w:szCs w:val="25"/>
          <w:lang w:val="en-US" w:bidi="th-TH"/>
        </w:rPr>
        <w:t>to maintain or even just to participate in the network which allow</w:t>
      </w:r>
      <w:ins w:id="290" w:author="Pat Mongkolwat" w:date="2020-11-15T14:36:00Z">
        <w:r w:rsidR="00495EFE">
          <w:rPr>
            <w:rFonts w:cstheme="minorBidi"/>
            <w:szCs w:val="25"/>
            <w:lang w:val="en-US" w:bidi="th-TH"/>
          </w:rPr>
          <w:t>s</w:t>
        </w:r>
      </w:ins>
      <w:r w:rsidR="002C5CD3">
        <w:rPr>
          <w:rFonts w:cstheme="minorBidi"/>
          <w:szCs w:val="25"/>
          <w:lang w:val="en-US" w:bidi="th-TH"/>
        </w:rPr>
        <w:t xml:space="preserve"> accountability and auditability of the network in exchange for simplicity in scalability</w:t>
      </w:r>
      <w:r w:rsidR="0003356C">
        <w:rPr>
          <w:rFonts w:cstheme="minorBidi"/>
          <w:szCs w:val="25"/>
          <w:lang w:val="en-US" w:bidi="th-TH"/>
        </w:rPr>
        <w:t>.</w:t>
      </w:r>
      <w:r w:rsidR="003A0425">
        <w:rPr>
          <w:rFonts w:cstheme="minorBidi"/>
          <w:szCs w:val="25"/>
          <w:lang w:val="en-US" w:bidi="th-TH"/>
        </w:rPr>
        <w:t xml:space="preserve"> Permissioned blockchain networks may also be used by organizations that wish to work together but may not fully trust one another. They can establish a permissioned blockchain network and invite business partners to record their transactions on a shared distributed ledger. </w:t>
      </w:r>
      <w:r w:rsidR="002B7A64">
        <w:rPr>
          <w:rFonts w:cstheme="minorBidi"/>
          <w:szCs w:val="25"/>
          <w:lang w:val="en-US" w:bidi="th-TH"/>
        </w:rPr>
        <w:t xml:space="preserve"> </w:t>
      </w:r>
      <w:r w:rsidR="004E6164">
        <w:rPr>
          <w:rFonts w:cstheme="minorBidi"/>
          <w:szCs w:val="25"/>
          <w:lang w:val="en-US" w:bidi="th-TH"/>
        </w:rPr>
        <w:t>The transparency</w:t>
      </w:r>
      <w:r w:rsidR="003A0425">
        <w:rPr>
          <w:rFonts w:cstheme="minorBidi"/>
          <w:szCs w:val="25"/>
          <w:lang w:val="en-US" w:bidi="th-TH"/>
        </w:rPr>
        <w:t xml:space="preserve"> provide</w:t>
      </w:r>
      <w:ins w:id="291" w:author="Pat Mongkolwat" w:date="2020-11-15T14:36:00Z">
        <w:r w:rsidR="00495EFE">
          <w:rPr>
            <w:rFonts w:cstheme="minorBidi"/>
            <w:szCs w:val="25"/>
            <w:lang w:val="en-US" w:bidi="th-TH"/>
          </w:rPr>
          <w:t>s</w:t>
        </w:r>
      </w:ins>
      <w:del w:id="292" w:author="Pat Mongkolwat" w:date="2020-11-15T14:36:00Z">
        <w:r w:rsidR="003A0425" w:rsidDel="00495EFE">
          <w:rPr>
            <w:rFonts w:cstheme="minorBidi"/>
            <w:szCs w:val="25"/>
            <w:lang w:val="en-US" w:bidi="th-TH"/>
          </w:rPr>
          <w:delText>d</w:delText>
        </w:r>
      </w:del>
      <w:r w:rsidR="003A0425">
        <w:rPr>
          <w:rFonts w:cstheme="minorBidi"/>
          <w:szCs w:val="25"/>
          <w:lang w:val="en-US" w:bidi="th-TH"/>
        </w:rPr>
        <w:t xml:space="preserve"> by Blockchain and con</w:t>
      </w:r>
      <w:r w:rsidR="00D07D90">
        <w:rPr>
          <w:rFonts w:cstheme="minorBidi"/>
          <w:szCs w:val="25"/>
          <w:lang w:val="en-US" w:bidi="th-TH"/>
        </w:rPr>
        <w:t>s</w:t>
      </w:r>
      <w:r w:rsidR="003A0425">
        <w:rPr>
          <w:rFonts w:cstheme="minorBidi"/>
          <w:szCs w:val="25"/>
          <w:lang w:val="en-US" w:bidi="th-TH"/>
        </w:rPr>
        <w:t>ensus</w:t>
      </w:r>
      <w:r w:rsidR="004E6164">
        <w:rPr>
          <w:rFonts w:cstheme="minorBidi"/>
          <w:szCs w:val="25"/>
          <w:lang w:val="en-US" w:bidi="th-TH"/>
        </w:rPr>
        <w:t xml:space="preserve"> </w:t>
      </w:r>
      <w:r w:rsidR="00A9143B">
        <w:rPr>
          <w:rFonts w:cstheme="minorBidi"/>
          <w:szCs w:val="25"/>
          <w:lang w:val="en-US" w:bidi="th-TH"/>
        </w:rPr>
        <w:t xml:space="preserve">with suitable permission model </w:t>
      </w:r>
      <w:r w:rsidR="004E6164">
        <w:rPr>
          <w:rFonts w:cstheme="minorBidi"/>
          <w:szCs w:val="25"/>
          <w:lang w:val="en-US" w:bidi="th-TH"/>
        </w:rPr>
        <w:t xml:space="preserve">then </w:t>
      </w:r>
      <w:r w:rsidR="00706B5F">
        <w:rPr>
          <w:rFonts w:cstheme="minorBidi"/>
          <w:szCs w:val="25"/>
          <w:lang w:val="en-US" w:bidi="th-TH"/>
        </w:rPr>
        <w:t xml:space="preserve">create a passive </w:t>
      </w:r>
      <w:r w:rsidR="00C15A2F">
        <w:rPr>
          <w:rFonts w:cstheme="minorBidi"/>
          <w:szCs w:val="25"/>
          <w:lang w:val="en-US" w:bidi="th-TH"/>
        </w:rPr>
        <w:t>“</w:t>
      </w:r>
      <w:r w:rsidR="00706B5F">
        <w:rPr>
          <w:rFonts w:cstheme="minorBidi"/>
          <w:szCs w:val="25"/>
          <w:lang w:val="en-US" w:bidi="th-TH"/>
        </w:rPr>
        <w:t>trust</w:t>
      </w:r>
      <w:r w:rsidR="00C15A2F">
        <w:rPr>
          <w:rFonts w:cstheme="minorBidi"/>
          <w:szCs w:val="25"/>
          <w:lang w:val="en-US" w:bidi="th-TH"/>
        </w:rPr>
        <w:t>”</w:t>
      </w:r>
      <w:r w:rsidR="00706B5F">
        <w:rPr>
          <w:rFonts w:cstheme="minorBidi"/>
          <w:szCs w:val="25"/>
          <w:lang w:val="en-US" w:bidi="th-TH"/>
        </w:rPr>
        <w:t xml:space="preserve"> amongst the network as no one in the network have</w:t>
      </w:r>
      <w:r w:rsidR="0019172D">
        <w:rPr>
          <w:rFonts w:cstheme="minorBidi"/>
          <w:szCs w:val="25"/>
          <w:lang w:val="en-US" w:bidi="th-TH"/>
        </w:rPr>
        <w:t xml:space="preserve"> absolute</w:t>
      </w:r>
      <w:r w:rsidR="00706B5F">
        <w:rPr>
          <w:rFonts w:cstheme="minorBidi"/>
          <w:szCs w:val="25"/>
          <w:lang w:val="en-US" w:bidi="th-TH"/>
        </w:rPr>
        <w:t xml:space="preserve"> right to rules and manipulate the network and its content at their own will </w:t>
      </w:r>
      <w:r w:rsidR="00706B5F">
        <w:rPr>
          <w:rFonts w:cstheme="minorBidi"/>
          <w:szCs w:val="25"/>
          <w:lang w:val="en-US" w:bidi="th-TH"/>
        </w:rPr>
        <w:fldChar w:fldCharType="begin" w:fldLock="1"/>
      </w:r>
      <w:r w:rsidR="00026536">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[35]","plainTextFormattedCitation":"[35]","previouslyFormattedCitation":"[35]"},"properties":{"noteIndex":0},"schema":"https://github.com/citation-style-language/schema/raw/master/csl-citation.json"}</w:instrText>
      </w:r>
      <w:r w:rsidR="00706B5F">
        <w:rPr>
          <w:rFonts w:cstheme="minorBidi"/>
          <w:szCs w:val="25"/>
          <w:lang w:val="en-US" w:bidi="th-TH"/>
        </w:rPr>
        <w:fldChar w:fldCharType="separate"/>
      </w:r>
      <w:r w:rsidR="003F4C1D" w:rsidRPr="003F4C1D">
        <w:rPr>
          <w:rFonts w:cstheme="minorBidi"/>
          <w:noProof/>
          <w:szCs w:val="25"/>
          <w:lang w:val="en-US" w:bidi="th-TH"/>
        </w:rPr>
        <w:t>[35]</w:t>
      </w:r>
      <w:r w:rsidR="00706B5F">
        <w:rPr>
          <w:rFonts w:cstheme="minorBidi"/>
          <w:szCs w:val="25"/>
          <w:lang w:val="en-US" w:bidi="th-TH"/>
        </w:rPr>
        <w:fldChar w:fldCharType="end"/>
      </w:r>
      <w:r w:rsidR="001D5618">
        <w:rPr>
          <w:rFonts w:cstheme="minorBidi"/>
          <w:szCs w:val="25"/>
          <w:lang w:val="en-US" w:bidi="th-TH"/>
        </w:rPr>
        <w:t>.</w:t>
      </w:r>
      <w:r w:rsidR="00656EFE">
        <w:rPr>
          <w:rFonts w:cstheme="minorBidi"/>
          <w:szCs w:val="25"/>
          <w:lang w:val="en-US" w:bidi="th-TH"/>
        </w:rPr>
        <w:t xml:space="preserve"> </w:t>
      </w:r>
    </w:p>
    <w:p w14:paraId="26F60D67" w14:textId="6FB45002" w:rsidR="00C54F4D" w:rsidRPr="005B520E" w:rsidRDefault="00C54F4D" w:rsidP="00C54F4D">
      <w:pPr>
        <w:pStyle w:val="Heading2"/>
        <w:jc w:val="both"/>
      </w:pPr>
      <w:r>
        <w:t>Ethereum</w:t>
      </w:r>
      <w:r w:rsidR="000F3406">
        <w:t xml:space="preserve"> and </w:t>
      </w:r>
      <w:del w:id="293" w:author="Petnathean Julled" w:date="2021-03-04T15:11:00Z">
        <w:r w:rsidR="000F3406" w:rsidDel="00E37858">
          <w:delText>smartcontract</w:delText>
        </w:r>
      </w:del>
      <w:ins w:id="294" w:author="Petnathean Julled" w:date="2021-03-04T15:11:00Z">
        <w:r w:rsidR="00E37858">
          <w:t>smart-contract</w:t>
        </w:r>
      </w:ins>
    </w:p>
    <w:p w14:paraId="486CE868" w14:textId="2A977A1D" w:rsidR="00C54F4D" w:rsidRPr="00854E0A" w:rsidRDefault="00854E0A" w:rsidP="00C54F4D">
      <w:pPr>
        <w:pStyle w:val="BodyText"/>
        <w:rPr>
          <w:rPrChange w:id="295" w:author="Petnathean Julled" w:date="2021-03-04T15:08:00Z">
            <w:rPr>
              <w:lang w:val="en-US"/>
            </w:rPr>
          </w:rPrChange>
        </w:rPr>
      </w:pPr>
      <w:ins w:id="296" w:author="Petnathean Julled" w:date="2021-03-04T15:08:00Z">
        <w:r w:rsidRPr="00854E0A">
          <w:rPr>
            <w:lang w:val="en-US"/>
          </w:rPr>
          <w:t xml:space="preserve">Ethereum is one of the well-known open-source Blockchain platforms. The platform initially invented by a developer named </w:t>
        </w:r>
        <w:proofErr w:type="spellStart"/>
        <w:r w:rsidRPr="00854E0A">
          <w:rPr>
            <w:lang w:val="en-US"/>
          </w:rPr>
          <w:t>Vitalik</w:t>
        </w:r>
        <w:proofErr w:type="spellEnd"/>
        <w:r w:rsidRPr="00854E0A">
          <w:rPr>
            <w:lang w:val="en-US"/>
          </w:rPr>
          <w:t xml:space="preserve"> </w:t>
        </w:r>
        <w:proofErr w:type="spellStart"/>
        <w:r w:rsidRPr="00854E0A">
          <w:rPr>
            <w:lang w:val="en-US"/>
          </w:rPr>
          <w:t>Buterin</w:t>
        </w:r>
        <w:proofErr w:type="spellEnd"/>
        <w:r w:rsidRPr="00854E0A">
          <w:rPr>
            <w:lang w:val="en-US"/>
          </w:rPr>
          <w:t xml:space="preserve"> and further developed by the Ethereum community. The main approach of Ethereum Blockchain is about using Blockchain technology for applications other than cryptocurrency, i.e., create digital evidence for an actual contract between parties that can replace paperwork and cannot be deleted or tampered with, or act as digital evidence for supply chain tracing during transport and exchanging of goods. The platform proposed the concept of “smart</w:t>
        </w:r>
      </w:ins>
      <w:ins w:id="297" w:author="Petnathean Julled" w:date="2021-03-04T15:09:00Z">
        <w:r w:rsidR="00E37858">
          <w:rPr>
            <w:lang w:val="en-US"/>
          </w:rPr>
          <w:t>-</w:t>
        </w:r>
      </w:ins>
      <w:ins w:id="298" w:author="Petnathean Julled" w:date="2021-03-04T15:08:00Z">
        <w:r w:rsidRPr="00854E0A">
          <w:rPr>
            <w:lang w:val="en-US"/>
          </w:rPr>
          <w:t>contract”</w:t>
        </w:r>
        <w:r>
          <w:rPr>
            <w:lang w:val="en-US"/>
          </w:rPr>
          <w:t xml:space="preserve"> </w:t>
        </w:r>
      </w:ins>
      <w:del w:id="299" w:author="Petnathean Julled" w:date="2021-03-04T15:08:00Z">
        <w:r w:rsidR="00C54F4D" w:rsidRPr="008C621E" w:rsidDel="00854E0A">
          <w:rPr>
            <w:lang w:val="en-US"/>
          </w:rPr>
          <w:delText xml:space="preserve">Ethereum are </w:delText>
        </w:r>
      </w:del>
      <w:ins w:id="300" w:author="Pat Mongkolwat" w:date="2020-11-15T14:36:00Z">
        <w:del w:id="301" w:author="Petnathean Julled" w:date="2021-03-04T15:08:00Z">
          <w:r w:rsidR="00B051B1" w:rsidDel="00854E0A">
            <w:rPr>
              <w:lang w:val="en-US"/>
            </w:rPr>
            <w:delText>is</w:delText>
          </w:r>
          <w:r w:rsidR="00B051B1" w:rsidRPr="008C621E" w:rsidDel="00854E0A">
            <w:rPr>
              <w:lang w:val="en-US"/>
            </w:rPr>
            <w:delText xml:space="preserve"> </w:delText>
          </w:r>
        </w:del>
      </w:ins>
      <w:del w:id="302" w:author="Petnathean Julled" w:date="2021-03-04T15:08:00Z">
        <w:r w:rsidR="00C54F4D" w:rsidRPr="008C621E" w:rsidDel="00854E0A">
          <w:rPr>
            <w:lang w:val="en-US"/>
          </w:rPr>
          <w:delText>one of well-known open source Blockchain platform. The platform initially invented by</w:delText>
        </w:r>
        <w:r w:rsidR="00C54F4D" w:rsidDel="00854E0A">
          <w:rPr>
            <w:lang w:val="en-US"/>
          </w:rPr>
          <w:delText xml:space="preserve"> a</w:delText>
        </w:r>
        <w:r w:rsidR="00C54F4D" w:rsidRPr="008C621E" w:rsidDel="00854E0A">
          <w:rPr>
            <w:lang w:val="en-US"/>
          </w:rPr>
          <w:delText xml:space="preserve"> developer named Vitalik Buterin and further develop</w:delText>
        </w:r>
        <w:r w:rsidR="0016754C" w:rsidDel="00854E0A">
          <w:rPr>
            <w:lang w:val="en-US"/>
          </w:rPr>
          <w:delText>ed</w:delText>
        </w:r>
        <w:r w:rsidR="00C54F4D" w:rsidRPr="008C621E" w:rsidDel="00854E0A">
          <w:rPr>
            <w:lang w:val="en-US"/>
          </w:rPr>
          <w:delText xml:space="preserve"> by Ethereum community. Main approach of Ethereum Blockchain is about us</w:delText>
        </w:r>
        <w:r w:rsidR="00C54F4D" w:rsidDel="00854E0A">
          <w:rPr>
            <w:lang w:val="en-US"/>
          </w:rPr>
          <w:delText>ing</w:delText>
        </w:r>
        <w:r w:rsidR="00C54F4D" w:rsidRPr="008C621E" w:rsidDel="00854E0A">
          <w:rPr>
            <w:lang w:val="en-US"/>
          </w:rPr>
          <w:delText xml:space="preserve"> Blockchain technology for </w:delText>
        </w:r>
        <w:commentRangeStart w:id="303"/>
        <w:commentRangeStart w:id="304"/>
        <w:r w:rsidR="00C54F4D" w:rsidRPr="00854E0A" w:rsidDel="00854E0A">
          <w:rPr>
            <w:lang w:val="en-US"/>
          </w:rPr>
          <w:delText>applications</w:delText>
        </w:r>
        <w:r w:rsidR="00C54F4D" w:rsidRPr="008C621E" w:rsidDel="00854E0A">
          <w:rPr>
            <w:lang w:val="en-US"/>
          </w:rPr>
          <w:delText xml:space="preserve"> </w:delText>
        </w:r>
        <w:commentRangeEnd w:id="303"/>
        <w:r w:rsidR="00C73CFF" w:rsidDel="00854E0A">
          <w:rPr>
            <w:rStyle w:val="CommentReference"/>
            <w:spacing w:val="0"/>
            <w:lang w:val="en-US" w:eastAsia="en-US"/>
          </w:rPr>
          <w:commentReference w:id="303"/>
        </w:r>
        <w:commentRangeEnd w:id="304"/>
        <w:r w:rsidDel="00854E0A">
          <w:rPr>
            <w:rStyle w:val="CommentReference"/>
            <w:spacing w:val="0"/>
            <w:lang w:val="en-US" w:eastAsia="en-US"/>
          </w:rPr>
          <w:commentReference w:id="304"/>
        </w:r>
        <w:r w:rsidR="00C54F4D" w:rsidRPr="008C621E" w:rsidDel="00854E0A">
          <w:rPr>
            <w:lang w:val="en-US"/>
          </w:rPr>
          <w:delText xml:space="preserve">other than cryptocurrency. The platform proposed concept about </w:delText>
        </w:r>
        <w:r w:rsidR="007F2EDF" w:rsidDel="00854E0A">
          <w:rPr>
            <w:lang w:val="en-US"/>
          </w:rPr>
          <w:delText>“</w:delText>
        </w:r>
        <w:r w:rsidR="00C54F4D" w:rsidRPr="008C621E" w:rsidDel="00854E0A">
          <w:rPr>
            <w:lang w:val="en-US"/>
          </w:rPr>
          <w:delText>smart contract</w:delText>
        </w:r>
        <w:r w:rsidR="007F2EDF" w:rsidDel="00854E0A">
          <w:rPr>
            <w:lang w:val="en-US"/>
          </w:rPr>
          <w:delText xml:space="preserve">” </w:delText>
        </w:r>
      </w:del>
      <w:r w:rsidR="007F2EDF">
        <w:rPr>
          <w:lang w:val="en-US"/>
        </w:rPr>
        <w:fldChar w:fldCharType="begin" w:fldLock="1"/>
      </w:r>
      <w:r w:rsidR="00026536">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GitHub","type":"webpage"},"uris":["http://www.mendeley.com/documents/?uuid=af0258be-3e46-329f-a2d1-52d7b80b182c"]}],"mendeley":{"formattedCitation":"[26], [27]","manualFormatting":"[21,22]","plainTextFormattedCitation":"[26], [27]","previouslyFormattedCitation":"[26], [27]"},"properties":{"noteIndex":0},"schema":"https://github.com/citation-style-language/schema/raw/master/csl-citation.json"}</w:instrText>
      </w:r>
      <w:r w:rsidR="007F2EDF">
        <w:rPr>
          <w:lang w:val="en-US"/>
        </w:rPr>
        <w:fldChar w:fldCharType="separate"/>
      </w:r>
      <w:r w:rsidR="007F2EDF" w:rsidRPr="007F2EDF">
        <w:rPr>
          <w:noProof/>
          <w:lang w:val="en-US"/>
        </w:rPr>
        <w:t>[21</w:t>
      </w:r>
      <w:ins w:id="305" w:author="Pat Mongkolwat" w:date="2020-11-15T14:37:00Z">
        <w:r w:rsidR="00C73CFF">
          <w:rPr>
            <w:noProof/>
            <w:lang w:val="en-US"/>
          </w:rPr>
          <w:t>,</w:t>
        </w:r>
      </w:ins>
      <w:del w:id="306" w:author="Pat Mongkolwat" w:date="2020-11-15T14:37:00Z">
        <w:r w:rsidR="007F2EDF" w:rsidRPr="007F2EDF" w:rsidDel="00C73CFF">
          <w:rPr>
            <w:noProof/>
            <w:lang w:val="en-US"/>
          </w:rPr>
          <w:delText>], [</w:delText>
        </w:r>
      </w:del>
      <w:r w:rsidR="007F2EDF" w:rsidRPr="007F2EDF">
        <w:rPr>
          <w:noProof/>
          <w:lang w:val="en-US"/>
        </w:rPr>
        <w:t>22]</w:t>
      </w:r>
      <w:r w:rsidR="007F2EDF">
        <w:rPr>
          <w:lang w:val="en-US"/>
        </w:rPr>
        <w:fldChar w:fldCharType="end"/>
      </w:r>
      <w:r w:rsidR="0060401F">
        <w:rPr>
          <w:lang w:val="en-US"/>
        </w:rPr>
        <w:t xml:space="preserve">. </w:t>
      </w:r>
      <w:ins w:id="307" w:author="Petnathean Julled" w:date="2021-03-04T15:08:00Z">
        <w:r w:rsidRPr="00854E0A">
          <w:t>Smart-contract allows developers to integrate their small-size computation algorithms or snippet of logic into Blockchain. This gives Blockchain characteristics</w:t>
        </w:r>
      </w:ins>
      <w:del w:id="308" w:author="Petnathean Julled" w:date="2021-03-04T15:08:00Z">
        <w:r w:rsidR="00A9715C" w:rsidDel="00854E0A">
          <w:rPr>
            <w:lang w:val="en-US"/>
          </w:rPr>
          <w:delText>Smartcontract allow</w:delText>
        </w:r>
      </w:del>
      <w:ins w:id="309" w:author="Pat Mongkolwat" w:date="2020-11-15T14:37:00Z">
        <w:del w:id="310" w:author="Petnathean Julled" w:date="2021-03-04T15:08:00Z">
          <w:r w:rsidR="00CC0C26" w:rsidDel="00854E0A">
            <w:rPr>
              <w:lang w:val="en-US"/>
            </w:rPr>
            <w:delText>s</w:delText>
          </w:r>
        </w:del>
      </w:ins>
      <w:del w:id="311" w:author="Petnathean Julled" w:date="2021-03-04T15:08:00Z">
        <w:r w:rsidR="00A9715C" w:rsidDel="00854E0A">
          <w:rPr>
            <w:lang w:val="en-US"/>
          </w:rPr>
          <w:delText xml:space="preserve"> developer</w:delText>
        </w:r>
      </w:del>
      <w:ins w:id="312" w:author="Pat Mongkolwat" w:date="2020-11-15T14:37:00Z">
        <w:del w:id="313" w:author="Petnathean Julled" w:date="2021-03-04T15:08:00Z">
          <w:r w:rsidR="00CC0C26" w:rsidDel="00854E0A">
            <w:rPr>
              <w:lang w:val="en-US"/>
            </w:rPr>
            <w:delText>s</w:delText>
          </w:r>
        </w:del>
      </w:ins>
      <w:del w:id="314" w:author="Petnathean Julled" w:date="2021-03-04T15:08:00Z">
        <w:r w:rsidR="00A9715C" w:rsidDel="00854E0A">
          <w:rPr>
            <w:lang w:val="en-US"/>
          </w:rPr>
          <w:delText xml:space="preserve"> to integrate their small size of computation algorithm</w:delText>
        </w:r>
      </w:del>
      <w:ins w:id="315" w:author="Pat Mongkolwat" w:date="2020-11-15T14:38:00Z">
        <w:del w:id="316" w:author="Petnathean Julled" w:date="2021-03-04T15:08:00Z">
          <w:r w:rsidR="00CC0C26" w:rsidDel="00854E0A">
            <w:rPr>
              <w:lang w:val="en-US"/>
            </w:rPr>
            <w:delText>s</w:delText>
          </w:r>
        </w:del>
      </w:ins>
      <w:del w:id="317" w:author="Petnathean Julled" w:date="2021-03-04T15:08:00Z">
        <w:r w:rsidR="00A9715C" w:rsidDel="00854E0A">
          <w:rPr>
            <w:lang w:val="en-US"/>
          </w:rPr>
          <w:delText xml:space="preserve"> or snippet of logic into Blockchain.</w:delText>
        </w:r>
        <w:r w:rsidR="006D073A" w:rsidDel="00854E0A">
          <w:rPr>
            <w:lang w:val="en-US"/>
          </w:rPr>
          <w:delText xml:space="preserve"> This give</w:delText>
        </w:r>
      </w:del>
      <w:ins w:id="318" w:author="Pat Mongkolwat" w:date="2020-11-15T14:37:00Z">
        <w:del w:id="319" w:author="Petnathean Julled" w:date="2021-03-04T15:08:00Z">
          <w:r w:rsidR="00C73CFF" w:rsidDel="00854E0A">
            <w:rPr>
              <w:lang w:val="en-US"/>
            </w:rPr>
            <w:delText>s</w:delText>
          </w:r>
        </w:del>
      </w:ins>
      <w:del w:id="320" w:author="Petnathean Julled" w:date="2021-03-04T15:08:00Z">
        <w:r w:rsidR="006D073A" w:rsidDel="00854E0A">
          <w:rPr>
            <w:lang w:val="en-US"/>
          </w:rPr>
          <w:delText xml:space="preserve"> Blockchain characteristics</w:delText>
        </w:r>
      </w:del>
      <w:r w:rsidR="006D073A">
        <w:rPr>
          <w:lang w:val="en-US"/>
        </w:rPr>
        <w:t xml:space="preserve"> </w:t>
      </w:r>
      <w:r w:rsidR="00A87D1C">
        <w:rPr>
          <w:lang w:val="en-US"/>
        </w:rPr>
        <w:fldChar w:fldCharType="begin" w:fldLock="1"/>
      </w:r>
      <w:r w:rsidR="00026536">
        <w:rPr>
          <w:lang w:val="en-US"/>
        </w:rPr>
        <w:instrText>ADDIN CSL_CITATION {"citationItems":[{"id":"ITEM-1","itemData":{"author":[{"dropping-particle":"","family":"Deloitte","given":"","non-dropping-particle":"","parse-names":false,"suffix":""}],"id":"ITEM-1","issued":{"date-parts":[["0"]]},"title":"Key Characteristics of the Blockchain","type":"article-journal"},"uris":["http://www.mendeley.com/documents/?uuid=1ce51707-be74-35b2-8bae-1f88e2b21969"]}],"mendeley":{"formattedCitation":"[22]","plainTextFormattedCitation":"[22]","previouslyFormattedCitation":"[22]"},"properties":{"noteIndex":0},"schema":"https://github.com/citation-style-language/schema/raw/master/csl-citation.json"}</w:instrText>
      </w:r>
      <w:r w:rsidR="00A87D1C">
        <w:rPr>
          <w:lang w:val="en-US"/>
        </w:rPr>
        <w:fldChar w:fldCharType="separate"/>
      </w:r>
      <w:r w:rsidR="003F4C1D" w:rsidRPr="003F4C1D">
        <w:rPr>
          <w:noProof/>
          <w:lang w:val="en-US"/>
        </w:rPr>
        <w:t>[22]</w:t>
      </w:r>
      <w:r w:rsidR="00A87D1C">
        <w:rPr>
          <w:lang w:val="en-US"/>
        </w:rPr>
        <w:fldChar w:fldCharType="end"/>
      </w:r>
      <w:r w:rsidR="009E7625">
        <w:rPr>
          <w:lang w:val="en-US"/>
        </w:rPr>
        <w:t xml:space="preserve"> </w:t>
      </w:r>
      <w:ins w:id="321" w:author="Petnathean Julled" w:date="2021-03-04T15:09:00Z">
        <w:r w:rsidRPr="00854E0A">
          <w:t xml:space="preserve">to those codes. Enable a wide variety of applications to work with Blockchain. The concept of smart contract later was adopted by other Blockchain platforms, created infinite possibilities of Blockchain application suitable with a variety of computational environment and usage. While each Blockchain platforms have their own technical methods for implementation, Ethereum’s smart-contract relies on </w:t>
        </w:r>
        <w:proofErr w:type="spellStart"/>
        <w:r w:rsidRPr="00854E0A">
          <w:t>Javascript</w:t>
        </w:r>
        <w:proofErr w:type="spellEnd"/>
        <w:r w:rsidRPr="00854E0A">
          <w:t>-like language called ‘Solidity’</w:t>
        </w:r>
      </w:ins>
      <w:del w:id="322" w:author="Petnathean Julled" w:date="2021-03-04T15:09:00Z">
        <w:r w:rsidR="009E7625" w:rsidDel="00854E0A">
          <w:rPr>
            <w:lang w:val="en-US"/>
          </w:rPr>
          <w:delText>to those code.</w:delText>
        </w:r>
        <w:r w:rsidR="007D07A8" w:rsidDel="00854E0A">
          <w:rPr>
            <w:lang w:val="en-US"/>
          </w:rPr>
          <w:delText xml:space="preserve"> Enable wide variety of applications to work with Blockchain. The concept of smartcontract later </w:delText>
        </w:r>
      </w:del>
      <w:ins w:id="323" w:author="Pat Mongkolwat" w:date="2020-11-15T14:38:00Z">
        <w:del w:id="324" w:author="Petnathean Julled" w:date="2021-03-04T15:09:00Z">
          <w:r w:rsidR="00CC0C26" w:rsidDel="00854E0A">
            <w:rPr>
              <w:lang w:val="en-US"/>
            </w:rPr>
            <w:delText xml:space="preserve">was </w:delText>
          </w:r>
        </w:del>
      </w:ins>
      <w:del w:id="325" w:author="Petnathean Julled" w:date="2021-03-04T15:09:00Z">
        <w:r w:rsidR="007D07A8" w:rsidDel="00854E0A">
          <w:rPr>
            <w:lang w:val="en-US"/>
          </w:rPr>
          <w:delText xml:space="preserve">adopted by other Blockchain platform, created infinite possibilities of Blockchain application </w:delText>
        </w:r>
        <w:r w:rsidR="00E65113" w:rsidDel="00854E0A">
          <w:rPr>
            <w:lang w:val="en-US"/>
          </w:rPr>
          <w:delText>suitable with variety of computational environment and usage</w:delText>
        </w:r>
        <w:r w:rsidR="007D07A8" w:rsidDel="00854E0A">
          <w:rPr>
            <w:lang w:val="en-US"/>
          </w:rPr>
          <w:delText xml:space="preserve">. </w:delText>
        </w:r>
        <w:r w:rsidR="00BE1F98" w:rsidDel="00854E0A">
          <w:rPr>
            <w:lang w:val="en-US"/>
          </w:rPr>
          <w:delText>While each Blockchain platforms have their own technical method</w:delText>
        </w:r>
      </w:del>
      <w:ins w:id="326" w:author="Pat Mongkolwat" w:date="2020-11-15T14:38:00Z">
        <w:del w:id="327" w:author="Petnathean Julled" w:date="2021-03-04T15:09:00Z">
          <w:r w:rsidR="00F43B3E" w:rsidDel="00854E0A">
            <w:rPr>
              <w:lang w:val="en-US"/>
            </w:rPr>
            <w:delText>s</w:delText>
          </w:r>
        </w:del>
      </w:ins>
      <w:del w:id="328" w:author="Petnathean Julled" w:date="2021-03-04T15:09:00Z">
        <w:r w:rsidR="00BE1F98" w:rsidDel="00854E0A">
          <w:rPr>
            <w:lang w:val="en-US"/>
          </w:rPr>
          <w:delText xml:space="preserve"> for implementation, Ethereum’s smartcontract rel</w:delText>
        </w:r>
      </w:del>
      <w:ins w:id="329" w:author="Pat Mongkolwat" w:date="2020-11-15T14:38:00Z">
        <w:del w:id="330" w:author="Petnathean Julled" w:date="2021-03-04T15:09:00Z">
          <w:r w:rsidR="00F43B3E" w:rsidDel="00854E0A">
            <w:rPr>
              <w:lang w:val="en-US"/>
            </w:rPr>
            <w:delText>ies</w:delText>
          </w:r>
        </w:del>
      </w:ins>
      <w:del w:id="331" w:author="Petnathean Julled" w:date="2021-03-04T15:09:00Z">
        <w:r w:rsidR="00BE1F98" w:rsidDel="00854E0A">
          <w:rPr>
            <w:lang w:val="en-US"/>
          </w:rPr>
          <w:delText>y on Javascript-like language called ‘Solidity’</w:delText>
        </w:r>
      </w:del>
      <w:r w:rsidR="00BE1F98">
        <w:rPr>
          <w:lang w:val="en-US"/>
        </w:rPr>
        <w:t xml:space="preserve">. The language invented to allow codification of human-understandable logic into </w:t>
      </w:r>
      <w:r w:rsidR="00267F37">
        <w:rPr>
          <w:lang w:val="en-US"/>
        </w:rPr>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ins w:id="332" w:author="Pat Mongkolwat" w:date="2020-11-15T14:38:00Z">
        <w:r w:rsidR="00F43B3E">
          <w:rPr>
            <w:lang w:val="en-US"/>
          </w:rPr>
          <w:t>s</w:t>
        </w:r>
      </w:ins>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w:t>
      </w:r>
      <w:del w:id="333" w:author="Pat Mongkolwat" w:date="2020-11-15T14:38:00Z">
        <w:r w:rsidR="0016700F" w:rsidDel="00F43B3E">
          <w:rPr>
            <w:lang w:val="en-US"/>
          </w:rPr>
          <w:delText xml:space="preserve">shared </w:delText>
        </w:r>
      </w:del>
      <w:ins w:id="334" w:author="Pat Mongkolwat" w:date="2020-11-15T14:38:00Z">
        <w:r w:rsidR="00F43B3E">
          <w:rPr>
            <w:lang w:val="en-US"/>
          </w:rPr>
          <w:t xml:space="preserve">shares </w:t>
        </w:r>
      </w:ins>
      <w:r w:rsidR="0016700F">
        <w:rPr>
          <w:lang w:val="en-US"/>
        </w:rPr>
        <w:t>amongst Ethereum network which allow</w:t>
      </w:r>
      <w:ins w:id="335" w:author="Pat Mongkolwat" w:date="2020-11-15T14:38:00Z">
        <w:r w:rsidR="00F43B3E">
          <w:rPr>
            <w:lang w:val="en-US"/>
          </w:rPr>
          <w:t>s</w:t>
        </w:r>
      </w:ins>
      <w:r w:rsidR="0016700F">
        <w:rPr>
          <w:lang w:val="en-US"/>
        </w:rPr>
        <w:t xml:space="preserve"> machines with different environment</w:t>
      </w:r>
      <w:ins w:id="336" w:author="Pat Mongkolwat" w:date="2020-11-15T14:39:00Z">
        <w:r w:rsidR="00F43B3E">
          <w:rPr>
            <w:lang w:val="en-US"/>
          </w:rPr>
          <w:t>s</w:t>
        </w:r>
      </w:ins>
      <w:r w:rsidR="0016700F">
        <w:rPr>
          <w:lang w:val="en-US"/>
        </w:rPr>
        <w:t xml:space="preserve">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w:t>
      </w:r>
      <w:ins w:id="337" w:author="Pat Mongkolwat" w:date="2020-11-15T14:39:00Z">
        <w:r w:rsidR="00F43B3E">
          <w:rPr>
            <w:lang w:val="en-US"/>
          </w:rPr>
          <w:t>s</w:t>
        </w:r>
      </w:ins>
      <w:r w:rsidR="00491017">
        <w:rPr>
          <w:lang w:val="en-US"/>
        </w:rPr>
        <w:t xml:space="preserve">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proofErr w:type="spellStart"/>
      <w:r w:rsidR="00A87212">
        <w:rPr>
          <w:lang w:val="en-US"/>
        </w:rPr>
        <w:t>PoW</w:t>
      </w:r>
      <w:proofErr w:type="spellEnd"/>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w:t>
      </w:r>
      <w:proofErr w:type="gramStart"/>
      <w:r w:rsidR="00A87212">
        <w:rPr>
          <w:lang w:val="en-US"/>
        </w:rPr>
        <w:t>i.e.</w:t>
      </w:r>
      <w:proofErr w:type="gramEnd"/>
      <w:r w:rsidR="00A87212">
        <w:rPr>
          <w:lang w:val="en-US"/>
        </w:rPr>
        <w:t xml:space="preserve"> Proof of Stake and PBFT which adopt voting-like mechanism to allow reduction of computational resources consumption. </w:t>
      </w:r>
      <w:r w:rsidR="00607702">
        <w:rPr>
          <w:lang w:val="en-US"/>
        </w:rPr>
        <w:t xml:space="preserve">As time passed, </w:t>
      </w:r>
      <w:del w:id="338" w:author="Pat Mongkolwat" w:date="2020-11-15T14:39:00Z">
        <w:r w:rsidR="00607702" w:rsidDel="00C30630">
          <w:rPr>
            <w:lang w:val="en-US"/>
          </w:rPr>
          <w:delText xml:space="preserve">with </w:delText>
        </w:r>
      </w:del>
      <w:r w:rsidR="00607702">
        <w:rPr>
          <w:lang w:val="en-US"/>
        </w:rPr>
        <w:t>Ethereum community keep</w:t>
      </w:r>
      <w:ins w:id="339" w:author="Pat Mongkolwat" w:date="2020-11-15T14:39:00Z">
        <w:r w:rsidR="00C30630">
          <w:rPr>
            <w:lang w:val="en-US"/>
          </w:rPr>
          <w:t>s on</w:t>
        </w:r>
      </w:ins>
      <w:r w:rsidR="00607702">
        <w:rPr>
          <w:lang w:val="en-US"/>
        </w:rPr>
        <w:t xml:space="preserve">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13882E83"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 xml:space="preserve">we implement </w:t>
      </w:r>
      <w:proofErr w:type="spellStart"/>
      <w:r w:rsidR="00CC39E0" w:rsidRPr="002D6233">
        <w:rPr>
          <w:color w:val="000000" w:themeColor="text1"/>
          <w:lang w:val="en-US"/>
        </w:rPr>
        <w:t>XDS.b</w:t>
      </w:r>
      <w:proofErr w:type="spellEnd"/>
      <w:r w:rsidR="00CC39E0" w:rsidRPr="002D6233">
        <w:rPr>
          <w:color w:val="000000" w:themeColor="text1"/>
          <w:lang w:val="en-US"/>
        </w:rPr>
        <w:t xml:space="preserve"> Profile based on Blockchain technology. Start with a </w:t>
      </w:r>
      <w:r w:rsidR="00BC76E5">
        <w:rPr>
          <w:noProof/>
        </w:rPr>
        <w:lastRenderedPageBreak/>
        <mc:AlternateContent>
          <mc:Choice Requires="wpg">
            <w:drawing>
              <wp:anchor distT="0" distB="0" distL="114300" distR="114300" simplePos="0" relativeHeight="251658240" behindDoc="0" locked="0" layoutInCell="1" allowOverlap="1" wp14:anchorId="68AB7AC8" wp14:editId="3C547F21">
                <wp:simplePos x="0" y="0"/>
                <wp:positionH relativeFrom="column">
                  <wp:posOffset>617828</wp:posOffset>
                </wp:positionH>
                <wp:positionV relativeFrom="paragraph">
                  <wp:posOffset>-2816</wp:posOffset>
                </wp:positionV>
                <wp:extent cx="5078095" cy="2363470"/>
                <wp:effectExtent l="0" t="0" r="8255" b="0"/>
                <wp:wrapTopAndBottom/>
                <wp:docPr id="63" name="Group 63"/>
                <wp:cNvGraphicFramePr/>
                <a:graphic xmlns:a="http://schemas.openxmlformats.org/drawingml/2006/main">
                  <a:graphicData uri="http://schemas.microsoft.com/office/word/2010/wordprocessingGroup">
                    <wpg:wgp>
                      <wpg:cNvGrpSpPr/>
                      <wpg:grpSpPr>
                        <a:xfrm>
                          <a:off x="0" y="0"/>
                          <a:ext cx="5078095" cy="2363470"/>
                          <a:chOff x="0" y="0"/>
                          <a:chExt cx="4658995" cy="2087245"/>
                        </a:xfrm>
                      </wpg:grpSpPr>
                      <wps:wsp>
                        <wps:cNvPr id="62" name="Text Box 62"/>
                        <wps:cNvSpPr txBox="1"/>
                        <wps:spPr>
                          <a:xfrm>
                            <a:off x="0" y="1828800"/>
                            <a:ext cx="4658995" cy="258445"/>
                          </a:xfrm>
                          <a:prstGeom prst="rect">
                            <a:avLst/>
                          </a:prstGeom>
                          <a:solidFill>
                            <a:prstClr val="white"/>
                          </a:solidFill>
                          <a:ln>
                            <a:noFill/>
                          </a:ln>
                        </wps:spPr>
                        <wps:txbx>
                          <w:txbxContent>
                            <w:p w14:paraId="403F371E" w14:textId="096A8ADB" w:rsidR="008E0799" w:rsidRPr="00D32073" w:rsidRDefault="008E0799" w:rsidP="00D32073">
                              <w:pPr>
                                <w:pStyle w:val="Caption"/>
                                <w:rPr>
                                  <w:noProof/>
                                  <w:color w:val="auto"/>
                                  <w:sz w:val="20"/>
                                  <w:szCs w:val="20"/>
                                </w:rPr>
                              </w:pPr>
                              <w:bookmarkStart w:id="340"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340"/>
                              <w:r w:rsidRPr="00D32073">
                                <w:rPr>
                                  <w:color w:val="auto"/>
                                </w:rPr>
                                <w:t xml:space="preserve"> Replacing Document Registry Actor with XDS Registry Blockchain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61" name="Picture 61"/>
                          <pic:cNvPicPr>
                            <a:picLocks noChangeAspect="1"/>
                          </pic:cNvPicPr>
                        </pic:nvPicPr>
                        <pic:blipFill>
                          <a:blip r:embed="rId17"/>
                          <a:stretch>
                            <a:fillRect/>
                          </a:stretch>
                        </pic:blipFill>
                        <pic:spPr>
                          <a:xfrm>
                            <a:off x="0" y="0"/>
                            <a:ext cx="4658995" cy="17716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8AB7AC8" id="Group 63" o:spid="_x0000_s1029" style="position:absolute;left:0;text-align:left;margin-left:48.65pt;margin-top:-.2pt;width:399.85pt;height:186.1pt;z-index:251658240;mso-width-relative:margin;mso-height-relative:margin" coordsize="46589,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">
                <v:shape id="Text Box 62" o:spid="_x0000_s1030" type="#_x0000_t202" style="position:absolute;top:18288;width:4658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" stroked="f">
                  <v:textbox inset="0,0,0,0">
                    <w:txbxContent>
                      <w:p w14:paraId="403F371E" w14:textId="096A8ADB" w:rsidR="008E0799" w:rsidRPr="00D32073" w:rsidRDefault="008E0799" w:rsidP="00D32073">
                        <w:pPr>
                          <w:pStyle w:val="Caption"/>
                          <w:rPr>
                            <w:noProof/>
                            <w:color w:val="auto"/>
                            <w:sz w:val="20"/>
                            <w:szCs w:val="20"/>
                          </w:rPr>
                        </w:pPr>
                        <w:bookmarkStart w:id="341" w:name="_Ref53537031"/>
                        <w:r w:rsidRPr="00D32073">
                          <w:rPr>
                            <w:color w:val="auto"/>
                          </w:rPr>
                          <w:t xml:space="preserve">Figure </w:t>
                        </w:r>
                        <w:r w:rsidRPr="00D32073">
                          <w:rPr>
                            <w:color w:val="auto"/>
                          </w:rPr>
                          <w:fldChar w:fldCharType="begin"/>
                        </w:r>
                        <w:r w:rsidRPr="00D32073">
                          <w:rPr>
                            <w:color w:val="auto"/>
                          </w:rPr>
                          <w:instrText xml:space="preserve"> SEQ Figure \* ARABIC </w:instrText>
                        </w:r>
                        <w:r w:rsidRPr="00D32073">
                          <w:rPr>
                            <w:color w:val="auto"/>
                          </w:rPr>
                          <w:fldChar w:fldCharType="separate"/>
                        </w:r>
                        <w:r w:rsidRPr="00D32073">
                          <w:rPr>
                            <w:noProof/>
                            <w:color w:val="auto"/>
                          </w:rPr>
                          <w:t>3</w:t>
                        </w:r>
                        <w:r w:rsidRPr="00D32073">
                          <w:rPr>
                            <w:color w:val="auto"/>
                          </w:rPr>
                          <w:fldChar w:fldCharType="end"/>
                        </w:r>
                        <w:bookmarkEnd w:id="341"/>
                        <w:r w:rsidRPr="00D32073">
                          <w:rPr>
                            <w:color w:val="auto"/>
                          </w:rPr>
                          <w:t xml:space="preserve"> Replacing Document Registry Actor with XDS Registry Blockchain</w:t>
                        </w:r>
                      </w:p>
                    </w:txbxContent>
                  </v:textbox>
                </v:shape>
                <v:shape id="Picture 61" o:spid="_x0000_s1031" type="#_x0000_t75" style="position:absolute;width:46589;height:17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">
                  <v:imagedata r:id="rId18" o:title=""/>
                </v:shape>
                <w10:wrap type="topAndBottom"/>
              </v:group>
            </w:pict>
          </mc:Fallback>
        </mc:AlternateContent>
      </w:r>
      <w:r w:rsidR="00CC39E0" w:rsidRPr="002D6233">
        <w:rPr>
          <w:color w:val="000000" w:themeColor="text1"/>
          <w:lang w:val="en-US"/>
        </w:rPr>
        <w:t>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w:t>
      </w:r>
      <w:del w:id="342" w:author="Petnathean Julled" w:date="2021-03-04T15:11:00Z">
        <w:r w:rsidR="00CC39E0" w:rsidRPr="002D6233" w:rsidDel="00E37858">
          <w:rPr>
            <w:color w:val="000000" w:themeColor="text1"/>
            <w:lang w:val="en-US"/>
          </w:rPr>
          <w:delText>Smartcontract</w:delText>
        </w:r>
      </w:del>
      <w:ins w:id="343" w:author="Petnathean Julled" w:date="2021-03-04T15:11:00Z">
        <w:r w:rsidR="00E37858">
          <w:rPr>
            <w:color w:val="000000" w:themeColor="text1"/>
            <w:lang w:val="en-US"/>
          </w:rPr>
          <w:t>Smart-contract</w:t>
        </w:r>
      </w:ins>
      <w:r w:rsidR="00CC39E0" w:rsidRPr="002D6233">
        <w:rPr>
          <w:color w:val="000000" w:themeColor="text1"/>
          <w:lang w:val="en-US"/>
        </w:rPr>
        <w:t xml:space="preserve"> which took the main role to adapt the profile into the chain. </w:t>
      </w:r>
    </w:p>
    <w:p w14:paraId="21C7C9FD" w14:textId="546F768E" w:rsidR="009303D9" w:rsidRDefault="00D711DF" w:rsidP="00ED0149">
      <w:pPr>
        <w:pStyle w:val="Heading2"/>
      </w:pPr>
      <w:r>
        <w:t>A Use Case</w:t>
      </w:r>
      <w:r w:rsidR="00E06694">
        <w:t xml:space="preserve"> Scenario</w:t>
      </w:r>
    </w:p>
    <w:p w14:paraId="77292D38" w14:textId="6A2E7695" w:rsidR="00794B3A" w:rsidRDefault="00B43DF2" w:rsidP="00E7596C">
      <w:pPr>
        <w:pStyle w:val="BodyText"/>
        <w:rPr>
          <w:lang w:val="en-US"/>
        </w:rPr>
      </w:pPr>
      <w:r>
        <w:rPr>
          <w:lang w:val="en-US"/>
        </w:rPr>
        <w:t xml:space="preserve">As shown in </w:t>
      </w:r>
      <w:r>
        <w:rPr>
          <w:lang w:val="en-US"/>
        </w:rPr>
        <w:fldChar w:fldCharType="begin"/>
      </w:r>
      <w:r>
        <w:rPr>
          <w:lang w:val="en-US"/>
        </w:rPr>
        <w:instrText xml:space="preserve"> REF _Ref53534448 \h </w:instrText>
      </w:r>
      <w:r>
        <w:rPr>
          <w:lang w:val="en-US"/>
        </w:rPr>
      </w:r>
      <w:r>
        <w:rPr>
          <w:lang w:val="en-US"/>
        </w:rPr>
        <w:fldChar w:fldCharType="separate"/>
      </w:r>
      <w:r w:rsidRPr="00EB4202">
        <w:rPr>
          <w:color w:val="000000" w:themeColor="text1"/>
        </w:rPr>
        <w:t xml:space="preserve">Figure </w:t>
      </w:r>
      <w:r>
        <w:rPr>
          <w:noProof/>
          <w:color w:val="000000" w:themeColor="text1"/>
        </w:rPr>
        <w:t>2</w:t>
      </w:r>
      <w:r>
        <w:rPr>
          <w:lang w:val="en-US"/>
        </w:rPr>
        <w:fldChar w:fldCharType="end"/>
      </w:r>
      <w:r>
        <w:rPr>
          <w:lang w:val="en-US"/>
        </w:rPr>
        <w:t>, u</w:t>
      </w:r>
      <w:r w:rsidR="000410E8" w:rsidRPr="000410E8">
        <w:rPr>
          <w:lang w:val="en-US"/>
        </w:rPr>
        <w:t xml:space="preserve">ser at Hospital </w:t>
      </w:r>
      <w:r w:rsidR="0050684C">
        <w:rPr>
          <w:lang w:val="en-US"/>
        </w:rPr>
        <w:t>(</w:t>
      </w:r>
      <w:r w:rsidR="000410E8" w:rsidRPr="000410E8">
        <w:rPr>
          <w:lang w:val="en-US"/>
        </w:rPr>
        <w:t>A</w:t>
      </w:r>
      <w:r w:rsidR="0050684C">
        <w:rPr>
          <w:lang w:val="en-US"/>
        </w:rPr>
        <w:t>)</w:t>
      </w:r>
      <w:r w:rsidR="000410E8" w:rsidRPr="000410E8">
        <w:rPr>
          <w:lang w:val="en-US"/>
        </w:rPr>
        <w:t xml:space="preserve"> need</w:t>
      </w:r>
      <w:ins w:id="344" w:author="Pat Mongkolwat" w:date="2020-11-15T14:40:00Z">
        <w:r w:rsidR="003C5208">
          <w:rPr>
            <w:lang w:val="en-US"/>
          </w:rPr>
          <w:t>s</w:t>
        </w:r>
      </w:ins>
      <w:r w:rsidR="000410E8" w:rsidRPr="000410E8">
        <w:rPr>
          <w:lang w:val="en-US"/>
        </w:rPr>
        <w:t xml:space="preserve"> to start with specify</w:t>
      </w:r>
      <w:r w:rsidR="00712E68">
        <w:rPr>
          <w:lang w:val="en-US"/>
        </w:rPr>
        <w:t>ing</w:t>
      </w:r>
      <w:r w:rsidR="000410E8"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000410E8" w:rsidRPr="000410E8">
        <w:rPr>
          <w:lang w:val="en-US"/>
        </w:rPr>
        <w:t xml:space="preserve"> that unique to</w:t>
      </w:r>
      <w:r w:rsidR="00E161A7">
        <w:rPr>
          <w:lang w:val="en-US"/>
        </w:rPr>
        <w:t xml:space="preserve"> the event specific for</w:t>
      </w:r>
      <w:r w:rsidR="000410E8" w:rsidRPr="000410E8">
        <w:rPr>
          <w:lang w:val="en-US"/>
        </w:rPr>
        <w:t xml:space="preserve"> </w:t>
      </w:r>
      <w:proofErr w:type="spellStart"/>
      <w:proofErr w:type="gramStart"/>
      <w:r w:rsidR="000410E8" w:rsidRPr="000410E8">
        <w:rPr>
          <w:lang w:val="en-US"/>
        </w:rPr>
        <w:t>Mr.Bob</w:t>
      </w:r>
      <w:proofErr w:type="spellEnd"/>
      <w:proofErr w:type="gramEnd"/>
      <w:r w:rsidR="000410E8" w:rsidRPr="000410E8">
        <w:rPr>
          <w:lang w:val="en-US"/>
        </w:rPr>
        <w:t xml:space="preserve"> and use it to search for associated registry using Document Registry Searcher </w:t>
      </w:r>
      <w:r w:rsidR="001D1FCE">
        <w:rPr>
          <w:lang w:val="en-US"/>
        </w:rPr>
        <w:t>program</w:t>
      </w:r>
      <w:r w:rsidR="000410E8" w:rsidRPr="000410E8">
        <w:rPr>
          <w:lang w:val="en-US"/>
        </w:rPr>
        <w:t>. Document Registry Searcher use</w:t>
      </w:r>
      <w:r w:rsidR="00787D20">
        <w:rPr>
          <w:lang w:val="en-US"/>
        </w:rPr>
        <w:t>s</w:t>
      </w:r>
      <w:r w:rsidR="000410E8" w:rsidRPr="000410E8">
        <w:rPr>
          <w:lang w:val="en-US"/>
        </w:rPr>
        <w:t xml:space="preserve"> specified </w:t>
      </w:r>
      <w:r w:rsidR="005F2CCD">
        <w:rPr>
          <w:lang w:val="en-US"/>
        </w:rPr>
        <w:t>values</w:t>
      </w:r>
      <w:r w:rsidR="000410E8" w:rsidRPr="000410E8">
        <w:rPr>
          <w:lang w:val="en-US"/>
        </w:rPr>
        <w:t xml:space="preserve"> to find for regist</w:t>
      </w:r>
      <w:r w:rsidR="005F2CCD">
        <w:rPr>
          <w:lang w:val="en-US"/>
        </w:rPr>
        <w:t>ered META-data attributes set</w:t>
      </w:r>
      <w:r w:rsidR="000410E8" w:rsidRPr="000410E8">
        <w:rPr>
          <w:lang w:val="en-US"/>
        </w:rPr>
        <w:t xml:space="preserve"> </w:t>
      </w:r>
      <w:r w:rsidR="005F2CCD">
        <w:rPr>
          <w:lang w:val="en-US"/>
        </w:rPr>
        <w:t xml:space="preserve">in </w:t>
      </w:r>
      <w:del w:id="345" w:author="Petnathean Julled" w:date="2021-03-04T15:11:00Z">
        <w:r w:rsidR="005F2CCD" w:rsidDel="00E37858">
          <w:rPr>
            <w:lang w:val="en-US"/>
          </w:rPr>
          <w:delText>smartcontract</w:delText>
        </w:r>
      </w:del>
      <w:ins w:id="346" w:author="Petnathean Julled" w:date="2021-03-04T15:11:00Z">
        <w:r w:rsidR="00E37858">
          <w:rPr>
            <w:lang w:val="en-US"/>
          </w:rPr>
          <w:t>smart-contract</w:t>
        </w:r>
      </w:ins>
      <w:r w:rsidR="000410E8" w:rsidRPr="000410E8">
        <w:rPr>
          <w:lang w:val="en-US"/>
        </w:rPr>
        <w:t>. When match</w:t>
      </w:r>
      <w:r w:rsidR="00BC3B77">
        <w:rPr>
          <w:lang w:val="en-US"/>
        </w:rPr>
        <w:t>ed</w:t>
      </w:r>
      <w:r w:rsidR="000410E8" w:rsidRPr="000410E8">
        <w:rPr>
          <w:lang w:val="en-US"/>
        </w:rPr>
        <w:t>, Document Registry Searcher return</w:t>
      </w:r>
      <w:r w:rsidR="00787D20">
        <w:rPr>
          <w:lang w:val="en-US"/>
        </w:rPr>
        <w:t>s</w:t>
      </w:r>
      <w:r w:rsidR="000410E8" w:rsidRPr="000410E8">
        <w:rPr>
          <w:lang w:val="en-US"/>
        </w:rPr>
        <w:t xml:space="preserve"> </w:t>
      </w:r>
      <w:r w:rsidR="007015CE">
        <w:rPr>
          <w:lang w:val="en-US"/>
        </w:rPr>
        <w:t xml:space="preserve">the whole META-data attributes set of those matched one </w:t>
      </w:r>
      <w:r w:rsidR="000410E8" w:rsidRPr="000410E8">
        <w:rPr>
          <w:lang w:val="en-US"/>
        </w:rPr>
        <w:t xml:space="preserve">to </w:t>
      </w:r>
      <w:r w:rsidR="007015CE">
        <w:rPr>
          <w:lang w:val="en-US"/>
        </w:rPr>
        <w:t xml:space="preserve">the </w:t>
      </w:r>
      <w:r w:rsidR="000410E8" w:rsidRPr="000410E8">
        <w:rPr>
          <w:lang w:val="en-US"/>
        </w:rPr>
        <w:t xml:space="preserve">user at Hospital </w:t>
      </w:r>
      <w:r w:rsidR="0050684C">
        <w:rPr>
          <w:lang w:val="en-US"/>
        </w:rPr>
        <w:t>(</w:t>
      </w:r>
      <w:r w:rsidR="000410E8" w:rsidRPr="000410E8">
        <w:rPr>
          <w:lang w:val="en-US"/>
        </w:rPr>
        <w:t>A</w:t>
      </w:r>
      <w:r w:rsidR="0050684C">
        <w:rPr>
          <w:lang w:val="en-US"/>
        </w:rPr>
        <w:t>)</w:t>
      </w:r>
      <w:r w:rsidR="000410E8" w:rsidRPr="000410E8">
        <w:rPr>
          <w:lang w:val="en-US"/>
        </w:rPr>
        <w:t>. In this case, it may return more than one registry</w:t>
      </w:r>
      <w:r w:rsidR="00F54D51">
        <w:rPr>
          <w:lang w:val="en-US"/>
        </w:rPr>
        <w:t xml:space="preserve"> set</w:t>
      </w:r>
      <w:r w:rsidR="000410E8" w:rsidRPr="000410E8">
        <w:rPr>
          <w:lang w:val="en-US"/>
        </w:rPr>
        <w:t xml:space="preserve"> that associated with </w:t>
      </w:r>
      <w:proofErr w:type="spellStart"/>
      <w:proofErr w:type="gramStart"/>
      <w:r w:rsidR="000410E8" w:rsidRPr="000410E8">
        <w:rPr>
          <w:lang w:val="en-US"/>
        </w:rPr>
        <w:t>Mr.Bob</w:t>
      </w:r>
      <w:proofErr w:type="spellEnd"/>
      <w:proofErr w:type="gramEnd"/>
      <w:r w:rsidR="000410E8" w:rsidRPr="000410E8">
        <w:rPr>
          <w:lang w:val="en-US"/>
        </w:rPr>
        <w:t xml:space="preserve">. User at Hospital </w:t>
      </w:r>
      <w:r w:rsidR="0050684C">
        <w:rPr>
          <w:lang w:val="en-US"/>
        </w:rPr>
        <w:t>(</w:t>
      </w:r>
      <w:r w:rsidR="000410E8" w:rsidRPr="000410E8">
        <w:rPr>
          <w:lang w:val="en-US"/>
        </w:rPr>
        <w:t>A</w:t>
      </w:r>
      <w:r w:rsidR="0050684C">
        <w:rPr>
          <w:lang w:val="en-US"/>
        </w:rPr>
        <w:t>)</w:t>
      </w:r>
      <w:r w:rsidR="000410E8"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000410E8" w:rsidRPr="000410E8">
        <w:rPr>
          <w:lang w:val="en-US"/>
        </w:rPr>
        <w:t xml:space="preserve">. When the registry </w:t>
      </w:r>
      <w:r w:rsidR="00393720">
        <w:rPr>
          <w:lang w:val="en-US"/>
        </w:rPr>
        <w:t xml:space="preserve">set </w:t>
      </w:r>
      <w:r w:rsidR="000410E8" w:rsidRPr="000410E8">
        <w:rPr>
          <w:lang w:val="en-US"/>
        </w:rPr>
        <w:t xml:space="preserve">was </w:t>
      </w:r>
      <w:r w:rsidR="00393720">
        <w:rPr>
          <w:lang w:val="en-US"/>
        </w:rPr>
        <w:t>picked</w:t>
      </w:r>
      <w:r w:rsidR="000410E8"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000410E8" w:rsidRPr="000410E8">
        <w:rPr>
          <w:lang w:val="en-US"/>
        </w:rPr>
        <w:t xml:space="preserve">After that, </w:t>
      </w:r>
      <w:r w:rsidR="00C3310B">
        <w:rPr>
          <w:lang w:val="en-US"/>
        </w:rPr>
        <w:t>Hospital (B)</w:t>
      </w:r>
      <w:r w:rsidR="000410E8" w:rsidRPr="000410E8">
        <w:rPr>
          <w:lang w:val="en-US"/>
        </w:rPr>
        <w:t xml:space="preserve"> will response by allow Hospital </w:t>
      </w:r>
      <w:r w:rsidR="0050684C">
        <w:rPr>
          <w:lang w:val="en-US"/>
        </w:rPr>
        <w:t>(</w:t>
      </w:r>
      <w:r w:rsidR="000410E8" w:rsidRPr="000410E8">
        <w:rPr>
          <w:lang w:val="en-US"/>
        </w:rPr>
        <w:t>A</w:t>
      </w:r>
      <w:r w:rsidR="0050684C">
        <w:rPr>
          <w:lang w:val="en-US"/>
        </w:rPr>
        <w:t>)</w:t>
      </w:r>
      <w:r w:rsidR="000410E8" w:rsidRPr="000410E8">
        <w:rPr>
          <w:lang w:val="en-US"/>
        </w:rPr>
        <w:t xml:space="preserve"> to access </w:t>
      </w:r>
      <w:r w:rsidR="00C3310B">
        <w:rPr>
          <w:lang w:val="en-US"/>
        </w:rPr>
        <w:t>content of the document</w:t>
      </w:r>
      <w:r w:rsidR="000410E8" w:rsidRPr="000410E8">
        <w:rPr>
          <w:lang w:val="en-US"/>
        </w:rPr>
        <w:t xml:space="preserve">. </w:t>
      </w:r>
    </w:p>
    <w:p w14:paraId="089CAD67" w14:textId="03DABFEB" w:rsidR="009303D9" w:rsidRDefault="00705892" w:rsidP="00E7596C">
      <w:pPr>
        <w:pStyle w:val="BodyText"/>
        <w:rPr>
          <w:rFonts w:cstheme="minorBidi"/>
          <w:szCs w:val="25"/>
          <w:lang w:val="en-US" w:bidi="th-TH"/>
        </w:rPr>
      </w:pPr>
      <w:r>
        <w:rPr>
          <w:lang w:val="en-US"/>
        </w:rPr>
        <w:t>D</w:t>
      </w:r>
      <w:r w:rsidR="00F20C4C" w:rsidRPr="00C618CB">
        <w:rPr>
          <w:rFonts w:cstheme="minorBidi"/>
          <w:szCs w:val="25"/>
          <w:lang w:val="en-US" w:bidi="th-TH"/>
        </w:rPr>
        <w:t>ue to unique nature of healthcare environment that emphasize</w:t>
      </w:r>
      <w:ins w:id="347" w:author="Pat Mongkolwat" w:date="2020-11-15T14:43:00Z">
        <w:r w:rsidR="00646052">
          <w:rPr>
            <w:rFonts w:cstheme="minorBidi"/>
            <w:szCs w:val="25"/>
            <w:lang w:val="en-US" w:bidi="th-TH"/>
          </w:rPr>
          <w:t>s</w:t>
        </w:r>
      </w:ins>
      <w:r w:rsidR="00F20C4C" w:rsidRPr="00C618CB">
        <w:rPr>
          <w:rFonts w:cstheme="minorBidi"/>
          <w:szCs w:val="25"/>
          <w:lang w:val="en-US" w:bidi="th-TH"/>
        </w:rPr>
        <w:t xml:space="preserve"> on confidentiality of data</w:t>
      </w:r>
      <w:r>
        <w:rPr>
          <w:rFonts w:cstheme="minorBidi"/>
          <w:szCs w:val="25"/>
          <w:lang w:val="en-US" w:bidi="th-TH"/>
        </w:rPr>
        <w:t>, this</w:t>
      </w:r>
      <w:r w:rsidR="00F20C4C" w:rsidRPr="00C618CB">
        <w:rPr>
          <w:rFonts w:cstheme="minorBidi"/>
          <w:szCs w:val="25"/>
          <w:lang w:val="en-US" w:bidi="th-TH"/>
        </w:rPr>
        <w:t xml:space="preserve"> cause limit in implementation of the technology</w:t>
      </w:r>
      <w:r w:rsidR="00DB5907">
        <w:rPr>
          <w:rFonts w:cstheme="minorBidi"/>
          <w:szCs w:val="25"/>
          <w:lang w:val="en-US" w:bidi="th-TH"/>
        </w:rPr>
        <w:t xml:space="preserve"> in the environment</w:t>
      </w:r>
      <w:r w:rsidR="00F20C4C" w:rsidRPr="00C618CB">
        <w:rPr>
          <w:rFonts w:cstheme="minorBidi"/>
          <w:szCs w:val="25"/>
          <w:lang w:val="en-US" w:bidi="th-TH"/>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C618CB">
        <w:rPr>
          <w:rFonts w:cstheme="minorBidi"/>
          <w:szCs w:val="25"/>
          <w:lang w:val="en-US" w:bidi="th-TH"/>
        </w:rPr>
        <w:fldChar w:fldCharType="begin" w:fldLock="1"/>
      </w:r>
      <w:r w:rsidR="00026536">
        <w:rPr>
          <w:rFonts w:cstheme="minorBidi"/>
          <w:szCs w:val="25"/>
          <w:lang w:val="en-US" w:bidi="th-TH"/>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APPLICATIONS","type":"book"},"uris":["http://www.mendeley.com/documents/?uuid=52786f4a-7129-3f01-af66-0b0ae413d1ac"]}],"mendeley":{"formattedCitation":"[25], [36], [37]","plainTextFormattedCitation":"[25], [36], [37]","previouslyFormattedCitation":"[25], [36], [37]"},"properties":{"noteIndex":0},"schema":"https://github.com/citation-style-language/schema/raw/master/csl-citation.json"}</w:instrText>
      </w:r>
      <w:r w:rsidR="00F20C4C" w:rsidRPr="00C618CB">
        <w:rPr>
          <w:rFonts w:cstheme="minorBidi"/>
          <w:szCs w:val="25"/>
          <w:lang w:val="en-US" w:bidi="th-TH"/>
        </w:rPr>
        <w:fldChar w:fldCharType="separate"/>
      </w:r>
      <w:r w:rsidR="003F4C1D" w:rsidRPr="003F4C1D">
        <w:rPr>
          <w:rFonts w:cstheme="minorBidi"/>
          <w:noProof/>
          <w:szCs w:val="25"/>
          <w:lang w:val="en-US" w:bidi="th-TH"/>
        </w:rPr>
        <w:t>[25], [36], [37]</w:t>
      </w:r>
      <w:r w:rsidR="00F20C4C" w:rsidRPr="00C618CB">
        <w:rPr>
          <w:rFonts w:cstheme="minorBidi"/>
          <w:szCs w:val="25"/>
          <w:lang w:val="en-US" w:bidi="th-TH"/>
        </w:rPr>
        <w:fldChar w:fldCharType="end"/>
      </w:r>
      <w:r w:rsidR="00F20C4C" w:rsidRPr="00C618CB">
        <w:rPr>
          <w:rFonts w:cstheme="minorBidi"/>
          <w:szCs w:val="25"/>
          <w:lang w:val="en-US" w:bidi="th-TH"/>
        </w:rPr>
        <w:t>.</w:t>
      </w:r>
      <w:r w:rsidR="000945DC">
        <w:rPr>
          <w:rFonts w:cstheme="minorBidi"/>
          <w:szCs w:val="25"/>
          <w:lang w:val="en-US" w:bidi="th-TH"/>
        </w:rPr>
        <w:t xml:space="preserve"> </w:t>
      </w:r>
      <w:del w:id="348" w:author="Pat Mongkolwat" w:date="2020-11-15T14:43:00Z">
        <w:r w:rsidR="00323839" w:rsidDel="00437363">
          <w:rPr>
            <w:rFonts w:cstheme="minorBidi"/>
            <w:szCs w:val="25"/>
            <w:lang w:val="en-US" w:bidi="th-TH"/>
          </w:rPr>
          <w:delText>So, in this work w</w:delText>
        </w:r>
      </w:del>
      <w:ins w:id="349" w:author="Pat Mongkolwat" w:date="2020-11-15T14:43:00Z">
        <w:r w:rsidR="00437363">
          <w:rPr>
            <w:rFonts w:cstheme="minorBidi"/>
            <w:szCs w:val="25"/>
            <w:lang w:val="en-US" w:bidi="th-TH"/>
          </w:rPr>
          <w:t>W</w:t>
        </w:r>
      </w:ins>
      <w:r w:rsidR="00323839">
        <w:rPr>
          <w:rFonts w:cstheme="minorBidi"/>
          <w:szCs w:val="25"/>
          <w:lang w:val="en-US" w:bidi="th-TH"/>
        </w:rPr>
        <w:t>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 xml:space="preserve">IHE </w:t>
      </w:r>
      <w:proofErr w:type="spellStart"/>
      <w:r w:rsidR="00323839">
        <w:rPr>
          <w:rFonts w:cstheme="minorBidi"/>
          <w:szCs w:val="25"/>
          <w:lang w:val="en-US" w:bidi="th-TH"/>
        </w:rPr>
        <w:t>XDS.b</w:t>
      </w:r>
      <w:proofErr w:type="spellEnd"/>
      <w:r w:rsidR="00323839">
        <w:rPr>
          <w:rFonts w:cstheme="minorBidi"/>
          <w:szCs w:val="25"/>
          <w:lang w:val="en-US" w:bidi="th-TH"/>
        </w:rPr>
        <w:t xml:space="preserve"> Profile serve</w:t>
      </w:r>
      <w:ins w:id="350" w:author="Pat Mongkolwat" w:date="2020-11-15T14:44:00Z">
        <w:r w:rsidR="00B5615C">
          <w:rPr>
            <w:rFonts w:cstheme="minorBidi"/>
            <w:szCs w:val="25"/>
            <w:lang w:val="en-US" w:bidi="th-TH"/>
          </w:rPr>
          <w:t>s</w:t>
        </w:r>
      </w:ins>
      <w:r w:rsidR="00323839">
        <w:rPr>
          <w:rFonts w:cstheme="minorBidi"/>
          <w:szCs w:val="25"/>
          <w:lang w:val="en-US" w:bidi="th-TH"/>
        </w:rPr>
        <w:t xml:space="preserve"> its purpose as central hub for health document exchange between different enterprises. This make</w:t>
      </w:r>
      <w:ins w:id="351" w:author="Pat Mongkolwat" w:date="2020-11-15T14:44:00Z">
        <w:r w:rsidR="00B5615C">
          <w:rPr>
            <w:rFonts w:cstheme="minorBidi"/>
            <w:szCs w:val="25"/>
            <w:lang w:val="en-US" w:bidi="th-TH"/>
          </w:rPr>
          <w:t>s</w:t>
        </w:r>
      </w:ins>
      <w:r w:rsidR="00323839">
        <w:rPr>
          <w:rFonts w:cstheme="minorBidi"/>
          <w:szCs w:val="25"/>
          <w:lang w:val="en-US" w:bidi="th-TH"/>
        </w:rPr>
        <w:t xml:space="preserve"> the profile best compatible with Blockchain technology as it will secure availability of health information exchange</w:t>
      </w:r>
      <w:ins w:id="352" w:author="Petnathean Julled" w:date="2021-03-08T04:32:00Z">
        <w:r w:rsidR="00B9125E">
          <w:rPr>
            <w:rFonts w:cstheme="minorBidi"/>
            <w:szCs w:val="25"/>
            <w:lang w:val="en-US" w:bidi="th-TH"/>
          </w:rPr>
          <w:t>.</w:t>
        </w:r>
      </w:ins>
      <w:r w:rsidR="00323839">
        <w:rPr>
          <w:rFonts w:cstheme="minorBidi"/>
          <w:szCs w:val="25"/>
          <w:lang w:val="en-US" w:bidi="th-TH"/>
        </w:rPr>
        <w:t xml:space="preserve"> </w:t>
      </w:r>
      <w:ins w:id="353" w:author="Petnathean Julled" w:date="2021-03-08T04:38:00Z">
        <w:r w:rsidR="00B9125E" w:rsidRPr="00B9125E">
          <w:rPr>
            <w:rFonts w:cstheme="minorBidi"/>
            <w:szCs w:val="25"/>
            <w:lang w:bidi="th-TH"/>
          </w:rPr>
          <w:t>In this implementation, we further extend the usability of the profile by allowing the organization that shared health documents from its source to act as data backup for the original by providing additional access points (URLs) for the document. This increases the survival chance of medical operation continuity when one organization compromised by ransomware as they may have a replica of data available on others in the network</w:t>
        </w:r>
      </w:ins>
      <w:del w:id="354" w:author="Petnathean Julled" w:date="2021-03-08T04:38:00Z">
        <w:r w:rsidR="00323839" w:rsidRPr="00B9125E" w:rsidDel="00B9125E">
          <w:rPr>
            <w:rFonts w:cstheme="minorBidi"/>
            <w:szCs w:val="25"/>
            <w:lang w:val="en-US" w:bidi="th-TH"/>
          </w:rPr>
          <w:delText xml:space="preserve">while increase the survival chance of medical operation continuity when one organization compromised by ransomware as they may have replica </w:delText>
        </w:r>
        <w:commentRangeStart w:id="355"/>
        <w:r w:rsidR="00323839" w:rsidRPr="00B9125E" w:rsidDel="00B9125E">
          <w:rPr>
            <w:rFonts w:cstheme="minorBidi"/>
            <w:szCs w:val="25"/>
            <w:lang w:val="en-US" w:bidi="th-TH"/>
          </w:rPr>
          <w:delText>of data available on other in the network</w:delText>
        </w:r>
      </w:del>
      <w:commentRangeEnd w:id="355"/>
      <w:r w:rsidR="00BE1FFB" w:rsidRPr="00026536">
        <w:rPr>
          <w:rStyle w:val="CommentReference"/>
          <w:spacing w:val="0"/>
          <w:lang w:val="en-US" w:eastAsia="en-US"/>
        </w:rPr>
        <w:commentReference w:id="355"/>
      </w:r>
      <w:r w:rsidR="00323839" w:rsidRPr="00026536">
        <w:rPr>
          <w:rFonts w:cstheme="minorBidi"/>
          <w:szCs w:val="25"/>
          <w:lang w:val="en-US" w:bidi="th-TH"/>
        </w:rPr>
        <w:t>.</w:t>
      </w:r>
    </w:p>
    <w:p w14:paraId="1E79B0DC" w14:textId="77777777" w:rsidR="00006F34" w:rsidRDefault="00006F34" w:rsidP="00E7596C">
      <w:pPr>
        <w:pStyle w:val="BodyText"/>
        <w:rPr>
          <w:rtl/>
          <w:lang w:val="en-US"/>
        </w:rPr>
      </w:pPr>
    </w:p>
    <w:p w14:paraId="031F21C1" w14:textId="45E26C50" w:rsidR="00EB4202" w:rsidRDefault="00EB4202" w:rsidP="00EB4202">
      <w:pPr>
        <w:pStyle w:val="BodyText"/>
        <w:keepNext/>
        <w:ind w:firstLine="0"/>
      </w:pPr>
      <w:r>
        <w:rPr>
          <w:noProof/>
          <w:lang w:val="en-US" w:eastAsia="en-US" w:bidi="th-TH"/>
        </w:rPr>
        <mc:AlternateContent>
          <mc:Choice Requires="wpg">
            <w:drawing>
              <wp:inline distT="0" distB="0" distL="0" distR="0" wp14:anchorId="6005893F" wp14:editId="424D7921">
                <wp:extent cx="2828925" cy="1866900"/>
                <wp:effectExtent l="0" t="0" r="0" b="0"/>
                <wp:docPr id="36" name="Group 36"/>
                <wp:cNvGraphicFramePr/>
                <a:graphic xmlns:a="http://schemas.openxmlformats.org/drawingml/2006/main">
                  <a:graphicData uri="http://schemas.microsoft.com/office/word/2010/wordprocessingGroup">
                    <wpg:wgp>
                      <wpg:cNvGrpSpPr/>
                      <wpg:grpSpPr>
                        <a:xfrm>
                          <a:off x="0" y="0"/>
                          <a:ext cx="2828925" cy="1866900"/>
                          <a:chOff x="0" y="0"/>
                          <a:chExt cx="2828925" cy="1885950"/>
                        </a:xfrm>
                      </wpg:grpSpPr>
                      <wpg:grpSp>
                        <wpg:cNvPr id="19" name="Group 19"/>
                        <wpg:cNvGrpSpPr/>
                        <wpg:grpSpPr>
                          <a:xfrm>
                            <a:off x="0" y="38100"/>
                            <a:ext cx="495300" cy="1695449"/>
                            <a:chOff x="0" y="0"/>
                            <a:chExt cx="495300" cy="1695449"/>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8E0799" w:rsidRPr="00E416C0" w:rsidRDefault="008E0799"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0799" w:rsidRPr="008E18E8" w:rsidRDefault="008E0799"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0799" w:rsidRPr="008E18E8" w:rsidRDefault="008E0799"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0799" w:rsidRPr="00E416C0" w:rsidRDefault="008E0799"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0799" w:rsidRPr="008E18E8" w:rsidRDefault="008E0799"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0799" w:rsidRPr="008E18E8" w:rsidRDefault="008E0799"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0799" w:rsidRPr="008E18E8" w:rsidRDefault="008E0799" w:rsidP="008E18E8">
                                <w:pPr>
                                  <w:rPr>
                                    <w:color w:val="000000" w:themeColor="text1"/>
                                  </w:rPr>
                                </w:pPr>
                                <w:r>
                                  <w:rPr>
                                    <w:color w:val="000000" w:themeColor="text1"/>
                                  </w:rPr>
                                  <w:t xml:space="preserve">Search </w:t>
                                </w:r>
                                <w:proofErr w:type="spellStart"/>
                                <w:proofErr w:type="gramStart"/>
                                <w:r>
                                  <w:rPr>
                                    <w:color w:val="000000" w:themeColor="text1"/>
                                  </w:rPr>
                                  <w:t>Mr.Bob</w:t>
                                </w:r>
                                <w:proofErr w:type="spellEnd"/>
                                <w:proofErr w:type="gramEnd"/>
                                <w:r>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E0799" w:rsidRPr="008E18E8" w:rsidRDefault="008E0799" w:rsidP="00850234">
                                <w:pPr>
                                  <w:rPr>
                                    <w:color w:val="000000" w:themeColor="text1"/>
                                  </w:rPr>
                                </w:pPr>
                                <w:r>
                                  <w:rPr>
                                    <w:color w:val="000000" w:themeColor="text1"/>
                                  </w:rPr>
                                  <w:t xml:space="preserve">Return </w:t>
                                </w:r>
                                <w:proofErr w:type="spellStart"/>
                                <w:proofErr w:type="gramStart"/>
                                <w:r>
                                  <w:rPr>
                                    <w:color w:val="000000" w:themeColor="text1"/>
                                  </w:rPr>
                                  <w:t>Mr.Bob</w:t>
                                </w:r>
                                <w:proofErr w:type="spellEnd"/>
                                <w:proofErr w:type="gramEnd"/>
                                <w:r>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8E0799" w:rsidRPr="00526367" w:rsidRDefault="008E0799"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8E0799" w:rsidRPr="00526367" w:rsidRDefault="008E0799"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32" style="width:222.75pt;height:147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">
                <v:group id="Group 19" o:spid="_x0000_s1033"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4"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5"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8E0799" w:rsidRPr="00E416C0" w:rsidRDefault="008E0799" w:rsidP="00E416C0">
                            <w:pPr>
                              <w:ind w:right="-37"/>
                              <w:rPr>
                                <w:color w:val="000000" w:themeColor="text1"/>
                                <w14:textOutline w14:w="9525" w14:cap="rnd" w14:cmpd="sng" w14:algn="ctr">
                                  <w14:noFill/>
                                  <w14:prstDash w14:val="solid"/>
                                  <w14:bevel/>
                                </w14:textOutline>
                              </w:rPr>
                            </w:pPr>
                          </w:p>
                        </w:txbxContent>
                      </v:textbox>
                    </v:oval>
                    <v:rect id="Rectangle 4" o:spid="_x0000_s1036"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0799" w:rsidRPr="008E18E8" w:rsidRDefault="008E0799" w:rsidP="008E18E8">
                            <w:pPr>
                              <w:rPr>
                                <w:color w:val="000000" w:themeColor="text1"/>
                              </w:rPr>
                            </w:pPr>
                            <w:r w:rsidRPr="008E18E8">
                              <w:rPr>
                                <w:color w:val="000000" w:themeColor="text1"/>
                              </w:rPr>
                              <w:t>A</w:t>
                            </w:r>
                          </w:p>
                        </w:txbxContent>
                      </v:textbox>
                    </v:rect>
                  </v:group>
                  <v:line id="Straight Connector 10" o:spid="_x0000_s1037"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8"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9"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0799" w:rsidRPr="008E18E8" w:rsidRDefault="008E0799"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40"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41"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42"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3"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0799" w:rsidRPr="00E416C0" w:rsidRDefault="008E0799" w:rsidP="008E18E8">
                            <w:pPr>
                              <w:ind w:right="-37"/>
                              <w:rPr>
                                <w:color w:val="000000" w:themeColor="text1"/>
                                <w14:textOutline w14:w="9525" w14:cap="rnd" w14:cmpd="sng" w14:algn="ctr">
                                  <w14:noFill/>
                                  <w14:prstDash w14:val="solid"/>
                                  <w14:bevel/>
                                </w14:textOutline>
                              </w:rPr>
                            </w:pPr>
                          </w:p>
                        </w:txbxContent>
                      </v:textbox>
                    </v:oval>
                    <v:rect id="Rectangle 8" o:spid="_x0000_s1044"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0799" w:rsidRPr="008E18E8" w:rsidRDefault="008E0799" w:rsidP="008E18E8">
                            <w:pPr>
                              <w:rPr>
                                <w:color w:val="000000" w:themeColor="text1"/>
                              </w:rPr>
                            </w:pPr>
                            <w:r>
                              <w:rPr>
                                <w:color w:val="000000" w:themeColor="text1"/>
                              </w:rPr>
                              <w:t>B</w:t>
                            </w:r>
                          </w:p>
                        </w:txbxContent>
                      </v:textbox>
                    </v:rect>
                  </v:group>
                  <v:line id="Straight Connector 12" o:spid="_x0000_s1045"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6"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0799" w:rsidRPr="008E18E8" w:rsidRDefault="008E0799" w:rsidP="008E18E8">
                          <w:pPr>
                            <w:rPr>
                              <w:color w:val="000000" w:themeColor="text1"/>
                            </w:rPr>
                          </w:pPr>
                          <w:r w:rsidRPr="008E18E8">
                            <w:rPr>
                              <w:color w:val="000000" w:themeColor="text1"/>
                            </w:rPr>
                            <w:t>Timeline</w:t>
                          </w:r>
                        </w:p>
                      </w:txbxContent>
                    </v:textbox>
                  </v:rect>
                </v:group>
                <v:group id="Group 29" o:spid="_x0000_s1047"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8"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0799" w:rsidRPr="008E18E8" w:rsidRDefault="008E0799" w:rsidP="008E18E8">
                          <w:pPr>
                            <w:rPr>
                              <w:color w:val="000000" w:themeColor="text1"/>
                            </w:rPr>
                          </w:pPr>
                          <w:r>
                            <w:rPr>
                              <w:color w:val="000000" w:themeColor="text1"/>
                            </w:rPr>
                            <w:t xml:space="preserve">Search </w:t>
                          </w:r>
                          <w:proofErr w:type="spellStart"/>
                          <w:proofErr w:type="gramStart"/>
                          <w:r>
                            <w:rPr>
                              <w:color w:val="000000" w:themeColor="text1"/>
                            </w:rPr>
                            <w:t>Mr.Bob</w:t>
                          </w:r>
                          <w:proofErr w:type="spellEnd"/>
                          <w:proofErr w:type="gramEnd"/>
                          <w:r>
                            <w:rPr>
                              <w:color w:val="000000" w:themeColor="text1"/>
                            </w:rPr>
                            <w:t xml:space="preserve"> registry</w:t>
                          </w:r>
                        </w:p>
                      </w:txbxContent>
                    </v:textbox>
                  </v:rect>
                  <v:shapetype id="_x0000_t32" coordsize="21600,21600" o:spt="32" o:oned="t" path="m,l21600,21600e" filled="f">
                    <v:path arrowok="t" fillok="f" o:connecttype="none"/>
                    <o:lock v:ext="edit" shapetype="t"/>
                  </v:shapetype>
                  <v:shape id="Straight Arrow Connector 20" o:spid="_x0000_s1049"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50"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51"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52"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E0799" w:rsidRPr="008E18E8" w:rsidRDefault="008E0799" w:rsidP="00850234">
                          <w:pPr>
                            <w:rPr>
                              <w:color w:val="000000" w:themeColor="text1"/>
                            </w:rPr>
                          </w:pPr>
                          <w:r>
                            <w:rPr>
                              <w:color w:val="000000" w:themeColor="text1"/>
                            </w:rPr>
                            <w:t xml:space="preserve">Return </w:t>
                          </w:r>
                          <w:proofErr w:type="spellStart"/>
                          <w:proofErr w:type="gramStart"/>
                          <w:r>
                            <w:rPr>
                              <w:color w:val="000000" w:themeColor="text1"/>
                            </w:rPr>
                            <w:t>Mr.Bob</w:t>
                          </w:r>
                          <w:proofErr w:type="spellEnd"/>
                          <w:proofErr w:type="gramEnd"/>
                          <w:r>
                            <w:rPr>
                              <w:color w:val="000000" w:themeColor="text1"/>
                            </w:rPr>
                            <w:t xml:space="preserve"> registry</w:t>
                          </w:r>
                        </w:p>
                      </w:txbxContent>
                    </v:textbox>
                  </v:rect>
                </v:group>
                <v:group id="Group 34" o:spid="_x0000_s1053"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5"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8E0799" w:rsidRPr="00526367" w:rsidRDefault="008E0799"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v:textbox>
                  </v:rect>
                </v:group>
                <v:group id="Group 35" o:spid="_x0000_s1056"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7"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8"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8E0799" w:rsidRPr="00526367" w:rsidRDefault="008E0799"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v:textbox>
                  </v:rect>
                </v:group>
                <w10:anchorlock/>
              </v:group>
            </w:pict>
          </mc:Fallback>
        </mc:AlternateContent>
      </w:r>
    </w:p>
    <w:p w14:paraId="3EEB30E0" w14:textId="77D6C124" w:rsidR="00E416C0" w:rsidRDefault="00EB4202" w:rsidP="00EB4202">
      <w:pPr>
        <w:pStyle w:val="Caption"/>
        <w:rPr>
          <w:color w:val="000000" w:themeColor="text1"/>
        </w:rPr>
      </w:pPr>
      <w:bookmarkStart w:id="356" w:name="_Ref53534448"/>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r w:rsidR="00D32073">
        <w:rPr>
          <w:noProof/>
          <w:color w:val="000000" w:themeColor="text1"/>
        </w:rPr>
        <w:t>2</w:t>
      </w:r>
      <w:r w:rsidRPr="00EB4202">
        <w:rPr>
          <w:color w:val="000000" w:themeColor="text1"/>
        </w:rPr>
        <w:fldChar w:fldCharType="end"/>
      </w:r>
      <w:bookmarkEnd w:id="356"/>
      <w:r w:rsidRPr="00EB4202">
        <w:rPr>
          <w:color w:val="000000" w:themeColor="text1"/>
        </w:rPr>
        <w:t xml:space="preserve"> Use case scenario flow chart</w:t>
      </w:r>
    </w:p>
    <w:p w14:paraId="28D99CD8" w14:textId="021DF794" w:rsidR="009D6270" w:rsidRDefault="005B0B4C" w:rsidP="009D6270">
      <w:pPr>
        <w:pStyle w:val="Heading2"/>
      </w:pPr>
      <w:r>
        <w:t>Network</w:t>
      </w:r>
      <w:r w:rsidR="009D6270">
        <w:t xml:space="preserve"> Design</w:t>
      </w:r>
    </w:p>
    <w:p w14:paraId="0CEE30FA" w14:textId="4AC90A0F" w:rsidR="009D6270" w:rsidRDefault="001A0257" w:rsidP="009D6270">
      <w:pPr>
        <w:ind w:firstLine="284"/>
        <w:jc w:val="both"/>
      </w:pPr>
      <w:r w:rsidRPr="001A0257">
        <w:t>In our scenario, we declare that participant</w:t>
      </w:r>
      <w:ins w:id="357" w:author="Pat Mongkolwat" w:date="2020-11-15T14:47:00Z">
        <w:r w:rsidR="008D3627">
          <w:t>s</w:t>
        </w:r>
      </w:ins>
      <w:r w:rsidR="00272E32">
        <w:t xml:space="preserve"> of the network</w:t>
      </w:r>
      <w:r w:rsidRPr="001A0257">
        <w:t xml:space="preserve"> </w:t>
      </w:r>
      <w:del w:id="358" w:author="Pat Mongkolwat" w:date="2020-11-15T14:47:00Z">
        <w:r w:rsidRPr="001A0257" w:rsidDel="003D1AD5">
          <w:delText xml:space="preserve">is </w:delText>
        </w:r>
      </w:del>
      <w:ins w:id="359" w:author="Pat Mongkolwat" w:date="2020-11-15T14:47:00Z">
        <w:r w:rsidR="003D1AD5">
          <w:t>are</w:t>
        </w:r>
        <w:r w:rsidR="003D1AD5" w:rsidRPr="001A0257">
          <w:t xml:space="preserve"> </w:t>
        </w:r>
      </w:ins>
      <w:r w:rsidRPr="001A0257">
        <w:t>members of XDS Affinity Domain which assume</w:t>
      </w:r>
      <w:ins w:id="360" w:author="Pat Mongkolwat" w:date="2020-11-15T14:47:00Z">
        <w:r w:rsidR="003D1AD5">
          <w:t>s</w:t>
        </w:r>
      </w:ins>
      <w:r w:rsidRPr="001A0257">
        <w:t xml:space="preserve"> to be hospital</w:t>
      </w:r>
      <w:r w:rsidR="00106EAF">
        <w:t xml:space="preserve">s and healthcare </w:t>
      </w:r>
      <w:r w:rsidR="00C9354C">
        <w:t>institutions</w:t>
      </w:r>
      <w:r w:rsidRPr="001A0257">
        <w:t>.</w:t>
      </w:r>
      <w:r w:rsidR="00272E32">
        <w:t xml:space="preserve"> Each member will need at least one computational machine to keep</w:t>
      </w:r>
      <w:del w:id="361" w:author="Pat Mongkolwat" w:date="2020-11-15T14:47:00Z">
        <w:r w:rsidR="004D1066" w:rsidDel="003D1AD5">
          <w:rPr>
            <w:rFonts w:cstheme="minorBidi"/>
            <w:szCs w:val="25"/>
            <w:lang w:bidi="th-TH"/>
          </w:rPr>
          <w:delText>,</w:delText>
        </w:r>
      </w:del>
      <w:r w:rsidR="004D1066">
        <w:rPr>
          <w:rFonts w:cstheme="minorBidi"/>
          <w:szCs w:val="25"/>
          <w:lang w:bidi="th-TH"/>
        </w:rPr>
        <w:t xml:space="preserve"> operate</w:t>
      </w:r>
      <w:del w:id="362" w:author="Pat Mongkolwat" w:date="2020-11-15T14:47:00Z">
        <w:r w:rsidR="004D1066" w:rsidDel="003D1AD5">
          <w:rPr>
            <w:rFonts w:cstheme="minorBidi"/>
            <w:szCs w:val="25"/>
            <w:lang w:bidi="th-TH"/>
          </w:rPr>
          <w:delText>,</w:delText>
        </w:r>
      </w:del>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2D555E">
        <w:t>permissioned chain</w:t>
      </w:r>
      <w:r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532A9DAD" w:rsidR="00585EB5" w:rsidRDefault="00585EB5" w:rsidP="00585EB5">
      <w:pPr>
        <w:pStyle w:val="Heading2"/>
      </w:pPr>
      <w:r>
        <w:t xml:space="preserve">Blockchain </w:t>
      </w:r>
      <w:r w:rsidR="00E90755">
        <w:t>C</w:t>
      </w:r>
      <w:r>
        <w:t>omponents and</w:t>
      </w:r>
      <w:r w:rsidR="00E90755">
        <w:t xml:space="preserve"> C</w:t>
      </w:r>
      <w:r>
        <w:t>onsensus</w:t>
      </w:r>
    </w:p>
    <w:p w14:paraId="7B12D86C" w14:textId="7E8556CF" w:rsidR="00AF171B" w:rsidRPr="00825FF1" w:rsidRDefault="002C7A7B" w:rsidP="00585EB5">
      <w:pPr>
        <w:pStyle w:val="BodyText"/>
        <w:rPr>
          <w:color w:val="FF0000"/>
          <w:rPrChange w:id="363" w:author="Petnathean Julled" w:date="2021-03-08T04:52:00Z">
            <w:rPr>
              <w:lang w:val="en-US"/>
            </w:rPr>
          </w:rPrChange>
        </w:rPr>
      </w:pPr>
      <w:r>
        <w:rPr>
          <w:lang w:val="en-US"/>
        </w:rPr>
        <w:t>The main components of Blockchain comprise of the backbone engine which allow</w:t>
      </w:r>
      <w:ins w:id="364" w:author="Pat Mongkolwat" w:date="2020-11-15T14:48:00Z">
        <w:r w:rsidR="0062380A">
          <w:rPr>
            <w:lang w:val="en-US"/>
          </w:rPr>
          <w:t>s</w:t>
        </w:r>
      </w:ins>
      <w:r>
        <w:rPr>
          <w:lang w:val="en-US"/>
        </w:rPr>
        <w:t xml:space="preserve">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w:t>
      </w:r>
      <w:ins w:id="365" w:author="Pat Mongkolwat" w:date="2020-11-15T14:48:00Z">
        <w:r w:rsidR="00C457DF">
          <w:rPr>
            <w:rFonts w:cstheme="minorBidi"/>
            <w:szCs w:val="25"/>
            <w:lang w:val="en-US" w:bidi="th-TH"/>
          </w:rPr>
          <w:t>s</w:t>
        </w:r>
      </w:ins>
      <w:r w:rsidR="006D5091">
        <w:rPr>
          <w:rFonts w:cstheme="minorBidi"/>
          <w:szCs w:val="25"/>
          <w:lang w:val="en-US" w:bidi="th-TH"/>
        </w:rPr>
        <w:t xml:space="preserv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6D5091" w:rsidRPr="00026536">
        <w:rPr>
          <w:rFonts w:cstheme="minorBidi"/>
          <w:szCs w:val="25"/>
          <w:lang w:val="en-US" w:bidi="th-TH"/>
        </w:rPr>
        <w:t>.</w:t>
      </w:r>
      <w:r w:rsidR="00085632" w:rsidRPr="00026536">
        <w:rPr>
          <w:rFonts w:cstheme="minorBidi"/>
          <w:szCs w:val="25"/>
          <w:lang w:val="en-US" w:bidi="th-TH"/>
        </w:rPr>
        <w:t xml:space="preserve"> </w:t>
      </w:r>
      <w:commentRangeStart w:id="366"/>
      <w:commentRangeStart w:id="367"/>
      <w:r w:rsidR="00085632" w:rsidRPr="00026536">
        <w:rPr>
          <w:rFonts w:cstheme="minorBidi"/>
          <w:szCs w:val="25"/>
          <w:lang w:val="en-US" w:bidi="th-TH"/>
        </w:rPr>
        <w:t>That mean</w:t>
      </w:r>
      <w:ins w:id="368" w:author="Pat Mongkolwat" w:date="2020-11-15T14:49:00Z">
        <w:r w:rsidR="00A83697" w:rsidRPr="00071322">
          <w:rPr>
            <w:rFonts w:cstheme="minorBidi"/>
            <w:szCs w:val="25"/>
            <w:lang w:val="en-US" w:bidi="th-TH"/>
          </w:rPr>
          <w:t>s</w:t>
        </w:r>
      </w:ins>
      <w:r w:rsidR="00085632" w:rsidRPr="00071322">
        <w:rPr>
          <w:rFonts w:cstheme="minorBidi"/>
          <w:szCs w:val="25"/>
          <w:lang w:val="en-US" w:bidi="th-TH"/>
        </w:rPr>
        <w:t xml:space="preserve"> even if there are incident happened to one node, it will have no effect on the chain</w:t>
      </w:r>
      <w:r w:rsidR="009B4A10" w:rsidRPr="00071322">
        <w:rPr>
          <w:rFonts w:cstheme="minorBidi"/>
          <w:szCs w:val="25"/>
          <w:lang w:val="en-US" w:bidi="th-TH"/>
        </w:rPr>
        <w:t xml:space="preserve"> which is an advantage gaining from Blockchain compared to centralized </w:t>
      </w:r>
      <w:r w:rsidR="00ED7EA5" w:rsidRPr="00825FF1">
        <w:rPr>
          <w:rFonts w:cstheme="minorBidi"/>
          <w:szCs w:val="25"/>
          <w:lang w:val="en-US" w:bidi="th-TH"/>
        </w:rPr>
        <w:t>database.</w:t>
      </w:r>
      <w:commentRangeEnd w:id="366"/>
      <w:r w:rsidR="00A83697" w:rsidRPr="00026536">
        <w:rPr>
          <w:rStyle w:val="CommentReference"/>
          <w:spacing w:val="0"/>
          <w:lang w:val="en-US" w:eastAsia="en-US"/>
        </w:rPr>
        <w:commentReference w:id="366"/>
      </w:r>
      <w:commentRangeEnd w:id="367"/>
      <w:r w:rsidR="00247ECC">
        <w:rPr>
          <w:rStyle w:val="CommentReference"/>
          <w:spacing w:val="0"/>
          <w:lang w:val="en-US" w:eastAsia="en-US"/>
        </w:rPr>
        <w:commentReference w:id="367"/>
      </w:r>
      <w:r w:rsidRPr="00026536">
        <w:rPr>
          <w:lang w:val="en-US"/>
        </w:rPr>
        <w:t xml:space="preserve"> </w:t>
      </w:r>
      <w:ins w:id="369" w:author="Petnathean Julled" w:date="2021-03-08T04:52:00Z">
        <w:r w:rsidR="00825FF1" w:rsidRPr="00825FF1">
          <w:rPr>
            <w:rPrChange w:id="370" w:author="Petnathean Julled" w:date="2021-03-08T04:52:00Z">
              <w:rPr>
                <w:color w:val="FF0000"/>
              </w:rPr>
            </w:rPrChange>
          </w:rPr>
          <w:t xml:space="preserve">Additionally, with the extend usage of </w:t>
        </w:r>
        <w:proofErr w:type="spellStart"/>
        <w:r w:rsidR="00825FF1" w:rsidRPr="00825FF1">
          <w:rPr>
            <w:rPrChange w:id="371" w:author="Petnathean Julled" w:date="2021-03-08T04:52:00Z">
              <w:rPr>
                <w:color w:val="FF0000"/>
              </w:rPr>
            </w:rPrChange>
          </w:rPr>
          <w:t>XDS.b</w:t>
        </w:r>
        <w:proofErr w:type="spellEnd"/>
        <w:r w:rsidR="00825FF1" w:rsidRPr="00825FF1">
          <w:rPr>
            <w:rPrChange w:id="372" w:author="Petnathean Julled" w:date="2021-03-08T04:52:00Z">
              <w:rPr>
                <w:color w:val="FF0000"/>
              </w:rPr>
            </w:rPrChange>
          </w:rPr>
          <w:t xml:space="preserve">, the more </w:t>
        </w:r>
        <w:r w:rsidR="00825FF1" w:rsidRPr="00825FF1">
          <w:rPr>
            <w:rPrChange w:id="373" w:author="Petnathean Julled" w:date="2021-03-08T04:52:00Z">
              <w:rPr>
                <w:color w:val="FF0000"/>
              </w:rPr>
            </w:rPrChange>
          </w:rPr>
          <w:lastRenderedPageBreak/>
          <w:t>times document got shared with node members mean the more alternative data backup for the source of the document. Even the source got compromised, they still have the document available to those network members who shared the document before the incident happened.</w:t>
        </w:r>
      </w:ins>
    </w:p>
    <w:p w14:paraId="6C93B04A" w14:textId="57AFC1E3"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w:t>
      </w:r>
      <w:ins w:id="374" w:author="Pat Mongkolwat" w:date="2020-11-15T14:50:00Z">
        <w:r w:rsidR="007365DF">
          <w:rPr>
            <w:lang w:val="en-US"/>
          </w:rPr>
          <w:t>s</w:t>
        </w:r>
      </w:ins>
      <w:r>
        <w:rPr>
          <w:lang w:val="en-US"/>
        </w:rPr>
        <w:t xml:space="preserve">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w:t>
      </w:r>
      <w:ins w:id="375" w:author="Pat Mongkolwat" w:date="2020-11-15T14:50:00Z">
        <w:r w:rsidR="007365DF">
          <w:rPr>
            <w:lang w:val="en-US"/>
          </w:rPr>
          <w:t>s</w:t>
        </w:r>
      </w:ins>
      <w:r w:rsidR="00616EBA">
        <w:rPr>
          <w:lang w:val="en-US"/>
        </w:rPr>
        <w:t xml:space="preserve"> that consume excessive </w:t>
      </w:r>
      <w:del w:id="376" w:author="Petnathean Julled" w:date="2021-02-28T16:26:00Z">
        <w:r w:rsidR="00616EBA" w:rsidDel="00813E81">
          <w:rPr>
            <w:lang w:val="en-US"/>
          </w:rPr>
          <w:delText>amount</w:delText>
        </w:r>
      </w:del>
      <w:ins w:id="377" w:author="Petnathean Julled" w:date="2021-02-28T16:26:00Z">
        <w:r w:rsidR="00813E81">
          <w:rPr>
            <w:lang w:val="en-US"/>
          </w:rPr>
          <w:t>amount</w:t>
        </w:r>
      </w:ins>
      <w:r w:rsidR="00616EBA">
        <w:rPr>
          <w:lang w:val="en-US"/>
        </w:rPr>
        <w:t xml:space="preserve"> of computational resource</w:t>
      </w:r>
      <w:del w:id="378" w:author="Petnathean Julled" w:date="2021-02-28T16:27:00Z">
        <w:r w:rsidR="00616EBA" w:rsidDel="00813E81">
          <w:rPr>
            <w:lang w:val="en-US"/>
          </w:rPr>
          <w:delText>s</w:delText>
        </w:r>
      </w:del>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w:t>
      </w:r>
      <w:del w:id="379" w:author="Petnathean Julled" w:date="2021-02-28T16:26:00Z">
        <w:r w:rsidR="00D20F0D" w:rsidDel="00813E81">
          <w:rPr>
            <w:lang w:val="en-US"/>
          </w:rPr>
          <w:delText>i.e.</w:delText>
        </w:r>
      </w:del>
      <w:ins w:id="380" w:author="Petnathean Julled" w:date="2021-02-28T16:26:00Z">
        <w:r w:rsidR="00813E81">
          <w:rPr>
            <w:lang w:val="en-US"/>
          </w:rPr>
          <w:t>i.e.,</w:t>
        </w:r>
      </w:ins>
      <w:r w:rsidR="00D20F0D">
        <w:rPr>
          <w:lang w:val="en-US"/>
        </w:rPr>
        <w:t xml:space="preserv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w:t>
      </w:r>
      <w:ins w:id="381" w:author="Pat Mongkolwat" w:date="2020-11-15T14:51:00Z">
        <w:r w:rsidR="00435BC9">
          <w:rPr>
            <w:rFonts w:cstheme="minorBidi"/>
            <w:szCs w:val="25"/>
            <w:lang w:val="en-US" w:bidi="th-TH"/>
          </w:rPr>
          <w:t>s</w:t>
        </w:r>
      </w:ins>
      <w:r w:rsidR="004C7765">
        <w:rPr>
          <w:rFonts w:cstheme="minorBidi"/>
          <w:szCs w:val="25"/>
          <w:lang w:val="en-US" w:bidi="th-TH"/>
        </w:rPr>
        <w:t xml:space="preserv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w:t>
      </w:r>
      <w:ins w:id="382" w:author="Pat Mongkolwat" w:date="2020-11-15T14:53:00Z">
        <w:r w:rsidR="00A222FA">
          <w:rPr>
            <w:rFonts w:cstheme="minorBidi"/>
            <w:szCs w:val="25"/>
            <w:lang w:val="en-US" w:bidi="th-TH"/>
          </w:rPr>
          <w:t>s</w:t>
        </w:r>
      </w:ins>
      <w:r w:rsidR="00023739">
        <w:rPr>
          <w:rFonts w:cstheme="minorBidi"/>
          <w:szCs w:val="25"/>
          <w:lang w:val="en-US" w:bidi="th-TH"/>
        </w:rPr>
        <w:t xml:space="preserv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p>
    <w:p w14:paraId="76E4424C" w14:textId="6AFDD796" w:rsidR="004A450A" w:rsidRDefault="004A450A" w:rsidP="005B0B4C">
      <w:pPr>
        <w:pStyle w:val="Heading2"/>
      </w:pPr>
      <w:r>
        <w:t>Establish foundation of trust</w:t>
      </w:r>
      <w:r w:rsidR="008631F8">
        <w:t xml:space="preserve"> amongst the network</w:t>
      </w:r>
    </w:p>
    <w:p w14:paraId="27447CAC" w14:textId="11D4DBE8"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w:t>
      </w:r>
      <w:ins w:id="383" w:author="Pat Mongkolwat" w:date="2020-11-15T14:54:00Z">
        <w:r w:rsidR="00BA69C6">
          <w:t>s</w:t>
        </w:r>
      </w:ins>
      <w:r w:rsidR="00032362">
        <w:t xml:space="preserve"> into the network. </w:t>
      </w:r>
      <w:r w:rsidR="008631F8" w:rsidRPr="001A0257">
        <w:t>Blockchain participant node</w:t>
      </w:r>
      <w:ins w:id="384" w:author="Pat Mongkolwat" w:date="2020-11-15T14:54:00Z">
        <w:r w:rsidR="00BA69C6">
          <w:t>s</w:t>
        </w:r>
      </w:ins>
      <w:r w:rsidR="00537681">
        <w:t xml:space="preserve"> must be verified by </w:t>
      </w:r>
      <w:r w:rsidR="007705EF">
        <w:t xml:space="preserve">member of </w:t>
      </w:r>
      <w:r w:rsidR="00537681">
        <w:t>the network before allowed to participate and interact with Blockchain</w:t>
      </w:r>
      <w:r w:rsidR="00FE2AE2">
        <w:t>. This can be done by establishing agreement or policy that require</w:t>
      </w:r>
      <w:ins w:id="385" w:author="Pat Mongkolwat" w:date="2020-11-15T14:54:00Z">
        <w:r w:rsidR="00BA69C6">
          <w:t>s</w:t>
        </w:r>
      </w:ins>
      <w:r w:rsidR="00FE2AE2">
        <w:t xml:space="preserv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w:t>
      </w:r>
      <w:proofErr w:type="spellStart"/>
      <w:r w:rsidR="00613A65">
        <w:t>XDS.b</w:t>
      </w:r>
      <w:proofErr w:type="spellEnd"/>
      <w:r w:rsidR="00613A65">
        <w:t xml:space="preserve"> Profile while ensure that the central registry created by the profile cannot be compromised by any kind of incident as if majority of the network </w:t>
      </w:r>
      <w:proofErr w:type="gramStart"/>
      <w:r w:rsidR="00613A65">
        <w:t>was</w:t>
      </w:r>
      <w:proofErr w:type="gramEnd"/>
      <w:r w:rsidR="00613A65">
        <w:t xml:space="preserve"> not affected.</w:t>
      </w:r>
      <w:r w:rsidR="00341276">
        <w:t xml:space="preserve"> Then this allow</w:t>
      </w:r>
      <w:ins w:id="386" w:author="Pat Mongkolwat" w:date="2020-11-15T14:54:00Z">
        <w:r w:rsidR="00430938">
          <w:t>s</w:t>
        </w:r>
      </w:ins>
      <w:r w:rsidR="00341276">
        <w:t xml:space="preserve"> the network to have health document sharing available even some amount of its member</w:t>
      </w:r>
      <w:ins w:id="387" w:author="Pat Mongkolwat" w:date="2020-11-15T14:55:00Z">
        <w:r w:rsidR="00430938">
          <w:t>s</w:t>
        </w:r>
      </w:ins>
      <w:r w:rsidR="00341276">
        <w:t xml:space="preserve"> became victim </w:t>
      </w:r>
      <w:r w:rsidR="00D837EE">
        <w:t>to</w:t>
      </w:r>
      <w:r w:rsidR="00341276">
        <w:t xml:space="preserve"> cyber incident</w:t>
      </w:r>
      <w:ins w:id="388" w:author="Pat Mongkolwat" w:date="2020-11-15T14:55:00Z">
        <w:r w:rsidR="00430938">
          <w:t>s</w:t>
        </w:r>
      </w:ins>
      <w:r w:rsidR="00341276">
        <w:t>.</w:t>
      </w:r>
    </w:p>
    <w:p w14:paraId="47CFF863" w14:textId="1DB8CC1B" w:rsidR="005B0B4C" w:rsidRDefault="005B0B4C" w:rsidP="005B0B4C">
      <w:pPr>
        <w:pStyle w:val="Heading2"/>
      </w:pPr>
      <w:r>
        <w:t>Integrati</w:t>
      </w:r>
      <w:r w:rsidR="00BB2B04">
        <w:t>ng Blockchain with XDS.b</w:t>
      </w:r>
    </w:p>
    <w:p w14:paraId="51046932" w14:textId="302DC864" w:rsidR="009B4F07" w:rsidRDefault="00721681" w:rsidP="009B4F07">
      <w:pPr>
        <w:ind w:firstLine="284"/>
        <w:jc w:val="both"/>
      </w:pPr>
      <w:r>
        <w:t>In IHE ITI Technical Framework, they specified that XDS Document Registry actor who act as hub that registered all essential information about all health document</w:t>
      </w:r>
      <w:ins w:id="389" w:author="Pat Mongkolwat" w:date="2020-11-15T14:55:00Z">
        <w:r w:rsidR="002B17C1">
          <w:t>s</w:t>
        </w:r>
      </w:ins>
      <w:r>
        <w:t xml:space="preserve"> generated and kept by XDS Affinity Domain</w:t>
      </w:r>
      <w:r w:rsidR="00CA6C6C">
        <w:t>, should be a database that allow</w:t>
      </w:r>
      <w:ins w:id="390" w:author="Pat Mongkolwat" w:date="2020-11-15T14:55:00Z">
        <w:r w:rsidR="002B17C1">
          <w:t>s</w:t>
        </w:r>
      </w:ins>
      <w:r w:rsidR="00CA6C6C">
        <w:t xml:space="preserve">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004443">
        <w:t xml:space="preserve"> as shown in </w:t>
      </w:r>
      <w:r w:rsidR="00004443">
        <w:fldChar w:fldCharType="begin"/>
      </w:r>
      <w:r w:rsidR="00004443">
        <w:instrText xml:space="preserve"> REF _Ref53537031 \h </w:instrText>
      </w:r>
      <w:r w:rsidR="00004443">
        <w:fldChar w:fldCharType="separate"/>
      </w:r>
      <w:r w:rsidR="00004443" w:rsidRPr="00D32073">
        <w:t xml:space="preserve">Figure </w:t>
      </w:r>
      <w:r w:rsidR="00004443" w:rsidRPr="00D32073">
        <w:rPr>
          <w:noProof/>
        </w:rPr>
        <w:t>3</w:t>
      </w:r>
      <w:r w:rsidR="00004443">
        <w:fldChar w:fldCharType="end"/>
      </w:r>
      <w:r w:rsidR="005D5662">
        <w:t>.</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w:t>
      </w:r>
      <w:r w:rsidR="004E5CFA">
        <w:t xml:space="preserve">the </w:t>
      </w:r>
      <w:r w:rsidR="004E5CFA">
        <w:rPr>
          <w:noProof/>
        </w:rPr>
        <w:t>role</w:t>
      </w:r>
      <w:r w:rsidR="007D339D">
        <w:t xml:space="preserve"> of Document Registry. That mean</w:t>
      </w:r>
      <w:ins w:id="391" w:author="Pat Mongkolwat" w:date="2020-11-15T14:56:00Z">
        <w:r w:rsidR="00F03D13">
          <w:t>s</w:t>
        </w:r>
      </w:ins>
      <w:r w:rsidR="007D339D">
        <w:t xml:space="preserve"> each Blockchain node will keep, operate, and maintain copy of Blockchain ledger that contain</w:t>
      </w:r>
      <w:ins w:id="392" w:author="Pat Mongkolwat" w:date="2020-11-15T14:56:00Z">
        <w:r w:rsidR="00555F31">
          <w:t>s</w:t>
        </w:r>
      </w:ins>
      <w:r w:rsidR="007D339D">
        <w:t xml:space="preserve"> entire health document registry entry. Following guideline provided by IHE ITI Technical Framework, all </w:t>
      </w:r>
      <w:del w:id="393" w:author="Petnathean Julled" w:date="2021-02-28T16:26:00Z">
        <w:r w:rsidR="007D339D" w:rsidDel="00813E81">
          <w:delText>node</w:delText>
        </w:r>
      </w:del>
      <w:ins w:id="394" w:author="Petnathean Julled" w:date="2021-02-28T16:26:00Z">
        <w:r w:rsidR="00813E81">
          <w:t>nodes</w:t>
        </w:r>
      </w:ins>
      <w:r w:rsidR="007D339D">
        <w:t xml:space="preserv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w:t>
      </w:r>
      <w:del w:id="395" w:author="Petnathean Julled" w:date="2021-03-04T15:11:00Z">
        <w:r w:rsidR="00E440F8" w:rsidDel="00E37858">
          <w:delText>Smartcontract</w:delText>
        </w:r>
      </w:del>
      <w:ins w:id="396" w:author="Petnathean Julled" w:date="2021-03-04T15:11:00Z">
        <w:r w:rsidR="00E37858">
          <w:t>Smart-contract</w:t>
        </w:r>
      </w:ins>
      <w:r w:rsidR="00E440F8">
        <w: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r w:rsidR="00555242">
        <w:t xml:space="preserve"> </w:t>
      </w:r>
      <w:del w:id="397" w:author="Pat Mongkolwat" w:date="2020-11-15T14:57:00Z">
        <w:r w:rsidR="00555242" w:rsidDel="00C166B9">
          <w:delText>For summarize</w:delText>
        </w:r>
      </w:del>
      <w:ins w:id="398" w:author="Pat Mongkolwat" w:date="2020-11-15T14:57:00Z">
        <w:r w:rsidR="00C166B9">
          <w:t>In summary</w:t>
        </w:r>
      </w:ins>
      <w:r w:rsidR="00555242">
        <w:t xml:space="preserve">, data content that going to be published into Blockchain is META-data attributes of available health document which specified information essential for health information sharing software complied with IHE </w:t>
      </w:r>
      <w:proofErr w:type="spellStart"/>
      <w:r w:rsidR="00555242">
        <w:t>XDS.b</w:t>
      </w:r>
      <w:proofErr w:type="spellEnd"/>
      <w:r w:rsidR="00555242">
        <w:t xml:space="preserve"> Profile to discover and retrieve document in other enterprise.</w:t>
      </w:r>
    </w:p>
    <w:p w14:paraId="61E5CC00" w14:textId="76C25480" w:rsidR="005B0B4C" w:rsidRDefault="002C4EAF" w:rsidP="009D6270">
      <w:pPr>
        <w:ind w:firstLine="284"/>
        <w:jc w:val="both"/>
      </w:pPr>
      <w:r>
        <w:t>Compare to original Cross-Enterprise Document Sharing Framework</w:t>
      </w:r>
      <w:r w:rsidR="001F4039">
        <w:t xml:space="preserve"> (XDS Framework)</w:t>
      </w:r>
      <w:r>
        <w:t>, we replace</w:t>
      </w:r>
      <w:r w:rsidR="00806A5E">
        <w:t>d</w:t>
      </w:r>
      <w:r>
        <w:t xml:space="preserve"> traditional database for XDS Registry Actor with blockchain ledger</w:t>
      </w:r>
      <w:r w:rsidR="00B958BD">
        <w:t xml:space="preserve">. </w:t>
      </w:r>
      <w:r w:rsidR="006E2056">
        <w:t>With blockchain applied, this new XDS Registry now gained blockchain characteristics</w:t>
      </w:r>
      <w:r w:rsidR="00EE5E5C">
        <w:t>. Immutability keep XDS Registry persist</w:t>
      </w:r>
      <w:r w:rsidR="00554D81">
        <w:t xml:space="preserve"> as the network still exist. All members within XDS Affinity Domain always have up-to-date version of XDS Registry as distributed characteristics of blockchain </w:t>
      </w:r>
      <w:r w:rsidR="00C2244C">
        <w:t>force</w:t>
      </w:r>
      <w:r w:rsidR="00554D81">
        <w:t xml:space="preserve"> every member to maintain the same copy of ledger at all time. </w:t>
      </w:r>
      <w:r w:rsidR="00C2244C">
        <w:t xml:space="preserve">With decentralization and consensus mechanism deployed, the blockchain network now gain transparency in </w:t>
      </w:r>
      <w:r w:rsidR="00CC6F8F">
        <w:t>Block addition process and can be guaranteed that no one have absolute right to manipulate transaction in blockchain at their own will. This given the foundation of “trust” which allow</w:t>
      </w:r>
      <w:ins w:id="399" w:author="Pat Mongkolwat" w:date="2020-11-15T14:58:00Z">
        <w:r w:rsidR="00810047">
          <w:t>s</w:t>
        </w:r>
      </w:ins>
      <w:r w:rsidR="00CC6F8F">
        <w:t xml:space="preserve"> different healthcare enterprise</w:t>
      </w:r>
      <w:ins w:id="400" w:author="Pat Mongkolwat" w:date="2020-11-15T14:58:00Z">
        <w:r w:rsidR="00810047">
          <w:t>s</w:t>
        </w:r>
      </w:ins>
      <w:r w:rsidR="00CC6F8F">
        <w:t xml:space="preserve"> to share their document</w:t>
      </w:r>
      <w:ins w:id="401" w:author="Pat Mongkolwat" w:date="2020-11-15T14:58:00Z">
        <w:r w:rsidR="00810047">
          <w:t>s</w:t>
        </w:r>
      </w:ins>
      <w:r w:rsidR="00CC6F8F">
        <w:t xml:space="preserve"> with each other even they are not fully trust one another.</w:t>
      </w:r>
      <w:r w:rsidR="002A3708">
        <w:t xml:space="preserve"> Additionally, to allow compatibility of new XDS Registry to be able to operate with existing XDS transaction of </w:t>
      </w:r>
      <w:r w:rsidR="001F4039">
        <w:t xml:space="preserve">XDS </w:t>
      </w:r>
      <w:r w:rsidR="002A3708">
        <w:t>Framework</w:t>
      </w:r>
      <w:r w:rsidR="001F4039">
        <w:t>, we also implemented XDS transactions interpreter to act as the middle between original framework and blockchain. This allow our new XDS registry</w:t>
      </w:r>
      <w:r w:rsidR="00E6750F">
        <w:t xml:space="preserve"> blockchain</w:t>
      </w:r>
      <w:r w:rsidR="001F4039">
        <w:t xml:space="preserve"> to work almost seamlessly with existing system currently compl</w:t>
      </w:r>
      <w:r w:rsidR="008F772E">
        <w:t>ied</w:t>
      </w:r>
      <w:r w:rsidR="001F4039">
        <w:t xml:space="preserve"> to XDS Framework.</w:t>
      </w:r>
    </w:p>
    <w:p w14:paraId="5AD6E522" w14:textId="6B101183" w:rsidR="00BE1773" w:rsidRDefault="008D7730" w:rsidP="00BE1773">
      <w:pPr>
        <w:pStyle w:val="Heading2"/>
      </w:pPr>
      <w:r>
        <w:t xml:space="preserve">XDS Blockchain and </w:t>
      </w:r>
      <w:del w:id="402" w:author="Petnathean Julled" w:date="2021-03-04T15:11:00Z">
        <w:r w:rsidR="009D6270" w:rsidDel="00E37858">
          <w:delText>Smartcontract</w:delText>
        </w:r>
      </w:del>
      <w:ins w:id="403" w:author="Petnathean Julled" w:date="2021-03-04T15:11:00Z">
        <w:r w:rsidR="00E37858">
          <w:t>Smart-contract</w:t>
        </w:r>
      </w:ins>
      <w:r w:rsidR="009D6270">
        <w:t xml:space="preserve"> Design</w:t>
      </w:r>
    </w:p>
    <w:p w14:paraId="1837584C" w14:textId="281238DC" w:rsidR="00AB3F8F" w:rsidRPr="009D6270" w:rsidRDefault="00E17287" w:rsidP="00AB3F8F">
      <w:pPr>
        <w:ind w:firstLine="284"/>
        <w:jc w:val="both"/>
      </w:pPr>
      <w:r>
        <w:t xml:space="preserve">As shown in </w:t>
      </w:r>
      <w:r>
        <w:fldChar w:fldCharType="begin"/>
      </w:r>
      <w:r>
        <w:instrText xml:space="preserve"> REF _Ref53535658 \h </w:instrText>
      </w:r>
      <w:r>
        <w:fldChar w:fldCharType="separate"/>
      </w:r>
      <w:r w:rsidR="00D32073" w:rsidRPr="008E5301">
        <w:t xml:space="preserve">Figure </w:t>
      </w:r>
      <w:r w:rsidR="00D32073">
        <w:rPr>
          <w:noProof/>
        </w:rPr>
        <w:t>4</w:t>
      </w:r>
      <w:r>
        <w:fldChar w:fldCharType="end"/>
      </w:r>
      <w:r>
        <w:t xml:space="preserve">, </w:t>
      </w:r>
      <w:del w:id="404" w:author="Petnathean Julled" w:date="2021-03-04T15:11:00Z">
        <w:r w:rsidR="000746A6" w:rsidDel="00E37858">
          <w:delText>S</w:delText>
        </w:r>
        <w:r w:rsidR="00616EBA" w:rsidDel="00E37858">
          <w:delText>martcontract</w:delText>
        </w:r>
      </w:del>
      <w:ins w:id="405" w:author="Petnathean Julled" w:date="2021-03-04T15:11:00Z">
        <w:r w:rsidR="00E37858">
          <w:t>Smart-contract</w:t>
        </w:r>
      </w:ins>
      <w:r w:rsidR="00616EBA">
        <w:t xml:space="preserve"> will be the main component that takes the role to keep all set of META-data attributes</w:t>
      </w:r>
      <w:r w:rsidR="0020479F">
        <w:t xml:space="preserve"> containing information of existing health document in the network</w:t>
      </w:r>
      <w:r w:rsidR="00616EBA">
        <w:t xml:space="preserve"> </w:t>
      </w:r>
      <w:r w:rsidR="0020479F">
        <w:t xml:space="preserve">Each set of information </w:t>
      </w:r>
      <w:r w:rsidR="00DE5A36">
        <w:t>differentiated</w:t>
      </w:r>
      <w:r w:rsidR="00616EBA">
        <w:t xml:space="preserve"> by </w:t>
      </w:r>
      <w:r w:rsidR="00DE5A36">
        <w:t>characteristics of its original</w:t>
      </w:r>
      <w:r w:rsidR="00616EBA">
        <w:t xml:space="preserve"> document</w:t>
      </w:r>
      <w:r w:rsidR="00F5358D">
        <w:t>,</w:t>
      </w:r>
      <w:r w:rsidR="00DE5A36">
        <w:t xml:space="preserve"> </w:t>
      </w:r>
      <w:r w:rsidR="00616EBA">
        <w:t xml:space="preserve">within Blockchain ledger. When Document Registry Searcher program was triggered by </w:t>
      </w:r>
      <w:r w:rsidR="00F5358D">
        <w:t>ITI-18 transaction</w:t>
      </w:r>
      <w:r w:rsidR="00616EBA">
        <w:t xml:space="preserve">, </w:t>
      </w:r>
      <w:r w:rsidR="00F5358D">
        <w:t>it</w:t>
      </w:r>
      <w:r w:rsidR="00616EBA">
        <w:t xml:space="preserve"> will perform iteration search on all META-data attributes set existing on the chain. All matched set will return </w:t>
      </w:r>
      <w:r w:rsidR="00500F30">
        <w:t>as query result to</w:t>
      </w:r>
      <w:r w:rsidR="00616EBA">
        <w:t xml:space="preserve"> </w:t>
      </w:r>
      <w:r w:rsidR="00500F30">
        <w:t>Document Consumer</w:t>
      </w:r>
      <w:r w:rsidR="00616EBA">
        <w:t xml:space="preserve"> as</w:t>
      </w:r>
      <w:r w:rsidR="00500F30">
        <w:t xml:space="preserve"> a</w:t>
      </w:r>
      <w:r w:rsidR="00616EBA">
        <w:t xml:space="preserve"> list for </w:t>
      </w:r>
      <w:r w:rsidR="0012764E">
        <w:t>its</w:t>
      </w:r>
      <w:r w:rsidR="00616EBA">
        <w:t xml:space="preserve"> user to pick the one they needed. After the user picked the set they needed, user-side program</w:t>
      </w:r>
      <w:r w:rsidR="00020A32">
        <w:t xml:space="preserve"> within Document Consumer</w:t>
      </w:r>
      <w:r w:rsidR="00616EBA">
        <w:t xml:space="preserve"> will trigger </w:t>
      </w:r>
      <w:del w:id="406" w:author="Petnathean Julled" w:date="2021-03-04T15:11:00Z">
        <w:r w:rsidR="002B5E54" w:rsidDel="00E37858">
          <w:lastRenderedPageBreak/>
          <w:delText>S</w:delText>
        </w:r>
        <w:r w:rsidR="00616EBA" w:rsidDel="00E37858">
          <w:delText>martcontract</w:delText>
        </w:r>
      </w:del>
      <w:ins w:id="407" w:author="Petnathean Julled" w:date="2021-03-04T15:11:00Z">
        <w:r w:rsidR="00E37858">
          <w:t>Smart-contract</w:t>
        </w:r>
      </w:ins>
      <w:r w:rsidR="00616EBA">
        <w:t xml:space="preserve"> to return the whole set of META-data attributes of the selected set. Eventually, user-side program will use </w:t>
      </w:r>
      <w:r w:rsidR="00314E46">
        <w:t xml:space="preserve">information provided by </w:t>
      </w:r>
      <w:r w:rsidR="00616EBA">
        <w:t xml:space="preserve">retrieved META-data attributes to access actual document in its repository in </w:t>
      </w:r>
      <w:r w:rsidR="00AE0EDC">
        <w:t>document owner</w:t>
      </w:r>
      <w:r w:rsidR="00616EBA">
        <w:t xml:space="preserve"> hospital.</w:t>
      </w:r>
    </w:p>
    <w:p w14:paraId="1E431635" w14:textId="0D4140FA" w:rsidR="00AB3F8F" w:rsidRDefault="00AB3F8F" w:rsidP="00AB3F8F">
      <w:pPr>
        <w:pStyle w:val="Heading2"/>
      </w:pPr>
      <w:r>
        <w:t>An augmentation to mitigate data-corruption incident</w:t>
      </w:r>
    </w:p>
    <w:p w14:paraId="3E352774" w14:textId="5C8CA1B0" w:rsidR="00AB3F8F" w:rsidRDefault="00AB3F8F" w:rsidP="00BE1773">
      <w:pPr>
        <w:ind w:firstLine="284"/>
        <w:jc w:val="both"/>
      </w:pPr>
      <w:r>
        <w:t>In original XDS Framework, the sole purpose of the framework is to allow health document sharing between different enterprise</w:t>
      </w:r>
      <w:ins w:id="408" w:author="Pat Mongkolwat" w:date="2020-11-15T15:00:00Z">
        <w:r w:rsidR="00F152D7">
          <w:t>s</w:t>
        </w:r>
      </w:ins>
      <w:r>
        <w:t xml:space="preserve">. In this work we also propose utilization of Blockchain technology to further help in mitigation </w:t>
      </w:r>
      <w:commentRangeStart w:id="409"/>
      <w:commentRangeStart w:id="410"/>
      <w:r w:rsidRPr="00026536">
        <w:t>against data-corruption incident like ransomware or wipe-ware</w:t>
      </w:r>
      <w:commentRangeEnd w:id="409"/>
      <w:r w:rsidR="00C21E49" w:rsidRPr="00026536">
        <w:rPr>
          <w:rStyle w:val="CommentReference"/>
        </w:rPr>
        <w:commentReference w:id="409"/>
      </w:r>
      <w:commentRangeEnd w:id="410"/>
      <w:r w:rsidR="00737F7C">
        <w:rPr>
          <w:rStyle w:val="CommentReference"/>
        </w:rPr>
        <w:commentReference w:id="410"/>
      </w:r>
      <w:r w:rsidRPr="00026536">
        <w:t xml:space="preserve">. </w:t>
      </w:r>
      <w:ins w:id="411" w:author="Petnathean Julled" w:date="2021-03-08T05:05:00Z">
        <w:r w:rsidR="00D25221" w:rsidRPr="00D25221">
          <w:t>It is almost impossible that one organization can absolute</w:t>
        </w:r>
        <w:r w:rsidR="00944A39">
          <w:t>ly</w:t>
        </w:r>
        <w:r w:rsidR="00D25221" w:rsidRPr="00D25221">
          <w:t xml:space="preserve"> guarantee that they will not be affected by any cyber-incident forever so, a data backup will always be needed to ensure the availability of data to allow continuity of operation even if the organization was hit by cyber-incidents. Our implementation allows </w:t>
        </w:r>
      </w:ins>
      <w:ins w:id="412" w:author="Petnathean Julled" w:date="2021-03-08T05:06:00Z">
        <w:r w:rsidR="00944A39" w:rsidRPr="00944A39">
          <w:t>an alternative investment</w:t>
        </w:r>
      </w:ins>
      <w:ins w:id="413" w:author="Petnathean Julled" w:date="2021-03-08T05:05:00Z">
        <w:r w:rsidR="00D25221" w:rsidRPr="00D25221">
          <w:t xml:space="preserve"> in data backup by allowing other node members who shared the document to act as decentralized data backup driven by the need for health information sharing. That means the document source may need lesser investment on their data backup to secure availability of the data while achieving the benefit of document exchange for increasing in healthcare operation performance.</w:t>
        </w:r>
        <w:r w:rsidR="00944A39">
          <w:t xml:space="preserve"> </w:t>
        </w:r>
      </w:ins>
      <w:r w:rsidR="003F1EAE">
        <w:t xml:space="preserve">This can be done by requiring </w:t>
      </w:r>
      <w:r w:rsidR="00DE1B52">
        <w:t>those members</w:t>
      </w:r>
      <w:r w:rsidR="003F1EAE">
        <w:t xml:space="preserve"> node to use their XDS Repository to act partially as data-backup for one another in the </w:t>
      </w:r>
      <w:r w:rsidR="003200E6">
        <w:t xml:space="preserve">blockchain </w:t>
      </w:r>
      <w:r w:rsidR="003F1EAE">
        <w:t>network.</w:t>
      </w:r>
      <w:r w:rsidR="00665B0F">
        <w:t xml:space="preserve"> </w:t>
      </w:r>
      <w:ins w:id="414" w:author="Petnathean Julled" w:date="2021-03-08T05:10:00Z">
        <w:r w:rsidR="00737F7C" w:rsidRPr="00737F7C">
          <w:t>After certain nodes have retrieved a copy of the health document from another node using the information provided in the XDS Registry. XDS Repository of the node with a replica of shared health document simply needs to update additional access pathway for the copy into the registry of the original document within XDS Registry</w:t>
        </w:r>
      </w:ins>
      <w:del w:id="415" w:author="Petnathean Julled" w:date="2021-03-08T05:10:00Z">
        <w:r w:rsidR="00DE1B52" w:rsidDel="00737F7C">
          <w:delText>After certain node have retrieved copy of health document from another node using information provided in XDS Registry. XDS Repository of the node simply need to update additional access pathway for the copy into the registry of the original document within XDS Registry</w:delText>
        </w:r>
      </w:del>
      <w:r w:rsidR="00A36CA9">
        <w:t xml:space="preserve"> (shown in </w:t>
      </w:r>
      <w:r w:rsidR="00924AA2">
        <w:fldChar w:fldCharType="begin"/>
      </w:r>
      <w:r w:rsidR="00924AA2">
        <w:instrText xml:space="preserve"> REF _Ref53534343 \h </w:instrText>
      </w:r>
      <w:r w:rsidR="00924AA2">
        <w:fldChar w:fldCharType="separate"/>
      </w:r>
      <w:r w:rsidR="00D32073" w:rsidRPr="001D3241">
        <w:t xml:space="preserve">Figure </w:t>
      </w:r>
      <w:r w:rsidR="00D32073">
        <w:rPr>
          <w:noProof/>
        </w:rPr>
        <w:t>5</w:t>
      </w:r>
      <w:r w:rsidR="00924AA2">
        <w:fldChar w:fldCharType="end"/>
      </w:r>
      <w:r w:rsidR="00A36CA9">
        <w:t>)</w:t>
      </w:r>
      <w:r w:rsidR="00292520">
        <w:t xml:space="preserve"> </w:t>
      </w:r>
      <w:ins w:id="416" w:author="Petnathean Julled" w:date="2021-03-08T05:10:00Z">
        <w:r w:rsidR="0080336E" w:rsidRPr="0080336E">
          <w:t>as to provide an alternative pathway to access the document.</w:t>
        </w:r>
      </w:ins>
      <w:del w:id="417" w:author="Petnathean Julled" w:date="2021-03-08T05:10:00Z">
        <w:r w:rsidR="00292520" w:rsidDel="0080336E">
          <w:delText>as to provide alternative pathway to access the document</w:delText>
        </w:r>
        <w:r w:rsidR="00DE1B52" w:rsidDel="0080336E">
          <w:delText>.</w:delText>
        </w:r>
      </w:del>
      <w:r w:rsidR="00292520">
        <w:t xml:space="preserve"> </w:t>
      </w:r>
      <w:ins w:id="418" w:author="Petnathean Julled" w:date="2021-03-08T05:12:00Z">
        <w:r w:rsidR="008B50BF" w:rsidRPr="008B50BF">
          <w:t>By doing so, even the original repository affected by data-corruption incident and lost data of the original document, there still have alternative pathways</w:t>
        </w:r>
      </w:ins>
      <w:commentRangeStart w:id="419"/>
      <w:commentRangeStart w:id="420"/>
      <w:del w:id="421" w:author="Petnathean Julled" w:date="2021-03-08T05:12:00Z">
        <w:r w:rsidR="00614C05" w:rsidRPr="005376CA" w:rsidDel="008B50BF">
          <w:rPr>
            <w:color w:val="FF0000"/>
            <w:rPrChange w:id="422" w:author="Petnathean Julled" w:date="2021-03-01T03:15:00Z">
              <w:rPr/>
            </w:rPrChange>
          </w:rPr>
          <w:delText>By doing so, even the original repository affected by data-corruption incident and lost data of the original document, there still have alternative pathway</w:delText>
        </w:r>
      </w:del>
      <w:r w:rsidR="00614C05" w:rsidRPr="005376CA">
        <w:rPr>
          <w:color w:val="FF0000"/>
          <w:rPrChange w:id="423" w:author="Petnathean Julled" w:date="2021-03-01T03:15:00Z">
            <w:rPr/>
          </w:rPrChange>
        </w:rPr>
        <w:t xml:space="preserve"> </w:t>
      </w:r>
      <w:r w:rsidR="00614C05" w:rsidRPr="00026536">
        <w:t>to access copy of the document available.</w:t>
      </w:r>
      <w:commentRangeEnd w:id="419"/>
      <w:r w:rsidR="00D370EE" w:rsidRPr="00026536">
        <w:rPr>
          <w:rStyle w:val="CommentReference"/>
        </w:rPr>
        <w:commentReference w:id="419"/>
      </w:r>
      <w:commentRangeEnd w:id="420"/>
      <w:r w:rsidR="008B50BF" w:rsidRPr="00026536">
        <w:rPr>
          <w:rStyle w:val="CommentReference"/>
        </w:rPr>
        <w:commentReference w:id="420"/>
      </w:r>
      <w:r w:rsidR="00C404F1" w:rsidRPr="00026536">
        <w:t xml:space="preserve"> </w:t>
      </w:r>
      <w:r w:rsidR="005F2B5C">
        <w:t>Consider healthcare</w:t>
      </w:r>
      <w:r w:rsidR="004D6DB3">
        <w:t xml:space="preserve"> operation which require</w:t>
      </w:r>
      <w:ins w:id="424" w:author="Pat Mongkolwat" w:date="2020-11-15T15:02:00Z">
        <w:r w:rsidR="00AF4627">
          <w:t>s</w:t>
        </w:r>
      </w:ins>
      <w:r w:rsidR="004D6DB3">
        <w:t xml:space="preserve"> huge amount of health information sharing</w:t>
      </w:r>
      <w:r w:rsidR="004F6107">
        <w:t xml:space="preserve"> by nature</w:t>
      </w:r>
      <w:r w:rsidR="004D6DB3">
        <w:t>,</w:t>
      </w:r>
      <w:r w:rsidR="00C404F1">
        <w:t xml:space="preserve"> a lot of </w:t>
      </w:r>
      <w:r w:rsidR="0063385B">
        <w:t xml:space="preserve">available </w:t>
      </w:r>
      <w:r w:rsidR="00C404F1">
        <w:t xml:space="preserve">alternative pathway </w:t>
      </w:r>
      <w:r w:rsidR="00DE46EE">
        <w:t xml:space="preserve">for health document </w:t>
      </w:r>
      <w:r w:rsidR="004D6DB3">
        <w:t>can be expected</w:t>
      </w:r>
      <w:r w:rsidR="00F00BEA">
        <w:t xml:space="preserve"> in actual deployment</w:t>
      </w:r>
      <w:r w:rsidR="004D6DB3">
        <w:t>.</w:t>
      </w:r>
      <w:r w:rsidR="00C404F1">
        <w:t xml:space="preserve"> </w:t>
      </w:r>
      <w:r w:rsidR="004D6DB3">
        <w:t>T</w:t>
      </w:r>
      <w:r w:rsidR="00C404F1">
        <w:t>his concept will help member of the network</w:t>
      </w:r>
      <w:r w:rsidR="005F2B5C">
        <w:t xml:space="preserve"> in</w:t>
      </w:r>
      <w:r w:rsidR="00C404F1">
        <w:t xml:space="preserve"> better mitigat</w:t>
      </w:r>
      <w:r w:rsidR="005F2B5C">
        <w:t>ion</w:t>
      </w:r>
      <w:r w:rsidR="00C404F1">
        <w:t xml:space="preserve"> </w:t>
      </w:r>
      <w:r w:rsidR="005F2B5C">
        <w:t>against</w:t>
      </w:r>
      <w:r w:rsidR="00C404F1">
        <w:t xml:space="preserve"> raising cyber-incident that cause data-corruption.</w:t>
      </w:r>
      <w:r w:rsidR="00AC3FE1">
        <w:t xml:space="preserve"> The more they share their information with other, the more alternative copy of </w:t>
      </w:r>
      <w:r w:rsidR="00CE3D9D">
        <w:t xml:space="preserve">certain </w:t>
      </w:r>
      <w:r w:rsidR="00AC3FE1">
        <w:t>health document become available.</w:t>
      </w:r>
      <w:r w:rsidR="00D14D84">
        <w:t xml:space="preserve"> This concept further </w:t>
      </w:r>
      <w:r w:rsidR="00563F17">
        <w:t>motivates</w:t>
      </w:r>
      <w:r w:rsidR="00D14D84">
        <w:t xml:space="preserve"> the network to maintain XDS Blockchain and </w:t>
      </w:r>
      <w:r w:rsidR="00D14D84">
        <w:t>share their health document with one another</w:t>
      </w:r>
      <w:r w:rsidR="004C67F6">
        <w:t>, empowering healthcare industry</w:t>
      </w:r>
      <w:r w:rsidR="001C6775">
        <w:t xml:space="preserve"> and its cyber-security performance</w:t>
      </w:r>
      <w:r w:rsidR="004C67F6">
        <w:t>.</w:t>
      </w:r>
    </w:p>
    <w:p w14:paraId="16FD3920" w14:textId="2FEAD304" w:rsidR="00032D1A" w:rsidRDefault="00032D1A" w:rsidP="00BE1773">
      <w:pPr>
        <w:ind w:firstLine="284"/>
        <w:jc w:val="both"/>
      </w:pPr>
    </w:p>
    <w:p w14:paraId="575C36E7" w14:textId="07B33142" w:rsidR="00575B4C" w:rsidRDefault="00032D1A" w:rsidP="001D3241">
      <w:pPr>
        <w:keepNext/>
        <w:ind w:firstLine="284"/>
        <w:jc w:val="both"/>
      </w:pPr>
      <w:r>
        <w:rPr>
          <w:noProof/>
          <w:lang w:bidi="th-TH"/>
        </w:rPr>
        <mc:AlternateContent>
          <mc:Choice Requires="wpg">
            <w:drawing>
              <wp:inline distT="0" distB="0" distL="0" distR="0" wp14:anchorId="52D40737" wp14:editId="4732F253">
                <wp:extent cx="2828925" cy="1743075"/>
                <wp:effectExtent l="0" t="0" r="9525" b="28575"/>
                <wp:docPr id="14" name="Group 14"/>
                <wp:cNvGraphicFramePr/>
                <a:graphic xmlns:a="http://schemas.openxmlformats.org/drawingml/2006/main">
                  <a:graphicData uri="http://schemas.microsoft.com/office/word/2010/wordprocessingGroup">
                    <wpg:wgp>
                      <wpg:cNvGrpSpPr/>
                      <wpg:grpSpPr>
                        <a:xfrm>
                          <a:off x="0" y="0"/>
                          <a:ext cx="2828925" cy="1743075"/>
                          <a:chOff x="0" y="0"/>
                          <a:chExt cx="2828925" cy="1743075"/>
                        </a:xfrm>
                      </wpg:grpSpPr>
                      <wpg:grpSp>
                        <wpg:cNvPr id="15" name="Group 15"/>
                        <wpg:cNvGrpSpPr/>
                        <wpg:grpSpPr>
                          <a:xfrm>
                            <a:off x="0" y="38100"/>
                            <a:ext cx="495300" cy="1695450"/>
                            <a:chOff x="0" y="0"/>
                            <a:chExt cx="495300" cy="1695450"/>
                          </a:xfrm>
                        </wpg:grpSpPr>
                        <wpg:grpSp>
                          <wpg:cNvPr id="17" name="Group 17"/>
                          <wpg:cNvGrpSpPr/>
                          <wpg:grpSpPr>
                            <a:xfrm>
                              <a:off x="0" y="0"/>
                              <a:ext cx="495300" cy="390525"/>
                              <a:chOff x="0" y="0"/>
                              <a:chExt cx="495300" cy="390525"/>
                            </a:xfrm>
                          </wpg:grpSpPr>
                          <wps:wsp>
                            <wps:cNvPr id="31" name="Oval 31"/>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A063A"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6DDE4" w14:textId="77777777" w:rsidR="008E0799" w:rsidRPr="008E18E8" w:rsidRDefault="008E0799" w:rsidP="00032D1A">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Connector 33"/>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7" name="Group 37"/>
                        <wpg:cNvGrpSpPr/>
                        <wpg:grpSpPr>
                          <a:xfrm>
                            <a:off x="942975" y="0"/>
                            <a:ext cx="847725" cy="1733550"/>
                            <a:chOff x="-133350" y="0"/>
                            <a:chExt cx="847725" cy="1733550"/>
                          </a:xfrm>
                        </wpg:grpSpPr>
                        <wps:wsp>
                          <wps:cNvPr id="38" name="Rectangle 38"/>
                          <wps:cNvSpPr/>
                          <wps:spPr>
                            <a:xfrm>
                              <a:off x="-13335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3B125" w14:textId="77777777" w:rsidR="008E0799" w:rsidRPr="008E18E8" w:rsidRDefault="008E0799"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H="1">
                              <a:off x="238125" y="409575"/>
                              <a:ext cx="1"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0" name="Group 40"/>
                        <wpg:cNvGrpSpPr/>
                        <wpg:grpSpPr>
                          <a:xfrm>
                            <a:off x="2333625" y="19050"/>
                            <a:ext cx="495300" cy="1676400"/>
                            <a:chOff x="0" y="0"/>
                            <a:chExt cx="495300" cy="1676400"/>
                          </a:xfrm>
                        </wpg:grpSpPr>
                        <wpg:grpSp>
                          <wpg:cNvPr id="41" name="Group 41"/>
                          <wpg:cNvGrpSpPr/>
                          <wpg:grpSpPr>
                            <a:xfrm>
                              <a:off x="0" y="0"/>
                              <a:ext cx="495300" cy="390525"/>
                              <a:chOff x="0" y="0"/>
                              <a:chExt cx="495300" cy="390525"/>
                            </a:xfrm>
                          </wpg:grpSpPr>
                          <wps:wsp>
                            <wps:cNvPr id="42" name="Oval 42"/>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325D2"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D8F48" w14:textId="77777777" w:rsidR="008E0799" w:rsidRPr="008E18E8" w:rsidRDefault="008E0799" w:rsidP="00032D1A">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Connector 44"/>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C76516" w14:textId="77777777" w:rsidR="008E0799" w:rsidRPr="008E18E8" w:rsidRDefault="008E0799" w:rsidP="00032D1A">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1304925" y="1352550"/>
                            <a:ext cx="1276350" cy="390525"/>
                            <a:chOff x="1133475" y="495300"/>
                            <a:chExt cx="1276350" cy="390525"/>
                          </a:xfrm>
                        </wpg:grpSpPr>
                        <wps:wsp>
                          <wps:cNvPr id="50" name="Straight Arrow Connector 50"/>
                          <wps:cNvCnPr/>
                          <wps:spPr>
                            <a:xfrm>
                              <a:off x="1133475" y="542925"/>
                              <a:ext cx="1257300" cy="1"/>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1228725" y="495300"/>
                              <a:ext cx="11811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A191C" w14:textId="2D321833" w:rsidR="008E0799" w:rsidRPr="008E18E8" w:rsidRDefault="008E0799" w:rsidP="00032D1A">
                                <w:pPr>
                                  <w:rPr>
                                    <w:color w:val="000000" w:themeColor="text1"/>
                                  </w:rPr>
                                </w:pPr>
                                <w:r>
                                  <w:rPr>
                                    <w:color w:val="000000" w:themeColor="text1"/>
                                  </w:rPr>
                                  <w:t>Update alternative access pathway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2" name="Group 52"/>
                        <wpg:cNvGrpSpPr/>
                        <wpg:grpSpPr>
                          <a:xfrm>
                            <a:off x="266700" y="523875"/>
                            <a:ext cx="2305050" cy="447675"/>
                            <a:chOff x="-9525" y="-714375"/>
                            <a:chExt cx="2305050" cy="447675"/>
                          </a:xfrm>
                        </wpg:grpSpPr>
                        <wps:wsp>
                          <wps:cNvPr id="53" name="Straight Arrow Connector 53"/>
                          <wps:cNvCnPr/>
                          <wps:spPr>
                            <a:xfrm>
                              <a:off x="-9525" y="-714375"/>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Rectangle 54"/>
                          <wps:cNvSpPr/>
                          <wps:spPr>
                            <a:xfrm>
                              <a:off x="38100" y="-676274"/>
                              <a:ext cx="2257425" cy="40957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5A532" w14:textId="77777777" w:rsidR="008E0799" w:rsidRPr="00526367" w:rsidRDefault="008E0799" w:rsidP="00032D1A">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5" name="Group 55"/>
                        <wpg:cNvGrpSpPr/>
                        <wpg:grpSpPr>
                          <a:xfrm>
                            <a:off x="285750" y="1047750"/>
                            <a:ext cx="2305050" cy="256540"/>
                            <a:chOff x="28575" y="-609600"/>
                            <a:chExt cx="2305050" cy="256540"/>
                          </a:xfrm>
                        </wpg:grpSpPr>
                        <wps:wsp>
                          <wps:cNvPr id="56" name="Straight Arrow Connector 56"/>
                          <wps:cNvCnPr/>
                          <wps:spPr>
                            <a:xfrm>
                              <a:off x="28575" y="-60960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533400" y="-590550"/>
                              <a:ext cx="1524000" cy="2374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ED611B" w14:textId="77777777" w:rsidR="008E0799" w:rsidRPr="00526367" w:rsidRDefault="008E0799" w:rsidP="00032D1A">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D40737" id="Group 14" o:spid="_x0000_s1059" style="width:222.75pt;height:137.25pt;mso-position-horizontal-relative:char;mso-position-vertical-relative:line" coordsize="28289,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">
                <v:group id="Group 15" o:spid="_x0000_s106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7" o:spid="_x0000_s106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31" o:spid="_x0000_s106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" fillcolor="white [3212]" strokecolor="black [3213]" strokeweight="1.75pt">
                      <v:stroke joinstyle="miter"/>
                      <v:textbox>
                        <w:txbxContent>
                          <w:p w14:paraId="4D0A063A"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v:textbox>
                    </v:oval>
                    <v:rect id="Rectangle 32" o:spid="_x0000_s106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00F6DDE4" w14:textId="77777777" w:rsidR="008E0799" w:rsidRPr="008E18E8" w:rsidRDefault="008E0799" w:rsidP="00032D1A">
                            <w:pPr>
                              <w:rPr>
                                <w:color w:val="000000" w:themeColor="text1"/>
                              </w:rPr>
                            </w:pPr>
                            <w:r w:rsidRPr="008E18E8">
                              <w:rPr>
                                <w:color w:val="000000" w:themeColor="text1"/>
                              </w:rPr>
                              <w:t>A</w:t>
                            </w:r>
                          </w:p>
                        </w:txbxContent>
                      </v:textbox>
                    </v:rect>
                  </v:group>
                  <v:line id="Straight Connector 33" o:spid="_x0000_s106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" strokecolor="black [3213]" strokeweight="1.5pt">
                    <v:stroke joinstyle="miter"/>
                  </v:line>
                </v:group>
                <v:group id="Group 37" o:spid="_x0000_s1065" style="position:absolute;left:9429;width:8478;height:17335" coordorigin="-1333" coordsize="8477,1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66" style="position:absolute;left:-1333;width:8476;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dMnwgAAANsAAAAPAAAAZHJzL2Rvd25yZXYueG1sRE/Pa8Iw&#10;FL4L+x/CG+wims6B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Bi2dMnwgAAANsAAAAPAAAA&#10;AAAAAAAAAAAAAAcCAABkcnMvZG93bnJldi54bWxQSwUGAAAAAAMAAwC3AAAA9gIAAAAA&#10;" filled="f" strokecolor="black [3213]" strokeweight="2pt">
                    <v:textbox>
                      <w:txbxContent>
                        <w:p w14:paraId="55B3B125" w14:textId="77777777" w:rsidR="008E0799" w:rsidRPr="008E18E8" w:rsidRDefault="008E0799" w:rsidP="00032D1A">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39" o:spid="_x0000_s1067" style="position:absolute;flip:x;visibility:visible;mso-wrap-style:square" from="2381,4095" to="2381,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" strokecolor="black [3213]" strokeweight="1.5pt">
                    <v:stroke joinstyle="miter"/>
                  </v:line>
                </v:group>
                <v:group id="Group 40" o:spid="_x0000_s106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06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oval id="Oval 42" o:spid="_x0000_s107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" fillcolor="white [3212]" strokecolor="black [3213]" strokeweight="1.75pt">
                      <v:stroke joinstyle="miter"/>
                      <v:textbox>
                        <w:txbxContent>
                          <w:p w14:paraId="32B325D2" w14:textId="77777777" w:rsidR="008E0799" w:rsidRPr="00E416C0" w:rsidRDefault="008E0799" w:rsidP="00032D1A">
                            <w:pPr>
                              <w:ind w:right="-37"/>
                              <w:rPr>
                                <w:color w:val="000000" w:themeColor="text1"/>
                                <w14:textOutline w14:w="9525" w14:cap="rnd" w14:cmpd="sng" w14:algn="ctr">
                                  <w14:noFill/>
                                  <w14:prstDash w14:val="solid"/>
                                  <w14:bevel/>
                                </w14:textOutline>
                              </w:rPr>
                            </w:pPr>
                          </w:p>
                        </w:txbxContent>
                      </v:textbox>
                    </v:oval>
                    <v:rect id="Rectangle 43" o:spid="_x0000_s107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" filled="f" stroked="f" strokeweight="1pt">
                      <v:textbox>
                        <w:txbxContent>
                          <w:p w14:paraId="3B4D8F48" w14:textId="77777777" w:rsidR="008E0799" w:rsidRPr="008E18E8" w:rsidRDefault="008E0799" w:rsidP="00032D1A">
                            <w:pPr>
                              <w:rPr>
                                <w:color w:val="000000" w:themeColor="text1"/>
                              </w:rPr>
                            </w:pPr>
                            <w:r>
                              <w:rPr>
                                <w:color w:val="000000" w:themeColor="text1"/>
                              </w:rPr>
                              <w:t>B</w:t>
                            </w:r>
                          </w:p>
                        </w:txbxContent>
                      </v:textbox>
                    </v:rect>
                  </v:group>
                  <v:line id="Straight Connector 44" o:spid="_x0000_s107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" strokecolor="black [3213]" strokeweight="1.5pt">
                    <v:stroke joinstyle="miter"/>
                  </v:line>
                  <v:rect id="Rectangle 45" o:spid="_x0000_s107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" filled="f" stroked="f" strokeweight="1pt">
                    <v:textbox>
                      <w:txbxContent>
                        <w:p w14:paraId="75C76516" w14:textId="77777777" w:rsidR="008E0799" w:rsidRPr="008E18E8" w:rsidRDefault="008E0799" w:rsidP="00032D1A">
                          <w:pPr>
                            <w:rPr>
                              <w:color w:val="000000" w:themeColor="text1"/>
                            </w:rPr>
                          </w:pPr>
                          <w:r w:rsidRPr="008E18E8">
                            <w:rPr>
                              <w:color w:val="000000" w:themeColor="text1"/>
                            </w:rPr>
                            <w:t>Timeline</w:t>
                          </w:r>
                        </w:p>
                      </w:txbxContent>
                    </v:textbox>
                  </v:rect>
                </v:group>
                <v:group id="Group 49" o:spid="_x0000_s1074" style="position:absolute;left:13049;top:13525;width:12763;height:3905" coordorigin="11334,4953" coordsize="12763,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traight Arrow Connector 50" o:spid="_x0000_s1075" type="#_x0000_t32" style="position:absolute;left:11334;top:5429;width:12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" strokecolor="black [3213]" strokeweight="1.75pt">
                    <v:stroke startarrow="block" joinstyle="miter"/>
                  </v:shape>
                  <v:rect id="Rectangle 51" o:spid="_x0000_s1076" style="position:absolute;left:12287;top:4953;width:11811;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" filled="f" stroked="f" strokeweight="1pt">
                    <v:textbox>
                      <w:txbxContent>
                        <w:p w14:paraId="3DFA191C" w14:textId="2D321833" w:rsidR="008E0799" w:rsidRPr="008E18E8" w:rsidRDefault="008E0799" w:rsidP="00032D1A">
                          <w:pPr>
                            <w:rPr>
                              <w:color w:val="000000" w:themeColor="text1"/>
                            </w:rPr>
                          </w:pPr>
                          <w:r>
                            <w:rPr>
                              <w:color w:val="000000" w:themeColor="text1"/>
                            </w:rPr>
                            <w:t>Update alternative access pathway</w:t>
                          </w:r>
                        </w:p>
                      </w:txbxContent>
                    </v:textbox>
                  </v:rect>
                </v:group>
                <v:group id="Group 52" o:spid="_x0000_s1077" style="position:absolute;left:2667;top:5238;width:23050;height:4477" coordorigin="-95,-7143" coordsize="23050,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53" o:spid="_x0000_s1078" type="#_x0000_t32" style="position:absolute;left:-95;top:-7143;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" strokecolor="black [3213]" strokeweight="1.5pt">
                    <v:stroke endarrow="block" joinstyle="miter"/>
                  </v:shape>
                  <v:rect id="Rectangle 54" o:spid="_x0000_s1079" style="position:absolute;left:381;top:-6762;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Z2h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" fillcolor="white [3212]" stroked="f" strokeweight="1pt">
                    <v:textbox>
                      <w:txbxContent>
                        <w:p w14:paraId="69C5A532" w14:textId="77777777" w:rsidR="008E0799" w:rsidRPr="00526367" w:rsidRDefault="008E0799" w:rsidP="00032D1A">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v:textbox>
                  </v:rect>
                </v:group>
                <v:group id="Group 55" o:spid="_x0000_s1080" style="position:absolute;left:2857;top:10477;width:23051;height:2565" coordorigin="285,-6096" coordsize="2305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56" o:spid="_x0000_s1081" type="#_x0000_t32" style="position:absolute;left:285;top:-6096;width:23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" strokecolor="black [3213]" strokeweight="1.5pt">
                    <v:stroke startarrow="block" joinstyle="miter"/>
                  </v:shape>
                  <v:rect id="Rectangle 57" o:spid="_x0000_s1082" style="position:absolute;left:5334;top:-5905;width:15240;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" fillcolor="white [3212]" stroked="f" strokeweight="1pt">
                    <v:textbox>
                      <w:txbxContent>
                        <w:p w14:paraId="0AED611B" w14:textId="77777777" w:rsidR="008E0799" w:rsidRPr="00526367" w:rsidRDefault="008E0799" w:rsidP="00032D1A">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v:textbox>
                  </v:rect>
                </v:group>
                <w10:anchorlock/>
              </v:group>
            </w:pict>
          </mc:Fallback>
        </mc:AlternateContent>
      </w:r>
    </w:p>
    <w:p w14:paraId="2E039A49" w14:textId="0B5C2E4D" w:rsidR="00514B60" w:rsidRPr="00514B60" w:rsidRDefault="001D3241" w:rsidP="00514B60">
      <w:pPr>
        <w:pStyle w:val="Caption"/>
        <w:rPr>
          <w:color w:val="auto"/>
        </w:rPr>
      </w:pPr>
      <w:bookmarkStart w:id="425" w:name="_Ref53534343"/>
      <w:r w:rsidRPr="001D3241">
        <w:rPr>
          <w:color w:val="auto"/>
        </w:rPr>
        <w:t xml:space="preserve">Figure </w:t>
      </w:r>
      <w:r w:rsidRPr="001D3241">
        <w:rPr>
          <w:color w:val="auto"/>
        </w:rPr>
        <w:fldChar w:fldCharType="begin"/>
      </w:r>
      <w:r w:rsidRPr="001D3241">
        <w:rPr>
          <w:color w:val="auto"/>
        </w:rPr>
        <w:instrText xml:space="preserve"> SEQ Figure \* ARABIC </w:instrText>
      </w:r>
      <w:r w:rsidRPr="001D3241">
        <w:rPr>
          <w:color w:val="auto"/>
        </w:rPr>
        <w:fldChar w:fldCharType="separate"/>
      </w:r>
      <w:r w:rsidR="00D32073">
        <w:rPr>
          <w:noProof/>
          <w:color w:val="auto"/>
        </w:rPr>
        <w:t>5</w:t>
      </w:r>
      <w:r w:rsidRPr="001D3241">
        <w:rPr>
          <w:color w:val="auto"/>
        </w:rPr>
        <w:fldChar w:fldCharType="end"/>
      </w:r>
      <w:bookmarkEnd w:id="425"/>
      <w:r w:rsidRPr="001D3241">
        <w:rPr>
          <w:color w:val="auto"/>
        </w:rPr>
        <w:t xml:space="preserve"> Augmentation from original framework</w:t>
      </w:r>
    </w:p>
    <w:p w14:paraId="0298F4BB" w14:textId="3F0D8BBB" w:rsidR="009303D9" w:rsidRDefault="0016198E" w:rsidP="006B6B66">
      <w:pPr>
        <w:pStyle w:val="Heading1"/>
      </w:pPr>
      <w:commentRangeStart w:id="426"/>
      <w:commentRangeStart w:id="427"/>
      <w:commentRangeStart w:id="428"/>
      <w:r>
        <w:t>IMPLEMENTATION</w:t>
      </w:r>
      <w:commentRangeEnd w:id="426"/>
      <w:r w:rsidR="00614C49">
        <w:rPr>
          <w:rStyle w:val="CommentReference"/>
          <w:smallCaps w:val="0"/>
          <w:noProof w:val="0"/>
        </w:rPr>
        <w:commentReference w:id="426"/>
      </w:r>
      <w:commentRangeEnd w:id="427"/>
      <w:r w:rsidR="005376CA">
        <w:rPr>
          <w:rStyle w:val="CommentReference"/>
          <w:smallCaps w:val="0"/>
          <w:noProof w:val="0"/>
        </w:rPr>
        <w:commentReference w:id="427"/>
      </w:r>
      <w:commentRangeEnd w:id="428"/>
      <w:r w:rsidR="00B04D58">
        <w:rPr>
          <w:rStyle w:val="CommentReference"/>
          <w:smallCaps w:val="0"/>
          <w:noProof w:val="0"/>
        </w:rPr>
        <w:commentReference w:id="428"/>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Pr="000E219F" w:rsidRDefault="00D57DC6" w:rsidP="00ED0149">
      <w:pPr>
        <w:pStyle w:val="Heading2"/>
      </w:pPr>
      <w:r w:rsidRPr="000E219F">
        <w:t>XDS.b Profile review, requirement gathering, and transaction analysis</w:t>
      </w:r>
    </w:p>
    <w:p w14:paraId="146AC9A1" w14:textId="5EAE0C34" w:rsidR="00971371" w:rsidRPr="005061B7" w:rsidRDefault="00D404C5" w:rsidP="00136090">
      <w:pPr>
        <w:pStyle w:val="BodyText"/>
        <w:rPr>
          <w:ins w:id="429" w:author="Petnathean Julled" w:date="2021-02-24T21:13:00Z"/>
          <w:bCs/>
          <w:rPrChange w:id="430" w:author="Petnathean Julled" w:date="2021-03-01T02:35:00Z">
            <w:rPr>
              <w:ins w:id="431" w:author="Petnathean Julled" w:date="2021-02-24T21:13:00Z"/>
              <w:bCs/>
              <w:color w:val="FF0000"/>
              <w:lang w:val="en-US"/>
            </w:rPr>
          </w:rPrChange>
        </w:rPr>
      </w:pPr>
      <w:r>
        <w:rPr>
          <w:noProof/>
        </w:rPr>
        <mc:AlternateContent>
          <mc:Choice Requires="wpg">
            <w:drawing>
              <wp:anchor distT="0" distB="0" distL="114300" distR="114300" simplePos="0" relativeHeight="251665408" behindDoc="0" locked="0" layoutInCell="1" allowOverlap="1" wp14:anchorId="5A0F0521" wp14:editId="7654C3FA">
                <wp:simplePos x="0" y="0"/>
                <wp:positionH relativeFrom="column">
                  <wp:posOffset>-2177774</wp:posOffset>
                </wp:positionH>
                <wp:positionV relativeFrom="paragraph">
                  <wp:posOffset>3944289</wp:posOffset>
                </wp:positionV>
                <wp:extent cx="4219575" cy="2228850"/>
                <wp:effectExtent l="0" t="0" r="9525" b="0"/>
                <wp:wrapTopAndBottom/>
                <wp:docPr id="60" name="Group 60"/>
                <wp:cNvGraphicFramePr/>
                <a:graphic xmlns:a="http://schemas.openxmlformats.org/drawingml/2006/main">
                  <a:graphicData uri="http://schemas.microsoft.com/office/word/2010/wordprocessingGroup">
                    <wpg:wgp>
                      <wpg:cNvGrpSpPr/>
                      <wpg:grpSpPr>
                        <a:xfrm>
                          <a:off x="0" y="0"/>
                          <a:ext cx="4219575" cy="2228850"/>
                          <a:chOff x="0" y="44814"/>
                          <a:chExt cx="4638675" cy="2423431"/>
                        </a:xfrm>
                      </wpg:grpSpPr>
                      <wps:wsp>
                        <wps:cNvPr id="59" name="Text Box 59"/>
                        <wps:cNvSpPr txBox="1"/>
                        <wps:spPr>
                          <a:xfrm>
                            <a:off x="0" y="2209800"/>
                            <a:ext cx="4638675" cy="258445"/>
                          </a:xfrm>
                          <a:prstGeom prst="rect">
                            <a:avLst/>
                          </a:prstGeom>
                          <a:solidFill>
                            <a:prstClr val="white"/>
                          </a:solidFill>
                          <a:ln>
                            <a:noFill/>
                          </a:ln>
                        </wps:spPr>
                        <wps:txbx>
                          <w:txbxContent>
                            <w:p w14:paraId="103A259C" w14:textId="1BD29BD4" w:rsidR="008E0799" w:rsidRPr="008E5301" w:rsidRDefault="008E0799" w:rsidP="008E5301">
                              <w:pPr>
                                <w:pStyle w:val="Caption"/>
                                <w:rPr>
                                  <w:color w:val="auto"/>
                                  <w:sz w:val="20"/>
                                  <w:szCs w:val="20"/>
                                </w:rPr>
                              </w:pPr>
                              <w:bookmarkStart w:id="432"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Pr>
                                  <w:noProof/>
                                  <w:color w:val="auto"/>
                                </w:rPr>
                                <w:t>4</w:t>
                              </w:r>
                              <w:r w:rsidRPr="008E5301">
                                <w:rPr>
                                  <w:color w:val="auto"/>
                                </w:rPr>
                                <w:fldChar w:fldCharType="end"/>
                              </w:r>
                              <w:bookmarkEnd w:id="432"/>
                              <w:r w:rsidRPr="008E5301">
                                <w:rPr>
                                  <w:color w:val="auto"/>
                                </w:rPr>
                                <w:t xml:space="preserve"> Overview of the design to integrating Blockchain with </w:t>
                              </w:r>
                              <w:proofErr w:type="spellStart"/>
                              <w:r w:rsidRPr="008E5301">
                                <w:rPr>
                                  <w:color w:val="auto"/>
                                </w:rPr>
                                <w:t>XDS.b</w:t>
                              </w:r>
                              <w:proofErr w:type="spellEnd"/>
                              <w:r w:rsidRPr="008E5301">
                                <w:rPr>
                                  <w:color w:val="auto"/>
                                </w:rPr>
                                <w:t xml:space="preserve">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58" name="Picture 58"/>
                          <pic:cNvPicPr>
                            <a:picLocks noChangeAspect="1"/>
                          </pic:cNvPicPr>
                        </pic:nvPicPr>
                        <pic:blipFill>
                          <a:blip r:embed="rId19"/>
                          <a:srcRect/>
                          <a:stretch/>
                        </pic:blipFill>
                        <pic:spPr>
                          <a:xfrm>
                            <a:off x="0" y="44814"/>
                            <a:ext cx="4638675" cy="206492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0F0521" id="Group 60" o:spid="_x0000_s1083" style="position:absolute;left:0;text-align:left;margin-left:-171.5pt;margin-top:310.55pt;width:332.25pt;height:175.5pt;z-index:251665408;mso-position-horizontal-relative:text;mso-position-vertical-relative:text;mso-width-relative:margin;mso-height-relative:margin" coordorigin=",448" coordsize="46386,24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">
                <v:shape id="Text Box 59" o:spid="_x0000_s1084" type="#_x0000_t202" style="position:absolute;top:22098;width:4638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sQDxQAAANsAAAAPAAAAZHJzL2Rvd25yZXYueG1sRI9Pa8JA&#10;FMTvBb/D8oReim4aqN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CecsQDxQAAANsAAAAP&#10;AAAAAAAAAAAAAAAAAAcCAABkcnMvZG93bnJldi54bWxQSwUGAAAAAAMAAwC3AAAA+QIAAAAA&#10;" stroked="f">
                  <v:textbox inset="0,0,0,0">
                    <w:txbxContent>
                      <w:p w14:paraId="103A259C" w14:textId="1BD29BD4" w:rsidR="008E0799" w:rsidRPr="008E5301" w:rsidRDefault="008E0799" w:rsidP="008E5301">
                        <w:pPr>
                          <w:pStyle w:val="Caption"/>
                          <w:rPr>
                            <w:color w:val="auto"/>
                            <w:sz w:val="20"/>
                            <w:szCs w:val="20"/>
                          </w:rPr>
                        </w:pPr>
                        <w:bookmarkStart w:id="433" w:name="_Ref53535658"/>
                        <w:r w:rsidRPr="008E5301">
                          <w:rPr>
                            <w:color w:val="auto"/>
                          </w:rPr>
                          <w:t xml:space="preserve">Figure </w:t>
                        </w:r>
                        <w:r w:rsidRPr="008E5301">
                          <w:rPr>
                            <w:color w:val="auto"/>
                          </w:rPr>
                          <w:fldChar w:fldCharType="begin"/>
                        </w:r>
                        <w:r w:rsidRPr="008E5301">
                          <w:rPr>
                            <w:color w:val="auto"/>
                          </w:rPr>
                          <w:instrText xml:space="preserve"> SEQ Figure \* ARABIC </w:instrText>
                        </w:r>
                        <w:r w:rsidRPr="008E5301">
                          <w:rPr>
                            <w:color w:val="auto"/>
                          </w:rPr>
                          <w:fldChar w:fldCharType="separate"/>
                        </w:r>
                        <w:r>
                          <w:rPr>
                            <w:noProof/>
                            <w:color w:val="auto"/>
                          </w:rPr>
                          <w:t>4</w:t>
                        </w:r>
                        <w:r w:rsidRPr="008E5301">
                          <w:rPr>
                            <w:color w:val="auto"/>
                          </w:rPr>
                          <w:fldChar w:fldCharType="end"/>
                        </w:r>
                        <w:bookmarkEnd w:id="433"/>
                        <w:r w:rsidRPr="008E5301">
                          <w:rPr>
                            <w:color w:val="auto"/>
                          </w:rPr>
                          <w:t xml:space="preserve"> Overview of the design to integrating Blockchain with </w:t>
                        </w:r>
                        <w:proofErr w:type="spellStart"/>
                        <w:r w:rsidRPr="008E5301">
                          <w:rPr>
                            <w:color w:val="auto"/>
                          </w:rPr>
                          <w:t>XDS.b</w:t>
                        </w:r>
                        <w:proofErr w:type="spellEnd"/>
                        <w:r w:rsidRPr="008E5301">
                          <w:rPr>
                            <w:color w:val="auto"/>
                          </w:rPr>
                          <w:t xml:space="preserve"> Framework</w:t>
                        </w:r>
                      </w:p>
                    </w:txbxContent>
                  </v:textbox>
                </v:shape>
                <v:shape id="Picture 58" o:spid="_x0000_s1085" type="#_x0000_t75" style="position:absolute;top:448;width:46386;height:20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">
                  <v:imagedata r:id="rId20" o:title=""/>
                </v:shape>
                <w10:wrap type="topAndBottom"/>
              </v:group>
            </w:pict>
          </mc:Fallback>
        </mc:AlternateContent>
      </w:r>
      <w:del w:id="434" w:author="Petnathean Julled" w:date="2021-02-24T21:11:00Z">
        <w:r w:rsidR="00D57DC6" w:rsidRPr="000E219F" w:rsidDel="00971371">
          <w:rPr>
            <w:bCs/>
            <w:lang w:val="en-US"/>
          </w:rPr>
          <w:delText xml:space="preserve">In </w:delText>
        </w:r>
      </w:del>
      <w:ins w:id="435" w:author="Petnathean Julled" w:date="2021-03-01T02:35:00Z">
        <w:r w:rsidR="005061B7" w:rsidRPr="005061B7">
          <w:rPr>
            <w:bCs/>
          </w:rPr>
          <w:t> For an adaptation of IHE XDS in this work, we assumed that XDS Domain focuses only on exchanging stable health documents and XDS affinity domain members are using a shared patient identifier. This means if following</w:t>
        </w:r>
      </w:ins>
      <w:ins w:id="436" w:author="Petnathean Julled" w:date="2021-02-24T21:18:00Z">
        <w:r w:rsidR="00BB425B" w:rsidRPr="000E219F">
          <w:rPr>
            <w:bCs/>
            <w:lang w:val="en-US"/>
            <w:rPrChange w:id="437" w:author="Petnathean Julled" w:date="2021-02-28T16:09:00Z">
              <w:rPr>
                <w:bCs/>
                <w:color w:val="FF0000"/>
                <w:lang w:val="en-US"/>
              </w:rPr>
            </w:rPrChange>
          </w:rPr>
          <w:t xml:space="preserve"> </w:t>
        </w:r>
        <w:r w:rsidR="00BB425B" w:rsidRPr="000E219F">
          <w:rPr>
            <w:bCs/>
            <w:lang w:val="en-US"/>
            <w:rPrChange w:id="438" w:author="Petnathean Julled" w:date="2021-02-28T16:09:00Z">
              <w:rPr>
                <w:bCs/>
                <w:color w:val="FF0000"/>
                <w:lang w:val="en-US"/>
              </w:rPr>
            </w:rPrChange>
          </w:rPr>
          <w:fldChar w:fldCharType="begin"/>
        </w:r>
        <w:r w:rsidR="00BB425B" w:rsidRPr="000E219F">
          <w:rPr>
            <w:bCs/>
            <w:lang w:val="en-US"/>
            <w:rPrChange w:id="439" w:author="Petnathean Julled" w:date="2021-02-28T16:09:00Z">
              <w:rPr>
                <w:bCs/>
                <w:color w:val="FF0000"/>
                <w:lang w:val="en-US"/>
              </w:rPr>
            </w:rPrChange>
          </w:rPr>
          <w:instrText xml:space="preserve"> REF _Ref50953823 \h </w:instrText>
        </w:r>
      </w:ins>
      <w:r w:rsidR="00BB425B" w:rsidRPr="000E219F">
        <w:rPr>
          <w:bCs/>
          <w:lang w:val="en-US"/>
          <w:rPrChange w:id="440" w:author="Petnathean Julled" w:date="2021-02-28T16:09:00Z">
            <w:rPr>
              <w:bCs/>
              <w:lang w:val="en-US"/>
            </w:rPr>
          </w:rPrChange>
        </w:rPr>
      </w:r>
      <w:r w:rsidR="00BB425B" w:rsidRPr="000E219F">
        <w:rPr>
          <w:bCs/>
          <w:lang w:val="en-US"/>
          <w:rPrChange w:id="441" w:author="Petnathean Julled" w:date="2021-02-28T16:09:00Z">
            <w:rPr>
              <w:bCs/>
              <w:color w:val="FF0000"/>
              <w:lang w:val="en-US"/>
            </w:rPr>
          </w:rPrChange>
        </w:rPr>
        <w:fldChar w:fldCharType="separate"/>
      </w:r>
      <w:ins w:id="442" w:author="Petnathean Julled" w:date="2021-02-24T21:18:00Z">
        <w:r w:rsidR="00BB425B" w:rsidRPr="000E219F">
          <w:t xml:space="preserve">Figure </w:t>
        </w:r>
        <w:r w:rsidR="00BB425B" w:rsidRPr="000E219F">
          <w:rPr>
            <w:noProof/>
          </w:rPr>
          <w:t>1</w:t>
        </w:r>
        <w:r w:rsidR="00BB425B" w:rsidRPr="000E219F">
          <w:rPr>
            <w:bCs/>
            <w:lang w:val="en-US"/>
            <w:rPrChange w:id="443" w:author="Petnathean Julled" w:date="2021-02-28T16:09:00Z">
              <w:rPr>
                <w:bCs/>
                <w:color w:val="FF0000"/>
                <w:lang w:val="en-US"/>
              </w:rPr>
            </w:rPrChange>
          </w:rPr>
          <w:fldChar w:fldCharType="end"/>
        </w:r>
        <w:r w:rsidR="00BB425B" w:rsidRPr="000E219F">
          <w:rPr>
            <w:bCs/>
            <w:lang w:val="en-US"/>
            <w:rPrChange w:id="444" w:author="Petnathean Julled" w:date="2021-02-28T16:09:00Z">
              <w:rPr>
                <w:bCs/>
                <w:color w:val="FF0000"/>
                <w:lang w:val="en-US"/>
              </w:rPr>
            </w:rPrChange>
          </w:rPr>
          <w:t xml:space="preserve">, </w:t>
        </w:r>
      </w:ins>
      <w:ins w:id="445" w:author="Petnathean Julled" w:date="2021-03-01T02:35:00Z">
        <w:r w:rsidR="005061B7" w:rsidRPr="005061B7">
          <w:rPr>
            <w:bCs/>
          </w:rPr>
          <w:t xml:space="preserve">On-Demand Document Repository Actor and Patient Identity Feed Actor can be excluded from our implementation which reduces the complexity of concept demonstration. At the same time, XDS Document Sources Actor will also be excluded from our scope of interest as it is not directly interacting with our implementation of the Blockchain concept. In this work, we required to substitute the relational database of the XDS Document Registry Actor with the Blockchain ledger. This Blockchain implementation needs to have most of the capabilities that a common relational database could do included adding, query, retrieve, and update. However, insert and delete operation may not be able to achieve due to the limitation of Blockchain which makes it impossible to remove data from its ledger or replace its sequence and the main purpose of implementing IHE XDS with Blockchain is to make it immutable. The Blockchain needs to be able to operate seamlessly with XDS Document Registry Actor. XDS Document Registry Actors in this implementation must have interoperability with XDS Document Repository Actors and XDS Document Consumer Actors while having these actors modified from specification </w:t>
        </w:r>
        <w:r w:rsidR="005061B7" w:rsidRPr="005061B7">
          <w:rPr>
            <w:bCs/>
          </w:rPr>
          <w:lastRenderedPageBreak/>
          <w:t>in IHE ITI Framework at least possible. This should allow a simpler adoption process for those organizations with IHE XDS already implemented.</w:t>
        </w:r>
      </w:ins>
      <w:ins w:id="446" w:author="Petnathean Julled" w:date="2021-02-24T21:47:00Z">
        <w:r w:rsidR="006E5D50" w:rsidRPr="000E219F">
          <w:rPr>
            <w:bCs/>
            <w:lang w:val="en-US"/>
            <w:rPrChange w:id="447" w:author="Petnathean Julled" w:date="2021-02-28T16:09:00Z">
              <w:rPr>
                <w:bCs/>
                <w:color w:val="FF0000"/>
                <w:lang w:val="en-US"/>
              </w:rPr>
            </w:rPrChange>
          </w:rPr>
          <w:t xml:space="preserve"> </w:t>
        </w:r>
      </w:ins>
      <w:del w:id="448" w:author="Petnathean Julled" w:date="2021-02-24T21:14:00Z">
        <w:r w:rsidR="00D57DC6" w:rsidRPr="000E219F" w:rsidDel="003D2C8E">
          <w:rPr>
            <w:bCs/>
            <w:lang w:val="en-US"/>
          </w:rPr>
          <w:delText xml:space="preserve">IHE ITI Technical Framework specified that … </w:delText>
        </w:r>
      </w:del>
    </w:p>
    <w:p w14:paraId="435DD632" w14:textId="5EEACE6E" w:rsidR="00971371" w:rsidRPr="00FE40BA" w:rsidRDefault="00971371">
      <w:pPr>
        <w:pStyle w:val="Heading2"/>
        <w:rPr>
          <w:ins w:id="449" w:author="Petnathean Julled" w:date="2021-02-24T21:13:00Z"/>
        </w:rPr>
        <w:pPrChange w:id="450" w:author="Petnathean Julled" w:date="2021-02-24T21:13:00Z">
          <w:pPr>
            <w:pStyle w:val="BodyText"/>
          </w:pPr>
        </w:pPrChange>
      </w:pPr>
      <w:ins w:id="451" w:author="Petnathean Julled" w:date="2021-02-24T21:14:00Z">
        <w:r w:rsidRPr="000E219F">
          <w:rPr>
            <w:rPrChange w:id="452" w:author="Petnathean Julled" w:date="2021-02-28T16:09:00Z">
              <w:rPr>
                <w:i/>
                <w:iCs/>
                <w:color w:val="FF0000"/>
              </w:rPr>
            </w:rPrChange>
          </w:rPr>
          <w:t>Acquiring IHE ITI transaction samples</w:t>
        </w:r>
      </w:ins>
    </w:p>
    <w:p w14:paraId="07390AEF" w14:textId="2C0F1D50" w:rsidR="006F6D3D" w:rsidRPr="000E219F" w:rsidRDefault="00947108" w:rsidP="00136090">
      <w:pPr>
        <w:pStyle w:val="BodyText"/>
        <w:rPr>
          <w:bCs/>
        </w:rPr>
      </w:pPr>
      <w:ins w:id="453" w:author="Petnathean Julled" w:date="2021-03-01T02:36:00Z">
        <w:r w:rsidRPr="00947108">
          <w:rPr>
            <w:bCs/>
          </w:rPr>
          <w:t>As to test if this implementation can operate with XDS Actors in a common XDS system, we use transaction samples provided by the IHE ITI framework with modified attributes value to evaluate the system. Transaction samples provided by the framework are including ITI-42 Register Document Set-b transaction, ITI-18 Registry Stored Query transaction, and its corresponding response transaction. However these transaction samples have limited capabilities as an example due to much more specification provided in the framework so, there is some transaction need to be defined manually from example and requirement provided in the framework. </w:t>
        </w:r>
      </w:ins>
      <w:ins w:id="454" w:author="Petnathean Julled" w:date="2021-02-24T21:51:00Z">
        <w:r w:rsidR="00ED25F1" w:rsidRPr="000E219F">
          <w:rPr>
            <w:bCs/>
            <w:lang w:val="en-US"/>
            <w:rPrChange w:id="455" w:author="Petnathean Julled" w:date="2021-02-28T16:09:00Z">
              <w:rPr>
                <w:bCs/>
                <w:color w:val="FF0000"/>
                <w:lang w:val="en-US"/>
              </w:rPr>
            </w:rPrChange>
          </w:rPr>
          <w:t xml:space="preserve"> </w:t>
        </w:r>
      </w:ins>
      <w:del w:id="456" w:author="Petnathean Julled" w:date="2021-02-24T21:51:00Z">
        <w:r w:rsidR="00D57DC6" w:rsidRPr="000E219F" w:rsidDel="00ED25F1">
          <w:rPr>
            <w:bCs/>
            <w:lang w:val="en-US"/>
          </w:rPr>
          <w:delText xml:space="preserve">There is </w:delText>
        </w:r>
        <w:r w:rsidR="00136090" w:rsidRPr="000E219F" w:rsidDel="00ED25F1">
          <w:rPr>
            <w:bCs/>
            <w:lang w:val="en-US"/>
          </w:rPr>
          <w:delText>XDS Toolkit was provided by United States National Institute of Standards and Technology (NIST) [40]. The toolkit was developed to allow developer</w:delText>
        </w:r>
        <w:r w:rsidR="000D228A" w:rsidRPr="000E219F" w:rsidDel="00ED25F1">
          <w:rPr>
            <w:bCs/>
            <w:lang w:val="en-US"/>
          </w:rPr>
          <w:delText>s</w:delText>
        </w:r>
        <w:r w:rsidR="00136090" w:rsidRPr="000E219F" w:rsidDel="00ED25F1">
          <w:rPr>
            <w:bCs/>
            <w:lang w:val="en-US"/>
          </w:rPr>
          <w:delText xml:space="preserve"> to test their software if it </w:delText>
        </w:r>
        <w:r w:rsidR="00353330" w:rsidRPr="000E219F" w:rsidDel="00ED25F1">
          <w:rPr>
            <w:bCs/>
            <w:lang w:val="en-US"/>
          </w:rPr>
          <w:delText>complies</w:delText>
        </w:r>
        <w:r w:rsidR="00136090" w:rsidRPr="000E219F" w:rsidDel="00ED25F1">
          <w:rPr>
            <w:bCs/>
            <w:lang w:val="en-US"/>
          </w:rPr>
          <w:delText xml:space="preserve"> with IHE XDS.b profile and can communicate with other system. </w:delText>
        </w:r>
        <w:r w:rsidR="00D57DC6" w:rsidRPr="000E219F" w:rsidDel="00ED25F1">
          <w:rPr>
            <w:bCs/>
            <w:lang w:val="en-US"/>
          </w:rPr>
          <w:delText>In this work we use the toolkit to generate sample transaction</w:delText>
        </w:r>
      </w:del>
      <w:ins w:id="457" w:author="Pat Mongkolwat" w:date="2020-11-15T15:03:00Z">
        <w:del w:id="458" w:author="Petnathean Julled" w:date="2021-02-24T21:51:00Z">
          <w:r w:rsidR="00614C49" w:rsidRPr="000E219F" w:rsidDel="00ED25F1">
            <w:rPr>
              <w:bCs/>
              <w:lang w:val="en-US"/>
            </w:rPr>
            <w:delText>s</w:delText>
          </w:r>
        </w:del>
      </w:ins>
      <w:del w:id="459" w:author="Petnathean Julled" w:date="2021-02-24T21:51:00Z">
        <w:r w:rsidR="00D57DC6" w:rsidRPr="000E219F" w:rsidDel="00ED25F1">
          <w:rPr>
            <w:bCs/>
            <w:lang w:val="en-US"/>
          </w:rPr>
          <w:delText xml:space="preserve"> to test with our transaction interpreter program</w:delText>
        </w:r>
        <w:r w:rsidR="00BC3FBF" w:rsidRPr="000E219F" w:rsidDel="00ED25F1">
          <w:rPr>
            <w:bCs/>
            <w:lang w:val="en-US"/>
          </w:rPr>
          <w:delText xml:space="preserve"> and verify that </w:delText>
        </w:r>
        <w:r w:rsidR="001E6DB4" w:rsidRPr="000E219F" w:rsidDel="00ED25F1">
          <w:rPr>
            <w:bCs/>
            <w:lang w:val="en-US"/>
          </w:rPr>
          <w:delText>XDS Blockchain node</w:delText>
        </w:r>
        <w:r w:rsidR="00BC3FBF" w:rsidRPr="000E219F" w:rsidDel="00ED25F1">
          <w:rPr>
            <w:bCs/>
            <w:lang w:val="en-US"/>
          </w:rPr>
          <w:delText xml:space="preserve"> can work with common XDS.b complied system</w:delText>
        </w:r>
        <w:r w:rsidR="00136090" w:rsidRPr="000E219F" w:rsidDel="00ED25F1">
          <w:rPr>
            <w:bCs/>
            <w:lang w:val="en-US"/>
          </w:rPr>
          <w:delText>.</w:delText>
        </w:r>
      </w:del>
    </w:p>
    <w:p w14:paraId="56FF3EAA" w14:textId="2A0119A8" w:rsidR="006A3198" w:rsidRPr="000E219F" w:rsidRDefault="006A3198" w:rsidP="00ED0149">
      <w:pPr>
        <w:pStyle w:val="Heading2"/>
        <w:rPr>
          <w:ins w:id="460" w:author="Petnathean Julled" w:date="2021-02-24T22:08:00Z"/>
          <w:rPrChange w:id="461" w:author="Petnathean Julled" w:date="2021-02-28T16:09:00Z">
            <w:rPr>
              <w:ins w:id="462" w:author="Petnathean Julled" w:date="2021-02-24T22:08:00Z"/>
              <w:color w:val="FF0000"/>
            </w:rPr>
          </w:rPrChange>
        </w:rPr>
      </w:pPr>
      <w:ins w:id="463" w:author="Petnathean Julled" w:date="2021-02-07T20:07:00Z">
        <w:r w:rsidRPr="000E219F">
          <w:rPr>
            <w:rPrChange w:id="464" w:author="Petnathean Julled" w:date="2021-02-28T16:09:00Z">
              <w:rPr>
                <w:color w:val="FF0000"/>
              </w:rPr>
            </w:rPrChange>
          </w:rPr>
          <w:t>XDS Document M</w:t>
        </w:r>
      </w:ins>
      <w:ins w:id="465" w:author="Petnathean Julled" w:date="2021-02-07T20:08:00Z">
        <w:r w:rsidRPr="000E219F">
          <w:rPr>
            <w:rPrChange w:id="466" w:author="Petnathean Julled" w:date="2021-02-28T16:09:00Z">
              <w:rPr>
                <w:color w:val="FF0000"/>
              </w:rPr>
            </w:rPrChange>
          </w:rPr>
          <w:t>ETA-data attributes analysis</w:t>
        </w:r>
      </w:ins>
    </w:p>
    <w:p w14:paraId="0741FB6E" w14:textId="6158FE4B" w:rsidR="00F07FE0" w:rsidRPr="000E219F" w:rsidRDefault="00624E35">
      <w:pPr>
        <w:ind w:firstLine="270"/>
        <w:jc w:val="both"/>
        <w:rPr>
          <w:ins w:id="467" w:author="Petnathean Julled" w:date="2021-02-07T20:07:00Z"/>
          <w:rPrChange w:id="468" w:author="Petnathean Julled" w:date="2021-02-28T16:09:00Z">
            <w:rPr>
              <w:ins w:id="469" w:author="Petnathean Julled" w:date="2021-02-07T20:07:00Z"/>
              <w:color w:val="FF0000"/>
            </w:rPr>
          </w:rPrChange>
        </w:rPr>
        <w:pPrChange w:id="470" w:author="Petnathean Julled" w:date="2021-02-24T22:09:00Z">
          <w:pPr>
            <w:pStyle w:val="Heading2"/>
          </w:pPr>
        </w:pPrChange>
      </w:pPr>
      <w:ins w:id="471" w:author="Petnathean Julled" w:date="2021-03-01T02:37:00Z">
        <w:r w:rsidRPr="00624E35">
          <w:t>META-data attributes are those attributes value and elements used to describe its original health document which allows interoperability between each actor in IHE ITI Framework. The attributes mainly compose of attributes that describe originating of the document, information related to event represented by the document, document identifier, information of patient participating the event, information of healthcare personal and facility performing the event, document location, communication protocol in healthcare domain for document interpretation, and document technical information. Having META-data attributes allow XDS Actor to discover and exchange health document from other actor within its affinity domain. In our adaptation of XDS, XDS Document Registry Blockchain must be able to response to query from XDS Document Consumer Actor with specified META-data attributes value as search keyword. </w:t>
        </w:r>
      </w:ins>
    </w:p>
    <w:p w14:paraId="35099A5C" w14:textId="5AE5FEC2" w:rsidR="00CF0D25" w:rsidRPr="000E219F" w:rsidRDefault="00CF6161" w:rsidP="00ED0149">
      <w:pPr>
        <w:pStyle w:val="Heading2"/>
        <w:rPr>
          <w:ins w:id="472" w:author="Petnathean Julled" w:date="2021-02-07T20:03:00Z"/>
        </w:rPr>
      </w:pPr>
      <w:ins w:id="473" w:author="Petnathean Julled" w:date="2021-02-24T22:39:00Z">
        <w:r w:rsidRPr="000E219F">
          <w:rPr>
            <w:rPrChange w:id="474" w:author="Petnathean Julled" w:date="2021-02-28T16:09:00Z">
              <w:rPr>
                <w:color w:val="FF0000"/>
              </w:rPr>
            </w:rPrChange>
          </w:rPr>
          <w:t>XDS Document Registry Blockhain process flow</w:t>
        </w:r>
      </w:ins>
    </w:p>
    <w:p w14:paraId="4A86D264" w14:textId="6CF5D8FF" w:rsidR="002916E2" w:rsidRPr="00FE40BA" w:rsidRDefault="009D31B6">
      <w:pPr>
        <w:ind w:firstLine="284"/>
        <w:jc w:val="both"/>
        <w:rPr>
          <w:ins w:id="475" w:author="Petnathean Julled" w:date="2021-02-07T20:02:00Z"/>
        </w:rPr>
        <w:pPrChange w:id="476" w:author="Petnathean Julled" w:date="2021-02-07T20:03:00Z">
          <w:pPr>
            <w:pStyle w:val="Heading2"/>
          </w:pPr>
        </w:pPrChange>
      </w:pPr>
      <w:ins w:id="477" w:author="Petnathean Julled" w:date="2021-03-01T02:39:00Z">
        <w:r w:rsidRPr="009D31B6">
          <w:t>The flow is separated into two parts including document registering and document query. For document registering, XDS Document Repository Actor register document META-data attributes into XDS Document Registry Actor using IHE ITI-42 transaction. XDS Document Registry Actor then interprets the transaction into a programmable object before check if the transaction is ITI-42. Then, the actor proceeds to pass the retrieved object into Blockchain smart-contract and publish it into a Blockchain ledger. For document query, XDS Document Consumer query for document META-data attributes stored within XDS Document Registry Blockchain providing search operation type and some META-data attributes value as search keyword via ITI-18 transaction. XDS Document Registry will check if the transaction is ITI-18 before performing search operation matching specified search type using provided keyword META-data attributes value. The search operation will be performed by consequently call for each registered smart-contracts until all contracts with matched attributes value were found. XDS Document Registry Actor then returns all query result in XML format following specification for ITI-18 responding. Upon receiving the query response, XDS Document Consumer then interprets the transaction and displays the result to the user in a human-understandable format. </w:t>
        </w:r>
      </w:ins>
    </w:p>
    <w:p w14:paraId="3265294C" w14:textId="5F97F4F9" w:rsidR="009303D9" w:rsidRPr="00A57DDC" w:rsidRDefault="0045794A" w:rsidP="00ED0149">
      <w:pPr>
        <w:pStyle w:val="Heading2"/>
        <w:rPr>
          <w:ins w:id="478" w:author="Petnathean Julled" w:date="2021-02-28T16:12:00Z"/>
          <w:rPrChange w:id="479" w:author="Petnathean Julled" w:date="2021-03-03T15:51:00Z">
            <w:rPr>
              <w:ins w:id="480" w:author="Petnathean Julled" w:date="2021-02-28T16:12:00Z"/>
              <w:color w:val="FF0000"/>
            </w:rPr>
          </w:rPrChange>
        </w:rPr>
      </w:pPr>
      <w:ins w:id="481" w:author="Petnathean Julled" w:date="2021-02-07T19:53:00Z">
        <w:r w:rsidRPr="00A57DDC">
          <w:t>Define Blockchain</w:t>
        </w:r>
      </w:ins>
      <w:ins w:id="482" w:author="Petnathean Julled" w:date="2021-02-28T16:28:00Z">
        <w:r w:rsidR="009D15D3" w:rsidRPr="00A57DDC">
          <w:rPr>
            <w:rPrChange w:id="483" w:author="Petnathean Julled" w:date="2021-03-03T15:51:00Z">
              <w:rPr>
                <w:color w:val="FF0000"/>
              </w:rPr>
            </w:rPrChange>
          </w:rPr>
          <w:t xml:space="preserve"> </w:t>
        </w:r>
      </w:ins>
      <w:ins w:id="484" w:author="Petnathean Julled" w:date="2021-02-07T19:53:00Z">
        <w:r w:rsidRPr="00A57DDC">
          <w:t>environment</w:t>
        </w:r>
      </w:ins>
      <w:ins w:id="485" w:author="Petnathean Julled" w:date="2021-03-03T18:28:00Z">
        <w:r w:rsidR="00EB07AC">
          <w:t xml:space="preserve"> requirement</w:t>
        </w:r>
      </w:ins>
      <w:del w:id="486" w:author="Petnathean Julled" w:date="2021-02-07T19:53:00Z">
        <w:r w:rsidR="00136090" w:rsidRPr="00A57DDC" w:rsidDel="0045794A">
          <w:delText>Blockchain</w:delText>
        </w:r>
        <w:r w:rsidR="00721BA3" w:rsidRPr="00A57DDC" w:rsidDel="0045794A">
          <w:delText xml:space="preserve"> Network</w:delText>
        </w:r>
        <w:r w:rsidR="00136090" w:rsidRPr="00A57DDC" w:rsidDel="0045794A">
          <w:delText xml:space="preserve"> Setup</w:delText>
        </w:r>
      </w:del>
    </w:p>
    <w:p w14:paraId="1018A3D8" w14:textId="3837A562" w:rsidR="00872998" w:rsidRPr="00872998" w:rsidRDefault="00872998">
      <w:pPr>
        <w:ind w:firstLine="270"/>
        <w:jc w:val="thaiDistribute"/>
        <w:rPr>
          <w:ins w:id="487" w:author="Petnathean Julled" w:date="2021-02-07T19:53:00Z"/>
          <w:rFonts w:cs="Angsana New"/>
          <w:szCs w:val="25"/>
          <w:lang w:bidi="th-TH"/>
          <w:rPrChange w:id="488" w:author="Petnathean Julled" w:date="2021-02-28T16:12:00Z">
            <w:rPr>
              <w:ins w:id="489" w:author="Petnathean Julled" w:date="2021-02-07T19:53:00Z"/>
            </w:rPr>
          </w:rPrChange>
        </w:rPr>
        <w:pPrChange w:id="490" w:author="Petnathean Julled" w:date="2021-02-28T16:14:00Z">
          <w:pPr>
            <w:pStyle w:val="Heading2"/>
          </w:pPr>
        </w:pPrChange>
      </w:pPr>
      <w:ins w:id="491" w:author="Petnathean Julled" w:date="2021-02-28T16:14:00Z">
        <w:r>
          <w:rPr>
            <w:rFonts w:cs="Angsana New"/>
            <w:szCs w:val="25"/>
            <w:lang w:bidi="th-TH"/>
          </w:rPr>
          <w:t>According to</w:t>
        </w:r>
      </w:ins>
      <w:ins w:id="492" w:author="Petnathean Julled" w:date="2021-02-28T16:13:00Z">
        <w:r>
          <w:rPr>
            <w:rFonts w:cs="Angsana New"/>
            <w:szCs w:val="25"/>
            <w:lang w:bidi="th-TH"/>
          </w:rPr>
          <w:t xml:space="preserve"> our use case scenario, each Blockchain node will be maint</w:t>
        </w:r>
      </w:ins>
      <w:ins w:id="493" w:author="Petnathean Julled" w:date="2021-02-28T16:17:00Z">
        <w:r w:rsidR="008E2A5C">
          <w:rPr>
            <w:rFonts w:cs="Angsana New"/>
            <w:szCs w:val="25"/>
            <w:lang w:bidi="th-TH"/>
          </w:rPr>
          <w:t>ain</w:t>
        </w:r>
      </w:ins>
      <w:ins w:id="494" w:author="Petnathean Julled" w:date="2021-02-28T16:13:00Z">
        <w:r>
          <w:rPr>
            <w:rFonts w:cs="Angsana New"/>
            <w:szCs w:val="25"/>
            <w:lang w:bidi="th-TH"/>
          </w:rPr>
          <w:t xml:space="preserve"> by</w:t>
        </w:r>
      </w:ins>
      <w:ins w:id="495" w:author="Petnathean Julled" w:date="2021-02-28T16:14:00Z">
        <w:r>
          <w:rPr>
            <w:rFonts w:cs="Angsana New"/>
            <w:szCs w:val="25"/>
            <w:lang w:bidi="th-TH"/>
          </w:rPr>
          <w:t xml:space="preserve"> hospital or healthcare institution.</w:t>
        </w:r>
        <w:r w:rsidR="00F42A47">
          <w:rPr>
            <w:rFonts w:cs="Angsana New"/>
            <w:szCs w:val="25"/>
            <w:lang w:bidi="th-TH"/>
          </w:rPr>
          <w:t xml:space="preserve"> </w:t>
        </w:r>
      </w:ins>
      <w:ins w:id="496" w:author="Petnathean Julled" w:date="2021-02-28T16:16:00Z">
        <w:r w:rsidR="00F42A47">
          <w:rPr>
            <w:rFonts w:cs="Angsana New"/>
            <w:szCs w:val="25"/>
            <w:lang w:bidi="th-TH"/>
          </w:rPr>
          <w:t xml:space="preserve">Each </w:t>
        </w:r>
      </w:ins>
      <w:ins w:id="497" w:author="Petnathean Julled" w:date="2021-02-28T16:18:00Z">
        <w:r w:rsidR="008E2A5C">
          <w:rPr>
            <w:rFonts w:cs="Angsana New"/>
            <w:szCs w:val="25"/>
            <w:lang w:bidi="th-TH"/>
          </w:rPr>
          <w:t>maintainer</w:t>
        </w:r>
      </w:ins>
      <w:ins w:id="498" w:author="Petnathean Julled" w:date="2021-02-28T16:16:00Z">
        <w:r w:rsidR="00F42A47">
          <w:rPr>
            <w:rFonts w:cs="Angsana New"/>
            <w:szCs w:val="25"/>
            <w:lang w:bidi="th-TH"/>
          </w:rPr>
          <w:t xml:space="preserve"> may have more than one Blockchain node active</w:t>
        </w:r>
      </w:ins>
      <w:ins w:id="499" w:author="Petnathean Julled" w:date="2021-02-28T16:18:00Z">
        <w:r w:rsidR="008E2A5C">
          <w:rPr>
            <w:rFonts w:cs="Angsana New"/>
            <w:szCs w:val="25"/>
            <w:lang w:bidi="th-TH"/>
          </w:rPr>
          <w:t xml:space="preserve"> depend on their usage of XDS Document Registry Actor</w:t>
        </w:r>
      </w:ins>
      <w:ins w:id="500" w:author="Petnathean Julled" w:date="2021-02-28T16:29:00Z">
        <w:r w:rsidR="00443909">
          <w:rPr>
            <w:rFonts w:cs="Angsana New"/>
            <w:szCs w:val="25"/>
            <w:lang w:bidi="th-TH"/>
          </w:rPr>
          <w:t xml:space="preserve"> on actual situation</w:t>
        </w:r>
      </w:ins>
      <w:ins w:id="501" w:author="Petnathean Julled" w:date="2021-02-28T16:18:00Z">
        <w:r w:rsidR="008E2A5C">
          <w:rPr>
            <w:rFonts w:cs="Angsana New"/>
            <w:szCs w:val="25"/>
            <w:lang w:bidi="th-TH"/>
          </w:rPr>
          <w:t xml:space="preserve">. </w:t>
        </w:r>
      </w:ins>
      <w:ins w:id="502" w:author="Petnathean Julled" w:date="2021-02-28T16:29:00Z">
        <w:r w:rsidR="00FB5E89">
          <w:rPr>
            <w:rFonts w:cs="Angsana New"/>
            <w:szCs w:val="25"/>
            <w:lang w:bidi="th-TH"/>
          </w:rPr>
          <w:t>For</w:t>
        </w:r>
      </w:ins>
      <w:ins w:id="503" w:author="Petnathean Julled" w:date="2021-02-28T16:18:00Z">
        <w:r w:rsidR="008E2A5C">
          <w:rPr>
            <w:rFonts w:cs="Angsana New"/>
            <w:szCs w:val="25"/>
            <w:lang w:bidi="th-TH"/>
          </w:rPr>
          <w:t xml:space="preserve"> this implementation, we declare that each Blockchain no</w:t>
        </w:r>
      </w:ins>
      <w:ins w:id="504" w:author="Petnathean Julled" w:date="2021-02-28T16:19:00Z">
        <w:r w:rsidR="008E2A5C">
          <w:rPr>
            <w:rFonts w:cs="Angsana New"/>
            <w:szCs w:val="25"/>
            <w:lang w:bidi="th-TH"/>
          </w:rPr>
          <w:t>de represent one of hospital or healthcare institution participate as XDS Affinity Domain members</w:t>
        </w:r>
      </w:ins>
      <w:ins w:id="505" w:author="Petnathean Julled" w:date="2021-02-28T16:30:00Z">
        <w:r w:rsidR="00112B36">
          <w:rPr>
            <w:rFonts w:cs="Angsana New"/>
            <w:szCs w:val="25"/>
            <w:lang w:bidi="th-TH"/>
          </w:rPr>
          <w:t xml:space="preserve"> due to limited computational resource</w:t>
        </w:r>
        <w:r w:rsidR="00F20625">
          <w:rPr>
            <w:rFonts w:cs="Angsana New"/>
            <w:szCs w:val="25"/>
            <w:lang w:bidi="th-TH"/>
          </w:rPr>
          <w:t xml:space="preserve"> for demonstration</w:t>
        </w:r>
      </w:ins>
      <w:ins w:id="506" w:author="Petnathean Julled" w:date="2021-02-28T16:19:00Z">
        <w:r w:rsidR="008E2A5C">
          <w:rPr>
            <w:rFonts w:cs="Angsana New"/>
            <w:szCs w:val="25"/>
            <w:lang w:bidi="th-TH"/>
          </w:rPr>
          <w:t>.</w:t>
        </w:r>
      </w:ins>
      <w:ins w:id="507" w:author="Petnathean Julled" w:date="2021-02-28T16:21:00Z">
        <w:r w:rsidR="0078134D">
          <w:rPr>
            <w:rFonts w:cs="Angsana New"/>
            <w:szCs w:val="25"/>
            <w:lang w:bidi="th-TH"/>
          </w:rPr>
          <w:t xml:space="preserve"> </w:t>
        </w:r>
      </w:ins>
      <w:ins w:id="508" w:author="Petnathean Julled" w:date="2021-02-28T16:28:00Z">
        <w:r w:rsidR="009D15D3">
          <w:rPr>
            <w:rFonts w:cs="Angsana New"/>
            <w:szCs w:val="25"/>
            <w:lang w:bidi="th-TH"/>
          </w:rPr>
          <w:t>Following the design in chapter IV</w:t>
        </w:r>
      </w:ins>
      <w:ins w:id="509" w:author="Petnathean Julled" w:date="2021-02-28T16:21:00Z">
        <w:r w:rsidR="0078134D">
          <w:rPr>
            <w:rFonts w:cs="Angsana New"/>
            <w:szCs w:val="25"/>
            <w:lang w:bidi="th-TH"/>
          </w:rPr>
          <w:t xml:space="preserve">, it is better to use </w:t>
        </w:r>
      </w:ins>
      <w:ins w:id="510" w:author="Petnathean Julled" w:date="2021-02-28T16:22:00Z">
        <w:r w:rsidR="0078134D">
          <w:rPr>
            <w:rFonts w:cs="Angsana New"/>
            <w:szCs w:val="25"/>
            <w:lang w:bidi="th-TH"/>
          </w:rPr>
          <w:t>consensus which require small number of node</w:t>
        </w:r>
      </w:ins>
      <w:ins w:id="511" w:author="Petnathean Julled" w:date="2021-02-28T16:23:00Z">
        <w:r w:rsidR="0078134D">
          <w:rPr>
            <w:rFonts w:cs="Angsana New"/>
            <w:szCs w:val="25"/>
            <w:lang w:bidi="th-TH"/>
          </w:rPr>
          <w:t xml:space="preserve"> and</w:t>
        </w:r>
      </w:ins>
      <w:ins w:id="512" w:author="Petnathean Julled" w:date="2021-02-28T16:22:00Z">
        <w:r w:rsidR="0078134D">
          <w:rPr>
            <w:rFonts w:cs="Angsana New"/>
            <w:szCs w:val="25"/>
            <w:lang w:bidi="th-TH"/>
          </w:rPr>
          <w:t xml:space="preserve"> require as low as possible </w:t>
        </w:r>
      </w:ins>
      <w:ins w:id="513" w:author="Petnathean Julled" w:date="2021-02-28T16:23:00Z">
        <w:r w:rsidR="0078134D">
          <w:rPr>
            <w:rFonts w:cs="Angsana New"/>
            <w:szCs w:val="25"/>
            <w:lang w:bidi="th-TH"/>
          </w:rPr>
          <w:t>resource to maintain.</w:t>
        </w:r>
      </w:ins>
    </w:p>
    <w:p w14:paraId="2D8C04EC" w14:textId="2411C15A" w:rsidR="006E61AB" w:rsidRPr="000E219F" w:rsidRDefault="006E61AB">
      <w:pPr>
        <w:pStyle w:val="Heading2"/>
      </w:pPr>
      <w:bookmarkStart w:id="514" w:name="_Ref66075460"/>
      <w:ins w:id="515" w:author="Petnathean Julled" w:date="2021-02-07T19:54:00Z">
        <w:r w:rsidRPr="000E219F">
          <w:t>Blockchain setup</w:t>
        </w:r>
      </w:ins>
      <w:bookmarkEnd w:id="514"/>
    </w:p>
    <w:p w14:paraId="0976AB4B" w14:textId="420D5CEC" w:rsidR="009303D9" w:rsidRPr="00D31215" w:rsidRDefault="00136090" w:rsidP="00E7596C">
      <w:pPr>
        <w:pStyle w:val="BodyText"/>
        <w:rPr>
          <w:ins w:id="516" w:author="Petnathean Julled" w:date="2021-02-21T17:44:00Z"/>
          <w:rPrChange w:id="517" w:author="Petnathean Julled" w:date="2021-03-08T05:36:00Z">
            <w:rPr>
              <w:ins w:id="518" w:author="Petnathean Julled" w:date="2021-02-21T17:44:00Z"/>
              <w:color w:val="FF0000"/>
              <w:lang w:val="en-US"/>
            </w:rPr>
          </w:rPrChange>
        </w:rPr>
      </w:pPr>
      <w:r w:rsidRPr="000E219F">
        <w:rPr>
          <w:lang w:val="en-US"/>
        </w:rPr>
        <w:t xml:space="preserve">To </w:t>
      </w:r>
      <w:ins w:id="519" w:author="Petnathean Julled" w:date="2021-03-08T05:36:00Z">
        <w:r w:rsidR="00D31215" w:rsidRPr="00D31215">
          <w:t>directly command the behavior of each Ethereum Blockchain node, we require the "Geth" client which allows the user to issue commands to the node like start-stop mining and start sync Blockchain data with other nodes. For programming smart-contract, Ethereum providing a web-based IDE for Solidity language that can compile and deploy smart-contract to local Ethereum node called “Remix”</w:t>
        </w:r>
      </w:ins>
      <w:del w:id="520" w:author="Petnathean Julled" w:date="2021-03-08T05:36:00Z">
        <w:r w:rsidRPr="000E219F" w:rsidDel="00D31215">
          <w:rPr>
            <w:lang w:val="en-US"/>
          </w:rPr>
          <w:delText>directly command behavior of each Blockchain node, we require Geth client which allow</w:delText>
        </w:r>
        <w:r w:rsidR="00C4079E" w:rsidRPr="000E219F" w:rsidDel="00D31215">
          <w:rPr>
            <w:lang w:val="en-US"/>
          </w:rPr>
          <w:delText>s</w:delText>
        </w:r>
        <w:r w:rsidRPr="000E219F" w:rsidDel="00D31215">
          <w:rPr>
            <w:lang w:val="en-US"/>
          </w:rPr>
          <w:delText xml:space="preserve"> user to issue command to the node like start-stop mining and start sync Blockchain data with other node. For programming smart contract, Ethereum providing IDE for Solidity language that can compile and deploy smart contract to local Ethereum node</w:delText>
        </w:r>
      </w:del>
      <w:ins w:id="521" w:author="Petnathean Julled" w:date="2021-03-08T05:32:00Z">
        <w:r w:rsidR="00A11ED4">
          <w:rPr>
            <w:lang w:val="en-US"/>
          </w:rPr>
          <w:t xml:space="preserve"> </w:t>
        </w:r>
        <w:r w:rsidR="00026536">
          <w:rPr>
            <w:lang w:val="en-US"/>
          </w:rPr>
          <w:fldChar w:fldCharType="begin" w:fldLock="1"/>
        </w:r>
      </w:ins>
      <w:r w:rsidR="00071322">
        <w:rPr>
          <w:lang w:val="en-US"/>
        </w:rPr>
        <w:instrText>ADDIN CSL_CITATION {"citationItems":[{"id":"ITEM-1","itemData":{"URL":"https://remix.ethereum.org/","accessed":{"date-parts":[["2021","3","8"]]},"id":"ITEM-1","issued":{"date-parts":[["0"]]},"title":"Remix - Ethereum IDE","type":"webpage"},"uris":["http://www.mendeley.com/documents/?uuid=51675bae-dbfc-3d2d-8331-b02166e526aa"]}],"mendeley":{"formattedCitation":"[38]","plainTextFormattedCitation":"[38]","previouslyFormattedCitation":"[38]"},"properties":{"noteIndex":0},"schema":"https://github.com/citation-style-language/schema/raw/master/csl-citation.json"}</w:instrText>
      </w:r>
      <w:r w:rsidR="00026536">
        <w:rPr>
          <w:lang w:val="en-US"/>
        </w:rPr>
        <w:fldChar w:fldCharType="separate"/>
      </w:r>
      <w:r w:rsidR="00026536" w:rsidRPr="00026536">
        <w:rPr>
          <w:noProof/>
          <w:lang w:val="en-US"/>
        </w:rPr>
        <w:t>[38]</w:t>
      </w:r>
      <w:ins w:id="522" w:author="Petnathean Julled" w:date="2021-03-08T05:32:00Z">
        <w:r w:rsidR="00026536">
          <w:rPr>
            <w:lang w:val="en-US"/>
          </w:rPr>
          <w:fldChar w:fldCharType="end"/>
        </w:r>
      </w:ins>
      <w:r w:rsidRPr="000E219F">
        <w:rPr>
          <w:lang w:val="en-US"/>
        </w:rPr>
        <w:t xml:space="preserve">. </w:t>
      </w:r>
      <w:ins w:id="523" w:author="Petnathean Julled" w:date="2021-03-08T05:36:00Z">
        <w:r w:rsidR="00307ED5" w:rsidRPr="00307ED5">
          <w:t>To interface our program to Ethereum smart contract, we can use Ethereum API tools which is Web3</w:t>
        </w:r>
      </w:ins>
      <w:del w:id="524" w:author="Petnathean Julled" w:date="2021-03-08T05:36:00Z">
        <w:r w:rsidRPr="000E219F" w:rsidDel="00307ED5">
          <w:rPr>
            <w:lang w:val="en-US"/>
          </w:rPr>
          <w:delText xml:space="preserve">To interface our program to Ethereum smart contract, we can use Ethereum API tools </w:delText>
        </w:r>
      </w:del>
      <w:del w:id="525" w:author="Petnathean Julled" w:date="2021-03-08T05:18:00Z">
        <w:r w:rsidRPr="000E219F" w:rsidDel="001D00CA">
          <w:rPr>
            <w:lang w:val="en-US"/>
          </w:rPr>
          <w:delText>like</w:delText>
        </w:r>
      </w:del>
      <w:del w:id="526" w:author="Petnathean Julled" w:date="2021-03-08T05:36:00Z">
        <w:r w:rsidRPr="000E219F" w:rsidDel="00307ED5">
          <w:rPr>
            <w:lang w:val="en-US"/>
          </w:rPr>
          <w:delText xml:space="preserve"> Web3</w:delText>
        </w:r>
      </w:del>
      <w:del w:id="527" w:author="Petnathean Julled" w:date="2021-03-08T05:33:00Z">
        <w:r w:rsidRPr="000E219F" w:rsidDel="00D31215">
          <w:rPr>
            <w:lang w:val="en-US"/>
          </w:rPr>
          <w:delText>js</w:delText>
        </w:r>
      </w:del>
      <w:r w:rsidRPr="000E219F">
        <w:rPr>
          <w:lang w:val="en-US"/>
        </w:rPr>
        <w:t xml:space="preserve"> </w:t>
      </w:r>
      <w:ins w:id="528" w:author="Petnathean Julled" w:date="2021-03-08T05:37:00Z">
        <w:r w:rsidR="00071322">
          <w:rPr>
            <w:lang w:val="en-US"/>
          </w:rPr>
          <w:fldChar w:fldCharType="begin" w:fldLock="1"/>
        </w:r>
      </w:ins>
      <w:r w:rsidR="00071322">
        <w:rPr>
          <w:lang w:val="en-US"/>
        </w:rPr>
        <w:instrText>ADDIN CSL_CITATION {"citationItems":[{"id":"ITEM-1","itemData":{"URL":"https://web3js.readthedocs.io/en/v1.3.4/web3-eth-contract.html","accessed":{"date-parts":[["2021","3","8"]]},"id":"ITEM-1","issued":{"date-parts":[["0"]]},"title":"web3.eth.Contract — web3.js 1.0.0 documentation","type":"webpage"},"uris":["http://www.mendeley.com/documents/?uuid=4ed1f3db-5eb1-365c-b4ec-2dbe4fd3bc48"]}],"mendeley":{"formattedCitation":"[39]","plainTextFormattedCitation":"[39]"},"properties":{"noteIndex":0},"schema":"https://github.com/citation-style-language/schema/raw/master/csl-citation.json"}</w:instrText>
      </w:r>
      <w:r w:rsidR="00071322">
        <w:rPr>
          <w:lang w:val="en-US"/>
        </w:rPr>
        <w:fldChar w:fldCharType="separate"/>
      </w:r>
      <w:r w:rsidR="00071322" w:rsidRPr="00071322">
        <w:rPr>
          <w:noProof/>
          <w:lang w:val="en-US"/>
        </w:rPr>
        <w:t>[39]</w:t>
      </w:r>
      <w:ins w:id="529" w:author="Petnathean Julled" w:date="2021-03-08T05:37:00Z">
        <w:r w:rsidR="00071322">
          <w:rPr>
            <w:lang w:val="en-US"/>
          </w:rPr>
          <w:fldChar w:fldCharType="end"/>
        </w:r>
      </w:ins>
      <w:del w:id="530" w:author="Petnathean Julled" w:date="2021-03-08T05:36:00Z">
        <w:r w:rsidRPr="000E219F" w:rsidDel="00071322">
          <w:rPr>
            <w:lang w:val="en-US"/>
          </w:rPr>
          <w:delText>[38]</w:delText>
        </w:r>
      </w:del>
      <w:r w:rsidRPr="000E219F">
        <w:rPr>
          <w:lang w:val="en-US"/>
        </w:rPr>
        <w:t xml:space="preserve"> </w:t>
      </w:r>
      <w:ins w:id="531" w:author="Petnathean Julled" w:date="2021-03-08T05:36:00Z">
        <w:r w:rsidR="00D250D5" w:rsidRPr="00D250D5">
          <w:t xml:space="preserve">as a middle. Web3 allows smart contract control through preferred programming language and transitions logic and variables from the language to Solidity. Then, the Blockchain platform is ready for smart contract design and implementation of the </w:t>
        </w:r>
        <w:proofErr w:type="spellStart"/>
        <w:r w:rsidR="00D250D5" w:rsidRPr="00D250D5">
          <w:t>XDS.b</w:t>
        </w:r>
        <w:proofErr w:type="spellEnd"/>
        <w:r w:rsidR="00D250D5" w:rsidRPr="00D250D5">
          <w:t xml:space="preserve"> profile.</w:t>
        </w:r>
      </w:ins>
      <w:del w:id="532" w:author="Petnathean Julled" w:date="2021-03-08T05:36:00Z">
        <w:r w:rsidRPr="000E219F" w:rsidDel="00D250D5">
          <w:rPr>
            <w:lang w:val="en-US"/>
          </w:rPr>
          <w:delText>as a middle. Web3</w:delText>
        </w:r>
      </w:del>
      <w:del w:id="533" w:author="Petnathean Julled" w:date="2021-03-08T05:33:00Z">
        <w:r w:rsidRPr="000E219F" w:rsidDel="00D31215">
          <w:rPr>
            <w:lang w:val="en-US"/>
          </w:rPr>
          <w:delText>js</w:delText>
        </w:r>
      </w:del>
      <w:del w:id="534" w:author="Petnathean Julled" w:date="2021-03-08T05:36:00Z">
        <w:r w:rsidRPr="000E219F" w:rsidDel="00D250D5">
          <w:rPr>
            <w:lang w:val="en-US"/>
          </w:rPr>
          <w:delText xml:space="preserve"> allow</w:delText>
        </w:r>
        <w:r w:rsidR="00C4079E" w:rsidRPr="000E219F" w:rsidDel="00D250D5">
          <w:rPr>
            <w:lang w:val="en-US"/>
          </w:rPr>
          <w:delText>s</w:delText>
        </w:r>
        <w:r w:rsidRPr="000E219F" w:rsidDel="00D250D5">
          <w:rPr>
            <w:lang w:val="en-US"/>
          </w:rPr>
          <w:delText xml:space="preserve"> smart contract control through </w:delText>
        </w:r>
      </w:del>
      <w:del w:id="535" w:author="Petnathean Julled" w:date="2021-03-08T05:33:00Z">
        <w:r w:rsidR="00CB331A" w:rsidRPr="000E219F" w:rsidDel="00D31215">
          <w:rPr>
            <w:lang w:val="en-US"/>
          </w:rPr>
          <w:delText>J</w:delText>
        </w:r>
        <w:r w:rsidRPr="000E219F" w:rsidDel="00D31215">
          <w:rPr>
            <w:lang w:val="en-US"/>
          </w:rPr>
          <w:delText>avascript</w:delText>
        </w:r>
      </w:del>
      <w:del w:id="536" w:author="Petnathean Julled" w:date="2021-03-08T05:36:00Z">
        <w:r w:rsidRPr="000E219F" w:rsidDel="00D250D5">
          <w:rPr>
            <w:lang w:val="en-US"/>
          </w:rPr>
          <w:delText xml:space="preserve"> language and transition variable from </w:delText>
        </w:r>
      </w:del>
      <w:del w:id="537" w:author="Petnathean Julled" w:date="2021-03-08T05:33:00Z">
        <w:r w:rsidR="006D496F" w:rsidRPr="000E219F" w:rsidDel="00D31215">
          <w:rPr>
            <w:lang w:val="en-US"/>
          </w:rPr>
          <w:delText>J</w:delText>
        </w:r>
        <w:r w:rsidRPr="000E219F" w:rsidDel="00D31215">
          <w:rPr>
            <w:lang w:val="en-US"/>
          </w:rPr>
          <w:delText>av</w:delText>
        </w:r>
        <w:r w:rsidR="00BD1D73" w:rsidRPr="000E219F" w:rsidDel="00D31215">
          <w:rPr>
            <w:lang w:val="en-US"/>
          </w:rPr>
          <w:delText>a</w:delText>
        </w:r>
        <w:r w:rsidRPr="000E219F" w:rsidDel="00D31215">
          <w:rPr>
            <w:lang w:val="en-US"/>
          </w:rPr>
          <w:delText>script</w:delText>
        </w:r>
      </w:del>
      <w:del w:id="538" w:author="Petnathean Julled" w:date="2021-03-08T05:36:00Z">
        <w:r w:rsidRPr="000E219F" w:rsidDel="00D250D5">
          <w:rPr>
            <w:lang w:val="en-US"/>
          </w:rPr>
          <w:delText xml:space="preserve"> to Solidity. Then, Blockchain platform is ready for smart contract design and implementation of XDS.b profile.</w:delText>
        </w:r>
      </w:del>
    </w:p>
    <w:p w14:paraId="1B0BFA92" w14:textId="1B1C63D4" w:rsidR="00932FAD" w:rsidRPr="000E219F" w:rsidRDefault="004670D2" w:rsidP="00E7596C">
      <w:pPr>
        <w:pStyle w:val="Heading2"/>
        <w:rPr>
          <w:ins w:id="539" w:author="Petnathean Julled" w:date="2021-02-07T19:56:00Z"/>
        </w:rPr>
      </w:pPr>
      <w:ins w:id="540" w:author="Petnathean Julled" w:date="2021-02-07T19:54:00Z">
        <w:r w:rsidRPr="000E219F">
          <w:t>Cho</w:t>
        </w:r>
      </w:ins>
      <w:ins w:id="541" w:author="Petnathean Julled" w:date="2021-02-07T19:55:00Z">
        <w:r w:rsidRPr="000E219F">
          <w:t>osing consensus and Blockchain components</w:t>
        </w:r>
      </w:ins>
    </w:p>
    <w:p w14:paraId="2B2E83A6" w14:textId="377A221E" w:rsidR="003C4183" w:rsidRDefault="003C4183">
      <w:pPr>
        <w:ind w:firstLine="284"/>
        <w:jc w:val="both"/>
        <w:rPr>
          <w:ins w:id="542" w:author="Petnathean Julled" w:date="2021-03-08T05:20:00Z"/>
        </w:rPr>
      </w:pPr>
      <w:ins w:id="543" w:author="Petnathean Julled" w:date="2021-02-07T19:57:00Z">
        <w:r w:rsidRPr="00FE40BA">
          <w:t>Consider scenario and Blockchain environment, so we choose to use P</w:t>
        </w:r>
      </w:ins>
      <w:ins w:id="544" w:author="Petnathean Julled" w:date="2021-02-07T19:58:00Z">
        <w:r w:rsidRPr="00FE40BA">
          <w:t>ractical-Byzantine False Tolerance</w:t>
        </w:r>
      </w:ins>
      <w:ins w:id="545" w:author="Petnathean Julled" w:date="2021-02-07T20:00:00Z">
        <w:r w:rsidRPr="0055495B">
          <w:t xml:space="preserve"> (PBFT)</w:t>
        </w:r>
      </w:ins>
      <w:ins w:id="546" w:author="Petnathean Julled" w:date="2021-02-07T19:58:00Z">
        <w:r w:rsidRPr="00F9283C">
          <w:t xml:space="preserve"> as consensus for Blockchain.</w:t>
        </w:r>
      </w:ins>
      <w:ins w:id="547" w:author="Petnathean Julled" w:date="2021-02-07T20:00:00Z">
        <w:r w:rsidRPr="003D24B2">
          <w:t xml:space="preserve"> PBFT suit best with </w:t>
        </w:r>
      </w:ins>
      <w:ins w:id="548" w:author="Petnathean Julled" w:date="2021-02-07T20:01:00Z">
        <w:r w:rsidRPr="003D24B2">
          <w:t xml:space="preserve">permissioned Blockchain with known members. The consensus can maintain </w:t>
        </w:r>
      </w:ins>
      <w:ins w:id="549" w:author="Petnathean Julled" w:date="2021-02-07T20:02:00Z">
        <w:r w:rsidRPr="003D24B2">
          <w:t>Blockchain with small number of validator node.</w:t>
        </w:r>
      </w:ins>
      <w:ins w:id="550" w:author="Petnathean Julled" w:date="2021-02-07T19:58:00Z">
        <w:r w:rsidRPr="003F4C1D">
          <w:t xml:space="preserve"> Fortunately, there is Ethereum forked named “Quorum” which allow usage </w:t>
        </w:r>
      </w:ins>
      <w:ins w:id="551" w:author="Petnathean Julled" w:date="2021-02-07T19:59:00Z">
        <w:r w:rsidRPr="000E219F">
          <w:rPr>
            <w:rPrChange w:id="552" w:author="Petnathean Julled" w:date="2021-02-28T16:09:00Z">
              <w:rPr>
                <w:spacing w:val="-1"/>
                <w:lang w:val="x-none" w:eastAsia="x-none"/>
              </w:rPr>
            </w:rPrChange>
          </w:rPr>
          <w:t>of consensus other than Proof of Work and Proof of Stake. In Quorum, PBFT was modified to suitable with Ethereum and being called “</w:t>
        </w:r>
      </w:ins>
      <w:ins w:id="553" w:author="Petnathean Julled" w:date="2021-02-07T20:00:00Z">
        <w:r w:rsidRPr="000E219F">
          <w:rPr>
            <w:rPrChange w:id="554" w:author="Petnathean Julled" w:date="2021-02-28T16:09:00Z">
              <w:rPr>
                <w:spacing w:val="-1"/>
                <w:lang w:val="x-none" w:eastAsia="x-none"/>
              </w:rPr>
            </w:rPrChange>
          </w:rPr>
          <w:t>Istanbul-Byzantine False Tolerance (IBFT)”</w:t>
        </w:r>
      </w:ins>
      <w:ins w:id="555" w:author="Petnathean Julled" w:date="2021-02-07T20:12:00Z">
        <w:r w:rsidR="00502628" w:rsidRPr="000E219F">
          <w:rPr>
            <w:rPrChange w:id="556" w:author="Petnathean Julled" w:date="2021-02-28T16:09:00Z">
              <w:rPr>
                <w:color w:val="FF0000"/>
                <w:spacing w:val="-1"/>
                <w:lang w:val="x-none" w:eastAsia="x-none"/>
              </w:rPr>
            </w:rPrChange>
          </w:rPr>
          <w:t xml:space="preserve">. Quorum provided “7 nodes example” which act as simulator for </w:t>
        </w:r>
      </w:ins>
      <w:ins w:id="557" w:author="Petnathean Julled" w:date="2021-02-07T20:13:00Z">
        <w:r w:rsidR="00502628" w:rsidRPr="000E219F">
          <w:rPr>
            <w:rPrChange w:id="558" w:author="Petnathean Julled" w:date="2021-02-28T16:09:00Z">
              <w:rPr>
                <w:color w:val="FF0000"/>
                <w:spacing w:val="-1"/>
                <w:lang w:val="x-none" w:eastAsia="x-none"/>
              </w:rPr>
            </w:rPrChange>
          </w:rPr>
          <w:t>actual Quorum network with 7 active validator nodes that can be used for demonstration of proposed concept.</w:t>
        </w:r>
      </w:ins>
    </w:p>
    <w:p w14:paraId="19BEA2C5" w14:textId="77777777" w:rsidR="001D00CA" w:rsidRPr="00A01EB6" w:rsidRDefault="001D00CA" w:rsidP="001D00CA">
      <w:pPr>
        <w:pStyle w:val="Heading2"/>
        <w:rPr>
          <w:ins w:id="559" w:author="Petnathean Julled" w:date="2021-03-08T05:20:00Z"/>
        </w:rPr>
      </w:pPr>
      <w:ins w:id="560" w:author="Petnathean Julled" w:date="2021-03-08T05:20:00Z">
        <w:r w:rsidRPr="00A01EB6">
          <w:t>Utilize Quorum</w:t>
        </w:r>
      </w:ins>
    </w:p>
    <w:p w14:paraId="637BA6E6" w14:textId="6205D66F" w:rsidR="001D00CA" w:rsidRPr="00EC47C9" w:rsidRDefault="00EC47C9" w:rsidP="00026536">
      <w:pPr>
        <w:pStyle w:val="BodyText"/>
        <w:rPr>
          <w:rFonts w:cs="Angsana New"/>
          <w:szCs w:val="25"/>
          <w:lang w:bidi="th-TH"/>
          <w:rPrChange w:id="561" w:author="Petnathean Julled" w:date="2021-03-08T05:25:00Z">
            <w:rPr/>
          </w:rPrChange>
        </w:rPr>
      </w:pPr>
      <w:ins w:id="562" w:author="Petnathean Julled" w:date="2021-03-08T05:25:00Z">
        <w:r w:rsidRPr="00EC47C9">
          <w:rPr>
            <w:rFonts w:cs="Angsana New"/>
            <w:szCs w:val="25"/>
            <w:lang w:bidi="th-TH"/>
          </w:rPr>
          <w:t>Quorum is a Blockchain platform forked from Ethereum with the goal to expand the usability of Ethereum Blockchain for a wider variety of environments regard consensus and its member nodes. Following our design, Quorum can help reduce complexity in utilizing Ethereum smart-contract under PBFT consensus for the work. Quorum also provides virtual "7-Nodes" environment which comprises seven virtual Blockchain nodes for concept demonstration</w:t>
        </w:r>
      </w:ins>
      <w:ins w:id="563" w:author="Petnathean Julled" w:date="2021-03-08T05:20:00Z">
        <w:r w:rsidR="001D00CA" w:rsidRPr="00A01EB6">
          <w:rPr>
            <w:rFonts w:cs="Angsana New"/>
            <w:szCs w:val="25"/>
            <w:lang w:val="en-US" w:bidi="th-TH"/>
          </w:rPr>
          <w:t xml:space="preserve">. </w:t>
        </w:r>
      </w:ins>
    </w:p>
    <w:p w14:paraId="20B7D471" w14:textId="21F494E2" w:rsidR="00136090" w:rsidRPr="000E219F" w:rsidRDefault="00502628" w:rsidP="00136090">
      <w:pPr>
        <w:pStyle w:val="Heading2"/>
      </w:pPr>
      <w:ins w:id="564" w:author="Petnathean Julled" w:date="2021-02-07T20:10:00Z">
        <w:r w:rsidRPr="000E219F">
          <w:rPr>
            <w:rPrChange w:id="565" w:author="Petnathean Julled" w:date="2021-02-28T16:09:00Z">
              <w:rPr>
                <w:color w:val="FF0000"/>
              </w:rPr>
            </w:rPrChange>
          </w:rPr>
          <w:t>Define</w:t>
        </w:r>
      </w:ins>
      <w:del w:id="566" w:author="Petnathean Julled" w:date="2021-02-07T20:10:00Z">
        <w:r w:rsidR="002B68A5" w:rsidRPr="000E219F" w:rsidDel="00502628">
          <w:delText>Implement</w:delText>
        </w:r>
        <w:r w:rsidR="00405954" w:rsidRPr="000E219F" w:rsidDel="00502628">
          <w:delText>ing</w:delText>
        </w:r>
      </w:del>
      <w:r w:rsidR="002B68A5" w:rsidRPr="000E219F">
        <w:t xml:space="preserve"> </w:t>
      </w:r>
      <w:r w:rsidR="00136090" w:rsidRPr="000E219F">
        <w:t>XDS Document Registry Actor</w:t>
      </w:r>
    </w:p>
    <w:p w14:paraId="692E9631" w14:textId="6E4A374F" w:rsidR="00136090" w:rsidRPr="000E219F" w:rsidRDefault="00136090" w:rsidP="00136090">
      <w:pPr>
        <w:pStyle w:val="BodyText"/>
        <w:rPr>
          <w:lang w:val="en-US"/>
        </w:rPr>
      </w:pPr>
      <w:r w:rsidRPr="000E219F">
        <w:rPr>
          <w:lang w:val="en-US"/>
        </w:rPr>
        <w:t xml:space="preserve">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Blockchain. Then, Blockchain platform is ready for smart contract design and implementation of </w:t>
      </w:r>
      <w:proofErr w:type="spellStart"/>
      <w:r w:rsidRPr="000E219F">
        <w:rPr>
          <w:lang w:val="en-US"/>
        </w:rPr>
        <w:t>XDS.b</w:t>
      </w:r>
      <w:proofErr w:type="spellEnd"/>
      <w:r w:rsidRPr="000E219F">
        <w:rPr>
          <w:lang w:val="en-US"/>
        </w:rPr>
        <w:t xml:space="preserve"> profile.</w:t>
      </w:r>
    </w:p>
    <w:p w14:paraId="0A7433DF" w14:textId="53E23EFA" w:rsidR="004E29BD" w:rsidRPr="004E1B4A" w:rsidRDefault="004E29BD" w:rsidP="00961E28">
      <w:pPr>
        <w:pStyle w:val="Heading2"/>
        <w:rPr>
          <w:ins w:id="567" w:author="Petnathean Julled" w:date="2021-02-07T20:33:00Z"/>
          <w:rPrChange w:id="568" w:author="Petnathean Julled" w:date="2021-03-08T05:55:00Z">
            <w:rPr>
              <w:ins w:id="569" w:author="Petnathean Julled" w:date="2021-02-07T20:33:00Z"/>
              <w:color w:val="FF0000"/>
            </w:rPr>
          </w:rPrChange>
        </w:rPr>
      </w:pPr>
      <w:ins w:id="570" w:author="Petnathean Julled" w:date="2021-02-07T20:32:00Z">
        <w:r w:rsidRPr="004E1B4A">
          <w:rPr>
            <w:rPrChange w:id="571" w:author="Petnathean Julled" w:date="2021-03-08T05:55:00Z">
              <w:rPr>
                <w:color w:val="FF0000"/>
              </w:rPr>
            </w:rPrChange>
          </w:rPr>
          <w:lastRenderedPageBreak/>
          <w:t>Utiliz</w:t>
        </w:r>
      </w:ins>
      <w:ins w:id="572" w:author="Petnathean Julled" w:date="2021-03-08T05:26:00Z">
        <w:r w:rsidR="00B07FA9" w:rsidRPr="004E1B4A">
          <w:rPr>
            <w:rPrChange w:id="573" w:author="Petnathean Julled" w:date="2021-03-08T05:55:00Z">
              <w:rPr>
                <w:color w:val="FF0000"/>
              </w:rPr>
            </w:rPrChange>
          </w:rPr>
          <w:t>e</w:t>
        </w:r>
      </w:ins>
      <w:ins w:id="574" w:author="Petnathean Julled" w:date="2021-02-07T20:32:00Z">
        <w:r w:rsidRPr="004E1B4A">
          <w:rPr>
            <w:rPrChange w:id="575" w:author="Petnathean Julled" w:date="2021-03-08T05:55:00Z">
              <w:rPr>
                <w:color w:val="FF0000"/>
              </w:rPr>
            </w:rPrChange>
          </w:rPr>
          <w:t xml:space="preserve"> J</w:t>
        </w:r>
      </w:ins>
      <w:ins w:id="576" w:author="Petnathean Julled" w:date="2021-02-07T20:33:00Z">
        <w:r w:rsidRPr="004E1B4A">
          <w:rPr>
            <w:rPrChange w:id="577" w:author="Petnathean Julled" w:date="2021-03-08T05:55:00Z">
              <w:rPr>
                <w:color w:val="FF0000"/>
              </w:rPr>
            </w:rPrChange>
          </w:rPr>
          <w:t>avascript with NodeJS</w:t>
        </w:r>
      </w:ins>
    </w:p>
    <w:p w14:paraId="31E4F32F" w14:textId="235FAF1B" w:rsidR="004E29BD" w:rsidRPr="004E1B4A" w:rsidRDefault="008E0799">
      <w:pPr>
        <w:ind w:firstLine="284"/>
        <w:jc w:val="both"/>
        <w:rPr>
          <w:ins w:id="578" w:author="Petnathean Julled" w:date="2021-02-07T20:32:00Z"/>
          <w:rPrChange w:id="579" w:author="Petnathean Julled" w:date="2021-03-08T05:55:00Z">
            <w:rPr>
              <w:ins w:id="580" w:author="Petnathean Julled" w:date="2021-02-07T20:32:00Z"/>
              <w:color w:val="FF0000"/>
            </w:rPr>
          </w:rPrChange>
        </w:rPr>
        <w:pPrChange w:id="581" w:author="Petnathean Julled" w:date="2021-02-07T20:33:00Z">
          <w:pPr>
            <w:pStyle w:val="Heading2"/>
          </w:pPr>
        </w:pPrChange>
      </w:pPr>
      <w:ins w:id="582" w:author="Petnathean Julled" w:date="2021-03-08T05:55:00Z">
        <w:r w:rsidRPr="004E1B4A">
          <w:rPr>
            <w:rPrChange w:id="583" w:author="Petnathean Julled" w:date="2021-03-08T05:55:00Z">
              <w:rPr>
                <w:i w:val="0"/>
                <w:iCs w:val="0"/>
                <w:color w:val="FF0000"/>
              </w:rPr>
            </w:rPrChange>
          </w:rPr>
          <w:t xml:space="preserve">As we have seen from HL7 and FHIR, current healthcare information exchanged related standards are majorly web-based protocol. Additionally, development of IT infrastructure to support healthcare operation require the capability to handle a huge amount of transaction in a limited amount of time so, it requires our system implementation to be able to handle multitask properly. With asynchronous nature and compatibility with website integration, </w:t>
        </w:r>
        <w:proofErr w:type="spellStart"/>
        <w:r w:rsidRPr="004E1B4A">
          <w:rPr>
            <w:rPrChange w:id="584" w:author="Petnathean Julled" w:date="2021-03-08T05:55:00Z">
              <w:rPr>
                <w:i w:val="0"/>
                <w:iCs w:val="0"/>
                <w:color w:val="FF0000"/>
              </w:rPr>
            </w:rPrChange>
          </w:rPr>
          <w:t>Javascript</w:t>
        </w:r>
        <w:proofErr w:type="spellEnd"/>
        <w:r w:rsidRPr="004E1B4A">
          <w:rPr>
            <w:rPrChange w:id="585" w:author="Petnathean Julled" w:date="2021-03-08T05:55:00Z">
              <w:rPr>
                <w:i w:val="0"/>
                <w:iCs w:val="0"/>
                <w:color w:val="FF0000"/>
              </w:rPr>
            </w:rPrChange>
          </w:rPr>
          <w:t xml:space="preserve"> is one of the best choices for our implementation of this work.</w:t>
        </w:r>
      </w:ins>
      <w:ins w:id="586" w:author="Petnathean Julled" w:date="2021-03-08T06:08:00Z">
        <w:r w:rsidR="00CB29B0" w:rsidRPr="00CB29B0">
          <w:t xml:space="preserve"> In this implementation, we adopt the "Node.js" variant of </w:t>
        </w:r>
        <w:proofErr w:type="spellStart"/>
        <w:r w:rsidR="00CB29B0" w:rsidRPr="00CB29B0">
          <w:t>Javascript</w:t>
        </w:r>
        <w:proofErr w:type="spellEnd"/>
        <w:r w:rsidR="00CB29B0" w:rsidRPr="00CB29B0">
          <w:t xml:space="preserve"> as it was made to build scalable network applications that handle many connections concurrently.</w:t>
        </w:r>
      </w:ins>
      <w:ins w:id="587" w:author="Petnathean Julled" w:date="2021-03-08T06:11:00Z">
        <w:r w:rsidR="00622152">
          <w:t xml:space="preserve"> </w:t>
        </w:r>
        <w:r w:rsidR="00622152" w:rsidRPr="00622152">
          <w:t>Furthermore, Node.js also providing simple access to community-made node modules which offer a wide variety of useful APIs for software development which may reduce difficulty in our implementation</w:t>
        </w:r>
      </w:ins>
      <w:ins w:id="588" w:author="Petnathean Julled" w:date="2021-03-08T06:12:00Z">
        <w:r w:rsidR="00D4594D">
          <w:t xml:space="preserve"> further</w:t>
        </w:r>
      </w:ins>
      <w:ins w:id="589" w:author="Petnathean Julled" w:date="2021-03-08T06:11:00Z">
        <w:r w:rsidR="00622152" w:rsidRPr="00622152">
          <w:t>.</w:t>
        </w:r>
      </w:ins>
    </w:p>
    <w:p w14:paraId="5AE298F7" w14:textId="64A85126" w:rsidR="008F024B" w:rsidRPr="00336087" w:rsidRDefault="008F024B" w:rsidP="00961E28">
      <w:pPr>
        <w:pStyle w:val="Heading2"/>
        <w:rPr>
          <w:ins w:id="590" w:author="Petnathean Julled" w:date="2021-02-07T20:34:00Z"/>
          <w:rPrChange w:id="591" w:author="Petnathean Julled" w:date="2021-03-08T06:01:00Z">
            <w:rPr>
              <w:ins w:id="592" w:author="Petnathean Julled" w:date="2021-02-07T20:34:00Z"/>
              <w:color w:val="FF0000"/>
            </w:rPr>
          </w:rPrChange>
        </w:rPr>
      </w:pPr>
      <w:ins w:id="593" w:author="Petnathean Julled" w:date="2021-02-07T20:31:00Z">
        <w:r w:rsidRPr="00336087">
          <w:rPr>
            <w:rPrChange w:id="594" w:author="Petnathean Julled" w:date="2021-03-08T06:01:00Z">
              <w:rPr>
                <w:color w:val="FF0000"/>
              </w:rPr>
            </w:rPrChange>
          </w:rPr>
          <w:t>Utiliz</w:t>
        </w:r>
      </w:ins>
      <w:ins w:id="595" w:author="Petnathean Julled" w:date="2021-03-08T05:56:00Z">
        <w:r w:rsidR="00A966C2" w:rsidRPr="00336087">
          <w:rPr>
            <w:rPrChange w:id="596" w:author="Petnathean Julled" w:date="2021-03-08T06:01:00Z">
              <w:rPr>
                <w:color w:val="FF0000"/>
              </w:rPr>
            </w:rPrChange>
          </w:rPr>
          <w:t xml:space="preserve">e </w:t>
        </w:r>
      </w:ins>
      <w:ins w:id="597" w:author="Petnathean Julled" w:date="2021-02-07T20:32:00Z">
        <w:r w:rsidRPr="00336087">
          <w:rPr>
            <w:rPrChange w:id="598" w:author="Petnathean Julled" w:date="2021-03-08T06:01:00Z">
              <w:rPr>
                <w:color w:val="FF0000"/>
              </w:rPr>
            </w:rPrChange>
          </w:rPr>
          <w:t>Web3</w:t>
        </w:r>
      </w:ins>
      <w:ins w:id="599" w:author="Petnathean Julled" w:date="2021-03-08T06:01:00Z">
        <w:r w:rsidR="00042D14">
          <w:t>JS</w:t>
        </w:r>
      </w:ins>
    </w:p>
    <w:p w14:paraId="4632B861" w14:textId="5D3530A6" w:rsidR="000615FA" w:rsidRPr="00336087" w:rsidRDefault="00210637">
      <w:pPr>
        <w:ind w:firstLine="284"/>
        <w:jc w:val="both"/>
        <w:rPr>
          <w:ins w:id="600" w:author="Petnathean Julled" w:date="2021-02-07T20:31:00Z"/>
          <w:rFonts w:cstheme="minorBidi"/>
          <w:szCs w:val="25"/>
          <w:lang w:bidi="th-TH"/>
          <w:rPrChange w:id="601" w:author="Petnathean Julled" w:date="2021-03-08T06:01:00Z">
            <w:rPr>
              <w:ins w:id="602" w:author="Petnathean Julled" w:date="2021-02-07T20:31:00Z"/>
              <w:color w:val="FF0000"/>
            </w:rPr>
          </w:rPrChange>
        </w:rPr>
        <w:pPrChange w:id="603" w:author="Petnathean Julled" w:date="2021-02-07T20:34:00Z">
          <w:pPr>
            <w:pStyle w:val="Heading2"/>
          </w:pPr>
        </w:pPrChange>
      </w:pPr>
      <w:ins w:id="604" w:author="Petnathean Julled" w:date="2021-03-08T06:01:00Z">
        <w:r w:rsidRPr="00336087">
          <w:rPr>
            <w:rFonts w:cstheme="minorBidi"/>
            <w:szCs w:val="25"/>
            <w:lang w:bidi="th-TH"/>
            <w:rPrChange w:id="605" w:author="Petnathean Julled" w:date="2021-03-08T06:01:00Z">
              <w:rPr>
                <w:rFonts w:cstheme="minorBidi"/>
                <w:i w:val="0"/>
                <w:iCs w:val="0"/>
                <w:color w:val="FF0000"/>
                <w:szCs w:val="25"/>
                <w:lang w:bidi="th-TH"/>
              </w:rPr>
            </w:rPrChange>
          </w:rPr>
          <w:t xml:space="preserve">As mentioned in F, Web3 also provided a programming API for </w:t>
        </w:r>
        <w:proofErr w:type="spellStart"/>
        <w:r w:rsidRPr="00336087">
          <w:rPr>
            <w:rFonts w:cstheme="minorBidi"/>
            <w:szCs w:val="25"/>
            <w:lang w:bidi="th-TH"/>
            <w:rPrChange w:id="606" w:author="Petnathean Julled" w:date="2021-03-08T06:01:00Z">
              <w:rPr>
                <w:rFonts w:cstheme="minorBidi"/>
                <w:i w:val="0"/>
                <w:iCs w:val="0"/>
                <w:color w:val="FF0000"/>
                <w:szCs w:val="25"/>
                <w:lang w:bidi="th-TH"/>
              </w:rPr>
            </w:rPrChange>
          </w:rPr>
          <w:t>Javascript</w:t>
        </w:r>
        <w:proofErr w:type="spellEnd"/>
        <w:r w:rsidRPr="00336087">
          <w:rPr>
            <w:rFonts w:cstheme="minorBidi"/>
            <w:szCs w:val="25"/>
            <w:lang w:bidi="th-TH"/>
            <w:rPrChange w:id="607" w:author="Petnathean Julled" w:date="2021-03-08T06:01:00Z">
              <w:rPr>
                <w:rFonts w:cstheme="minorBidi"/>
                <w:i w:val="0"/>
                <w:iCs w:val="0"/>
                <w:color w:val="FF0000"/>
                <w:szCs w:val="25"/>
                <w:lang w:bidi="th-TH"/>
              </w:rPr>
            </w:rPrChange>
          </w:rPr>
          <w:t xml:space="preserve"> called "Web3JS" which allows the </w:t>
        </w:r>
        <w:proofErr w:type="spellStart"/>
        <w:r w:rsidRPr="00336087">
          <w:rPr>
            <w:rFonts w:cstheme="minorBidi"/>
            <w:szCs w:val="25"/>
            <w:lang w:bidi="th-TH"/>
            <w:rPrChange w:id="608" w:author="Petnathean Julled" w:date="2021-03-08T06:01:00Z">
              <w:rPr>
                <w:rFonts w:cstheme="minorBidi"/>
                <w:i w:val="0"/>
                <w:iCs w:val="0"/>
                <w:color w:val="FF0000"/>
                <w:szCs w:val="25"/>
                <w:lang w:bidi="th-TH"/>
              </w:rPr>
            </w:rPrChange>
          </w:rPr>
          <w:t>Javascript</w:t>
        </w:r>
        <w:proofErr w:type="spellEnd"/>
        <w:r w:rsidRPr="00336087">
          <w:rPr>
            <w:rFonts w:cstheme="minorBidi"/>
            <w:szCs w:val="25"/>
            <w:lang w:bidi="th-TH"/>
            <w:rPrChange w:id="609" w:author="Petnathean Julled" w:date="2021-03-08T06:01:00Z">
              <w:rPr>
                <w:rFonts w:cstheme="minorBidi"/>
                <w:i w:val="0"/>
                <w:iCs w:val="0"/>
                <w:color w:val="FF0000"/>
                <w:szCs w:val="25"/>
                <w:lang w:bidi="th-TH"/>
              </w:rPr>
            </w:rPrChange>
          </w:rPr>
          <w:t xml:space="preserve"> program to interact with Ethereum based </w:t>
        </w:r>
        <w:r w:rsidR="00336087" w:rsidRPr="00336087">
          <w:rPr>
            <w:rFonts w:cstheme="minorBidi"/>
            <w:szCs w:val="25"/>
            <w:lang w:bidi="th-TH"/>
            <w:rPrChange w:id="610" w:author="Petnathean Julled" w:date="2021-03-08T06:01:00Z">
              <w:rPr>
                <w:rFonts w:cstheme="minorBidi"/>
                <w:i w:val="0"/>
                <w:iCs w:val="0"/>
                <w:color w:val="FF0000"/>
                <w:szCs w:val="25"/>
                <w:lang w:bidi="th-TH"/>
              </w:rPr>
            </w:rPrChange>
          </w:rPr>
          <w:br/>
        </w:r>
        <w:r w:rsidRPr="00336087">
          <w:rPr>
            <w:rFonts w:cstheme="minorBidi"/>
            <w:szCs w:val="25"/>
            <w:lang w:bidi="th-TH"/>
            <w:rPrChange w:id="611" w:author="Petnathean Julled" w:date="2021-03-08T06:01:00Z">
              <w:rPr>
                <w:rFonts w:cstheme="minorBidi"/>
                <w:i w:val="0"/>
                <w:iCs w:val="0"/>
                <w:color w:val="FF0000"/>
                <w:szCs w:val="25"/>
                <w:lang w:bidi="th-TH"/>
              </w:rPr>
            </w:rPrChange>
          </w:rPr>
          <w:t>smart-contract. The API can be accessed using the node module provided via Node</w:t>
        </w:r>
      </w:ins>
      <w:ins w:id="612" w:author="Petnathean Julled" w:date="2021-03-08T06:04:00Z">
        <w:r w:rsidR="00E407F4">
          <w:rPr>
            <w:rFonts w:cstheme="minorBidi"/>
            <w:szCs w:val="25"/>
            <w:lang w:bidi="th-TH"/>
          </w:rPr>
          <w:t>.js</w:t>
        </w:r>
      </w:ins>
      <w:ins w:id="613" w:author="Petnathean Julled" w:date="2021-03-08T06:01:00Z">
        <w:r w:rsidRPr="00336087">
          <w:rPr>
            <w:rFonts w:cstheme="minorBidi"/>
            <w:szCs w:val="25"/>
            <w:lang w:bidi="th-TH"/>
            <w:rPrChange w:id="614" w:author="Petnathean Julled" w:date="2021-03-08T06:01:00Z">
              <w:rPr>
                <w:rFonts w:cstheme="minorBidi"/>
                <w:i w:val="0"/>
                <w:iCs w:val="0"/>
                <w:color w:val="FF0000"/>
                <w:szCs w:val="25"/>
                <w:lang w:bidi="th-TH"/>
              </w:rPr>
            </w:rPrChange>
          </w:rPr>
          <w:t>.</w:t>
        </w:r>
      </w:ins>
    </w:p>
    <w:p w14:paraId="7474F9F2" w14:textId="4E533357" w:rsidR="008E49B8" w:rsidDel="001343C8" w:rsidRDefault="008E49B8" w:rsidP="00961E28">
      <w:pPr>
        <w:pStyle w:val="Heading2"/>
        <w:rPr>
          <w:ins w:id="615" w:author="Petnathean Julled" w:date="2021-02-07T20:14:00Z"/>
          <w:moveFrom w:id="616" w:author="PCep" w:date="2021-03-15T16:10:00Z"/>
          <w:color w:val="FF0000"/>
        </w:rPr>
      </w:pPr>
      <w:moveFromRangeStart w:id="617" w:author="PCep" w:date="2021-03-15T16:10:00Z" w:name="move66717040"/>
      <w:moveFrom w:id="618" w:author="PCep" w:date="2021-03-15T16:10:00Z">
        <w:ins w:id="619" w:author="Petnathean Julled" w:date="2021-02-07T20:14:00Z">
          <w:r w:rsidDel="001343C8">
            <w:rPr>
              <w:color w:val="FF0000"/>
            </w:rPr>
            <w:t>Implementing IHE ITI-42 transactions interpreter</w:t>
          </w:r>
        </w:ins>
      </w:moveFrom>
    </w:p>
    <w:p w14:paraId="6446919E" w14:textId="57802D62" w:rsidR="008E49B8" w:rsidRPr="00FE40BA" w:rsidDel="001343C8" w:rsidRDefault="00EA3F49">
      <w:pPr>
        <w:ind w:firstLine="284"/>
        <w:jc w:val="both"/>
        <w:rPr>
          <w:ins w:id="620" w:author="Petnathean Julled" w:date="2021-02-07T20:14:00Z"/>
          <w:moveFrom w:id="621" w:author="PCep" w:date="2021-03-15T16:10:00Z"/>
          <w:color w:val="FF0000"/>
        </w:rPr>
        <w:pPrChange w:id="622" w:author="Petnathean Julled" w:date="2021-02-07T20:14:00Z">
          <w:pPr>
            <w:pStyle w:val="Heading2"/>
          </w:pPr>
        </w:pPrChange>
      </w:pPr>
      <w:moveFrom w:id="623" w:author="PCep" w:date="2021-03-15T16:10:00Z">
        <w:ins w:id="624" w:author="Petnathean Julled" w:date="2021-02-07T20:14:00Z">
          <w:r w:rsidRPr="00EA3F49" w:rsidDel="001343C8">
            <w:rPr>
              <w:color w:val="FF0000"/>
              <w:rPrChange w:id="625" w:author="Petnathean Julled" w:date="2021-02-07T20:15:00Z">
                <w:rPr/>
              </w:rPrChange>
            </w:rPr>
            <w:t>IHE</w:t>
          </w:r>
        </w:ins>
        <w:ins w:id="626" w:author="Petnathean Julled" w:date="2021-02-07T20:15:00Z">
          <w:r w:rsidRPr="00EA3F49" w:rsidDel="001343C8">
            <w:rPr>
              <w:color w:val="FF0000"/>
              <w:rPrChange w:id="627" w:author="Petnathean Julled" w:date="2021-02-07T20:15:00Z">
                <w:rPr/>
              </w:rPrChange>
            </w:rPr>
            <w:t xml:space="preserve"> ITI-42 is XML format for Cross-Enterprise Document Register Set-b messaging.</w:t>
          </w:r>
        </w:ins>
        <w:ins w:id="628" w:author="Petnathean Julled" w:date="2021-02-07T20:25:00Z">
          <w:r w:rsidR="005B75A2" w:rsidDel="001343C8">
            <w:rPr>
              <w:color w:val="FF0000"/>
            </w:rPr>
            <w:t xml:space="preserve"> &lt;xml:DocumentRegisterSet-b&gt;</w:t>
          </w:r>
        </w:ins>
        <w:ins w:id="629" w:author="Petnathean Julled" w:date="2021-02-07T20:31:00Z">
          <w:r w:rsidR="009D0D5E" w:rsidDel="001343C8">
            <w:rPr>
              <w:color w:val="FF0000"/>
            </w:rPr>
            <w:t xml:space="preserve">. </w:t>
          </w:r>
        </w:ins>
      </w:moveFrom>
    </w:p>
    <w:moveFromRangeEnd w:id="617"/>
    <w:p w14:paraId="22851D43" w14:textId="3AA1DDE8" w:rsidR="00961E28" w:rsidRPr="000E219F" w:rsidRDefault="002B68A5" w:rsidP="00961E28">
      <w:pPr>
        <w:pStyle w:val="Heading2"/>
      </w:pPr>
      <w:r w:rsidRPr="000E219F">
        <w:t>Implement</w:t>
      </w:r>
      <w:r w:rsidR="00405954" w:rsidRPr="000E219F">
        <w:t>ing</w:t>
      </w:r>
      <w:r w:rsidRPr="000E219F">
        <w:t xml:space="preserve"> </w:t>
      </w:r>
      <w:r w:rsidR="00961E28" w:rsidRPr="000E219F">
        <w:t>Document Registry Smart Contract</w:t>
      </w:r>
    </w:p>
    <w:p w14:paraId="67C06AA1" w14:textId="332759B2" w:rsidR="00961E28" w:rsidRDefault="002A7358" w:rsidP="00961E28">
      <w:pPr>
        <w:pStyle w:val="BodyText"/>
        <w:rPr>
          <w:ins w:id="630" w:author="PCep" w:date="2021-03-15T16:24:00Z"/>
          <w:lang w:val="en-US"/>
        </w:rPr>
      </w:pPr>
      <w:del w:id="631" w:author="Petnathean Julled" w:date="2021-03-04T15:11:00Z">
        <w:r w:rsidRPr="000E219F" w:rsidDel="00E37858">
          <w:rPr>
            <w:lang w:val="en-US"/>
          </w:rPr>
          <w:delText>S</w:delText>
        </w:r>
        <w:r w:rsidR="00961E28" w:rsidRPr="000E219F" w:rsidDel="00E37858">
          <w:rPr>
            <w:lang w:val="en-US"/>
          </w:rPr>
          <w:delText>martcontract</w:delText>
        </w:r>
      </w:del>
      <w:ins w:id="632" w:author="Petnathean Julled" w:date="2021-03-04T15:11:00Z">
        <w:r w:rsidR="00E37858">
          <w:rPr>
            <w:lang w:val="en-US"/>
          </w:rPr>
          <w:t>Smart-contract</w:t>
        </w:r>
      </w:ins>
      <w:r w:rsidR="00961E28" w:rsidRPr="000E219F">
        <w:rPr>
          <w:lang w:val="en-US"/>
        </w:rPr>
        <w:t xml:space="preserve"> </w:t>
      </w:r>
      <w:r w:rsidR="008E1979" w:rsidRPr="000E219F">
        <w:rPr>
          <w:lang w:val="en-US"/>
        </w:rPr>
        <w:t>was</w:t>
      </w:r>
      <w:r w:rsidR="00961E28" w:rsidRPr="000E219F">
        <w:rPr>
          <w:lang w:val="en-US"/>
        </w:rPr>
        <w:t xml:space="preserve"> </w:t>
      </w:r>
      <w:r w:rsidR="008E1979" w:rsidRPr="000E219F">
        <w:rPr>
          <w:lang w:val="en-US"/>
        </w:rPr>
        <w:t>developed</w:t>
      </w:r>
      <w:r w:rsidR="00961E28" w:rsidRPr="000E219F">
        <w:rPr>
          <w:lang w:val="en-US"/>
        </w:rPr>
        <w:t xml:space="preserve"> to store </w:t>
      </w:r>
      <w:r w:rsidR="004A1602" w:rsidRPr="000E219F">
        <w:rPr>
          <w:lang w:val="en-US"/>
        </w:rPr>
        <w:t>programming logic or algorithm as blockchain transaction</w:t>
      </w:r>
      <w:r w:rsidR="00961E28" w:rsidRPr="000E219F">
        <w:rPr>
          <w:lang w:val="en-US"/>
        </w:rPr>
        <w:t>.</w:t>
      </w:r>
      <w:r w:rsidR="004A1602" w:rsidRPr="000E219F">
        <w:rPr>
          <w:lang w:val="en-US"/>
        </w:rPr>
        <w:t xml:space="preserve"> These </w:t>
      </w:r>
      <w:del w:id="633" w:author="Petnathean Julled" w:date="2021-03-04T15:11:00Z">
        <w:r w:rsidR="004A1602" w:rsidRPr="000E219F" w:rsidDel="00E37858">
          <w:rPr>
            <w:lang w:val="en-US"/>
          </w:rPr>
          <w:delText>smartcontract</w:delText>
        </w:r>
      </w:del>
      <w:ins w:id="634" w:author="Petnathean Julled" w:date="2021-03-04T15:11:00Z">
        <w:r w:rsidR="00E37858">
          <w:rPr>
            <w:lang w:val="en-US"/>
          </w:rPr>
          <w:t>smart-contract</w:t>
        </w:r>
      </w:ins>
      <w:r w:rsidR="004A1602" w:rsidRPr="000E219F">
        <w:rPr>
          <w:lang w:val="en-US"/>
        </w:rPr>
        <w:t xml:space="preserve"> transaction</w:t>
      </w:r>
      <w:ins w:id="635" w:author="Pat Mongkolwat" w:date="2020-11-15T15:05:00Z">
        <w:r w:rsidR="00922308" w:rsidRPr="000E219F">
          <w:rPr>
            <w:lang w:val="en-US"/>
          </w:rPr>
          <w:t>s</w:t>
        </w:r>
      </w:ins>
      <w:r w:rsidR="004A1602" w:rsidRPr="000E219F">
        <w:rPr>
          <w:lang w:val="en-US"/>
        </w:rPr>
        <w:t xml:space="preserve"> can be </w:t>
      </w:r>
      <w:r w:rsidR="001961A9" w:rsidRPr="000E219F">
        <w:rPr>
          <w:lang w:val="en-US"/>
        </w:rPr>
        <w:t xml:space="preserve">compiled </w:t>
      </w:r>
      <w:r w:rsidR="004A1602" w:rsidRPr="000E219F">
        <w:rPr>
          <w:lang w:val="en-US"/>
        </w:rPr>
        <w:t>by Ethereum client</w:t>
      </w:r>
      <w:r w:rsidR="001961A9" w:rsidRPr="000E219F">
        <w:rPr>
          <w:lang w:val="en-US"/>
        </w:rPr>
        <w:t xml:space="preserve"> which will give the result of its script or code (</w:t>
      </w:r>
      <w:ins w:id="636" w:author="PCep" w:date="2021-03-15T16:24:00Z">
        <w:r w:rsidR="002A1A83">
          <w:rPr>
            <w:rFonts w:cstheme="minorBidi"/>
            <w:szCs w:val="25"/>
            <w:lang w:val="en-US" w:bidi="th-TH"/>
          </w:rPr>
          <w:t>for example,</w:t>
        </w:r>
      </w:ins>
      <w:del w:id="637" w:author="PCep" w:date="2021-03-15T16:23:00Z">
        <w:r w:rsidR="001961A9" w:rsidRPr="000E219F" w:rsidDel="002A1A83">
          <w:rPr>
            <w:lang w:val="en-US"/>
          </w:rPr>
          <w:delText>i.e.</w:delText>
        </w:r>
      </w:del>
      <w:r w:rsidR="001961A9" w:rsidRPr="000E219F">
        <w:rPr>
          <w:lang w:val="en-US"/>
        </w:rPr>
        <w:t xml:space="preserve"> read or return specific value).</w:t>
      </w:r>
      <w:r w:rsidR="00961E28" w:rsidRPr="000E219F">
        <w:rPr>
          <w:lang w:val="en-US"/>
        </w:rPr>
        <w:t xml:space="preserve"> So, we design smart contract which when executed, it will spawn smart contract that store</w:t>
      </w:r>
      <w:ins w:id="638" w:author="Pat Mongkolwat" w:date="2020-11-15T15:05:00Z">
        <w:r w:rsidR="00410B2F" w:rsidRPr="000E219F">
          <w:rPr>
            <w:lang w:val="en-US"/>
          </w:rPr>
          <w:t>s</w:t>
        </w:r>
      </w:ins>
      <w:r w:rsidR="00961E28" w:rsidRPr="000E219F">
        <w:rPr>
          <w:lang w:val="en-US"/>
        </w:rPr>
        <w:t xml:space="preserve"> given document </w:t>
      </w:r>
      <w:r w:rsidR="00F84920" w:rsidRPr="000E219F">
        <w:rPr>
          <w:lang w:val="en-US"/>
        </w:rPr>
        <w:t>META-data</w:t>
      </w:r>
      <w:r w:rsidR="00961E28" w:rsidRPr="000E219F">
        <w:rPr>
          <w:lang w:val="en-US"/>
        </w:rPr>
        <w:t xml:space="preserve"> attributes value within </w:t>
      </w:r>
      <w:r w:rsidR="00F84920" w:rsidRPr="000E219F">
        <w:rPr>
          <w:lang w:val="en-US"/>
        </w:rPr>
        <w:t xml:space="preserve">number labeled </w:t>
      </w:r>
      <w:del w:id="639" w:author="Petnathean Julled" w:date="2021-03-04T15:11:00Z">
        <w:r w:rsidR="00F84920" w:rsidRPr="000E219F" w:rsidDel="00E37858">
          <w:rPr>
            <w:lang w:val="en-US"/>
          </w:rPr>
          <w:delText>smartcontract</w:delText>
        </w:r>
      </w:del>
      <w:ins w:id="640" w:author="Petnathean Julled" w:date="2021-03-04T15:11:00Z">
        <w:r w:rsidR="00E37858">
          <w:rPr>
            <w:lang w:val="en-US"/>
          </w:rPr>
          <w:t>smart-contract</w:t>
        </w:r>
      </w:ins>
      <w:r w:rsidR="00F84920" w:rsidRPr="000E219F">
        <w:rPr>
          <w:lang w:val="en-US"/>
        </w:rPr>
        <w:t xml:space="preserve"> instances which encode</w:t>
      </w:r>
      <w:r w:rsidR="00FC3CDE" w:rsidRPr="000E219F">
        <w:rPr>
          <w:lang w:val="en-US"/>
        </w:rPr>
        <w:t>d</w:t>
      </w:r>
      <w:r w:rsidR="00F84920" w:rsidRPr="000E219F">
        <w:rPr>
          <w:lang w:val="en-US"/>
        </w:rPr>
        <w:t xml:space="preserve"> in Blockchain transaction</w:t>
      </w:r>
      <w:r w:rsidR="00961E28" w:rsidRPr="000E219F">
        <w:rPr>
          <w:lang w:val="en-US"/>
        </w:rPr>
        <w:t xml:space="preserve">. When </w:t>
      </w:r>
      <w:r w:rsidR="00FC3CDE" w:rsidRPr="000E219F">
        <w:rPr>
          <w:lang w:val="en-US"/>
        </w:rPr>
        <w:t>these instances</w:t>
      </w:r>
      <w:r w:rsidR="00961E28" w:rsidRPr="000E219F">
        <w:rPr>
          <w:lang w:val="en-US"/>
        </w:rPr>
        <w:t xml:space="preserve"> </w:t>
      </w:r>
      <w:r w:rsidR="00FC3CDE" w:rsidRPr="000E219F">
        <w:rPr>
          <w:lang w:val="en-US"/>
        </w:rPr>
        <w:t>were</w:t>
      </w:r>
      <w:r w:rsidR="00961E28" w:rsidRPr="000E219F">
        <w:rPr>
          <w:lang w:val="en-US"/>
        </w:rPr>
        <w:t xml:space="preserve"> called, it will return the stored metadata attributes value back. </w:t>
      </w:r>
      <w:r w:rsidR="00FC3CDE" w:rsidRPr="000E219F">
        <w:rPr>
          <w:lang w:val="en-US"/>
        </w:rPr>
        <w:t>Allow the search program to identify the set</w:t>
      </w:r>
      <w:r w:rsidR="00961E28" w:rsidRPr="000E219F">
        <w:rPr>
          <w:lang w:val="en-US"/>
        </w:rPr>
        <w:t xml:space="preserve">. At the same time, </w:t>
      </w:r>
      <w:r w:rsidR="00395EA1" w:rsidRPr="000E219F">
        <w:rPr>
          <w:lang w:val="en-US"/>
        </w:rPr>
        <w:t>this</w:t>
      </w:r>
      <w:r w:rsidR="00731C82" w:rsidRPr="000E219F">
        <w:rPr>
          <w:lang w:val="en-US"/>
        </w:rPr>
        <w:t xml:space="preserve"> </w:t>
      </w:r>
      <w:r w:rsidR="00961E28" w:rsidRPr="000E219F">
        <w:rPr>
          <w:lang w:val="en-US"/>
        </w:rPr>
        <w:t>allow</w:t>
      </w:r>
      <w:ins w:id="641" w:author="Pat Mongkolwat" w:date="2020-11-15T15:05:00Z">
        <w:r w:rsidR="00CB3147" w:rsidRPr="000E219F">
          <w:rPr>
            <w:lang w:val="en-US"/>
          </w:rPr>
          <w:t>s</w:t>
        </w:r>
      </w:ins>
      <w:r w:rsidR="00961E28" w:rsidRPr="000E219F">
        <w:rPr>
          <w:lang w:val="en-US"/>
        </w:rPr>
        <w:t xml:space="preserve"> document registry to store within Ethereum Blockchain. These composed to function as Document Registry Smart Contract.</w:t>
      </w:r>
    </w:p>
    <w:p w14:paraId="72B7C404" w14:textId="77777777" w:rsidR="004A4973" w:rsidRPr="0068039B" w:rsidRDefault="004A4973" w:rsidP="004A4973">
      <w:pPr>
        <w:pStyle w:val="Heading2"/>
        <w:rPr>
          <w:moveTo w:id="642" w:author="PCep" w:date="2021-03-15T16:24:00Z"/>
          <w:rPrChange w:id="643" w:author="PCep" w:date="2021-03-15T16:50:00Z">
            <w:rPr>
              <w:moveTo w:id="644" w:author="PCep" w:date="2021-03-15T16:24:00Z"/>
              <w:color w:val="FF0000"/>
            </w:rPr>
          </w:rPrChange>
        </w:rPr>
      </w:pPr>
      <w:moveToRangeStart w:id="645" w:author="PCep" w:date="2021-03-15T16:24:00Z" w:name="move66717878"/>
      <w:moveTo w:id="646" w:author="PCep" w:date="2021-03-15T16:24:00Z">
        <w:r w:rsidRPr="0068039B">
          <w:rPr>
            <w:rPrChange w:id="647" w:author="PCep" w:date="2021-03-15T16:50:00Z">
              <w:rPr>
                <w:color w:val="FF0000"/>
              </w:rPr>
            </w:rPrChange>
          </w:rPr>
          <w:t xml:space="preserve">Implementing Document Search function over smart-contract </w:t>
        </w:r>
      </w:moveTo>
    </w:p>
    <w:p w14:paraId="021EE561" w14:textId="24CEEE81" w:rsidR="00963EC9" w:rsidRPr="0068039B" w:rsidRDefault="004A4973" w:rsidP="00963EC9">
      <w:pPr>
        <w:pStyle w:val="BodyText"/>
        <w:rPr>
          <w:ins w:id="648" w:author="PCep" w:date="2021-03-15T16:50:00Z"/>
          <w:lang w:val="en-US"/>
          <w:rPrChange w:id="649" w:author="PCep" w:date="2021-03-15T16:50:00Z">
            <w:rPr>
              <w:ins w:id="650" w:author="PCep" w:date="2021-03-15T16:50:00Z"/>
              <w:color w:val="FF0000"/>
            </w:rPr>
          </w:rPrChange>
        </w:rPr>
      </w:pPr>
      <w:moveTo w:id="651" w:author="PCep" w:date="2021-03-15T16:24:00Z">
        <w:del w:id="652" w:author="PCep" w:date="2021-03-15T16:50:00Z">
          <w:r w:rsidRPr="0068039B" w:rsidDel="00963EC9">
            <w:rPr>
              <w:lang w:val="en-US"/>
              <w:rPrChange w:id="653" w:author="PCep" w:date="2021-03-15T16:50:00Z">
                <w:rPr>
                  <w:color w:val="FF0000"/>
                  <w:lang w:val="en-US"/>
                </w:rPr>
              </w:rPrChange>
            </w:rPr>
            <w:delText xml:space="preserve">As required in IHE ITI Framework, Document Registry Actor must be able to response to query from Document Consumer by returning META-data attributes of registered document with matched with the query to the consumer. </w:delText>
          </w:r>
        </w:del>
      </w:moveTo>
      <w:ins w:id="654" w:author="PCep" w:date="2021-03-15T16:50:00Z">
        <w:r w:rsidR="00963EC9" w:rsidRPr="0068039B">
          <w:rPr>
            <w:rPrChange w:id="655" w:author="PCep" w:date="2021-03-15T16:50:00Z">
              <w:rPr>
                <w:color w:val="FF0000"/>
              </w:rPr>
            </w:rPrChange>
          </w:rPr>
          <w:t>As required in IHE ITI Framework, Document Registry Actor must be able to respond to the query from the Document Consumer by returning the META-data attributes of the registered document matched with the query to the consumer. In a traditional database, this can be done by utilizing a query of a relational</w:t>
        </w:r>
      </w:ins>
      <w:ins w:id="656" w:author="Petnathean Julled" w:date="2021-03-16T09:48:00Z">
        <w:r w:rsidR="00E53E08">
          <w:rPr>
            <w:lang w:val="en-US"/>
          </w:rPr>
          <w:t xml:space="preserve"> (SQL)</w:t>
        </w:r>
      </w:ins>
      <w:ins w:id="657" w:author="PCep" w:date="2021-03-15T16:50:00Z">
        <w:r w:rsidR="00963EC9" w:rsidRPr="0068039B">
          <w:rPr>
            <w:rPrChange w:id="658" w:author="PCep" w:date="2021-03-15T16:50:00Z">
              <w:rPr>
                <w:color w:val="FF0000"/>
              </w:rPr>
            </w:rPrChange>
          </w:rPr>
          <w:t xml:space="preserve"> database. However, for Blockchain, the structure of stored data are different from relational database but similar to NoSQL. That mean, search operation will need to rely on a sequential search algorithm. The program will need to take a look at all published transactions one-by-one from the first until the result was found. Each transaction will require the program to call on smart-contract for </w:t>
        </w:r>
      </w:ins>
      <w:ins w:id="659" w:author="Petnathean Julled" w:date="2021-03-16T10:00:00Z">
        <w:r w:rsidR="00960735">
          <w:rPr>
            <w:lang w:val="en-US"/>
          </w:rPr>
          <w:t xml:space="preserve">reviewing </w:t>
        </w:r>
      </w:ins>
      <w:ins w:id="660" w:author="PCep" w:date="2021-03-15T16:50:00Z">
        <w:r w:rsidR="00963EC9" w:rsidRPr="0068039B">
          <w:rPr>
            <w:rPrChange w:id="661" w:author="PCep" w:date="2021-03-15T16:50:00Z">
              <w:rPr>
                <w:color w:val="FF0000"/>
              </w:rPr>
            </w:rPrChange>
          </w:rPr>
          <w:t>the stored value before comparing it with the specified value used for search. When all of the values called from the smart-contract are matched with the value specified for search, the value called will be marked as a search result which will</w:t>
        </w:r>
      </w:ins>
      <w:ins w:id="662" w:author="Petnathean Julled" w:date="2021-03-16T10:06:00Z">
        <w:r w:rsidR="00960735">
          <w:rPr>
            <w:lang w:val="en-US"/>
          </w:rPr>
          <w:t xml:space="preserve"> be</w:t>
        </w:r>
      </w:ins>
      <w:ins w:id="663" w:author="PCep" w:date="2021-03-15T16:50:00Z">
        <w:del w:id="664" w:author="Petnathean Julled" w:date="2021-03-16T10:06:00Z">
          <w:r w:rsidR="00963EC9" w:rsidRPr="0068039B" w:rsidDel="00960735">
            <w:rPr>
              <w:rPrChange w:id="665" w:author="PCep" w:date="2021-03-15T16:50:00Z">
                <w:rPr>
                  <w:color w:val="FF0000"/>
                </w:rPr>
              </w:rPrChange>
            </w:rPr>
            <w:delText xml:space="preserve"> be a</w:delText>
          </w:r>
        </w:del>
        <w:r w:rsidR="00963EC9" w:rsidRPr="0068039B">
          <w:rPr>
            <w:rPrChange w:id="666" w:author="PCep" w:date="2021-03-15T16:50:00Z">
              <w:rPr>
                <w:color w:val="FF0000"/>
              </w:rPr>
            </w:rPrChange>
          </w:rPr>
          <w:t xml:space="preserve"> return</w:t>
        </w:r>
      </w:ins>
      <w:ins w:id="667" w:author="Petnathean Julled" w:date="2021-03-16T10:06:00Z">
        <w:r w:rsidR="00960735">
          <w:rPr>
            <w:lang w:val="en-US"/>
          </w:rPr>
          <w:t>ed</w:t>
        </w:r>
      </w:ins>
      <w:ins w:id="668" w:author="PCep" w:date="2021-03-15T16:50:00Z">
        <w:r w:rsidR="00963EC9" w:rsidRPr="0068039B">
          <w:rPr>
            <w:rPrChange w:id="669" w:author="PCep" w:date="2021-03-15T16:50:00Z">
              <w:rPr>
                <w:color w:val="FF0000"/>
              </w:rPr>
            </w:rPrChange>
          </w:rPr>
          <w:t xml:space="preserve"> to XDS Document Consumer Actor via ITI-18 format</w:t>
        </w:r>
        <w:r w:rsidR="00C916AC" w:rsidRPr="0068039B">
          <w:rPr>
            <w:lang w:val="en-US"/>
            <w:rPrChange w:id="670" w:author="PCep" w:date="2021-03-15T16:50:00Z">
              <w:rPr>
                <w:color w:val="FF0000"/>
                <w:lang w:val="en-US"/>
              </w:rPr>
            </w:rPrChange>
          </w:rPr>
          <w:t>.</w:t>
        </w:r>
      </w:ins>
    </w:p>
    <w:p w14:paraId="0EE7CE68" w14:textId="7652682B" w:rsidR="004A4973" w:rsidRPr="00963EC9" w:rsidDel="004A4973" w:rsidRDefault="004A4973" w:rsidP="004A4973">
      <w:pPr>
        <w:pStyle w:val="BodyText"/>
        <w:rPr>
          <w:del w:id="671" w:author="PCep" w:date="2021-03-15T16:24:00Z"/>
          <w:moveTo w:id="672" w:author="PCep" w:date="2021-03-15T16:24:00Z"/>
          <w:rFonts w:cstheme="minorBidi"/>
          <w:color w:val="FF0000"/>
          <w:szCs w:val="25"/>
          <w:lang w:bidi="th-TH"/>
          <w:rPrChange w:id="673" w:author="PCep" w:date="2021-03-15T16:50:00Z">
            <w:rPr>
              <w:del w:id="674" w:author="PCep" w:date="2021-03-15T16:24:00Z"/>
              <w:moveTo w:id="675" w:author="PCep" w:date="2021-03-15T16:24:00Z"/>
              <w:color w:val="FF0000"/>
              <w:lang w:val="en-US"/>
            </w:rPr>
          </w:rPrChange>
        </w:rPr>
      </w:pPr>
    </w:p>
    <w:moveToRangeEnd w:id="645"/>
    <w:p w14:paraId="07A8D31D" w14:textId="77777777" w:rsidR="004A4973" w:rsidRDefault="004A4973" w:rsidP="00961E28">
      <w:pPr>
        <w:pStyle w:val="BodyText"/>
        <w:rPr>
          <w:ins w:id="676" w:author="PCep" w:date="2021-03-15T16:10:00Z"/>
          <w:lang w:val="en-US"/>
        </w:rPr>
      </w:pPr>
    </w:p>
    <w:p w14:paraId="590DC190" w14:textId="1F6B27B7" w:rsidR="00AA1C98" w:rsidRPr="001B500B" w:rsidRDefault="00AA1C98" w:rsidP="001343C8">
      <w:pPr>
        <w:pStyle w:val="Heading2"/>
        <w:rPr>
          <w:ins w:id="677" w:author="Petnathean Julled" w:date="2021-03-16T10:07:00Z"/>
          <w:rPrChange w:id="678" w:author="Petnathean Julled" w:date="2021-03-16T11:05:00Z">
            <w:rPr>
              <w:ins w:id="679" w:author="Petnathean Julled" w:date="2021-03-16T10:07:00Z"/>
              <w:color w:val="FF0000"/>
            </w:rPr>
          </w:rPrChange>
        </w:rPr>
      </w:pPr>
      <w:ins w:id="680" w:author="Petnathean Julled" w:date="2021-03-16T10:07:00Z">
        <w:r w:rsidRPr="001B500B">
          <w:rPr>
            <w:rPrChange w:id="681" w:author="Petnathean Julled" w:date="2021-03-16T11:05:00Z">
              <w:rPr>
                <w:color w:val="FF0000"/>
              </w:rPr>
            </w:rPrChange>
          </w:rPr>
          <w:t>Interprete XML messages with xml2js module</w:t>
        </w:r>
      </w:ins>
    </w:p>
    <w:p w14:paraId="6CDF6B8C" w14:textId="0EBF260F" w:rsidR="00AA1C98" w:rsidRPr="00AA1C98" w:rsidRDefault="00AA1C98">
      <w:pPr>
        <w:ind w:firstLine="270"/>
        <w:jc w:val="both"/>
        <w:rPr>
          <w:ins w:id="682" w:author="Petnathean Julled" w:date="2021-03-16T10:07:00Z"/>
          <w:rPrChange w:id="683" w:author="Petnathean Julled" w:date="2021-03-16T10:07:00Z">
            <w:rPr>
              <w:ins w:id="684" w:author="Petnathean Julled" w:date="2021-03-16T10:07:00Z"/>
              <w:color w:val="FF0000"/>
            </w:rPr>
          </w:rPrChange>
        </w:rPr>
        <w:pPrChange w:id="685" w:author="Petnathean Julled" w:date="2021-03-16T10:08:00Z">
          <w:pPr>
            <w:pStyle w:val="Heading2"/>
          </w:pPr>
        </w:pPrChange>
      </w:pPr>
      <w:ins w:id="686" w:author="Petnathean Julled" w:date="2021-03-16T10:08:00Z">
        <w:r>
          <w:t>All actor</w:t>
        </w:r>
      </w:ins>
      <w:ins w:id="687" w:author="Petnathean Julled" w:date="2021-03-16T10:18:00Z">
        <w:r w:rsidR="00492CFF">
          <w:t>s</w:t>
        </w:r>
      </w:ins>
      <w:ins w:id="688" w:author="Petnathean Julled" w:date="2021-03-16T10:08:00Z">
        <w:r>
          <w:t xml:space="preserve"> wi</w:t>
        </w:r>
      </w:ins>
      <w:ins w:id="689" w:author="Petnathean Julled" w:date="2021-03-16T10:09:00Z">
        <w:r>
          <w:t xml:space="preserve">thin IHE XDS Profile communicate with each other using XML message transaction. As we </w:t>
        </w:r>
      </w:ins>
      <w:ins w:id="690" w:author="Petnathean Julled" w:date="2021-03-16T10:12:00Z">
        <w:r w:rsidR="000A5340">
          <w:t>utilize</w:t>
        </w:r>
      </w:ins>
      <w:ins w:id="691" w:author="Petnathean Julled" w:date="2021-03-16T10:09:00Z">
        <w:r>
          <w:t xml:space="preserve"> </w:t>
        </w:r>
        <w:proofErr w:type="spellStart"/>
        <w:r>
          <w:t>Javascript</w:t>
        </w:r>
        <w:proofErr w:type="spellEnd"/>
        <w:r>
          <w:t xml:space="preserve"> as m</w:t>
        </w:r>
      </w:ins>
      <w:ins w:id="692" w:author="Petnathean Julled" w:date="2021-03-16T10:10:00Z">
        <w:r>
          <w:t>ain programming language for the implementation</w:t>
        </w:r>
        <w:r w:rsidR="000A5340">
          <w:t xml:space="preserve">, these XML messages need to be </w:t>
        </w:r>
      </w:ins>
      <w:ins w:id="693" w:author="Petnathean Julled" w:date="2021-03-16T10:12:00Z">
        <w:r w:rsidR="000A5340">
          <w:t>interpreted</w:t>
        </w:r>
      </w:ins>
      <w:ins w:id="694" w:author="Petnathean Julled" w:date="2021-03-16T10:10:00Z">
        <w:r w:rsidR="000A5340">
          <w:t xml:space="preserve"> into </w:t>
        </w:r>
      </w:ins>
      <w:ins w:id="695" w:author="Petnathean Julled" w:date="2021-03-16T10:11:00Z">
        <w:r w:rsidR="000A5340">
          <w:t xml:space="preserve">programming </w:t>
        </w:r>
      </w:ins>
      <w:ins w:id="696" w:author="Petnathean Julled" w:date="2021-03-16T10:10:00Z">
        <w:r w:rsidR="000A5340">
          <w:t>object</w:t>
        </w:r>
      </w:ins>
      <w:ins w:id="697" w:author="Petnathean Julled" w:date="2021-03-16T10:11:00Z">
        <w:r w:rsidR="000A5340">
          <w:t xml:space="preserve"> to allow simpler handling method within the program. </w:t>
        </w:r>
      </w:ins>
      <w:proofErr w:type="spellStart"/>
      <w:ins w:id="698" w:author="Petnathean Julled" w:date="2021-03-16T10:12:00Z">
        <w:r w:rsidR="00B42D1F">
          <w:t>Javascript</w:t>
        </w:r>
        <w:proofErr w:type="spellEnd"/>
        <w:r w:rsidR="00B42D1F">
          <w:t xml:space="preserve"> Object Notation (JSON) </w:t>
        </w:r>
      </w:ins>
      <w:ins w:id="699" w:author="Petnathean Julled" w:date="2021-03-16T10:14:00Z">
        <w:r w:rsidR="00B42D1F">
          <w:t>is a lightweight data-interchange format of programming object which was invente</w:t>
        </w:r>
      </w:ins>
      <w:ins w:id="700" w:author="Petnathean Julled" w:date="2021-03-16T10:15:00Z">
        <w:r w:rsidR="00B42D1F">
          <w:t xml:space="preserve">d to serve the purpose. </w:t>
        </w:r>
      </w:ins>
      <w:ins w:id="701" w:author="Petnathean Julled" w:date="2021-03-16T10:16:00Z">
        <w:r w:rsidR="00B42D1F" w:rsidRPr="00B42D1F">
          <w:t>It is easy for humans to read and write</w:t>
        </w:r>
        <w:r w:rsidR="00B42D1F">
          <w:t xml:space="preserve"> and</w:t>
        </w:r>
        <w:r w:rsidR="00B42D1F" w:rsidRPr="00B42D1F">
          <w:t xml:space="preserve"> easy for machines to parse </w:t>
        </w:r>
        <w:r w:rsidR="00B42D1F">
          <w:t>or</w:t>
        </w:r>
        <w:r w:rsidR="00B42D1F" w:rsidRPr="00B42D1F">
          <w:t xml:space="preserve"> generate.</w:t>
        </w:r>
      </w:ins>
      <w:ins w:id="702" w:author="Petnathean Julled" w:date="2021-03-16T10:17:00Z">
        <w:r w:rsidR="00D02E46">
          <w:t xml:space="preserve"> That mean, </w:t>
        </w:r>
      </w:ins>
      <w:ins w:id="703" w:author="Petnathean Julled" w:date="2021-03-16T11:10:00Z">
        <w:r w:rsidR="001B6F08">
          <w:t xml:space="preserve">all XML message transactions sent to XDS Document Registry actor program will be converted into JSON. </w:t>
        </w:r>
      </w:ins>
      <w:ins w:id="704" w:author="Petnathean Julled" w:date="2021-03-16T11:11:00Z">
        <w:r w:rsidR="001B6F08">
          <w:t>For this implementation, we utilize NodeJS “xml2js” modu</w:t>
        </w:r>
      </w:ins>
      <w:ins w:id="705" w:author="Petnathean Julled" w:date="2021-03-16T11:12:00Z">
        <w:r w:rsidR="001B6F08">
          <w:t>le for the task.</w:t>
        </w:r>
      </w:ins>
    </w:p>
    <w:p w14:paraId="26735283" w14:textId="3664EE11" w:rsidR="001343C8" w:rsidRPr="007845A3" w:rsidRDefault="001343C8" w:rsidP="001343C8">
      <w:pPr>
        <w:pStyle w:val="Heading2"/>
        <w:rPr>
          <w:moveTo w:id="706" w:author="PCep" w:date="2021-03-15T16:10:00Z"/>
          <w:rPrChange w:id="707" w:author="Petnathean Julled" w:date="2021-03-17T02:43:00Z">
            <w:rPr>
              <w:moveTo w:id="708" w:author="PCep" w:date="2021-03-15T16:10:00Z"/>
              <w:color w:val="FF0000"/>
            </w:rPr>
          </w:rPrChange>
        </w:rPr>
      </w:pPr>
      <w:moveToRangeStart w:id="709" w:author="PCep" w:date="2021-03-15T16:10:00Z" w:name="move66717040"/>
      <w:moveTo w:id="710" w:author="PCep" w:date="2021-03-15T16:10:00Z">
        <w:r w:rsidRPr="007845A3">
          <w:rPr>
            <w:rPrChange w:id="711" w:author="Petnathean Julled" w:date="2021-03-17T02:43:00Z">
              <w:rPr>
                <w:color w:val="FF0000"/>
              </w:rPr>
            </w:rPrChange>
          </w:rPr>
          <w:t>Implementing IHE ITI-42 transactions interpreter</w:t>
        </w:r>
      </w:moveTo>
    </w:p>
    <w:p w14:paraId="313138D8" w14:textId="3644D55C" w:rsidR="001343C8" w:rsidRPr="007845A3" w:rsidDel="001343C8" w:rsidRDefault="001343C8" w:rsidP="001343C8">
      <w:pPr>
        <w:ind w:firstLine="284"/>
        <w:jc w:val="both"/>
        <w:rPr>
          <w:del w:id="712" w:author="PCep" w:date="2021-03-15T16:10:00Z"/>
          <w:moveTo w:id="713" w:author="PCep" w:date="2021-03-15T16:10:00Z"/>
          <w:rFonts w:cstheme="minorBidi"/>
          <w:szCs w:val="25"/>
          <w:lang w:bidi="th-TH"/>
          <w:rPrChange w:id="714" w:author="Petnathean Julled" w:date="2021-03-17T02:43:00Z">
            <w:rPr>
              <w:del w:id="715" w:author="PCep" w:date="2021-03-15T16:10:00Z"/>
              <w:moveTo w:id="716" w:author="PCep" w:date="2021-03-15T16:10:00Z"/>
              <w:color w:val="FF0000"/>
            </w:rPr>
          </w:rPrChange>
        </w:rPr>
      </w:pPr>
      <w:moveTo w:id="717" w:author="PCep" w:date="2021-03-15T16:10:00Z">
        <w:r w:rsidRPr="007845A3">
          <w:rPr>
            <w:rPrChange w:id="718" w:author="Petnathean Julled" w:date="2021-03-17T02:43:00Z">
              <w:rPr>
                <w:color w:val="FF0000"/>
              </w:rPr>
            </w:rPrChange>
          </w:rPr>
          <w:t>IHE ITI-42 is XML for</w:t>
        </w:r>
      </w:moveTo>
      <w:ins w:id="719" w:author="Petnathean Julled" w:date="2021-03-16T11:14:00Z">
        <w:r w:rsidR="00AC526F" w:rsidRPr="007845A3">
          <w:rPr>
            <w:rPrChange w:id="720" w:author="Petnathean Julled" w:date="2021-03-17T02:43:00Z">
              <w:rPr>
                <w:color w:val="FF0000"/>
              </w:rPr>
            </w:rPrChange>
          </w:rPr>
          <w:t xml:space="preserve">mat transaction used for registering META-data attributes of new </w:t>
        </w:r>
      </w:ins>
      <w:ins w:id="721" w:author="Petnathean Julled" w:date="2021-03-16T11:15:00Z">
        <w:r w:rsidR="00AC526F" w:rsidRPr="007845A3">
          <w:rPr>
            <w:rPrChange w:id="722" w:author="Petnathean Julled" w:date="2021-03-17T02:43:00Z">
              <w:rPr>
                <w:color w:val="FF0000"/>
              </w:rPr>
            </w:rPrChange>
          </w:rPr>
          <w:t>document</w:t>
        </w:r>
        <w:r w:rsidR="00E445C8" w:rsidRPr="007845A3">
          <w:rPr>
            <w:rPrChange w:id="723" w:author="Petnathean Julled" w:date="2021-03-17T02:43:00Z">
              <w:rPr>
                <w:color w:val="FF0000"/>
              </w:rPr>
            </w:rPrChange>
          </w:rPr>
          <w:t xml:space="preserve"> storing in XDS Document Repository actor</w:t>
        </w:r>
      </w:ins>
      <w:ins w:id="724" w:author="Petnathean Julled" w:date="2021-03-16T11:16:00Z">
        <w:r w:rsidR="00E445C8" w:rsidRPr="007845A3">
          <w:rPr>
            <w:rPrChange w:id="725" w:author="Petnathean Julled" w:date="2021-03-17T02:43:00Z">
              <w:rPr>
                <w:color w:val="FF0000"/>
              </w:rPr>
            </w:rPrChange>
          </w:rPr>
          <w:t xml:space="preserve"> into XDS Document Registry actor</w:t>
        </w:r>
      </w:ins>
      <w:moveTo w:id="726" w:author="PCep" w:date="2021-03-15T16:10:00Z">
        <w:del w:id="727" w:author="Petnathean Julled" w:date="2021-03-16T11:14:00Z">
          <w:r w:rsidRPr="007845A3" w:rsidDel="00AC526F">
            <w:rPr>
              <w:rPrChange w:id="728" w:author="Petnathean Julled" w:date="2021-03-17T02:43:00Z">
                <w:rPr>
                  <w:color w:val="FF0000"/>
                </w:rPr>
              </w:rPrChange>
            </w:rPr>
            <w:delText>mat for Cross-Enterprise Document Register Set-b messaging. &lt;xml:DocumentRegisterSet-b&gt;</w:delText>
          </w:r>
        </w:del>
        <w:r w:rsidRPr="007845A3">
          <w:rPr>
            <w:rPrChange w:id="729" w:author="Petnathean Julled" w:date="2021-03-17T02:43:00Z">
              <w:rPr>
                <w:color w:val="FF0000"/>
              </w:rPr>
            </w:rPrChange>
          </w:rPr>
          <w:t>.</w:t>
        </w:r>
      </w:moveTo>
      <w:ins w:id="730" w:author="Petnathean Julled" w:date="2021-03-16T11:16:00Z">
        <w:r w:rsidR="000A75E4" w:rsidRPr="007845A3">
          <w:rPr>
            <w:rPrChange w:id="731" w:author="Petnathean Julled" w:date="2021-03-17T02:43:00Z">
              <w:rPr>
                <w:color w:val="FF0000"/>
              </w:rPr>
            </w:rPrChange>
          </w:rPr>
          <w:t xml:space="preserve"> The transaction specified with header </w:t>
        </w:r>
      </w:ins>
      <w:ins w:id="732" w:author="Petnathean Julled" w:date="2021-03-16T11:17:00Z">
        <w:r w:rsidR="000A75E4" w:rsidRPr="007845A3">
          <w:rPr>
            <w:rPrChange w:id="733" w:author="Petnathean Julled" w:date="2021-03-17T02:43:00Z">
              <w:rPr>
                <w:color w:val="FF0000"/>
              </w:rPr>
            </w:rPrChange>
          </w:rPr>
          <w:t>“</w:t>
        </w:r>
        <w:proofErr w:type="spellStart"/>
        <w:r w:rsidR="000A75E4" w:rsidRPr="007845A3">
          <w:rPr>
            <w:rPrChange w:id="734" w:author="Petnathean Julled" w:date="2021-03-17T02:43:00Z">
              <w:rPr>
                <w:color w:val="FF0000"/>
              </w:rPr>
            </w:rPrChange>
          </w:rPr>
          <w:t>RegisterDocumentSet</w:t>
        </w:r>
        <w:proofErr w:type="spellEnd"/>
        <w:r w:rsidR="000A75E4" w:rsidRPr="007845A3">
          <w:rPr>
            <w:rPrChange w:id="735" w:author="Petnathean Julled" w:date="2021-03-17T02:43:00Z">
              <w:rPr>
                <w:color w:val="FF0000"/>
              </w:rPr>
            </w:rPrChange>
          </w:rPr>
          <w:t xml:space="preserve">-b” and compose of </w:t>
        </w:r>
        <w:r w:rsidR="00513E29" w:rsidRPr="007845A3">
          <w:rPr>
            <w:rPrChange w:id="736" w:author="Petnathean Julled" w:date="2021-03-17T02:43:00Z">
              <w:rPr>
                <w:color w:val="FF0000"/>
              </w:rPr>
            </w:rPrChange>
          </w:rPr>
          <w:t>META-data attrib</w:t>
        </w:r>
      </w:ins>
      <w:ins w:id="737" w:author="Petnathean Julled" w:date="2021-03-16T11:18:00Z">
        <w:r w:rsidR="00513E29" w:rsidRPr="007845A3">
          <w:rPr>
            <w:rPrChange w:id="738" w:author="Petnathean Julled" w:date="2021-03-17T02:43:00Z">
              <w:rPr>
                <w:color w:val="FF0000"/>
              </w:rPr>
            </w:rPrChange>
          </w:rPr>
          <w:t xml:space="preserve">utes of corresponding document. The content of the attributes </w:t>
        </w:r>
      </w:ins>
      <w:ins w:id="739" w:author="Petnathean Julled" w:date="2021-03-16T11:20:00Z">
        <w:r w:rsidR="004E10FB" w:rsidRPr="007845A3">
          <w:rPr>
            <w:rPrChange w:id="740" w:author="Petnathean Julled" w:date="2021-03-17T02:43:00Z">
              <w:rPr>
                <w:color w:val="FF0000"/>
              </w:rPr>
            </w:rPrChange>
          </w:rPr>
          <w:t>varies</w:t>
        </w:r>
      </w:ins>
      <w:ins w:id="741" w:author="Petnathean Julled" w:date="2021-03-16T11:18:00Z">
        <w:r w:rsidR="00513E29" w:rsidRPr="007845A3">
          <w:rPr>
            <w:rPrChange w:id="742" w:author="Petnathean Julled" w:date="2021-03-17T02:43:00Z">
              <w:rPr>
                <w:color w:val="FF0000"/>
              </w:rPr>
            </w:rPrChange>
          </w:rPr>
          <w:t xml:space="preserve"> upon type of document</w:t>
        </w:r>
      </w:ins>
      <w:ins w:id="743" w:author="Petnathean Julled" w:date="2021-03-16T11:19:00Z">
        <w:r w:rsidR="00513E29" w:rsidRPr="007845A3">
          <w:rPr>
            <w:rPrChange w:id="744" w:author="Petnathean Julled" w:date="2021-03-17T02:43:00Z">
              <w:rPr>
                <w:color w:val="FF0000"/>
              </w:rPr>
            </w:rPrChange>
          </w:rPr>
          <w:t xml:space="preserve"> and the event represent by the document. </w:t>
        </w:r>
      </w:ins>
      <w:ins w:id="745" w:author="Petnathean Julled" w:date="2021-03-16T11:20:00Z">
        <w:r w:rsidR="004E10FB" w:rsidRPr="007845A3">
          <w:rPr>
            <w:rPrChange w:id="746" w:author="Petnathean Julled" w:date="2021-03-17T02:43:00Z">
              <w:rPr>
                <w:color w:val="FF0000"/>
              </w:rPr>
            </w:rPrChange>
          </w:rPr>
          <w:t xml:space="preserve">For this </w:t>
        </w:r>
      </w:ins>
      <w:moveTo w:id="747" w:author="PCep" w:date="2021-03-15T16:10:00Z">
        <w:del w:id="748" w:author="Petnathean Julled" w:date="2021-03-17T02:15:00Z">
          <w:r w:rsidRPr="007845A3" w:rsidDel="00374DA5">
            <w:rPr>
              <w:rPrChange w:id="749" w:author="Petnathean Julled" w:date="2021-03-17T02:43:00Z">
                <w:rPr>
                  <w:color w:val="FF0000"/>
                </w:rPr>
              </w:rPrChange>
            </w:rPr>
            <w:delText xml:space="preserve"> </w:delText>
          </w:r>
        </w:del>
      </w:moveTo>
      <w:ins w:id="750" w:author="Petnathean Julled" w:date="2021-03-17T02:15:00Z">
        <w:r w:rsidR="00374DA5" w:rsidRPr="007845A3">
          <w:rPr>
            <w:rPrChange w:id="751" w:author="Petnathean Julled" w:date="2021-03-17T02:43:00Z">
              <w:rPr>
                <w:color w:val="FF0000"/>
              </w:rPr>
            </w:rPrChange>
          </w:rPr>
          <w:t xml:space="preserve">implementation, </w:t>
        </w:r>
      </w:ins>
      <w:moveTo w:id="752" w:author="PCep" w:date="2021-03-15T16:10:00Z">
        <w:ins w:id="753" w:author="Petnathean Julled" w:date="2021-03-17T02:15:00Z">
          <w:r w:rsidR="00374DA5" w:rsidRPr="007845A3">
            <w:rPr>
              <w:rPrChange w:id="754" w:author="Petnathean Julled" w:date="2021-03-17T02:43:00Z">
                <w:rPr>
                  <w:color w:val="FF0000"/>
                </w:rPr>
              </w:rPrChange>
            </w:rPr>
            <w:t>XDS</w:t>
          </w:r>
        </w:ins>
      </w:moveTo>
      <w:ins w:id="755" w:author="Petnathean Julled" w:date="2021-03-17T02:14:00Z">
        <w:r w:rsidR="00374DA5" w:rsidRPr="007845A3">
          <w:rPr>
            <w:rPrChange w:id="756" w:author="Petnathean Julled" w:date="2021-03-17T02:43:00Z">
              <w:rPr>
                <w:color w:val="FF0000"/>
              </w:rPr>
            </w:rPrChange>
          </w:rPr>
          <w:t xml:space="preserve"> </w:t>
        </w:r>
      </w:ins>
      <w:ins w:id="757" w:author="Petnathean Julled" w:date="2021-03-17T02:15:00Z">
        <w:r w:rsidR="00374DA5" w:rsidRPr="007845A3">
          <w:rPr>
            <w:rPrChange w:id="758" w:author="Petnathean Julled" w:date="2021-03-17T02:43:00Z">
              <w:rPr>
                <w:color w:val="FF0000"/>
              </w:rPr>
            </w:rPrChange>
          </w:rPr>
          <w:t xml:space="preserve">Document Registry actor will open TCP connection to receive the transaction on specified port. After </w:t>
        </w:r>
      </w:ins>
      <w:ins w:id="759" w:author="Petnathean Julled" w:date="2021-03-17T02:16:00Z">
        <w:r w:rsidR="00374DA5" w:rsidRPr="007845A3">
          <w:rPr>
            <w:rPrChange w:id="760" w:author="Petnathean Julled" w:date="2021-03-17T02:43:00Z">
              <w:rPr>
                <w:color w:val="FF0000"/>
              </w:rPr>
            </w:rPrChange>
          </w:rPr>
          <w:t xml:space="preserve">ITI-42 transaction is received, the actor then </w:t>
        </w:r>
      </w:ins>
      <w:ins w:id="761" w:author="Petnathean Julled" w:date="2021-03-17T02:17:00Z">
        <w:r w:rsidR="00374DA5" w:rsidRPr="007845A3">
          <w:rPr>
            <w:rPrChange w:id="762" w:author="Petnathean Julled" w:date="2021-03-17T02:43:00Z">
              <w:rPr>
                <w:color w:val="FF0000"/>
              </w:rPr>
            </w:rPrChange>
          </w:rPr>
          <w:t>converts</w:t>
        </w:r>
      </w:ins>
      <w:ins w:id="763" w:author="Petnathean Julled" w:date="2021-03-17T02:16:00Z">
        <w:r w:rsidR="00374DA5" w:rsidRPr="007845A3">
          <w:rPr>
            <w:rPrChange w:id="764" w:author="Petnathean Julled" w:date="2021-03-17T02:43:00Z">
              <w:rPr>
                <w:color w:val="FF0000"/>
              </w:rPr>
            </w:rPrChange>
          </w:rPr>
          <w:t xml:space="preserve"> XML message into JSON using xml2js. </w:t>
        </w:r>
      </w:ins>
      <w:ins w:id="765" w:author="Petnathean Julled" w:date="2021-03-17T02:17:00Z">
        <w:r w:rsidR="00374DA5" w:rsidRPr="007845A3">
          <w:rPr>
            <w:rPrChange w:id="766" w:author="Petnathean Julled" w:date="2021-03-17T02:43:00Z">
              <w:rPr>
                <w:color w:val="FF0000"/>
              </w:rPr>
            </w:rPrChange>
          </w:rPr>
          <w:t xml:space="preserve">After that, </w:t>
        </w:r>
      </w:ins>
      <w:ins w:id="767" w:author="Petnathean Julled" w:date="2021-03-17T02:21:00Z">
        <w:r w:rsidR="006035DE" w:rsidRPr="007845A3">
          <w:rPr>
            <w:rPrChange w:id="768" w:author="Petnathean Julled" w:date="2021-03-17T02:43:00Z">
              <w:rPr>
                <w:color w:val="FF0000"/>
              </w:rPr>
            </w:rPrChange>
          </w:rPr>
          <w:t xml:space="preserve">the program </w:t>
        </w:r>
      </w:ins>
      <w:ins w:id="769" w:author="Petnathean Julled" w:date="2021-03-17T02:39:00Z">
        <w:r w:rsidR="00475F42" w:rsidRPr="007845A3">
          <w:rPr>
            <w:rPrChange w:id="770" w:author="Petnathean Julled" w:date="2021-03-17T02:43:00Z">
              <w:rPr>
                <w:color w:val="FF0000"/>
              </w:rPr>
            </w:rPrChange>
          </w:rPr>
          <w:t>extracts</w:t>
        </w:r>
      </w:ins>
      <w:ins w:id="771" w:author="Petnathean Julled" w:date="2021-03-17T02:21:00Z">
        <w:r w:rsidR="006035DE" w:rsidRPr="007845A3">
          <w:rPr>
            <w:rPrChange w:id="772" w:author="Petnathean Julled" w:date="2021-03-17T02:43:00Z">
              <w:rPr>
                <w:color w:val="FF0000"/>
              </w:rPr>
            </w:rPrChange>
          </w:rPr>
          <w:t xml:space="preserve"> META-data </w:t>
        </w:r>
      </w:ins>
      <w:ins w:id="773" w:author="Petnathean Julled" w:date="2021-03-17T02:22:00Z">
        <w:r w:rsidR="006035DE" w:rsidRPr="007845A3">
          <w:rPr>
            <w:rPrChange w:id="774" w:author="Petnathean Julled" w:date="2021-03-17T02:43:00Z">
              <w:rPr>
                <w:color w:val="FF0000"/>
              </w:rPr>
            </w:rPrChange>
          </w:rPr>
          <w:t>attribu</w:t>
        </w:r>
      </w:ins>
      <w:ins w:id="775" w:author="Petnathean Julled" w:date="2021-03-17T02:37:00Z">
        <w:r w:rsidR="00420E92" w:rsidRPr="007845A3">
          <w:rPr>
            <w:rPrChange w:id="776" w:author="Petnathean Julled" w:date="2021-03-17T02:43:00Z">
              <w:rPr>
                <w:color w:val="FF0000"/>
              </w:rPr>
            </w:rPrChange>
          </w:rPr>
          <w:t>tes and prepare it for smart-contract.</w:t>
        </w:r>
      </w:ins>
    </w:p>
    <w:moveToRangeEnd w:id="709"/>
    <w:p w14:paraId="74958099" w14:textId="77777777" w:rsidR="001343C8" w:rsidRPr="000E219F" w:rsidRDefault="001343C8">
      <w:pPr>
        <w:ind w:firstLine="284"/>
        <w:jc w:val="both"/>
        <w:rPr>
          <w:ins w:id="777" w:author="Petnathean Julled" w:date="2021-02-07T20:16:00Z"/>
          <w:rPrChange w:id="778" w:author="Petnathean Julled" w:date="2021-02-28T16:09:00Z">
            <w:rPr>
              <w:ins w:id="779" w:author="Petnathean Julled" w:date="2021-02-07T20:16:00Z"/>
              <w:color w:val="FF0000"/>
              <w:lang w:val="en-US"/>
            </w:rPr>
          </w:rPrChange>
        </w:rPr>
        <w:pPrChange w:id="780" w:author="PCep" w:date="2021-03-15T16:10:00Z">
          <w:pPr>
            <w:pStyle w:val="BodyText"/>
          </w:pPr>
        </w:pPrChange>
      </w:pPr>
    </w:p>
    <w:p w14:paraId="5092B1A1" w14:textId="11266E9D" w:rsidR="0022367A" w:rsidRPr="00953956" w:rsidRDefault="00475F42" w:rsidP="002B6ED1">
      <w:pPr>
        <w:pStyle w:val="Heading2"/>
        <w:rPr>
          <w:ins w:id="781" w:author="Petnathean Julled" w:date="2021-03-17T02:39:00Z"/>
          <w:rPrChange w:id="782" w:author="Petnathean Julled" w:date="2021-03-17T03:03:00Z">
            <w:rPr>
              <w:ins w:id="783" w:author="Petnathean Julled" w:date="2021-03-17T02:39:00Z"/>
              <w:color w:val="FF0000"/>
            </w:rPr>
          </w:rPrChange>
        </w:rPr>
      </w:pPr>
      <w:ins w:id="784" w:author="Petnathean Julled" w:date="2021-03-17T02:39:00Z">
        <w:r w:rsidRPr="00953956">
          <w:rPr>
            <w:rPrChange w:id="785" w:author="Petnathean Julled" w:date="2021-03-17T03:03:00Z">
              <w:rPr>
                <w:color w:val="FF0000"/>
              </w:rPr>
            </w:rPrChange>
          </w:rPr>
          <w:t>XDS Document Registry actor</w:t>
        </w:r>
      </w:ins>
      <w:moveFromRangeStart w:id="786" w:author="PCep" w:date="2021-03-15T16:24:00Z" w:name="move66717878"/>
      <w:moveFrom w:id="787" w:author="PCep" w:date="2021-03-15T16:24:00Z">
        <w:ins w:id="788" w:author="Petnathean Julled" w:date="2021-02-07T20:20:00Z">
          <w:r w:rsidR="005F075D" w:rsidRPr="00953956" w:rsidDel="004A4973">
            <w:rPr>
              <w:rPrChange w:id="789" w:author="Petnathean Julled" w:date="2021-03-17T03:03:00Z">
                <w:rPr>
                  <w:color w:val="FF0000"/>
                </w:rPr>
              </w:rPrChange>
            </w:rPr>
            <w:t xml:space="preserve">Implementing Document Search function over </w:t>
          </w:r>
        </w:ins>
        <w:ins w:id="790" w:author="Petnathean Julled" w:date="2021-03-04T15:11:00Z">
          <w:r w:rsidR="00E37858" w:rsidRPr="00953956" w:rsidDel="004A4973">
            <w:rPr>
              <w:rPrChange w:id="791" w:author="Petnathean Julled" w:date="2021-03-17T03:03:00Z">
                <w:rPr>
                  <w:color w:val="FF0000"/>
                </w:rPr>
              </w:rPrChange>
            </w:rPr>
            <w:t>smart-contract</w:t>
          </w:r>
        </w:ins>
        <w:ins w:id="792" w:author="Petnathean Julled" w:date="2021-02-07T20:16:00Z">
          <w:r w:rsidR="0022367A" w:rsidRPr="00953956" w:rsidDel="004A4973">
            <w:rPr>
              <w:rPrChange w:id="793" w:author="Petnathean Julled" w:date="2021-03-17T03:03:00Z">
                <w:rPr>
                  <w:color w:val="FF0000"/>
                </w:rPr>
              </w:rPrChange>
            </w:rPr>
            <w:t xml:space="preserve"> </w:t>
          </w:r>
        </w:ins>
      </w:moveFrom>
    </w:p>
    <w:p w14:paraId="79552D98" w14:textId="60AA315F" w:rsidR="00475F42" w:rsidRDefault="007845A3" w:rsidP="00E70318">
      <w:pPr>
        <w:ind w:firstLine="270"/>
        <w:jc w:val="both"/>
        <w:rPr>
          <w:ins w:id="794" w:author="Petnathean Julled" w:date="2021-03-17T03:04:00Z"/>
        </w:rPr>
        <w:pPrChange w:id="795" w:author="Petnathean Julled" w:date="2021-03-17T03:04:00Z">
          <w:pPr>
            <w:pStyle w:val="Heading2"/>
          </w:pPr>
        </w:pPrChange>
      </w:pPr>
      <w:ins w:id="796" w:author="Petnathean Julled" w:date="2021-03-17T02:43:00Z">
        <w:r w:rsidRPr="00953956">
          <w:rPr>
            <w:rPrChange w:id="797" w:author="Petnathean Julled" w:date="2021-03-17T03:03:00Z">
              <w:rPr>
                <w:color w:val="FF0000"/>
              </w:rPr>
            </w:rPrChange>
          </w:rPr>
          <w:t xml:space="preserve">When ITI-42 was </w:t>
        </w:r>
      </w:ins>
      <w:ins w:id="798" w:author="Petnathean Julled" w:date="2021-03-17T02:44:00Z">
        <w:r w:rsidRPr="00953956">
          <w:rPr>
            <w:rPrChange w:id="799" w:author="Petnathean Julled" w:date="2021-03-17T03:03:00Z">
              <w:rPr>
                <w:color w:val="FF0000"/>
              </w:rPr>
            </w:rPrChange>
          </w:rPr>
          <w:t xml:space="preserve">interpreted into JSON, the actor then </w:t>
        </w:r>
      </w:ins>
      <w:ins w:id="800" w:author="Petnathean Julled" w:date="2021-03-17T02:45:00Z">
        <w:r w:rsidRPr="00953956">
          <w:rPr>
            <w:rPrChange w:id="801" w:author="Petnathean Julled" w:date="2021-03-17T03:03:00Z">
              <w:rPr>
                <w:color w:val="FF0000"/>
              </w:rPr>
            </w:rPrChange>
          </w:rPr>
          <w:t>passes</w:t>
        </w:r>
      </w:ins>
      <w:ins w:id="802" w:author="Petnathean Julled" w:date="2021-03-17T02:44:00Z">
        <w:r w:rsidRPr="00953956">
          <w:rPr>
            <w:rPrChange w:id="803" w:author="Petnathean Julled" w:date="2021-03-17T03:03:00Z">
              <w:rPr>
                <w:color w:val="FF0000"/>
              </w:rPr>
            </w:rPrChange>
          </w:rPr>
          <w:t xml:space="preserve"> the object into smart-contract. For </w:t>
        </w:r>
      </w:ins>
      <w:ins w:id="804" w:author="Petnathean Julled" w:date="2021-03-17T02:45:00Z">
        <w:r w:rsidRPr="00953956">
          <w:rPr>
            <w:rPrChange w:id="805" w:author="Petnathean Julled" w:date="2021-03-17T03:03:00Z">
              <w:rPr>
                <w:color w:val="FF0000"/>
              </w:rPr>
            </w:rPrChange>
          </w:rPr>
          <w:t>the implementation, smart-contract was designed to store string value and will return the st</w:t>
        </w:r>
      </w:ins>
      <w:ins w:id="806" w:author="Petnathean Julled" w:date="2021-03-17T02:46:00Z">
        <w:r w:rsidRPr="00953956">
          <w:rPr>
            <w:rPrChange w:id="807" w:author="Petnathean Julled" w:date="2021-03-17T03:03:00Z">
              <w:rPr>
                <w:color w:val="FF0000"/>
              </w:rPr>
            </w:rPrChange>
          </w:rPr>
          <w:t xml:space="preserve">ored value when called by Geth client. </w:t>
        </w:r>
      </w:ins>
      <w:ins w:id="808" w:author="Petnathean Julled" w:date="2021-03-17T02:47:00Z">
        <w:r w:rsidRPr="00953956">
          <w:rPr>
            <w:rPrChange w:id="809" w:author="Petnathean Julled" w:date="2021-03-17T03:03:00Z">
              <w:rPr>
                <w:color w:val="FF0000"/>
              </w:rPr>
            </w:rPrChange>
          </w:rPr>
          <w:t xml:space="preserve">The prepared </w:t>
        </w:r>
      </w:ins>
      <w:ins w:id="810" w:author="Petnathean Julled" w:date="2021-03-17T02:46:00Z">
        <w:r w:rsidRPr="00953956">
          <w:rPr>
            <w:rPrChange w:id="811" w:author="Petnathean Julled" w:date="2021-03-17T03:03:00Z">
              <w:rPr>
                <w:color w:val="FF0000"/>
              </w:rPr>
            </w:rPrChange>
          </w:rPr>
          <w:t>JSON</w:t>
        </w:r>
      </w:ins>
      <w:ins w:id="812" w:author="Petnathean Julled" w:date="2021-03-17T02:47:00Z">
        <w:r w:rsidRPr="00953956">
          <w:rPr>
            <w:rPrChange w:id="813" w:author="Petnathean Julled" w:date="2021-03-17T03:03:00Z">
              <w:rPr>
                <w:color w:val="FF0000"/>
              </w:rPr>
            </w:rPrChange>
          </w:rPr>
          <w:t xml:space="preserve"> must be converted into string before entering smart-contract. This is </w:t>
        </w:r>
      </w:ins>
      <w:ins w:id="814" w:author="Petnathean Julled" w:date="2021-03-17T02:48:00Z">
        <w:r w:rsidRPr="00953956">
          <w:rPr>
            <w:rPrChange w:id="815" w:author="Petnathean Julled" w:date="2021-03-17T03:03:00Z">
              <w:rPr>
                <w:color w:val="FF0000"/>
              </w:rPr>
            </w:rPrChange>
          </w:rPr>
          <w:t>due to</w:t>
        </w:r>
      </w:ins>
      <w:ins w:id="816" w:author="Petnathean Julled" w:date="2021-03-17T02:47:00Z">
        <w:r w:rsidRPr="00953956">
          <w:rPr>
            <w:rPrChange w:id="817" w:author="Petnathean Julled" w:date="2021-03-17T03:03:00Z">
              <w:rPr>
                <w:color w:val="FF0000"/>
              </w:rPr>
            </w:rPrChange>
          </w:rPr>
          <w:t xml:space="preserve"> limit of </w:t>
        </w:r>
      </w:ins>
      <w:ins w:id="818" w:author="Petnathean Julled" w:date="2021-03-17T02:48:00Z">
        <w:r w:rsidRPr="00953956">
          <w:rPr>
            <w:rPrChange w:id="819" w:author="Petnathean Julled" w:date="2021-03-17T03:03:00Z">
              <w:rPr>
                <w:color w:val="FF0000"/>
              </w:rPr>
            </w:rPrChange>
          </w:rPr>
          <w:t>Ethereum smart-contract which can cover limit number of programming variable so, we simplify</w:t>
        </w:r>
      </w:ins>
      <w:ins w:id="820" w:author="Petnathean Julled" w:date="2021-03-17T02:49:00Z">
        <w:r w:rsidRPr="00953956">
          <w:rPr>
            <w:rPrChange w:id="821" w:author="Petnathean Julled" w:date="2021-03-17T03:03:00Z">
              <w:rPr>
                <w:color w:val="FF0000"/>
              </w:rPr>
            </w:rPrChange>
          </w:rPr>
          <w:t xml:space="preserve"> our program to avoid that limit by storing whole JSON in string form as single variable.</w:t>
        </w:r>
        <w:r w:rsidR="00BB1E84" w:rsidRPr="00953956">
          <w:rPr>
            <w:rPrChange w:id="822" w:author="Petnathean Julled" w:date="2021-03-17T03:03:00Z">
              <w:rPr>
                <w:color w:val="FF0000"/>
              </w:rPr>
            </w:rPrChange>
          </w:rPr>
          <w:t xml:space="preserve"> However, because of</w:t>
        </w:r>
      </w:ins>
      <w:ins w:id="823" w:author="Petnathean Julled" w:date="2021-03-17T02:50:00Z">
        <w:r w:rsidR="00BB1E84" w:rsidRPr="00953956">
          <w:rPr>
            <w:rPrChange w:id="824" w:author="Petnathean Julled" w:date="2021-03-17T03:03:00Z">
              <w:rPr>
                <w:color w:val="FF0000"/>
              </w:rPr>
            </w:rPrChange>
          </w:rPr>
          <w:t xml:space="preserve"> Ethereum Blockchain require certain amount of gas to execute smart-contract, the length of the variable may cause error</w:t>
        </w:r>
      </w:ins>
      <w:ins w:id="825" w:author="Petnathean Julled" w:date="2021-03-17T02:51:00Z">
        <w:r w:rsidR="00BB1E84" w:rsidRPr="00953956">
          <w:rPr>
            <w:rPrChange w:id="826" w:author="Petnathean Julled" w:date="2021-03-17T03:03:00Z">
              <w:rPr>
                <w:color w:val="FF0000"/>
              </w:rPr>
            </w:rPrChange>
          </w:rPr>
          <w:t xml:space="preserve"> in the process if there was not enough gas supplied. That mean, we need to increase limit amount of gas for executing smart-co</w:t>
        </w:r>
      </w:ins>
      <w:ins w:id="827" w:author="Petnathean Julled" w:date="2021-03-17T02:52:00Z">
        <w:r w:rsidR="00BB1E84" w:rsidRPr="00953956">
          <w:rPr>
            <w:rPrChange w:id="828" w:author="Petnathean Julled" w:date="2021-03-17T03:03:00Z">
              <w:rPr>
                <w:color w:val="FF0000"/>
              </w:rPr>
            </w:rPrChange>
          </w:rPr>
          <w:t xml:space="preserve">ntract from default value. </w:t>
        </w:r>
      </w:ins>
      <w:ins w:id="829" w:author="Petnathean Julled" w:date="2021-03-17T02:53:00Z">
        <w:r w:rsidR="00BB1E84" w:rsidRPr="00953956">
          <w:rPr>
            <w:rPrChange w:id="830" w:author="Petnathean Julled" w:date="2021-03-17T03:03:00Z">
              <w:rPr>
                <w:color w:val="FF0000"/>
              </w:rPr>
            </w:rPrChange>
          </w:rPr>
          <w:t xml:space="preserve">Although, this change </w:t>
        </w:r>
      </w:ins>
      <w:ins w:id="831" w:author="Petnathean Julled" w:date="2021-03-17T02:57:00Z">
        <w:r w:rsidR="00016CC8" w:rsidRPr="00953956">
          <w:rPr>
            <w:rPrChange w:id="832" w:author="Petnathean Julled" w:date="2021-03-17T03:03:00Z">
              <w:rPr>
                <w:color w:val="FF0000"/>
              </w:rPr>
            </w:rPrChange>
          </w:rPr>
          <w:t>is</w:t>
        </w:r>
      </w:ins>
      <w:ins w:id="833" w:author="Petnathean Julled" w:date="2021-03-17T02:53:00Z">
        <w:r w:rsidR="00BB1E84" w:rsidRPr="00953956">
          <w:rPr>
            <w:rPrChange w:id="834" w:author="Petnathean Julled" w:date="2021-03-17T03:03:00Z">
              <w:rPr>
                <w:color w:val="FF0000"/>
              </w:rPr>
            </w:rPrChange>
          </w:rPr>
          <w:t xml:space="preserve"> not affecting </w:t>
        </w:r>
        <w:r w:rsidR="00016CC8" w:rsidRPr="00953956">
          <w:rPr>
            <w:rPrChange w:id="835" w:author="Petnathean Julled" w:date="2021-03-17T03:03:00Z">
              <w:rPr>
                <w:color w:val="FF0000"/>
              </w:rPr>
            </w:rPrChange>
          </w:rPr>
          <w:t>this implementation for concept demonstration</w:t>
        </w:r>
      </w:ins>
      <w:ins w:id="836" w:author="Petnathean Julled" w:date="2021-03-17T02:54:00Z">
        <w:r w:rsidR="00016CC8" w:rsidRPr="00953956">
          <w:rPr>
            <w:rPrChange w:id="837" w:author="Petnathean Julled" w:date="2021-03-17T03:03:00Z">
              <w:rPr>
                <w:color w:val="FF0000"/>
              </w:rPr>
            </w:rPrChange>
          </w:rPr>
          <w:t xml:space="preserve"> but, it may affect the network where its member </w:t>
        </w:r>
      </w:ins>
      <w:ins w:id="838" w:author="Petnathean Julled" w:date="2021-03-17T02:57:00Z">
        <w:r w:rsidR="00A7587F" w:rsidRPr="00953956">
          <w:rPr>
            <w:rPrChange w:id="839" w:author="Petnathean Julled" w:date="2021-03-17T03:03:00Z">
              <w:rPr>
                <w:color w:val="FF0000"/>
              </w:rPr>
            </w:rPrChange>
          </w:rPr>
          <w:t>prefers</w:t>
        </w:r>
      </w:ins>
      <w:ins w:id="840" w:author="Petnathean Julled" w:date="2021-03-17T02:54:00Z">
        <w:r w:rsidR="00016CC8" w:rsidRPr="00953956">
          <w:rPr>
            <w:rPrChange w:id="841" w:author="Petnathean Julled" w:date="2021-03-17T03:03:00Z">
              <w:rPr>
                <w:color w:val="FF0000"/>
              </w:rPr>
            </w:rPrChange>
          </w:rPr>
          <w:t xml:space="preserve"> to use actual cr</w:t>
        </w:r>
      </w:ins>
      <w:ins w:id="842" w:author="Petnathean Julled" w:date="2021-03-17T02:55:00Z">
        <w:r w:rsidR="00016CC8" w:rsidRPr="00953956">
          <w:rPr>
            <w:rPrChange w:id="843" w:author="Petnathean Julled" w:date="2021-03-17T03:03:00Z">
              <w:rPr>
                <w:color w:val="FF0000"/>
              </w:rPr>
            </w:rPrChange>
          </w:rPr>
          <w:t>yptocurrency like Ether to maintain Blockchain</w:t>
        </w:r>
      </w:ins>
      <w:ins w:id="844" w:author="Petnathean Julled" w:date="2021-03-17T02:53:00Z">
        <w:r w:rsidR="00016CC8" w:rsidRPr="00953956">
          <w:rPr>
            <w:rPrChange w:id="845" w:author="Petnathean Julled" w:date="2021-03-17T03:03:00Z">
              <w:rPr>
                <w:color w:val="FF0000"/>
              </w:rPr>
            </w:rPrChange>
          </w:rPr>
          <w:t>.</w:t>
        </w:r>
      </w:ins>
      <w:ins w:id="846" w:author="Petnathean Julled" w:date="2021-03-17T02:55:00Z">
        <w:r w:rsidR="00016CC8" w:rsidRPr="00953956">
          <w:rPr>
            <w:rPrChange w:id="847" w:author="Petnathean Julled" w:date="2021-03-17T03:03:00Z">
              <w:rPr>
                <w:color w:val="FF0000"/>
              </w:rPr>
            </w:rPrChange>
          </w:rPr>
          <w:t xml:space="preserve"> This may accelerate</w:t>
        </w:r>
      </w:ins>
      <w:ins w:id="848" w:author="Petnathean Julled" w:date="2021-03-17T02:56:00Z">
        <w:r w:rsidR="00016CC8" w:rsidRPr="00953956">
          <w:rPr>
            <w:rPrChange w:id="849" w:author="Petnathean Julled" w:date="2021-03-17T03:03:00Z">
              <w:rPr>
                <w:color w:val="FF0000"/>
              </w:rPr>
            </w:rPrChange>
          </w:rPr>
          <w:t xml:space="preserve"> depletion of currency circulating in the network and severe </w:t>
        </w:r>
      </w:ins>
      <w:ins w:id="850" w:author="Petnathean Julled" w:date="2021-03-17T02:57:00Z">
        <w:r w:rsidR="00016CC8" w:rsidRPr="00953956">
          <w:rPr>
            <w:rPrChange w:id="851" w:author="Petnathean Julled" w:date="2021-03-17T03:03:00Z">
              <w:rPr>
                <w:color w:val="FF0000"/>
              </w:rPr>
            </w:rPrChange>
          </w:rPr>
          <w:t>maintainability of the chain.</w:t>
        </w:r>
      </w:ins>
      <w:ins w:id="852" w:author="Petnathean Julled" w:date="2021-03-17T02:58:00Z">
        <w:r w:rsidR="004B3B29" w:rsidRPr="00953956">
          <w:rPr>
            <w:rPrChange w:id="853" w:author="Petnathean Julled" w:date="2021-03-17T03:03:00Z">
              <w:rPr>
                <w:color w:val="FF0000"/>
              </w:rPr>
            </w:rPrChange>
          </w:rPr>
          <w:t xml:space="preserve"> By these smart-contract design, XDS Document Registry actor can keep META-data attributes of each document by</w:t>
        </w:r>
      </w:ins>
      <w:ins w:id="854" w:author="Petnathean Julled" w:date="2021-03-17T02:59:00Z">
        <w:r w:rsidR="004B3B29" w:rsidRPr="00953956">
          <w:rPr>
            <w:rPrChange w:id="855" w:author="Petnathean Julled" w:date="2021-03-17T03:03:00Z">
              <w:rPr>
                <w:color w:val="FF0000"/>
              </w:rPr>
            </w:rPrChange>
          </w:rPr>
          <w:t xml:space="preserve"> store it as JSON string variable</w:t>
        </w:r>
      </w:ins>
      <w:ins w:id="856" w:author="Petnathean Julled" w:date="2021-03-17T03:00:00Z">
        <w:r w:rsidR="004B3B29" w:rsidRPr="00953956">
          <w:rPr>
            <w:rPrChange w:id="857" w:author="Petnathean Julled" w:date="2021-03-17T03:03:00Z">
              <w:rPr>
                <w:color w:val="FF0000"/>
              </w:rPr>
            </w:rPrChange>
          </w:rPr>
          <w:t xml:space="preserve"> inside Blockchain using one smart-contract per document.</w:t>
        </w:r>
      </w:ins>
      <w:ins w:id="858" w:author="Petnathean Julled" w:date="2021-03-17T03:01:00Z">
        <w:r w:rsidR="00645853" w:rsidRPr="00953956">
          <w:rPr>
            <w:rPrChange w:id="859" w:author="Petnathean Julled" w:date="2021-03-17T03:03:00Z">
              <w:rPr>
                <w:color w:val="FF0000"/>
              </w:rPr>
            </w:rPrChange>
          </w:rPr>
          <w:t xml:space="preserve"> At the same time, the actor can perform search operation by sequentially call upon each published smart-contract </w:t>
        </w:r>
      </w:ins>
      <w:ins w:id="860" w:author="Petnathean Julled" w:date="2021-03-17T03:02:00Z">
        <w:r w:rsidR="00645853" w:rsidRPr="00953956">
          <w:rPr>
            <w:rPrChange w:id="861" w:author="Petnathean Julled" w:date="2021-03-17T03:03:00Z">
              <w:rPr>
                <w:color w:val="FF0000"/>
              </w:rPr>
            </w:rPrChange>
          </w:rPr>
          <w:t>one-by-one until the result was found or until the last in the case which no matching result.</w:t>
        </w:r>
        <w:r w:rsidR="005841E9" w:rsidRPr="00953956">
          <w:rPr>
            <w:rPrChange w:id="862" w:author="Petnathean Julled" w:date="2021-03-17T03:03:00Z">
              <w:rPr>
                <w:color w:val="FF0000"/>
              </w:rPr>
            </w:rPrChange>
          </w:rPr>
          <w:t xml:space="preserve"> Publishing of sm</w:t>
        </w:r>
      </w:ins>
      <w:ins w:id="863" w:author="Petnathean Julled" w:date="2021-03-17T03:03:00Z">
        <w:r w:rsidR="005841E9" w:rsidRPr="00953956">
          <w:rPr>
            <w:rPrChange w:id="864" w:author="Petnathean Julled" w:date="2021-03-17T03:03:00Z">
              <w:rPr>
                <w:color w:val="FF0000"/>
              </w:rPr>
            </w:rPrChange>
          </w:rPr>
          <w:t xml:space="preserve">art-contract require gas to execute while calling smart-contract </w:t>
        </w:r>
        <w:r w:rsidR="00B25636" w:rsidRPr="00953956">
          <w:rPr>
            <w:rPrChange w:id="865" w:author="Petnathean Julled" w:date="2021-03-17T03:03:00Z">
              <w:rPr>
                <w:color w:val="FF0000"/>
              </w:rPr>
            </w:rPrChange>
          </w:rPr>
          <w:t>not consuming Blockchain resource.</w:t>
        </w:r>
      </w:ins>
    </w:p>
    <w:p w14:paraId="6D280E71" w14:textId="77777777" w:rsidR="00E70318" w:rsidRPr="00B74CE8" w:rsidDel="004A4973" w:rsidRDefault="00E70318" w:rsidP="00E70318">
      <w:pPr>
        <w:rPr>
          <w:ins w:id="866" w:author="Petnathean Julled" w:date="2021-02-07T20:16:00Z"/>
          <w:moveFrom w:id="867" w:author="PCep" w:date="2021-03-15T16:24:00Z"/>
          <w:rPrChange w:id="868" w:author="Petnathean Julled" w:date="2021-03-17T03:22:00Z">
            <w:rPr>
              <w:ins w:id="869" w:author="Petnathean Julled" w:date="2021-02-07T20:16:00Z"/>
              <w:moveFrom w:id="870" w:author="PCep" w:date="2021-03-15T16:24:00Z"/>
              <w:color w:val="FF0000"/>
            </w:rPr>
          </w:rPrChange>
        </w:rPr>
        <w:pPrChange w:id="871" w:author="Petnathean Julled" w:date="2021-03-17T03:04:00Z">
          <w:pPr>
            <w:pStyle w:val="Heading2"/>
          </w:pPr>
        </w:pPrChange>
      </w:pPr>
    </w:p>
    <w:p w14:paraId="36D97CBA" w14:textId="68B998CA" w:rsidR="0022367A" w:rsidRPr="00B74CE8" w:rsidDel="004A4973" w:rsidRDefault="0022367A" w:rsidP="00961E28">
      <w:pPr>
        <w:pStyle w:val="BodyText"/>
        <w:rPr>
          <w:ins w:id="872" w:author="Petnathean Julled" w:date="2021-02-07T20:20:00Z"/>
          <w:moveFrom w:id="873" w:author="PCep" w:date="2021-03-15T16:24:00Z"/>
          <w:lang w:val="en-US"/>
          <w:rPrChange w:id="874" w:author="Petnathean Julled" w:date="2021-03-17T03:22:00Z">
            <w:rPr>
              <w:ins w:id="875" w:author="Petnathean Julled" w:date="2021-02-07T20:20:00Z"/>
              <w:moveFrom w:id="876" w:author="PCep" w:date="2021-03-15T16:24:00Z"/>
              <w:color w:val="FF0000"/>
              <w:lang w:val="en-US"/>
            </w:rPr>
          </w:rPrChange>
        </w:rPr>
      </w:pPr>
      <w:moveFrom w:id="877" w:author="PCep" w:date="2021-03-15T16:24:00Z">
        <w:ins w:id="878" w:author="Petnathean Julled" w:date="2021-02-07T20:17:00Z">
          <w:r w:rsidRPr="00B74CE8" w:rsidDel="004A4973">
            <w:rPr>
              <w:lang w:val="en-US"/>
              <w:rPrChange w:id="879" w:author="Petnathean Julled" w:date="2021-03-17T03:22:00Z">
                <w:rPr>
                  <w:color w:val="FF0000"/>
                  <w:lang w:val="en-US"/>
                </w:rPr>
              </w:rPrChange>
            </w:rPr>
            <w:t>As required in IHE ITI Framework</w:t>
          </w:r>
        </w:ins>
        <w:ins w:id="880" w:author="Petnathean Julled" w:date="2021-02-07T20:19:00Z">
          <w:r w:rsidR="005F075D" w:rsidRPr="00B74CE8" w:rsidDel="004A4973">
            <w:rPr>
              <w:lang w:val="en-US"/>
              <w:rPrChange w:id="881" w:author="Petnathean Julled" w:date="2021-03-17T03:22:00Z">
                <w:rPr>
                  <w:color w:val="FF0000"/>
                  <w:lang w:val="en-US"/>
                </w:rPr>
              </w:rPrChange>
            </w:rPr>
            <w:t>,</w:t>
          </w:r>
        </w:ins>
        <w:ins w:id="882" w:author="Petnathean Julled" w:date="2021-02-07T20:17:00Z">
          <w:r w:rsidRPr="00B74CE8" w:rsidDel="004A4973">
            <w:rPr>
              <w:lang w:val="en-US"/>
              <w:rPrChange w:id="883" w:author="Petnathean Julled" w:date="2021-03-17T03:22:00Z">
                <w:rPr>
                  <w:color w:val="FF0000"/>
                  <w:lang w:val="en-US"/>
                </w:rPr>
              </w:rPrChange>
            </w:rPr>
            <w:t xml:space="preserve"> Document Registry Actor </w:t>
          </w:r>
        </w:ins>
        <w:ins w:id="884" w:author="Petnathean Julled" w:date="2021-02-07T20:18:00Z">
          <w:r w:rsidRPr="00B74CE8" w:rsidDel="004A4973">
            <w:rPr>
              <w:lang w:val="en-US"/>
              <w:rPrChange w:id="885" w:author="Petnathean Julled" w:date="2021-03-17T03:22:00Z">
                <w:rPr>
                  <w:color w:val="FF0000"/>
                  <w:lang w:val="en-US"/>
                </w:rPr>
              </w:rPrChange>
            </w:rPr>
            <w:t>must be able to response to query from Document Consumer</w:t>
          </w:r>
          <w:r w:rsidR="003C3AAB" w:rsidRPr="00B74CE8" w:rsidDel="004A4973">
            <w:rPr>
              <w:lang w:val="en-US"/>
              <w:rPrChange w:id="886" w:author="Petnathean Julled" w:date="2021-03-17T03:22:00Z">
                <w:rPr>
                  <w:color w:val="FF0000"/>
                  <w:lang w:val="en-US"/>
                </w:rPr>
              </w:rPrChange>
            </w:rPr>
            <w:t xml:space="preserve"> by returning MET</w:t>
          </w:r>
        </w:ins>
        <w:ins w:id="887" w:author="Petnathean Julled" w:date="2021-02-07T20:19:00Z">
          <w:r w:rsidR="003C3AAB" w:rsidRPr="00B74CE8" w:rsidDel="004A4973">
            <w:rPr>
              <w:lang w:val="en-US"/>
              <w:rPrChange w:id="888" w:author="Petnathean Julled" w:date="2021-03-17T03:22:00Z">
                <w:rPr>
                  <w:color w:val="FF0000"/>
                  <w:lang w:val="en-US"/>
                </w:rPr>
              </w:rPrChange>
            </w:rPr>
            <w:t>A-data attributes of registered document with matched with the query to the consumer.</w:t>
          </w:r>
          <w:r w:rsidR="005F075D" w:rsidRPr="00B74CE8" w:rsidDel="004A4973">
            <w:rPr>
              <w:lang w:val="en-US"/>
              <w:rPrChange w:id="889" w:author="Petnathean Julled" w:date="2021-03-17T03:22:00Z">
                <w:rPr>
                  <w:color w:val="FF0000"/>
                  <w:lang w:val="en-US"/>
                </w:rPr>
              </w:rPrChange>
            </w:rPr>
            <w:t xml:space="preserve"> </w:t>
          </w:r>
        </w:ins>
      </w:moveFrom>
    </w:p>
    <w:moveFromRangeEnd w:id="786"/>
    <w:p w14:paraId="49D5866B" w14:textId="7D58F02A" w:rsidR="002B6ED1" w:rsidRPr="00B74CE8" w:rsidRDefault="002B6ED1" w:rsidP="002B6ED1">
      <w:pPr>
        <w:pStyle w:val="Heading2"/>
        <w:rPr>
          <w:ins w:id="890" w:author="Petnathean Julled" w:date="2021-02-07T20:20:00Z"/>
          <w:rPrChange w:id="891" w:author="Petnathean Julled" w:date="2021-03-17T03:22:00Z">
            <w:rPr>
              <w:ins w:id="892" w:author="Petnathean Julled" w:date="2021-02-07T20:20:00Z"/>
              <w:color w:val="FF0000"/>
            </w:rPr>
          </w:rPrChange>
        </w:rPr>
      </w:pPr>
      <w:ins w:id="893" w:author="Petnathean Julled" w:date="2021-02-07T20:20:00Z">
        <w:r w:rsidRPr="00B74CE8">
          <w:rPr>
            <w:rPrChange w:id="894" w:author="Petnathean Julled" w:date="2021-03-17T03:22:00Z">
              <w:rPr>
                <w:color w:val="FF0000"/>
              </w:rPr>
            </w:rPrChange>
          </w:rPr>
          <w:t xml:space="preserve">Implementing </w:t>
        </w:r>
      </w:ins>
      <w:ins w:id="895" w:author="Petnathean Julled" w:date="2021-02-07T20:21:00Z">
        <w:r w:rsidRPr="00B74CE8">
          <w:rPr>
            <w:rPrChange w:id="896" w:author="Petnathean Julled" w:date="2021-03-17T03:22:00Z">
              <w:rPr>
                <w:color w:val="FF0000"/>
              </w:rPr>
            </w:rPrChange>
          </w:rPr>
          <w:t>IHE ITI-18 transactions interpreter</w:t>
        </w:r>
      </w:ins>
      <w:ins w:id="897" w:author="Petnathean Julled" w:date="2021-02-07T20:20:00Z">
        <w:r w:rsidRPr="00B74CE8">
          <w:rPr>
            <w:rPrChange w:id="898" w:author="Petnathean Julled" w:date="2021-03-17T03:22:00Z">
              <w:rPr>
                <w:color w:val="FF0000"/>
              </w:rPr>
            </w:rPrChange>
          </w:rPr>
          <w:t xml:space="preserve"> </w:t>
        </w:r>
      </w:ins>
    </w:p>
    <w:p w14:paraId="6AF165A6" w14:textId="2D2FEACD" w:rsidR="002B6ED1" w:rsidRPr="00B74CE8" w:rsidRDefault="00E70318" w:rsidP="00961E28">
      <w:pPr>
        <w:pStyle w:val="BodyText"/>
        <w:rPr>
          <w:ins w:id="899" w:author="Petnathean Julled" w:date="2021-02-07T20:24:00Z"/>
          <w:lang w:val="en-US"/>
          <w:rPrChange w:id="900" w:author="Petnathean Julled" w:date="2021-03-17T03:22:00Z">
            <w:rPr>
              <w:ins w:id="901" w:author="Petnathean Julled" w:date="2021-02-07T20:24:00Z"/>
              <w:color w:val="FF0000"/>
              <w:lang w:val="en-US"/>
            </w:rPr>
          </w:rPrChange>
        </w:rPr>
      </w:pPr>
      <w:ins w:id="902" w:author="Petnathean Julled" w:date="2021-03-17T03:05:00Z">
        <w:r w:rsidRPr="00B74CE8">
          <w:rPr>
            <w:lang w:val="en-US"/>
            <w:rPrChange w:id="903" w:author="Petnathean Julled" w:date="2021-03-17T03:22:00Z">
              <w:rPr>
                <w:color w:val="FF0000"/>
                <w:lang w:val="en-US"/>
              </w:rPr>
            </w:rPrChange>
          </w:rPr>
          <w:t xml:space="preserve">Similar </w:t>
        </w:r>
      </w:ins>
      <w:ins w:id="904" w:author="Petnathean Julled" w:date="2021-03-17T03:07:00Z">
        <w:r w:rsidRPr="00B74CE8">
          <w:rPr>
            <w:lang w:val="en-US"/>
            <w:rPrChange w:id="905" w:author="Petnathean Julled" w:date="2021-03-17T03:22:00Z">
              <w:rPr>
                <w:color w:val="FF0000"/>
                <w:lang w:val="en-US"/>
              </w:rPr>
            </w:rPrChange>
          </w:rPr>
          <w:t>with</w:t>
        </w:r>
      </w:ins>
      <w:ins w:id="906" w:author="Petnathean Julled" w:date="2021-03-17T03:05:00Z">
        <w:r w:rsidRPr="00B74CE8">
          <w:rPr>
            <w:lang w:val="en-US"/>
            <w:rPrChange w:id="907" w:author="Petnathean Julled" w:date="2021-03-17T03:22:00Z">
              <w:rPr>
                <w:color w:val="FF0000"/>
                <w:lang w:val="en-US"/>
              </w:rPr>
            </w:rPrChange>
          </w:rPr>
          <w:t xml:space="preserve"> IHE ITI-42 transaction handling, XDS Document Registry </w:t>
        </w:r>
      </w:ins>
      <w:ins w:id="908" w:author="Petnathean Julled" w:date="2021-03-17T03:06:00Z">
        <w:r w:rsidRPr="00B74CE8">
          <w:rPr>
            <w:lang w:val="en-US"/>
            <w:rPrChange w:id="909" w:author="Petnathean Julled" w:date="2021-03-17T03:22:00Z">
              <w:rPr>
                <w:color w:val="FF0000"/>
                <w:lang w:val="en-US"/>
              </w:rPr>
            </w:rPrChange>
          </w:rPr>
          <w:t>a</w:t>
        </w:r>
      </w:ins>
      <w:ins w:id="910" w:author="Petnathean Julled" w:date="2021-03-17T03:05:00Z">
        <w:r w:rsidRPr="00B74CE8">
          <w:rPr>
            <w:lang w:val="en-US"/>
            <w:rPrChange w:id="911" w:author="Petnathean Julled" w:date="2021-03-17T03:22:00Z">
              <w:rPr>
                <w:color w:val="FF0000"/>
                <w:lang w:val="en-US"/>
              </w:rPr>
            </w:rPrChange>
          </w:rPr>
          <w:t>cto</w:t>
        </w:r>
      </w:ins>
      <w:ins w:id="912" w:author="Petnathean Julled" w:date="2021-03-17T03:06:00Z">
        <w:r w:rsidRPr="00B74CE8">
          <w:rPr>
            <w:lang w:val="en-US"/>
            <w:rPrChange w:id="913" w:author="Petnathean Julled" w:date="2021-03-17T03:22:00Z">
              <w:rPr>
                <w:color w:val="FF0000"/>
                <w:lang w:val="en-US"/>
              </w:rPr>
            </w:rPrChange>
          </w:rPr>
          <w:t>r also wait for ITI-18 on TCP channel. The received transaction will be converted into JSON</w:t>
        </w:r>
      </w:ins>
      <w:ins w:id="914" w:author="Petnathean Julled" w:date="2021-03-17T03:07:00Z">
        <w:r w:rsidRPr="00B74CE8">
          <w:rPr>
            <w:lang w:val="en-US"/>
            <w:rPrChange w:id="915" w:author="Petnathean Julled" w:date="2021-03-17T03:22:00Z">
              <w:rPr>
                <w:color w:val="FF0000"/>
                <w:lang w:val="en-US"/>
              </w:rPr>
            </w:rPrChange>
          </w:rPr>
          <w:t>. The transaction specified with header “</w:t>
        </w:r>
        <w:proofErr w:type="spellStart"/>
        <w:r w:rsidRPr="00B74CE8">
          <w:rPr>
            <w:lang w:val="en-US"/>
            <w:rPrChange w:id="916" w:author="Petnathean Julled" w:date="2021-03-17T03:22:00Z">
              <w:rPr>
                <w:color w:val="FF0000"/>
                <w:lang w:val="en-US"/>
              </w:rPr>
            </w:rPrChange>
          </w:rPr>
          <w:t>QueryResponse</w:t>
        </w:r>
        <w:proofErr w:type="spellEnd"/>
        <w:r w:rsidRPr="00B74CE8">
          <w:rPr>
            <w:lang w:val="en-US"/>
            <w:rPrChange w:id="917" w:author="Petnathean Julled" w:date="2021-03-17T03:22:00Z">
              <w:rPr>
                <w:color w:val="FF0000"/>
                <w:lang w:val="en-US"/>
              </w:rPr>
            </w:rPrChange>
          </w:rPr>
          <w:t>”</w:t>
        </w:r>
      </w:ins>
      <w:ins w:id="918" w:author="Petnathean Julled" w:date="2021-03-17T03:08:00Z">
        <w:r w:rsidR="00450D58" w:rsidRPr="00B74CE8">
          <w:rPr>
            <w:lang w:val="en-US"/>
            <w:rPrChange w:id="919" w:author="Petnathean Julled" w:date="2021-03-17T03:22:00Z">
              <w:rPr>
                <w:color w:val="FF0000"/>
                <w:lang w:val="en-US"/>
              </w:rPr>
            </w:rPrChange>
          </w:rPr>
          <w:t xml:space="preserve"> and compose of META-data attributes value input by Document Consu</w:t>
        </w:r>
      </w:ins>
      <w:ins w:id="920" w:author="Petnathean Julled" w:date="2021-03-17T03:09:00Z">
        <w:r w:rsidR="00450D58" w:rsidRPr="00B74CE8">
          <w:rPr>
            <w:lang w:val="en-US"/>
            <w:rPrChange w:id="921" w:author="Petnathean Julled" w:date="2021-03-17T03:22:00Z">
              <w:rPr>
                <w:color w:val="FF0000"/>
                <w:lang w:val="en-US"/>
              </w:rPr>
            </w:rPrChange>
          </w:rPr>
          <w:t>mer.</w:t>
        </w:r>
        <w:r w:rsidR="00E83F37" w:rsidRPr="00B74CE8">
          <w:rPr>
            <w:lang w:val="en-US"/>
            <w:rPrChange w:id="922" w:author="Petnathean Julled" w:date="2021-03-17T03:22:00Z">
              <w:rPr>
                <w:color w:val="FF0000"/>
                <w:lang w:val="en-US"/>
              </w:rPr>
            </w:rPrChange>
          </w:rPr>
          <w:t xml:space="preserve"> These values will be used in search operation which will</w:t>
        </w:r>
      </w:ins>
      <w:ins w:id="923" w:author="Petnathean Julled" w:date="2021-03-17T03:10:00Z">
        <w:r w:rsidR="00E83F37" w:rsidRPr="00B74CE8">
          <w:rPr>
            <w:lang w:val="en-US"/>
            <w:rPrChange w:id="924" w:author="Petnathean Julled" w:date="2021-03-17T03:22:00Z">
              <w:rPr>
                <w:color w:val="FF0000"/>
                <w:lang w:val="en-US"/>
              </w:rPr>
            </w:rPrChange>
          </w:rPr>
          <w:t xml:space="preserve"> seek for the smart-contract with matching META-data attribute values.</w:t>
        </w:r>
        <w:r w:rsidR="005F3C27" w:rsidRPr="00B74CE8">
          <w:rPr>
            <w:lang w:val="en-US"/>
            <w:rPrChange w:id="925" w:author="Petnathean Julled" w:date="2021-03-17T03:22:00Z">
              <w:rPr>
                <w:color w:val="FF0000"/>
                <w:lang w:val="en-US"/>
              </w:rPr>
            </w:rPrChange>
          </w:rPr>
          <w:t xml:space="preserve"> </w:t>
        </w:r>
      </w:ins>
      <w:ins w:id="926" w:author="Petnathean Julled" w:date="2021-03-17T03:13:00Z">
        <w:r w:rsidR="000A26BE" w:rsidRPr="00B74CE8">
          <w:rPr>
            <w:lang w:val="en-US"/>
            <w:rPrChange w:id="927" w:author="Petnathean Julled" w:date="2021-03-17T03:22:00Z">
              <w:rPr>
                <w:color w:val="FF0000"/>
                <w:lang w:val="en-US"/>
              </w:rPr>
            </w:rPrChange>
          </w:rPr>
          <w:t xml:space="preserve">After the result was found, </w:t>
        </w:r>
      </w:ins>
      <w:ins w:id="928" w:author="Petnathean Julled" w:date="2021-03-17T03:14:00Z">
        <w:r w:rsidR="000A26BE" w:rsidRPr="00B74CE8">
          <w:rPr>
            <w:lang w:val="en-US"/>
            <w:rPrChange w:id="929" w:author="Petnathean Julled" w:date="2021-03-17T03:22:00Z">
              <w:rPr>
                <w:color w:val="FF0000"/>
                <w:lang w:val="en-US"/>
              </w:rPr>
            </w:rPrChange>
          </w:rPr>
          <w:t xml:space="preserve">the actor then </w:t>
        </w:r>
      </w:ins>
      <w:ins w:id="930" w:author="Petnathean Julled" w:date="2021-03-17T03:15:00Z">
        <w:r w:rsidR="00BD3E3C" w:rsidRPr="00B74CE8">
          <w:rPr>
            <w:lang w:val="en-US"/>
            <w:rPrChange w:id="931" w:author="Petnathean Julled" w:date="2021-03-17T03:22:00Z">
              <w:rPr>
                <w:color w:val="FF0000"/>
                <w:lang w:val="en-US"/>
              </w:rPr>
            </w:rPrChange>
          </w:rPr>
          <w:t>proceeds</w:t>
        </w:r>
      </w:ins>
      <w:ins w:id="932" w:author="Petnathean Julled" w:date="2021-03-17T03:14:00Z">
        <w:r w:rsidR="000A26BE" w:rsidRPr="00B74CE8">
          <w:rPr>
            <w:lang w:val="en-US"/>
            <w:rPrChange w:id="933" w:author="Petnathean Julled" w:date="2021-03-17T03:22:00Z">
              <w:rPr>
                <w:color w:val="FF0000"/>
                <w:lang w:val="en-US"/>
              </w:rPr>
            </w:rPrChange>
          </w:rPr>
          <w:t xml:space="preserve"> to create </w:t>
        </w:r>
      </w:ins>
      <w:ins w:id="934" w:author="Petnathean Julled" w:date="2021-03-17T03:12:00Z">
        <w:r w:rsidR="005F3C27" w:rsidRPr="00B74CE8">
          <w:rPr>
            <w:lang w:val="en-US"/>
            <w:rPrChange w:id="935" w:author="Petnathean Julled" w:date="2021-03-17T03:22:00Z">
              <w:rPr>
                <w:color w:val="FF0000"/>
                <w:lang w:val="en-US"/>
              </w:rPr>
            </w:rPrChange>
          </w:rPr>
          <w:t>response XML message</w:t>
        </w:r>
        <w:r w:rsidR="006476B7" w:rsidRPr="00B74CE8">
          <w:rPr>
            <w:lang w:val="en-US"/>
            <w:rPrChange w:id="936" w:author="Petnathean Julled" w:date="2021-03-17T03:22:00Z">
              <w:rPr>
                <w:color w:val="FF0000"/>
                <w:lang w:val="en-US"/>
              </w:rPr>
            </w:rPrChange>
          </w:rPr>
          <w:t xml:space="preserve"> </w:t>
        </w:r>
      </w:ins>
      <w:ins w:id="937" w:author="Petnathean Julled" w:date="2021-03-17T03:14:00Z">
        <w:r w:rsidR="000A26BE" w:rsidRPr="00B74CE8">
          <w:rPr>
            <w:lang w:val="en-US"/>
            <w:rPrChange w:id="938" w:author="Petnathean Julled" w:date="2021-03-17T03:22:00Z">
              <w:rPr>
                <w:color w:val="FF0000"/>
                <w:lang w:val="en-US"/>
              </w:rPr>
            </w:rPrChange>
          </w:rPr>
          <w:t>following</w:t>
        </w:r>
        <w:r w:rsidR="00A766E3" w:rsidRPr="00B74CE8">
          <w:rPr>
            <w:lang w:val="en-US"/>
            <w:rPrChange w:id="939" w:author="Petnathean Julled" w:date="2021-03-17T03:22:00Z">
              <w:rPr>
                <w:color w:val="FF0000"/>
                <w:lang w:val="en-US"/>
              </w:rPr>
            </w:rPrChange>
          </w:rPr>
          <w:t xml:space="preserve"> the format provid</w:t>
        </w:r>
      </w:ins>
      <w:ins w:id="940" w:author="Petnathean Julled" w:date="2021-03-17T03:15:00Z">
        <w:r w:rsidR="00A766E3" w:rsidRPr="00B74CE8">
          <w:rPr>
            <w:lang w:val="en-US"/>
            <w:rPrChange w:id="941" w:author="Petnathean Julled" w:date="2021-03-17T03:22:00Z">
              <w:rPr>
                <w:color w:val="FF0000"/>
                <w:lang w:val="en-US"/>
              </w:rPr>
            </w:rPrChange>
          </w:rPr>
          <w:t>ed by</w:t>
        </w:r>
      </w:ins>
      <w:ins w:id="942" w:author="Petnathean Julled" w:date="2021-03-17T03:14:00Z">
        <w:r w:rsidR="000A26BE" w:rsidRPr="00B74CE8">
          <w:rPr>
            <w:lang w:val="en-US"/>
            <w:rPrChange w:id="943" w:author="Petnathean Julled" w:date="2021-03-17T03:22:00Z">
              <w:rPr>
                <w:color w:val="FF0000"/>
                <w:lang w:val="en-US"/>
              </w:rPr>
            </w:rPrChange>
          </w:rPr>
          <w:t xml:space="preserve"> IHE ITI Framework.</w:t>
        </w:r>
      </w:ins>
    </w:p>
    <w:p w14:paraId="55BC3556" w14:textId="2C91CEAE" w:rsidR="00270605" w:rsidRPr="00B74CE8" w:rsidRDefault="002B6ED1" w:rsidP="002B6ED1">
      <w:pPr>
        <w:pStyle w:val="Heading2"/>
        <w:rPr>
          <w:ins w:id="944" w:author="Petnathean Julled" w:date="2021-03-17T03:15:00Z"/>
          <w:rPrChange w:id="945" w:author="Petnathean Julled" w:date="2021-03-17T03:22:00Z">
            <w:rPr>
              <w:ins w:id="946" w:author="Petnathean Julled" w:date="2021-03-17T03:15:00Z"/>
              <w:color w:val="FF0000"/>
            </w:rPr>
          </w:rPrChange>
        </w:rPr>
      </w:pPr>
      <w:ins w:id="947" w:author="Petnathean Julled" w:date="2021-02-07T20:24:00Z">
        <w:r w:rsidRPr="00B74CE8">
          <w:rPr>
            <w:rPrChange w:id="948" w:author="Petnathean Julled" w:date="2021-03-17T03:22:00Z">
              <w:rPr>
                <w:color w:val="FF0000"/>
              </w:rPr>
            </w:rPrChange>
          </w:rPr>
          <w:t xml:space="preserve">XDS Document </w:t>
        </w:r>
      </w:ins>
      <w:ins w:id="949" w:author="Petnathean Julled" w:date="2021-02-07T20:29:00Z">
        <w:r w:rsidR="00270605" w:rsidRPr="00B74CE8">
          <w:rPr>
            <w:rPrChange w:id="950" w:author="Petnathean Julled" w:date="2021-03-17T03:22:00Z">
              <w:rPr>
                <w:color w:val="FF0000"/>
              </w:rPr>
            </w:rPrChange>
          </w:rPr>
          <w:t xml:space="preserve">Consumer </w:t>
        </w:r>
      </w:ins>
      <w:ins w:id="951" w:author="Petnathean Julled" w:date="2021-03-17T03:15:00Z">
        <w:r w:rsidR="001756B0" w:rsidRPr="00B74CE8">
          <w:rPr>
            <w:rPrChange w:id="952" w:author="Petnathean Julled" w:date="2021-03-17T03:22:00Z">
              <w:rPr>
                <w:color w:val="FF0000"/>
              </w:rPr>
            </w:rPrChange>
          </w:rPr>
          <w:t>a</w:t>
        </w:r>
      </w:ins>
      <w:ins w:id="953" w:author="Petnathean Julled" w:date="2021-02-07T20:29:00Z">
        <w:r w:rsidR="00270605" w:rsidRPr="00B74CE8">
          <w:rPr>
            <w:rPrChange w:id="954" w:author="Petnathean Julled" w:date="2021-03-17T03:22:00Z">
              <w:rPr>
                <w:color w:val="FF0000"/>
              </w:rPr>
            </w:rPrChange>
          </w:rPr>
          <w:t>ctor</w:t>
        </w:r>
      </w:ins>
    </w:p>
    <w:p w14:paraId="3B7F75D6" w14:textId="6623C459" w:rsidR="00BD3E3C" w:rsidRPr="00BD3E3C" w:rsidRDefault="001756B0" w:rsidP="001756B0">
      <w:pPr>
        <w:ind w:firstLine="360"/>
        <w:jc w:val="both"/>
        <w:rPr>
          <w:ins w:id="955" w:author="Petnathean Julled" w:date="2021-02-07T20:29:00Z"/>
          <w:rPrChange w:id="956" w:author="Petnathean Julled" w:date="2021-03-17T03:15:00Z">
            <w:rPr>
              <w:ins w:id="957" w:author="Petnathean Julled" w:date="2021-02-07T20:29:00Z"/>
              <w:color w:val="FF0000"/>
            </w:rPr>
          </w:rPrChange>
        </w:rPr>
        <w:pPrChange w:id="958" w:author="Petnathean Julled" w:date="2021-03-17T03:15:00Z">
          <w:pPr>
            <w:pStyle w:val="Heading2"/>
          </w:pPr>
        </w:pPrChange>
      </w:pPr>
      <w:ins w:id="959" w:author="Petnathean Julled" w:date="2021-03-17T03:15:00Z">
        <w:r>
          <w:t>Following IHE XDS Profile, XDS D</w:t>
        </w:r>
      </w:ins>
      <w:ins w:id="960" w:author="Petnathean Julled" w:date="2021-03-17T03:16:00Z">
        <w:r>
          <w:t xml:space="preserve">ocument Consumer actor is where the user </w:t>
        </w:r>
      </w:ins>
      <w:ins w:id="961" w:author="Petnathean Julled" w:date="2021-03-17T03:19:00Z">
        <w:r w:rsidR="00FC16A1">
          <w:t>specifies</w:t>
        </w:r>
      </w:ins>
      <w:ins w:id="962" w:author="Petnathean Julled" w:date="2021-03-17T03:16:00Z">
        <w:r>
          <w:t xml:space="preserve"> search keyword values of META-data attributes for system to query</w:t>
        </w:r>
      </w:ins>
      <w:ins w:id="963" w:author="Petnathean Julled" w:date="2021-03-17T03:17:00Z">
        <w:r>
          <w:t xml:space="preserve"> for matching document exist within XDS Affinity Domain</w:t>
        </w:r>
        <w:r w:rsidR="002B2486">
          <w:t>.</w:t>
        </w:r>
        <w:r w:rsidR="000109EF">
          <w:t xml:space="preserve"> For this implementation, we design that user interface will take a form of </w:t>
        </w:r>
      </w:ins>
      <w:ins w:id="964" w:author="Petnathean Julled" w:date="2021-03-17T03:18:00Z">
        <w:r w:rsidR="000109EF">
          <w:t>command line program that can be run via Windows command prompt or Linux terminal.</w:t>
        </w:r>
      </w:ins>
      <w:ins w:id="965" w:author="Petnathean Julled" w:date="2021-03-17T03:19:00Z">
        <w:r w:rsidR="009710DB">
          <w:t xml:space="preserve"> The program will prompt the user to specify search type, including META-attri</w:t>
        </w:r>
      </w:ins>
      <w:ins w:id="966" w:author="Petnathean Julled" w:date="2021-03-17T03:20:00Z">
        <w:r w:rsidR="009710DB">
          <w:t xml:space="preserve">butes value, and specify the value. The actor then </w:t>
        </w:r>
      </w:ins>
      <w:ins w:id="967" w:author="Petnathean Julled" w:date="2021-03-17T03:23:00Z">
        <w:r w:rsidR="00110FFD">
          <w:t>accepts</w:t>
        </w:r>
      </w:ins>
      <w:ins w:id="968" w:author="Petnathean Julled" w:date="2021-03-17T03:20:00Z">
        <w:r w:rsidR="009710DB">
          <w:t xml:space="preserve"> these values to</w:t>
        </w:r>
      </w:ins>
      <w:ins w:id="969" w:author="Petnathean Julled" w:date="2021-03-17T03:21:00Z">
        <w:r w:rsidR="009710DB">
          <w:t xml:space="preserve"> create XML message following ITI-18 format before sending it to local or accessible XDS Document Registry actor to </w:t>
        </w:r>
      </w:ins>
      <w:ins w:id="970" w:author="Petnathean Julled" w:date="2021-03-17T03:22:00Z">
        <w:r w:rsidR="00A701E8">
          <w:t xml:space="preserve">query for matching document and </w:t>
        </w:r>
      </w:ins>
      <w:ins w:id="971" w:author="Petnathean Julled" w:date="2021-03-17T03:21:00Z">
        <w:r w:rsidR="009710DB">
          <w:t>start search operation.</w:t>
        </w:r>
      </w:ins>
    </w:p>
    <w:p w14:paraId="03E831A4" w14:textId="19A1426F" w:rsidR="00A65301" w:rsidRPr="00DF18BB" w:rsidRDefault="009B34CE" w:rsidP="00A65301">
      <w:pPr>
        <w:pStyle w:val="Heading2"/>
        <w:rPr>
          <w:ins w:id="972" w:author="Petnathean Julled" w:date="2021-02-21T12:04:00Z"/>
          <w:rPrChange w:id="973" w:author="Petnathean Julled" w:date="2021-03-17T03:25:00Z">
            <w:rPr>
              <w:ins w:id="974" w:author="Petnathean Julled" w:date="2021-02-21T12:04:00Z"/>
              <w:color w:val="FF0000"/>
            </w:rPr>
          </w:rPrChange>
        </w:rPr>
      </w:pPr>
      <w:ins w:id="975" w:author="Petnathean Julled" w:date="2021-02-21T12:04:00Z">
        <w:r w:rsidRPr="00DF18BB">
          <w:rPr>
            <w:rPrChange w:id="976" w:author="Petnathean Julled" w:date="2021-03-17T03:25:00Z">
              <w:rPr>
                <w:color w:val="FF0000"/>
              </w:rPr>
            </w:rPrChange>
          </w:rPr>
          <w:t>Performance Evaluat</w:t>
        </w:r>
      </w:ins>
      <w:ins w:id="977" w:author="Petnathean Julled" w:date="2021-02-21T12:05:00Z">
        <w:r w:rsidRPr="00DF18BB">
          <w:rPr>
            <w:rPrChange w:id="978" w:author="Petnathean Julled" w:date="2021-03-17T03:25:00Z">
              <w:rPr>
                <w:color w:val="FF0000"/>
              </w:rPr>
            </w:rPrChange>
          </w:rPr>
          <w:t>io</w:t>
        </w:r>
      </w:ins>
      <w:ins w:id="979" w:author="Petnathean Julled" w:date="2021-02-21T12:04:00Z">
        <w:r w:rsidRPr="00DF18BB">
          <w:rPr>
            <w:rPrChange w:id="980" w:author="Petnathean Julled" w:date="2021-03-17T03:25:00Z">
              <w:rPr>
                <w:color w:val="FF0000"/>
              </w:rPr>
            </w:rPrChange>
          </w:rPr>
          <w:t>n</w:t>
        </w:r>
        <w:r w:rsidR="00A65301" w:rsidRPr="00DF18BB">
          <w:rPr>
            <w:rPrChange w:id="981" w:author="Petnathean Julled" w:date="2021-03-17T03:25:00Z">
              <w:rPr>
                <w:color w:val="FF0000"/>
              </w:rPr>
            </w:rPrChange>
          </w:rPr>
          <w:t xml:space="preserve"> </w:t>
        </w:r>
      </w:ins>
    </w:p>
    <w:p w14:paraId="565AC5C4" w14:textId="2B8D6730" w:rsidR="00270605" w:rsidRPr="00270605" w:rsidRDefault="00B74CE8" w:rsidP="00B74CE8">
      <w:pPr>
        <w:ind w:firstLine="360"/>
        <w:jc w:val="both"/>
        <w:rPr>
          <w:ins w:id="982" w:author="Petnathean Julled" w:date="2021-02-07T20:24:00Z"/>
          <w:rPrChange w:id="983" w:author="Petnathean Julled" w:date="2021-02-07T20:30:00Z">
            <w:rPr>
              <w:ins w:id="984" w:author="Petnathean Julled" w:date="2021-02-07T20:24:00Z"/>
              <w:color w:val="FF0000"/>
            </w:rPr>
          </w:rPrChange>
        </w:rPr>
        <w:pPrChange w:id="985" w:author="Petnathean Julled" w:date="2021-03-17T03:22:00Z">
          <w:pPr>
            <w:pStyle w:val="Heading2"/>
          </w:pPr>
        </w:pPrChange>
      </w:pPr>
      <w:ins w:id="986" w:author="Petnathean Julled" w:date="2021-03-17T03:22:00Z">
        <w:r>
          <w:t>In this implementation, we evaluate</w:t>
        </w:r>
      </w:ins>
      <w:ins w:id="987" w:author="Petnathean Julled" w:date="2021-03-17T03:23:00Z">
        <w:r>
          <w:t xml:space="preserve"> the result concept demonstration by measuring performance of each major process</w:t>
        </w:r>
        <w:r w:rsidR="00110FFD">
          <w:t>. This will reflec</w:t>
        </w:r>
      </w:ins>
      <w:ins w:id="988" w:author="Petnathean Julled" w:date="2021-03-17T03:24:00Z">
        <w:r w:rsidR="00110FFD">
          <w:t xml:space="preserve">t compatibility of the concept to healthcare operation environment which require continuous and huge amount </w:t>
        </w:r>
      </w:ins>
      <w:ins w:id="989" w:author="Petnathean Julled" w:date="2021-03-17T03:25:00Z">
        <w:r w:rsidR="00110FFD">
          <w:t>of process at short amount of time.</w:t>
        </w:r>
      </w:ins>
    </w:p>
    <w:p w14:paraId="1E4A2246" w14:textId="77777777" w:rsidR="002B6ED1" w:rsidRPr="00F827F1" w:rsidRDefault="002B6ED1" w:rsidP="00961E28">
      <w:pPr>
        <w:pStyle w:val="BodyText"/>
        <w:rPr>
          <w:color w:val="FF0000"/>
          <w:lang w:val="en-US"/>
          <w:rPrChange w:id="990" w:author="Petnathean Julled" w:date="2021-02-07T20:07:00Z">
            <w:rPr>
              <w:lang w:val="en-US"/>
            </w:rPr>
          </w:rPrChange>
        </w:rPr>
      </w:pPr>
    </w:p>
    <w:p w14:paraId="108E2922" w14:textId="4A2291DF" w:rsidR="002A70B2" w:rsidRDefault="002A70B2" w:rsidP="00C32204">
      <w:pPr>
        <w:pStyle w:val="Heading1"/>
      </w:pPr>
      <w:commentRangeStart w:id="991"/>
      <w:r>
        <w:t>C</w:t>
      </w:r>
      <w:r w:rsidR="003B0E7A">
        <w:t>onclusion</w:t>
      </w:r>
      <w:commentRangeEnd w:id="991"/>
      <w:r w:rsidR="00CB3147">
        <w:rPr>
          <w:rStyle w:val="CommentReference"/>
          <w:smallCaps w:val="0"/>
          <w:noProof w:val="0"/>
        </w:rPr>
        <w:commentReference w:id="991"/>
      </w:r>
    </w:p>
    <w:p w14:paraId="4AC61D3A" w14:textId="17220E60" w:rsidR="00C32204" w:rsidRDefault="00C32204" w:rsidP="00C32204">
      <w:pPr>
        <w:pStyle w:val="Heading1"/>
      </w:pPr>
      <w:r>
        <w:t>discussion</w:t>
      </w:r>
    </w:p>
    <w:p w14:paraId="273A7768" w14:textId="68ECF88A" w:rsidR="0040443F" w:rsidRDefault="00C32204" w:rsidP="00961E28">
      <w:pPr>
        <w:pStyle w:val="BodyText"/>
        <w:rPr>
          <w:color w:val="7030A0"/>
          <w:lang w:val="en-US"/>
        </w:rPr>
      </w:pPr>
      <w:r>
        <w:rPr>
          <w:lang w:val="en-US"/>
        </w:rPr>
        <w:t xml:space="preserve">This work proposed the idea about implementing IHE </w:t>
      </w:r>
      <w:proofErr w:type="spellStart"/>
      <w:r>
        <w:rPr>
          <w:lang w:val="en-US"/>
        </w:rPr>
        <w:t>XDS.b</w:t>
      </w:r>
      <w:proofErr w:type="spellEnd"/>
      <w:r>
        <w:rPr>
          <w:lang w:val="en-US"/>
        </w:rPr>
        <w:t xml:space="preserve"> profile based on Blockchain technology in the goal to allow health document sharing between enterprises while reduce the friction that prevent</w:t>
      </w:r>
      <w:r w:rsidR="00FE456A">
        <w:rPr>
          <w:lang w:val="en-US"/>
        </w:rPr>
        <w:t>s</w:t>
      </w:r>
      <w:r>
        <w:rPr>
          <w:lang w:val="en-US"/>
        </w:rPr>
        <w:t xml:space="preserve"> </w:t>
      </w:r>
      <w:ins w:id="992" w:author="Petnathean Julled" w:date="2021-03-08T05:13:00Z">
        <w:r w:rsidR="00E5727D" w:rsidRPr="00E5727D">
          <w:rPr>
            <w:lang w:val="en-US"/>
            <w:rPrChange w:id="993" w:author="Petnathean Julled" w:date="2021-03-08T05:14:00Z">
              <w:rPr>
                <w:color w:val="FF0000"/>
                <w:lang w:val="en-US"/>
              </w:rPr>
            </w:rPrChange>
          </w:rPr>
          <w:t>health information sharing amongst healthcare industry</w:t>
        </w:r>
      </w:ins>
      <w:commentRangeStart w:id="994"/>
      <w:commentRangeStart w:id="995"/>
      <w:del w:id="996" w:author="Petnathean Julled" w:date="2021-03-08T05:13:00Z">
        <w:r w:rsidRPr="00E5727D" w:rsidDel="00E5727D">
          <w:rPr>
            <w:lang w:val="en-US"/>
          </w:rPr>
          <w:delText>the scenario</w:delText>
        </w:r>
      </w:del>
      <w:r w:rsidRPr="00E5727D">
        <w:rPr>
          <w:lang w:val="en-US"/>
        </w:rPr>
        <w:t xml:space="preserve"> </w:t>
      </w:r>
      <w:commentRangeEnd w:id="994"/>
      <w:r w:rsidR="007741A6" w:rsidRPr="00026536">
        <w:rPr>
          <w:rStyle w:val="CommentReference"/>
          <w:spacing w:val="0"/>
          <w:lang w:val="en-US" w:eastAsia="en-US"/>
        </w:rPr>
        <w:commentReference w:id="994"/>
      </w:r>
      <w:commentRangeEnd w:id="995"/>
      <w:r w:rsidR="00E5727D">
        <w:rPr>
          <w:rStyle w:val="CommentReference"/>
          <w:spacing w:val="0"/>
          <w:lang w:val="en-US" w:eastAsia="en-US"/>
        </w:rPr>
        <w:commentReference w:id="995"/>
      </w:r>
      <w:r>
        <w:rPr>
          <w:lang w:val="en-US"/>
        </w:rPr>
        <w:t>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w:t>
      </w:r>
      <w:r w:rsidR="007C42D1">
        <w:rPr>
          <w:lang w:val="en-US"/>
        </w:rPr>
        <w:t>d</w:t>
      </w:r>
      <w:r w:rsidR="00EC27D7">
        <w:rPr>
          <w:lang w:val="en-US"/>
        </w:rPr>
        <w:t xml:space="preserve"> the document</w:t>
      </w:r>
      <w:r w:rsidR="00D31324">
        <w:rPr>
          <w:lang w:val="en-US"/>
        </w:rPr>
        <w:t>s</w:t>
      </w:r>
      <w:r w:rsidR="00EC27D7">
        <w:rPr>
          <w:lang w:val="en-US"/>
        </w:rPr>
        <w:t xml:space="preserve">. </w:t>
      </w:r>
    </w:p>
    <w:p w14:paraId="0BACAD00" w14:textId="4C5F87EB" w:rsidR="009303D9" w:rsidRPr="005B520E" w:rsidRDefault="005C30C9" w:rsidP="005C30C9">
      <w:pPr>
        <w:pStyle w:val="Heading1"/>
      </w:pPr>
      <w:r>
        <w:t>References</w:t>
      </w:r>
    </w:p>
    <w:p w14:paraId="0202123E" w14:textId="35834832" w:rsidR="00071322" w:rsidRPr="00071322" w:rsidRDefault="00A578E5" w:rsidP="00071322">
      <w:pPr>
        <w:widowControl w:val="0"/>
        <w:autoSpaceDE w:val="0"/>
        <w:autoSpaceDN w:val="0"/>
        <w:adjustRightInd w:val="0"/>
        <w:ind w:left="640" w:hanging="640"/>
        <w:rPr>
          <w:noProof/>
          <w:sz w:val="16"/>
          <w:szCs w:val="24"/>
        </w:rPr>
      </w:pPr>
      <w:r w:rsidRPr="007035BE">
        <w:rPr>
          <w:rFonts w:eastAsiaTheme="minorHAnsi"/>
          <w:color w:val="FF0000"/>
          <w:sz w:val="16"/>
          <w:szCs w:val="16"/>
        </w:rPr>
        <w:fldChar w:fldCharType="begin" w:fldLock="1"/>
      </w:r>
      <w:r w:rsidRPr="007035BE">
        <w:rPr>
          <w:color w:val="FF0000"/>
          <w:sz w:val="16"/>
          <w:szCs w:val="16"/>
        </w:rPr>
        <w:instrText xml:space="preserve">ADDIN Mendeley Bibliography CSL_BIBLIOGRAPHY </w:instrText>
      </w:r>
      <w:r w:rsidRPr="007035BE">
        <w:rPr>
          <w:rFonts w:eastAsiaTheme="minorHAnsi"/>
          <w:color w:val="FF0000"/>
          <w:sz w:val="16"/>
          <w:szCs w:val="16"/>
        </w:rPr>
        <w:fldChar w:fldCharType="separate"/>
      </w:r>
      <w:r w:rsidR="00071322" w:rsidRPr="00071322">
        <w:rPr>
          <w:noProof/>
          <w:sz w:val="16"/>
          <w:szCs w:val="24"/>
        </w:rPr>
        <w:t>[1]</w:t>
      </w:r>
      <w:r w:rsidR="00071322" w:rsidRPr="00071322">
        <w:rPr>
          <w:noProof/>
          <w:sz w:val="16"/>
          <w:szCs w:val="24"/>
        </w:rPr>
        <w:tab/>
        <w:t>D. H. Interoperability, “Digital Healthcare Interoperability,” no. October, 2016.</w:t>
      </w:r>
    </w:p>
    <w:p w14:paraId="248275A5"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w:t>
      </w:r>
      <w:r w:rsidRPr="00071322">
        <w:rPr>
          <w:noProof/>
          <w:sz w:val="16"/>
          <w:szCs w:val="24"/>
        </w:rPr>
        <w:tab/>
        <w:t>PolicyMedical, “Interoperability in Healthcare: To Have or Not to Have.” https://www.policymedical.com/interoperability-healthcare/ (accessed Sep. 22, 2018).</w:t>
      </w:r>
    </w:p>
    <w:p w14:paraId="3BE7F95C"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w:t>
      </w:r>
      <w:r w:rsidRPr="00071322">
        <w:rPr>
          <w:noProof/>
          <w:sz w:val="16"/>
          <w:szCs w:val="24"/>
        </w:rPr>
        <w:tab/>
        <w:t>Carestream Health, “Interoperability : Connecting the Healthcare Enterprise to Deliver Responsive Patient Care,” pp. 1–9, 2015, [Online]. Available: http://www.carestream.com/clinical-collaboration/sites/default/files/WhitePaper_CCP_Interoperability_LTR_201508_en_Web.pdf.</w:t>
      </w:r>
    </w:p>
    <w:p w14:paraId="4D5614AA"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[4]</w:t>
      </w:r>
      <w:r w:rsidRPr="00071322">
        <w:rPr>
          <w:noProof/>
          <w:sz w:val="16"/>
          <w:szCs w:val="24"/>
        </w:rPr>
        <w:tab/>
        <w:t>Paige Goodhew, “Why Healthcare Interoperability Matters | Redox.” https://www.redoxengine.com/blog/why-healthcare-</w:t>
      </w:r>
      <w:r w:rsidRPr="00071322">
        <w:rPr>
          <w:noProof/>
          <w:sz w:val="16"/>
          <w:szCs w:val="24"/>
        </w:rPr>
        <w:t>interoperability-matters/ (accessed Apr. 27, 2019).</w:t>
      </w:r>
    </w:p>
    <w:p w14:paraId="7A639A37"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[5]</w:t>
      </w:r>
      <w:r w:rsidRPr="00071322">
        <w:rPr>
          <w:noProof/>
          <w:sz w:val="16"/>
          <w:szCs w:val="24"/>
        </w:rPr>
        <w:tab/>
        <w:t>Dr.David Hay, “Why is interoperability so important for healthcare organisations? | Orion Health.” https://orionhealth.com/global/knowledge-hub/blogs/why-is-interoperability-so-important-for-healthcare-organisations/ (accessed Apr. 27, 2019).</w:t>
      </w:r>
    </w:p>
    <w:p w14:paraId="5A2035BA"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[6]</w:t>
      </w:r>
      <w:r w:rsidRPr="00071322">
        <w:rPr>
          <w:noProof/>
          <w:sz w:val="16"/>
          <w:szCs w:val="24"/>
        </w:rPr>
        <w:tab/>
        <w:t xml:space="preserve">Oracle, “Interoperability : A Key to Meaningful Use,” </w:t>
      </w:r>
      <w:r w:rsidRPr="00071322">
        <w:rPr>
          <w:i/>
          <w:iCs/>
          <w:noProof/>
          <w:sz w:val="16"/>
          <w:szCs w:val="24"/>
        </w:rPr>
        <w:t>Solutions</w:t>
      </w:r>
      <w:r w:rsidRPr="00071322">
        <w:rPr>
          <w:noProof/>
          <w:sz w:val="16"/>
          <w:szCs w:val="24"/>
        </w:rPr>
        <w:t>, no. November, 2010, [Online]. Available: http://www.oracle.com/us/industries/healthcare/interoperability-wp-188782.pdf.</w:t>
      </w:r>
    </w:p>
    <w:p w14:paraId="20BA0341"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[7]</w:t>
      </w:r>
      <w:r w:rsidRPr="00071322">
        <w:rPr>
          <w:noProof/>
          <w:sz w:val="16"/>
          <w:szCs w:val="24"/>
        </w:rPr>
        <w:tab/>
        <w:t xml:space="preserve">Healthcare Information and Management Systems Society, “Definition of Interoperability,” </w:t>
      </w:r>
      <w:r w:rsidRPr="00071322">
        <w:rPr>
          <w:i/>
          <w:iCs/>
          <w:noProof/>
          <w:sz w:val="16"/>
          <w:szCs w:val="24"/>
        </w:rPr>
        <w:t>Himss</w:t>
      </w:r>
      <w:r w:rsidRPr="00071322">
        <w:rPr>
          <w:noProof/>
          <w:sz w:val="16"/>
          <w:szCs w:val="24"/>
        </w:rPr>
        <w:t>, p. 2013, 2013.</w:t>
      </w:r>
    </w:p>
    <w:p w14:paraId="1B1B908F"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[8]</w:t>
      </w:r>
      <w:r w:rsidRPr="00071322">
        <w:rPr>
          <w:noProof/>
          <w:sz w:val="16"/>
          <w:szCs w:val="24"/>
        </w:rPr>
        <w:tab/>
        <w:t>HIMSS, “What is Interoperability?” https://www.himss.org/library/interoperability-standards/what-is-interoperability (accessed Apr. 27, 2019).</w:t>
      </w:r>
    </w:p>
    <w:p w14:paraId="0B857D6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[9]</w:t>
      </w:r>
      <w:r w:rsidRPr="00071322">
        <w:rPr>
          <w:noProof/>
          <w:sz w:val="16"/>
          <w:szCs w:val="24"/>
        </w:rPr>
        <w:tab/>
        <w:t>IHE International Inc, “About IHE.” https://www.ihe.net/about_ihe/ (accessed Sep. 11, 2018).</w:t>
      </w:r>
    </w:p>
    <w:p w14:paraId="1B291F9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[10]</w:t>
      </w:r>
      <w:r w:rsidRPr="00071322">
        <w:rPr>
          <w:noProof/>
          <w:sz w:val="16"/>
          <w:szCs w:val="24"/>
        </w:rPr>
        <w:tab/>
        <w:t>“FHIR v4.0.1.” https://www.hl7.org/fhir/ (accessed Oct. 13, 2020).</w:t>
      </w:r>
    </w:p>
    <w:p w14:paraId="13AD42F7"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[11]</w:t>
      </w:r>
      <w:r w:rsidRPr="00071322">
        <w:rPr>
          <w:noProof/>
          <w:sz w:val="16"/>
          <w:szCs w:val="24"/>
        </w:rPr>
        <w:tab/>
        <w:t xml:space="preserve">W. E. Hammond and J. J. Cimino, </w:t>
      </w:r>
      <w:r w:rsidRPr="00071322">
        <w:rPr>
          <w:i/>
          <w:iCs/>
          <w:noProof/>
          <w:sz w:val="16"/>
          <w:szCs w:val="24"/>
        </w:rPr>
        <w:t>Standards in Medical Informatics</w:t>
      </w:r>
      <w:r w:rsidRPr="00071322">
        <w:rPr>
          <w:noProof/>
          <w:sz w:val="16"/>
          <w:szCs w:val="24"/>
        </w:rPr>
        <w:t>, no. December. 2001.</w:t>
      </w:r>
    </w:p>
    <w:p w14:paraId="78EEBB2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[12]</w:t>
      </w:r>
      <w:r w:rsidRPr="00071322">
        <w:rPr>
          <w:noProof/>
          <w:sz w:val="16"/>
          <w:szCs w:val="24"/>
        </w:rPr>
        <w:tab/>
        <w:t>DICOM Library, “About DICOM SOPs.” https://www.dicomlibrary.com/dicom/sop/ (accessed Oct. 22, 2018).</w:t>
      </w:r>
    </w:p>
    <w:p w14:paraId="798F5EB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[13]</w:t>
      </w:r>
      <w:r w:rsidRPr="00071322">
        <w:rPr>
          <w:noProof/>
          <w:sz w:val="16"/>
          <w:szCs w:val="24"/>
        </w:rPr>
        <w:tab/>
        <w:t xml:space="preserve">S. Rosslyn, “DICOM PS 3.15 Security and System Management Profiles,” </w:t>
      </w:r>
      <w:r w:rsidRPr="00071322">
        <w:rPr>
          <w:i/>
          <w:iCs/>
          <w:noProof/>
          <w:sz w:val="16"/>
          <w:szCs w:val="24"/>
        </w:rPr>
        <w:t>DICOM Stand.</w:t>
      </w:r>
      <w:r w:rsidRPr="00071322">
        <w:rPr>
          <w:noProof/>
          <w:sz w:val="16"/>
          <w:szCs w:val="24"/>
        </w:rPr>
        <w:t>, 2011.</w:t>
      </w:r>
    </w:p>
    <w:p w14:paraId="0C31D406"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[14]</w:t>
      </w:r>
      <w:r w:rsidRPr="00071322">
        <w:rPr>
          <w:noProof/>
          <w:sz w:val="16"/>
          <w:szCs w:val="24"/>
        </w:rPr>
        <w:tab/>
        <w:t>The Royal College of Radiologists Board of the Faculty of Clinical Radiology, “DICOM and HL7 standards.”</w:t>
      </w:r>
    </w:p>
    <w:p w14:paraId="6E9FA48C"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[15]</w:t>
      </w:r>
      <w:r w:rsidRPr="00071322">
        <w:rPr>
          <w:noProof/>
          <w:sz w:val="16"/>
          <w:szCs w:val="24"/>
        </w:rPr>
        <w:tab/>
        <w:t>Healthcare IT News, “The biggest healthcare breaches of 2017.” https://www.healthcareitnews.com/slideshow/biggest-healthcare-breaches-2017-so-far?page=1 (accessed Sep. 11, 2018).</w:t>
      </w:r>
    </w:p>
    <w:p w14:paraId="7D787BCD"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[16]</w:t>
      </w:r>
      <w:r w:rsidRPr="00071322">
        <w:rPr>
          <w:noProof/>
          <w:sz w:val="16"/>
          <w:szCs w:val="24"/>
        </w:rPr>
        <w:tab/>
        <w:t>HIPAA Journal, “Largest Healthcare Data Breaches of 2018.” https://www.hipaajournal.com/largest-healthcare-data-breaches-of-2018/ (accessed Apr. 27, 2019).</w:t>
      </w:r>
    </w:p>
    <w:p w14:paraId="12326BE0"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[17]</w:t>
      </w:r>
      <w:r w:rsidRPr="00071322">
        <w:rPr>
          <w:noProof/>
          <w:sz w:val="16"/>
          <w:szCs w:val="24"/>
        </w:rPr>
        <w:tab/>
        <w:t>Healthcare IT News, “The biggest healthcare data breaches of 2018 (so far).” https://www.healthcareitnews.com/projects/biggest-healthcare-data-breaches-2018-so-far (accessed Apr. 27, 2019).</w:t>
      </w:r>
    </w:p>
    <w:p w14:paraId="3361225A"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[18]</w:t>
      </w:r>
      <w:r w:rsidRPr="00071322">
        <w:rPr>
          <w:noProof/>
          <w:sz w:val="16"/>
          <w:szCs w:val="24"/>
        </w:rPr>
        <w:tab/>
        <w:t>“The 10 Biggest Healthcare Data Breaches of 2019, So Far.” https://healthitsecurity.com/news/the-10-biggest-healthcare-data-breaches-of-2019-so-far (accessed Mar. 04, 2021).</w:t>
      </w:r>
    </w:p>
    <w:p w14:paraId="306FB67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[19]</w:t>
      </w:r>
      <w:r w:rsidRPr="00071322">
        <w:rPr>
          <w:noProof/>
          <w:sz w:val="16"/>
          <w:szCs w:val="24"/>
        </w:rPr>
        <w:tab/>
        <w:t>“UPDATE: The 10 Biggest Healthcare Data Breaches of 2020.” https://healthitsecurity.com/news/the-10-biggest-healthcare-data-breaches-of-2020 (accessed Mar. 04, 2021).</w:t>
      </w:r>
    </w:p>
    <w:p w14:paraId="48B75F3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[20]</w:t>
      </w:r>
      <w:r w:rsidRPr="00071322">
        <w:rPr>
          <w:noProof/>
          <w:sz w:val="16"/>
          <w:szCs w:val="24"/>
        </w:rPr>
        <w:tab/>
        <w:t>“Czech hospital hit by cyberattack while in the midst of a COVID-19 outbreak | ZDNet.” https://www.zdnet.com/article/czech-hospital-hit-by-cyber-attack-while-in-the-midst-of-a-covid-19-outbreak/ (accessed Mar. 04, 2021).</w:t>
      </w:r>
    </w:p>
    <w:p w14:paraId="3DCCFACE"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[21]</w:t>
      </w:r>
      <w:r w:rsidRPr="00071322">
        <w:rPr>
          <w:noProof/>
          <w:sz w:val="16"/>
          <w:szCs w:val="24"/>
        </w:rPr>
        <w:tab/>
        <w:t>D. Cosset, “The 4 characteristics of a blockchain - DEV Community.” https://dev.to/damcosset/the-4-characteristics-of-a-blockchain-2c55 (accessed Oct. 29, 2018).</w:t>
      </w:r>
    </w:p>
    <w:p w14:paraId="7BBE764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[22]</w:t>
      </w:r>
      <w:r w:rsidRPr="00071322">
        <w:rPr>
          <w:noProof/>
          <w:sz w:val="16"/>
          <w:szCs w:val="24"/>
        </w:rPr>
        <w:tab/>
        <w:t>Deloitte, “Key Characteristics of the Blockchain,” Accessed: Oct. 29, 2018. [Online]. Available: https://www2.deloitte.com/content/dam/Deloitte/in/Documents/industries/in-convergence-blockchain-key-characteristics-noexp.pdf.</w:t>
      </w:r>
    </w:p>
    <w:p w14:paraId="54CD03B2"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[23]</w:t>
      </w:r>
      <w:r w:rsidRPr="00071322">
        <w:rPr>
          <w:noProof/>
          <w:sz w:val="16"/>
          <w:szCs w:val="24"/>
        </w:rPr>
        <w:tab/>
        <w:t>Data Flair, “6 Major Features Of Blockchain | Why Blockchain is Popular?” https://data-flair.training/blogs/features-of-blockchain/ (accessed Oct. 29, 2018).</w:t>
      </w:r>
    </w:p>
    <w:p w14:paraId="5813A598"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[24]</w:t>
      </w:r>
      <w:r w:rsidRPr="00071322">
        <w:rPr>
          <w:noProof/>
          <w:sz w:val="16"/>
          <w:szCs w:val="24"/>
        </w:rPr>
        <w:tab/>
        <w:t>Techracer-Medium, “4 Key Features of Blockchain – Techracers – Medium.” https://medium.com/techracers/4-key-features-of-blockchain-5a4aff025d38 (accessed Oct. 29, 2018).</w:t>
      </w:r>
    </w:p>
    <w:p w14:paraId="04C4A192"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[25]</w:t>
      </w:r>
      <w:r w:rsidRPr="00071322">
        <w:rPr>
          <w:noProof/>
          <w:sz w:val="16"/>
          <w:szCs w:val="24"/>
        </w:rPr>
        <w:tab/>
        <w:t xml:space="preserve">D. Yaga, P. Mell, N. Roby, and K. Scarfone, “Blockchain Technology Overview (NISTIR-8202),” </w:t>
      </w:r>
      <w:r w:rsidRPr="00071322">
        <w:rPr>
          <w:i/>
          <w:iCs/>
          <w:noProof/>
          <w:sz w:val="16"/>
          <w:szCs w:val="24"/>
        </w:rPr>
        <w:t>Draft NISTIR</w:t>
      </w:r>
      <w:r w:rsidRPr="00071322">
        <w:rPr>
          <w:noProof/>
          <w:sz w:val="16"/>
          <w:szCs w:val="24"/>
        </w:rPr>
        <w:t>, p. 59, 2018, doi: 10.6028/NIST.IR.8202.</w:t>
      </w:r>
    </w:p>
    <w:p w14:paraId="0677205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[26]</w:t>
      </w:r>
      <w:r w:rsidRPr="00071322">
        <w:rPr>
          <w:noProof/>
          <w:sz w:val="16"/>
          <w:szCs w:val="24"/>
        </w:rPr>
        <w:tab/>
        <w:t>henriquegaia, “ethereumbook/07smart-contracts-solidity.asciidoc at develop · ethereumbook/ethereumbook · GitHub.” https://github.com/ethereumbook/ethereumbook/blob/develop/07smart-contracts-solidity.asciidoc#what-is-a-smart-contract (accessed Aug. 23, 2020).</w:t>
      </w:r>
    </w:p>
    <w:p w14:paraId="2320ED05"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[27]</w:t>
      </w:r>
      <w:r w:rsidRPr="00071322">
        <w:rPr>
          <w:noProof/>
          <w:sz w:val="16"/>
          <w:szCs w:val="24"/>
        </w:rPr>
        <w:tab/>
        <w:t>V. Buterin, “A NEXT GENERATION SMART CONTRACT &amp; DECENTRALIZED APPLICATION PLATFORM.”</w:t>
      </w:r>
    </w:p>
    <w:p w14:paraId="4131A7DE"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[28]</w:t>
      </w:r>
      <w:r w:rsidRPr="00071322">
        <w:rPr>
          <w:noProof/>
          <w:sz w:val="16"/>
          <w:szCs w:val="24"/>
        </w:rPr>
        <w:tab/>
        <w:t xml:space="preserve">K. Peterson, R. Deeduvanu, P. Kanjamala, and K. Boles, “A Blockchain-Based Approach to Health Information Exchange Networks,” </w:t>
      </w:r>
      <w:r w:rsidRPr="00071322">
        <w:rPr>
          <w:i/>
          <w:iCs/>
          <w:noProof/>
          <w:sz w:val="16"/>
          <w:szCs w:val="24"/>
        </w:rPr>
        <w:t>Mayo Clin.</w:t>
      </w:r>
      <w:r w:rsidRPr="00071322">
        <w:rPr>
          <w:noProof/>
          <w:sz w:val="16"/>
          <w:szCs w:val="24"/>
        </w:rPr>
        <w:t>, no. 1, p. 10, 2016, doi: 10.1016/j.procs.2015.08.363.</w:t>
      </w:r>
    </w:p>
    <w:p w14:paraId="2901BB5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lastRenderedPageBreak/>
        <w:t>[29]</w:t>
      </w:r>
      <w:r w:rsidRPr="00071322">
        <w:rPr>
          <w:noProof/>
          <w:sz w:val="16"/>
          <w:szCs w:val="24"/>
        </w:rPr>
        <w:tab/>
        <w:t xml:space="preserve">G. Zyskind, O. Nathan, and A. S. Pentland, “Decentralizing privacy: Using Blockchain to Protect Personal Data,” </w:t>
      </w:r>
      <w:r w:rsidRPr="00071322">
        <w:rPr>
          <w:i/>
          <w:iCs/>
          <w:noProof/>
          <w:sz w:val="16"/>
          <w:szCs w:val="24"/>
        </w:rPr>
        <w:t>Proc. - 2015 IEEE Secur. Priv. Work. SPW 2015</w:t>
      </w:r>
      <w:r w:rsidRPr="00071322">
        <w:rPr>
          <w:noProof/>
          <w:sz w:val="16"/>
          <w:szCs w:val="24"/>
        </w:rPr>
        <w:t>, pp. 180–184, 2015, doi: 10.1109/SPW.2015.27.</w:t>
      </w:r>
    </w:p>
    <w:p w14:paraId="427C4A86"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[30]</w:t>
      </w:r>
      <w:r w:rsidRPr="00071322">
        <w:rPr>
          <w:noProof/>
          <w:sz w:val="16"/>
          <w:szCs w:val="24"/>
        </w:rPr>
        <w:tab/>
        <w:t xml:space="preserve">IHE International Inc, “IHE IT Infrastructure ( ITI ) Technical Framework Volume 1 Integration Profiles,” </w:t>
      </w:r>
      <w:r w:rsidRPr="00071322">
        <w:rPr>
          <w:i/>
          <w:iCs/>
          <w:noProof/>
          <w:sz w:val="16"/>
          <w:szCs w:val="24"/>
        </w:rPr>
        <w:t>Int. J. Healthc. Technol. Manag.</w:t>
      </w:r>
      <w:r w:rsidRPr="00071322">
        <w:rPr>
          <w:noProof/>
          <w:sz w:val="16"/>
          <w:szCs w:val="24"/>
        </w:rPr>
        <w:t>, vol. 1, no. 8.0, pp. 1–177, 2008, doi: 10.1504/IJHTM.2008.017371.</w:t>
      </w:r>
    </w:p>
    <w:p w14:paraId="3543DBAF"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[31]</w:t>
      </w:r>
      <w:r w:rsidRPr="00071322">
        <w:rPr>
          <w:noProof/>
          <w:sz w:val="16"/>
          <w:szCs w:val="24"/>
        </w:rPr>
        <w:tab/>
        <w:t>“Blockchain Consensus: A Simple Explanation Anyone Can Understand.” https://blockgeeks.com/guides/blockchain-consensus/ (accessed Oct. 13, 2020).</w:t>
      </w:r>
    </w:p>
    <w:p w14:paraId="074F9CB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[32]</w:t>
      </w:r>
      <w:r w:rsidRPr="00071322">
        <w:rPr>
          <w:noProof/>
          <w:sz w:val="16"/>
          <w:szCs w:val="24"/>
        </w:rPr>
        <w:tab/>
        <w:t xml:space="preserve">D. Mingxiao, M. Xiaofeng, Z. Zhe, W. Xiangwei, and C. Qijun, “A review on consensus algorithm of blockchain,” </w:t>
      </w:r>
      <w:r w:rsidRPr="00071322">
        <w:rPr>
          <w:i/>
          <w:iCs/>
          <w:noProof/>
          <w:sz w:val="16"/>
          <w:szCs w:val="24"/>
        </w:rPr>
        <w:t>2017 IEEE Int. Conf. Syst. Man, Cybern. SMC 2017</w:t>
      </w:r>
      <w:r w:rsidRPr="00071322">
        <w:rPr>
          <w:noProof/>
          <w:sz w:val="16"/>
          <w:szCs w:val="24"/>
        </w:rPr>
        <w:t>, vol. 2017-Janua, pp. 2567–2572, 2017, doi: 10.1109/SMC.2017.8123011.</w:t>
      </w:r>
    </w:p>
    <w:p w14:paraId="143C1803"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[33]</w:t>
      </w:r>
      <w:r w:rsidRPr="00071322">
        <w:rPr>
          <w:noProof/>
          <w:sz w:val="16"/>
          <w:szCs w:val="24"/>
        </w:rPr>
        <w:tab/>
        <w:t>“Proof-of-Work, Explained.” https://cointelegraph.com/explained/proof-of-work-explained (accessed Oct. 13, 2020).</w:t>
      </w:r>
    </w:p>
    <w:p w14:paraId="6071E469"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[34]</w:t>
      </w:r>
      <w:r w:rsidRPr="00071322">
        <w:rPr>
          <w:noProof/>
          <w:sz w:val="16"/>
          <w:szCs w:val="24"/>
        </w:rPr>
        <w:tab/>
        <w:t xml:space="preserve">S. De Angelis, L. Aniello, R. Baldoni, F. Lombardi, A. Margheri, and V. Sassone, “PBFT vs proof-of-authority: Applying the CAP theorem to permissioned blockchain,” </w:t>
      </w:r>
      <w:r w:rsidRPr="00071322">
        <w:rPr>
          <w:i/>
          <w:iCs/>
          <w:noProof/>
          <w:sz w:val="16"/>
          <w:szCs w:val="24"/>
        </w:rPr>
        <w:t>CEUR Workshop Proc.</w:t>
      </w:r>
      <w:r w:rsidRPr="00071322">
        <w:rPr>
          <w:noProof/>
          <w:sz w:val="16"/>
          <w:szCs w:val="24"/>
        </w:rPr>
        <w:t>, vol. 2058, pp. 1–11, 2018.</w:t>
      </w:r>
    </w:p>
    <w:p w14:paraId="0C546844"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[35]</w:t>
      </w:r>
      <w:r w:rsidRPr="00071322">
        <w:rPr>
          <w:noProof/>
          <w:sz w:val="16"/>
          <w:szCs w:val="24"/>
        </w:rPr>
        <w:tab/>
        <w:t xml:space="preserve">D. Drescher, </w:t>
      </w:r>
      <w:r w:rsidRPr="00071322">
        <w:rPr>
          <w:i/>
          <w:iCs/>
          <w:noProof/>
          <w:sz w:val="16"/>
          <w:szCs w:val="24"/>
        </w:rPr>
        <w:t>Blockchainbasics</w:t>
      </w:r>
      <w:r w:rsidRPr="00071322">
        <w:rPr>
          <w:noProof/>
          <w:sz w:val="16"/>
          <w:szCs w:val="24"/>
        </w:rPr>
        <w:t>. Apress, Berkeley, CA.</w:t>
      </w:r>
    </w:p>
    <w:p w14:paraId="1D309D32"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[36]</w:t>
      </w:r>
      <w:r w:rsidRPr="00071322">
        <w:rPr>
          <w:noProof/>
          <w:sz w:val="16"/>
          <w:szCs w:val="24"/>
        </w:rPr>
        <w:tab/>
        <w:t xml:space="preserve">Z. Zheng, S. Xie, H. Dai, X. Chen, and H. Wang, “An Overview of Blockchain Technology: Architecture, Consensus, and Future Trends,” </w:t>
      </w:r>
      <w:r w:rsidRPr="00071322">
        <w:rPr>
          <w:i/>
          <w:iCs/>
          <w:noProof/>
          <w:sz w:val="16"/>
          <w:szCs w:val="24"/>
        </w:rPr>
        <w:t>Proc. - 2017 IEEE 6th Int. Congr. Big Data, BigData Congr. 2017</w:t>
      </w:r>
      <w:r w:rsidRPr="00071322">
        <w:rPr>
          <w:noProof/>
          <w:sz w:val="16"/>
          <w:szCs w:val="24"/>
        </w:rPr>
        <w:t>, no. June, pp. 557–564, 2017, doi: 10.1109/BigDataCongress.2017.85.</w:t>
      </w:r>
    </w:p>
    <w:p w14:paraId="6D0B4C3F"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[37]</w:t>
      </w:r>
      <w:r w:rsidRPr="00071322">
        <w:rPr>
          <w:noProof/>
          <w:sz w:val="16"/>
          <w:szCs w:val="24"/>
        </w:rPr>
        <w:tab/>
        <w:t xml:space="preserve">K. Sultan, U. Ruhi, and R. Lakhani, </w:t>
      </w:r>
      <w:r w:rsidRPr="00071322">
        <w:rPr>
          <w:i/>
          <w:iCs/>
          <w:noProof/>
          <w:sz w:val="16"/>
          <w:szCs w:val="24"/>
        </w:rPr>
        <w:t>CONCEPTUALIZING BLOCKCHAINS: CHARACTERISTICS &amp; APPLICATIONS</w:t>
      </w:r>
      <w:r w:rsidRPr="00071322">
        <w:rPr>
          <w:noProof/>
          <w:sz w:val="16"/>
          <w:szCs w:val="24"/>
        </w:rPr>
        <w:t>. 2018.</w:t>
      </w:r>
    </w:p>
    <w:p w14:paraId="6578F8DB" w14:textId="77777777" w:rsidR="00071322" w:rsidRPr="00071322" w:rsidRDefault="00071322" w:rsidP="00071322">
      <w:pPr>
        <w:widowControl w:val="0"/>
        <w:autoSpaceDE w:val="0"/>
        <w:autoSpaceDN w:val="0"/>
        <w:adjustRightInd w:val="0"/>
        <w:ind w:left="640" w:hanging="640"/>
        <w:rPr>
          <w:noProof/>
          <w:sz w:val="16"/>
          <w:szCs w:val="24"/>
        </w:rPr>
      </w:pPr>
      <w:r w:rsidRPr="00071322">
        <w:rPr>
          <w:noProof/>
          <w:sz w:val="16"/>
          <w:szCs w:val="24"/>
        </w:rPr>
        <w:t>[38]</w:t>
      </w:r>
      <w:r w:rsidRPr="00071322">
        <w:rPr>
          <w:noProof/>
          <w:sz w:val="16"/>
          <w:szCs w:val="24"/>
        </w:rPr>
        <w:tab/>
        <w:t>“Remix - Ethereum IDE.” https://remix.ethereum.org/ (accessed Mar. 08, 2021).</w:t>
      </w:r>
    </w:p>
    <w:p w14:paraId="6CEFE005" w14:textId="77777777" w:rsidR="00071322" w:rsidRPr="00071322" w:rsidRDefault="00071322" w:rsidP="00071322">
      <w:pPr>
        <w:widowControl w:val="0"/>
        <w:autoSpaceDE w:val="0"/>
        <w:autoSpaceDN w:val="0"/>
        <w:adjustRightInd w:val="0"/>
        <w:ind w:left="640" w:hanging="640"/>
        <w:rPr>
          <w:noProof/>
          <w:sz w:val="16"/>
        </w:rPr>
      </w:pPr>
      <w:r w:rsidRPr="00071322">
        <w:rPr>
          <w:noProof/>
          <w:sz w:val="16"/>
          <w:szCs w:val="24"/>
        </w:rPr>
        <w:t>[39]</w:t>
      </w:r>
      <w:r w:rsidRPr="00071322">
        <w:rPr>
          <w:noProof/>
          <w:sz w:val="16"/>
          <w:szCs w:val="24"/>
        </w:rPr>
        <w:tab/>
        <w:t>“web3.eth.Contract — web3.js 1.0.0 documentation.” https://web3js.readthedocs.io/en/v1.3.4/web3-eth-contract.html (accessed Mar. 08, 2021).</w:t>
      </w:r>
    </w:p>
    <w:p w14:paraId="205F82CE" w14:textId="25351130" w:rsidR="00836367" w:rsidRPr="0056733C" w:rsidRDefault="00A578E5" w:rsidP="00193BFC">
      <w:pPr>
        <w:pStyle w:val="references"/>
        <w:numPr>
          <w:ilvl w:val="0"/>
          <w:numId w:val="0"/>
        </w:numPr>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8" w:author="Pat Mongkolwat" w:date="2020-11-15T13:52:00Z" w:initials="PM">
    <w:p w14:paraId="73D38B13" w14:textId="10F61881" w:rsidR="008E0799" w:rsidRDefault="008E0799">
      <w:pPr>
        <w:pStyle w:val="CommentText"/>
      </w:pPr>
      <w:r>
        <w:rPr>
          <w:rStyle w:val="CommentReference"/>
        </w:rPr>
        <w:annotationRef/>
      </w:r>
      <w:r>
        <w:t>Should update to 2020. Get more information here with references</w:t>
      </w:r>
    </w:p>
  </w:comment>
  <w:comment w:id="119" w:author="Petnathean Julled" w:date="2021-03-04T14:40:00Z" w:initials="PJ">
    <w:p w14:paraId="08ADA7C1" w14:textId="730D261C" w:rsidR="008E0799" w:rsidRDefault="008E0799">
      <w:pPr>
        <w:pStyle w:val="CommentText"/>
      </w:pPr>
      <w:r>
        <w:rPr>
          <w:rStyle w:val="CommentReference"/>
        </w:rPr>
        <w:annotationRef/>
      </w:r>
      <w:r>
        <w:t>Updated to 2019 and 2020</w:t>
      </w:r>
    </w:p>
  </w:comment>
  <w:comment w:id="141" w:author="Pat Mongkolwat" w:date="2020-11-15T13:53:00Z" w:initials="PM">
    <w:p w14:paraId="24359B01" w14:textId="3E92EA4E" w:rsidR="008E0799" w:rsidRDefault="008E0799">
      <w:pPr>
        <w:pStyle w:val="CommentText"/>
      </w:pPr>
      <w:r>
        <w:rPr>
          <w:rStyle w:val="CommentReference"/>
        </w:rPr>
        <w:annotationRef/>
      </w:r>
      <w:r>
        <w:t>Again need 2020 or 2019</w:t>
      </w:r>
    </w:p>
  </w:comment>
  <w:comment w:id="156" w:author="Pat Mongkolwat" w:date="2020-11-15T13:56:00Z" w:initials="PM">
    <w:p w14:paraId="1B92C6C5" w14:textId="25EB72AE" w:rsidR="008E0799" w:rsidRDefault="008E0799">
      <w:pPr>
        <w:pStyle w:val="CommentText"/>
      </w:pPr>
      <w:r>
        <w:rPr>
          <w:rStyle w:val="CommentReference"/>
        </w:rPr>
        <w:annotationRef/>
      </w:r>
      <w:r>
        <w:t>References or what are the cases?</w:t>
      </w:r>
    </w:p>
  </w:comment>
  <w:comment w:id="157" w:author="Petnathean Julled" w:date="2021-03-04T14:54:00Z" w:initials="PJ">
    <w:p w14:paraId="594021B6" w14:textId="56176420" w:rsidR="008E0799" w:rsidRDefault="008E0799">
      <w:pPr>
        <w:pStyle w:val="CommentText"/>
      </w:pPr>
      <w:r>
        <w:rPr>
          <w:rStyle w:val="CommentReference"/>
        </w:rPr>
        <w:annotationRef/>
      </w:r>
      <w:r>
        <w:t>Added recent case during COVID-19 pandemic for example</w:t>
      </w:r>
    </w:p>
  </w:comment>
  <w:comment w:id="177" w:author="Pat Mongkolwat" w:date="2020-11-15T13:55:00Z" w:initials="PM">
    <w:p w14:paraId="088EB83F" w14:textId="459E0814" w:rsidR="008E0799" w:rsidRDefault="008E0799">
      <w:pPr>
        <w:pStyle w:val="CommentText"/>
      </w:pPr>
      <w:r>
        <w:rPr>
          <w:rStyle w:val="CommentReference"/>
        </w:rPr>
        <w:annotationRef/>
      </w:r>
      <w:r>
        <w:t>Which application areas?</w:t>
      </w:r>
    </w:p>
  </w:comment>
  <w:comment w:id="178" w:author="Petnathean Julled" w:date="2021-03-04T14:58:00Z" w:initials="PJ">
    <w:p w14:paraId="03A1999D" w14:textId="44B698F0" w:rsidR="008E0799" w:rsidRDefault="008E0799">
      <w:pPr>
        <w:pStyle w:val="CommentText"/>
      </w:pPr>
      <w:r>
        <w:rPr>
          <w:rStyle w:val="CommentReference"/>
        </w:rPr>
        <w:annotationRef/>
      </w:r>
      <w:r>
        <w:t>By this sentence, I want to tell that this smartcontract allow usage of Blockchain outside cryptocurrency. There are wide variety of applications, almost infinite possibilities.</w:t>
      </w:r>
    </w:p>
  </w:comment>
  <w:comment w:id="232" w:author="Pat Mongkolwat" w:date="2020-11-15T14:15:00Z" w:initials="PM">
    <w:p w14:paraId="18FBC9DD" w14:textId="6CCADBC8" w:rsidR="008E0799" w:rsidRDefault="008E0799">
      <w:pPr>
        <w:pStyle w:val="CommentText"/>
      </w:pPr>
      <w:r>
        <w:rPr>
          <w:rStyle w:val="CommentReference"/>
        </w:rPr>
        <w:annotationRef/>
      </w:r>
      <w:r>
        <w:t>How can it be secure? I don’t see it.</w:t>
      </w:r>
    </w:p>
  </w:comment>
  <w:comment w:id="233" w:author="Petnathean Julled" w:date="2021-03-01T04:05:00Z" w:initials="SP">
    <w:p w14:paraId="54C3FC30" w14:textId="5F8A0951" w:rsidR="008E0799" w:rsidRDefault="008E0799">
      <w:pPr>
        <w:pStyle w:val="CommentText"/>
      </w:pPr>
      <w:r>
        <w:rPr>
          <w:rStyle w:val="CommentReference"/>
        </w:rPr>
        <w:annotationRef/>
      </w:r>
      <w:r>
        <w:t>Removed secure and move it to the part related to our design combining XDS.b with Blockchain.</w:t>
      </w:r>
    </w:p>
  </w:comment>
  <w:comment w:id="303" w:author="Pat Mongkolwat" w:date="2020-11-15T14:37:00Z" w:initials="PM">
    <w:p w14:paraId="4581AEFC" w14:textId="137A1499" w:rsidR="008E0799" w:rsidRDefault="008E0799">
      <w:pPr>
        <w:pStyle w:val="CommentText"/>
      </w:pPr>
      <w:r>
        <w:rPr>
          <w:rStyle w:val="CommentReference"/>
        </w:rPr>
        <w:annotationRef/>
      </w:r>
      <w:r>
        <w:t>Examples?</w:t>
      </w:r>
    </w:p>
  </w:comment>
  <w:comment w:id="304" w:author="Petnathean Julled" w:date="2021-03-04T15:05:00Z" w:initials="PJ">
    <w:p w14:paraId="7FD04EEB" w14:textId="0A9E1B8D" w:rsidR="008E0799" w:rsidRDefault="008E0799">
      <w:pPr>
        <w:pStyle w:val="CommentText"/>
      </w:pPr>
      <w:r>
        <w:rPr>
          <w:rStyle w:val="CommentReference"/>
        </w:rPr>
        <w:annotationRef/>
      </w:r>
      <w:r>
        <w:t>Added examples</w:t>
      </w:r>
    </w:p>
  </w:comment>
  <w:comment w:id="355" w:author="Pat Mongkolwat" w:date="2020-11-15T14:44:00Z" w:initials="PM">
    <w:p w14:paraId="13BE3CB4" w14:textId="223519E9" w:rsidR="008E0799" w:rsidRDefault="008E0799">
      <w:pPr>
        <w:pStyle w:val="CommentText"/>
      </w:pPr>
      <w:r>
        <w:rPr>
          <w:rStyle w:val="CommentReference"/>
        </w:rPr>
        <w:annotationRef/>
      </w:r>
      <w:r>
        <w:t>The network does not have actual health documents, just links to document. If ransomware were able to encrypt a hospital database, what would happen here? You need to rewrite this part.</w:t>
      </w:r>
    </w:p>
  </w:comment>
  <w:comment w:id="366" w:author="Pat Mongkolwat" w:date="2020-11-15T14:49:00Z" w:initials="PM">
    <w:p w14:paraId="0C752D9B" w14:textId="34A0C7C2" w:rsidR="008E0799" w:rsidRDefault="008E0799">
      <w:pPr>
        <w:pStyle w:val="CommentText"/>
      </w:pPr>
      <w:r>
        <w:rPr>
          <w:rStyle w:val="CommentReference"/>
        </w:rPr>
        <w:annotationRef/>
      </w:r>
      <w:r>
        <w:t>What about the source of health documents?</w:t>
      </w:r>
    </w:p>
  </w:comment>
  <w:comment w:id="367" w:author="Petnathean Julled" w:date="2021-03-08T04:52:00Z" w:initials="PJ">
    <w:p w14:paraId="3F542B4C" w14:textId="5388FB7B" w:rsidR="008E0799" w:rsidRDefault="008E0799">
      <w:pPr>
        <w:pStyle w:val="CommentText"/>
      </w:pPr>
      <w:r>
        <w:rPr>
          <w:rStyle w:val="CommentReference"/>
        </w:rPr>
        <w:annotationRef/>
      </w:r>
      <w:r>
        <w:t xml:space="preserve">Our blockchain can only help the source by providing them an alternative data backup by allow those who shared the document to act as data backup. To protect the source from incident itself, they still need to employ proper security function. </w:t>
      </w:r>
    </w:p>
  </w:comment>
  <w:comment w:id="409" w:author="Pat Mongkolwat" w:date="2020-11-15T15:00:00Z" w:initials="PM">
    <w:p w14:paraId="2EAB52A4" w14:textId="77777777" w:rsidR="008E0799" w:rsidRDefault="008E0799">
      <w:pPr>
        <w:pStyle w:val="CommentText"/>
      </w:pPr>
      <w:r>
        <w:rPr>
          <w:rStyle w:val="CommentReference"/>
        </w:rPr>
        <w:annotationRef/>
      </w:r>
      <w:r>
        <w:t>See my comment above. You may have to offer security protection for the source of documents.</w:t>
      </w:r>
    </w:p>
    <w:p w14:paraId="7F3E46EA" w14:textId="4E730C4A" w:rsidR="008E0799" w:rsidRDefault="008E0799">
      <w:pPr>
        <w:pStyle w:val="CommentText"/>
      </w:pPr>
    </w:p>
  </w:comment>
  <w:comment w:id="410" w:author="Petnathean Julled" w:date="2021-03-08T05:06:00Z" w:initials="PJ">
    <w:p w14:paraId="310F21C2" w14:textId="2A205451" w:rsidR="008E0799" w:rsidRDefault="008E0799">
      <w:pPr>
        <w:pStyle w:val="CommentText"/>
      </w:pPr>
      <w:r>
        <w:rPr>
          <w:rStyle w:val="CommentReference"/>
        </w:rPr>
        <w:annotationRef/>
      </w:r>
      <w:r>
        <w:t>Providing more detail following our idea of using other Blockchain network members as alternative data backup.</w:t>
      </w:r>
    </w:p>
  </w:comment>
  <w:comment w:id="419" w:author="Pat Mongkolwat" w:date="2020-11-15T15:02:00Z" w:initials="PM">
    <w:p w14:paraId="7D8E3CA9" w14:textId="68D05105" w:rsidR="008E0799" w:rsidRDefault="008E0799">
      <w:pPr>
        <w:pStyle w:val="CommentText"/>
      </w:pPr>
      <w:r>
        <w:rPr>
          <w:rStyle w:val="CommentReference"/>
        </w:rPr>
        <w:annotationRef/>
      </w:r>
      <w:r>
        <w:t>What and how?</w:t>
      </w:r>
    </w:p>
  </w:comment>
  <w:comment w:id="420" w:author="Petnathean Julled" w:date="2021-03-08T05:10:00Z" w:initials="PJ">
    <w:p w14:paraId="5DF3D405" w14:textId="33AB7797" w:rsidR="008E0799" w:rsidRDefault="008E0799">
      <w:pPr>
        <w:pStyle w:val="CommentText"/>
      </w:pPr>
      <w:r>
        <w:rPr>
          <w:rStyle w:val="CommentReference"/>
        </w:rPr>
        <w:annotationRef/>
      </w:r>
      <w:r>
        <w:t>I re-write the sentence before this one to clarify the meaning.</w:t>
      </w:r>
    </w:p>
  </w:comment>
  <w:comment w:id="426" w:author="Pat Mongkolwat" w:date="2020-11-15T15:03:00Z" w:initials="PM">
    <w:p w14:paraId="5275A870" w14:textId="0E17B858" w:rsidR="008E0799" w:rsidRDefault="008E0799">
      <w:pPr>
        <w:pStyle w:val="CommentText"/>
      </w:pPr>
      <w:r>
        <w:rPr>
          <w:rStyle w:val="CommentReference"/>
        </w:rPr>
        <w:annotationRef/>
      </w:r>
      <w:r>
        <w:t>Need more information.</w:t>
      </w:r>
    </w:p>
  </w:comment>
  <w:comment w:id="427" w:author="Petnathean Julled" w:date="2021-03-01T03:16:00Z" w:initials="SP">
    <w:p w14:paraId="05B657A9" w14:textId="129BE801" w:rsidR="008E0799" w:rsidRDefault="008E0799">
      <w:pPr>
        <w:pStyle w:val="CommentText"/>
      </w:pPr>
      <w:r>
        <w:rPr>
          <w:rStyle w:val="CommentReference"/>
        </w:rPr>
        <w:annotationRef/>
      </w:r>
      <w:r>
        <w:t>Detail for implementation section added.</w:t>
      </w:r>
    </w:p>
  </w:comment>
  <w:comment w:id="428" w:author="Petnathean Julled" w:date="2021-03-01T03:16:00Z" w:initials="SP">
    <w:p w14:paraId="02203B78" w14:textId="29961A8D" w:rsidR="008E0799" w:rsidRDefault="008E0799">
      <w:pPr>
        <w:pStyle w:val="CommentText"/>
      </w:pPr>
      <w:r>
        <w:rPr>
          <w:rStyle w:val="CommentReference"/>
        </w:rPr>
        <w:annotationRef/>
      </w:r>
    </w:p>
  </w:comment>
  <w:comment w:id="991" w:author="Pat Mongkolwat" w:date="2020-11-15T15:05:00Z" w:initials="PM">
    <w:p w14:paraId="387FFA3F" w14:textId="390B0F0E" w:rsidR="008E0799" w:rsidRDefault="008E0799">
      <w:pPr>
        <w:pStyle w:val="CommentText"/>
      </w:pPr>
      <w:r>
        <w:rPr>
          <w:rStyle w:val="CommentReference"/>
        </w:rPr>
        <w:annotationRef/>
      </w:r>
      <w:r>
        <w:t>You should provide the Git location and instructions to install your work.</w:t>
      </w:r>
    </w:p>
  </w:comment>
  <w:comment w:id="994" w:author="Pat Mongkolwat" w:date="2020-11-15T15:06:00Z" w:initials="PM">
    <w:p w14:paraId="512995BE" w14:textId="123EDEFF" w:rsidR="008E0799" w:rsidRDefault="008E0799">
      <w:pPr>
        <w:pStyle w:val="CommentText"/>
      </w:pPr>
      <w:r>
        <w:rPr>
          <w:rStyle w:val="CommentReference"/>
        </w:rPr>
        <w:annotationRef/>
      </w:r>
      <w:r>
        <w:t>What?</w:t>
      </w:r>
    </w:p>
  </w:comment>
  <w:comment w:id="995" w:author="Petnathean Julled" w:date="2021-03-08T05:14:00Z" w:initials="PJ">
    <w:p w14:paraId="6607A61D" w14:textId="0F56C421" w:rsidR="008E0799" w:rsidRDefault="008E0799">
      <w:pPr>
        <w:pStyle w:val="CommentText"/>
      </w:pPr>
      <w:r>
        <w:rPr>
          <w:rStyle w:val="CommentReference"/>
        </w:rPr>
        <w:annotationRef/>
      </w:r>
      <w:r>
        <w:t>Replaced the word “the scenario” with more clarify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D38B13" w15:done="0"/>
  <w15:commentEx w15:paraId="08ADA7C1" w15:paraIdParent="73D38B13" w15:done="0"/>
  <w15:commentEx w15:paraId="24359B01" w15:done="0"/>
  <w15:commentEx w15:paraId="1B92C6C5" w15:done="0"/>
  <w15:commentEx w15:paraId="594021B6" w15:paraIdParent="1B92C6C5" w15:done="0"/>
  <w15:commentEx w15:paraId="088EB83F" w15:done="0"/>
  <w15:commentEx w15:paraId="03A1999D" w15:paraIdParent="088EB83F" w15:done="0"/>
  <w15:commentEx w15:paraId="18FBC9DD" w15:done="0"/>
  <w15:commentEx w15:paraId="54C3FC30" w15:paraIdParent="18FBC9DD" w15:done="0"/>
  <w15:commentEx w15:paraId="4581AEFC" w15:done="0"/>
  <w15:commentEx w15:paraId="7FD04EEB" w15:paraIdParent="4581AEFC" w15:done="0"/>
  <w15:commentEx w15:paraId="13BE3CB4" w15:done="0"/>
  <w15:commentEx w15:paraId="0C752D9B" w15:done="0"/>
  <w15:commentEx w15:paraId="3F542B4C" w15:paraIdParent="0C752D9B" w15:done="0"/>
  <w15:commentEx w15:paraId="7F3E46EA" w15:done="0"/>
  <w15:commentEx w15:paraId="310F21C2" w15:paraIdParent="7F3E46EA" w15:done="0"/>
  <w15:commentEx w15:paraId="7D8E3CA9" w15:done="0"/>
  <w15:commentEx w15:paraId="5DF3D405" w15:paraIdParent="7D8E3CA9" w15:done="0"/>
  <w15:commentEx w15:paraId="5275A870" w15:done="0"/>
  <w15:commentEx w15:paraId="05B657A9" w15:paraIdParent="5275A870" w15:done="0"/>
  <w15:commentEx w15:paraId="02203B78" w15:paraIdParent="5275A870" w15:done="0"/>
  <w15:commentEx w15:paraId="387FFA3F" w15:done="0"/>
  <w15:commentEx w15:paraId="512995BE" w15:done="0"/>
  <w15:commentEx w15:paraId="6607A61D" w15:paraIdParent="512995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BB119" w16cex:dateUtc="2020-11-15T06:52:00Z"/>
  <w16cex:commentExtensible w16cex:durableId="23EB6FEC" w16cex:dateUtc="2021-03-04T07:40:00Z"/>
  <w16cex:commentExtensible w16cex:durableId="235BB168" w16cex:dateUtc="2020-11-15T06:53:00Z"/>
  <w16cex:commentExtensible w16cex:durableId="235BB211" w16cex:dateUtc="2020-11-15T06:56:00Z"/>
  <w16cex:commentExtensible w16cex:durableId="23EB7312" w16cex:dateUtc="2021-03-04T07:54:00Z"/>
  <w16cex:commentExtensible w16cex:durableId="235BB1E1" w16cex:dateUtc="2020-11-15T06:55:00Z"/>
  <w16cex:commentExtensible w16cex:durableId="23EB7406" w16cex:dateUtc="2021-03-04T07:58:00Z"/>
  <w16cex:commentExtensible w16cex:durableId="235BB68C" w16cex:dateUtc="2020-11-15T07:15:00Z"/>
  <w16cex:commentExtensible w16cex:durableId="23E6E69C" w16cex:dateUtc="2021-02-28T21:05:00Z"/>
  <w16cex:commentExtensible w16cex:durableId="235BBB91" w16cex:dateUtc="2020-11-15T07:37:00Z"/>
  <w16cex:commentExtensible w16cex:durableId="23EB75AC" w16cex:dateUtc="2021-03-04T08:05:00Z"/>
  <w16cex:commentExtensible w16cex:durableId="235BBD5F" w16cex:dateUtc="2020-11-15T07:44:00Z"/>
  <w16cex:commentExtensible w16cex:durableId="235BBE80" w16cex:dateUtc="2020-11-15T07:49:00Z"/>
  <w16cex:commentExtensible w16cex:durableId="23F02C0E" w16cex:dateUtc="2021-03-07T21:52:00Z"/>
  <w16cex:commentExtensible w16cex:durableId="235BC115" w16cex:dateUtc="2020-11-15T08:00:00Z"/>
  <w16cex:commentExtensible w16cex:durableId="23F02F4F" w16cex:dateUtc="2021-03-07T22:06:00Z"/>
  <w16cex:commentExtensible w16cex:durableId="235BC16C" w16cex:dateUtc="2020-11-15T08:02:00Z"/>
  <w16cex:commentExtensible w16cex:durableId="23F0305C" w16cex:dateUtc="2021-03-07T22:10:00Z"/>
  <w16cex:commentExtensible w16cex:durableId="235BC1C8" w16cex:dateUtc="2020-11-15T08:03:00Z"/>
  <w16cex:commentExtensible w16cex:durableId="23E6DB08" w16cex:dateUtc="2021-02-28T20:16:00Z"/>
  <w16cex:commentExtensible w16cex:durableId="23E6DB21" w16cex:dateUtc="2021-02-28T20:16:00Z"/>
  <w16cex:commentExtensible w16cex:durableId="235BC255" w16cex:dateUtc="2020-11-15T08:05:00Z"/>
  <w16cex:commentExtensible w16cex:durableId="235BC288" w16cex:dateUtc="2020-11-15T08:06:00Z"/>
  <w16cex:commentExtensible w16cex:durableId="23F0311C" w16cex:dateUtc="2021-03-07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D38B13" w16cid:durableId="235BB119"/>
  <w16cid:commentId w16cid:paraId="08ADA7C1" w16cid:durableId="23EB6FEC"/>
  <w16cid:commentId w16cid:paraId="24359B01" w16cid:durableId="235BB168"/>
  <w16cid:commentId w16cid:paraId="1B92C6C5" w16cid:durableId="235BB211"/>
  <w16cid:commentId w16cid:paraId="594021B6" w16cid:durableId="23EB7312"/>
  <w16cid:commentId w16cid:paraId="088EB83F" w16cid:durableId="235BB1E1"/>
  <w16cid:commentId w16cid:paraId="03A1999D" w16cid:durableId="23EB7406"/>
  <w16cid:commentId w16cid:paraId="18FBC9DD" w16cid:durableId="235BB68C"/>
  <w16cid:commentId w16cid:paraId="54C3FC30" w16cid:durableId="23E6E69C"/>
  <w16cid:commentId w16cid:paraId="4581AEFC" w16cid:durableId="235BBB91"/>
  <w16cid:commentId w16cid:paraId="7FD04EEB" w16cid:durableId="23EB75AC"/>
  <w16cid:commentId w16cid:paraId="13BE3CB4" w16cid:durableId="235BBD5F"/>
  <w16cid:commentId w16cid:paraId="0C752D9B" w16cid:durableId="235BBE80"/>
  <w16cid:commentId w16cid:paraId="3F542B4C" w16cid:durableId="23F02C0E"/>
  <w16cid:commentId w16cid:paraId="7F3E46EA" w16cid:durableId="235BC115"/>
  <w16cid:commentId w16cid:paraId="310F21C2" w16cid:durableId="23F02F4F"/>
  <w16cid:commentId w16cid:paraId="7D8E3CA9" w16cid:durableId="235BC16C"/>
  <w16cid:commentId w16cid:paraId="5DF3D405" w16cid:durableId="23F0305C"/>
  <w16cid:commentId w16cid:paraId="5275A870" w16cid:durableId="235BC1C8"/>
  <w16cid:commentId w16cid:paraId="05B657A9" w16cid:durableId="23E6DB08"/>
  <w16cid:commentId w16cid:paraId="02203B78" w16cid:durableId="23E6DB21"/>
  <w16cid:commentId w16cid:paraId="387FFA3F" w16cid:durableId="235BC255"/>
  <w16cid:commentId w16cid:paraId="512995BE" w16cid:durableId="235BC288"/>
  <w16cid:commentId w16cid:paraId="6607A61D" w16cid:durableId="23F031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2D36C" w14:textId="77777777" w:rsidR="00377B8A" w:rsidRDefault="00377B8A" w:rsidP="001A3B3D">
      <w:r>
        <w:separator/>
      </w:r>
    </w:p>
  </w:endnote>
  <w:endnote w:type="continuationSeparator" w:id="0">
    <w:p w14:paraId="7D61AE49" w14:textId="77777777" w:rsidR="00377B8A" w:rsidRDefault="00377B8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9614" w14:textId="77777777" w:rsidR="008E0799" w:rsidRPr="006F6D3D" w:rsidRDefault="008E0799"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09FED" w14:textId="77777777" w:rsidR="00377B8A" w:rsidRDefault="00377B8A" w:rsidP="001A3B3D">
      <w:r>
        <w:separator/>
      </w:r>
    </w:p>
  </w:footnote>
  <w:footnote w:type="continuationSeparator" w:id="0">
    <w:p w14:paraId="7A8E9CB3" w14:textId="77777777" w:rsidR="00377B8A" w:rsidRDefault="00377B8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t Mongkolwat">
    <w15:presenceInfo w15:providerId="Windows Live" w15:userId="46527818c11c59d6"/>
  </w15:person>
  <w15:person w15:author="Petnathean Julled">
    <w15:presenceInfo w15:providerId="Windows Live" w15:userId="0e2ce6bcdf9157df"/>
  </w15:person>
  <w15:person w15:author="PCep">
    <w15:presenceInfo w15:providerId="None" w15:userId="PCe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576"/>
    <w:rsid w:val="00001838"/>
    <w:rsid w:val="00001D3B"/>
    <w:rsid w:val="00002237"/>
    <w:rsid w:val="00002428"/>
    <w:rsid w:val="00003C52"/>
    <w:rsid w:val="00003D44"/>
    <w:rsid w:val="00004443"/>
    <w:rsid w:val="00006F34"/>
    <w:rsid w:val="000109EF"/>
    <w:rsid w:val="000119A7"/>
    <w:rsid w:val="0001316A"/>
    <w:rsid w:val="0001422F"/>
    <w:rsid w:val="000144F2"/>
    <w:rsid w:val="00016CC8"/>
    <w:rsid w:val="00016E6F"/>
    <w:rsid w:val="000179F5"/>
    <w:rsid w:val="00020A32"/>
    <w:rsid w:val="00020DEA"/>
    <w:rsid w:val="00021B22"/>
    <w:rsid w:val="00022876"/>
    <w:rsid w:val="00023739"/>
    <w:rsid w:val="000242CE"/>
    <w:rsid w:val="00024891"/>
    <w:rsid w:val="00024BC1"/>
    <w:rsid w:val="0002560C"/>
    <w:rsid w:val="00026536"/>
    <w:rsid w:val="00030330"/>
    <w:rsid w:val="000306E5"/>
    <w:rsid w:val="00032362"/>
    <w:rsid w:val="00032977"/>
    <w:rsid w:val="00032D1A"/>
    <w:rsid w:val="0003356C"/>
    <w:rsid w:val="000410E8"/>
    <w:rsid w:val="00042AB2"/>
    <w:rsid w:val="00042D14"/>
    <w:rsid w:val="00044FA9"/>
    <w:rsid w:val="00045E93"/>
    <w:rsid w:val="00046451"/>
    <w:rsid w:val="0004781E"/>
    <w:rsid w:val="000500E9"/>
    <w:rsid w:val="0005100A"/>
    <w:rsid w:val="00051C49"/>
    <w:rsid w:val="0005757E"/>
    <w:rsid w:val="0006080A"/>
    <w:rsid w:val="000615FA"/>
    <w:rsid w:val="00064D45"/>
    <w:rsid w:val="00066CD8"/>
    <w:rsid w:val="00071322"/>
    <w:rsid w:val="000713E3"/>
    <w:rsid w:val="00071AF8"/>
    <w:rsid w:val="000737EF"/>
    <w:rsid w:val="000746A6"/>
    <w:rsid w:val="00075E91"/>
    <w:rsid w:val="000833B6"/>
    <w:rsid w:val="000836BE"/>
    <w:rsid w:val="00084741"/>
    <w:rsid w:val="00085632"/>
    <w:rsid w:val="0008758A"/>
    <w:rsid w:val="00087639"/>
    <w:rsid w:val="00091E4D"/>
    <w:rsid w:val="00091F67"/>
    <w:rsid w:val="000945DC"/>
    <w:rsid w:val="00097BC2"/>
    <w:rsid w:val="000A146C"/>
    <w:rsid w:val="000A26BE"/>
    <w:rsid w:val="000A2D04"/>
    <w:rsid w:val="000A3548"/>
    <w:rsid w:val="000A50F9"/>
    <w:rsid w:val="000A5340"/>
    <w:rsid w:val="000A5743"/>
    <w:rsid w:val="000A6808"/>
    <w:rsid w:val="000A75E4"/>
    <w:rsid w:val="000B1453"/>
    <w:rsid w:val="000B636C"/>
    <w:rsid w:val="000B6A2E"/>
    <w:rsid w:val="000C1E68"/>
    <w:rsid w:val="000D228A"/>
    <w:rsid w:val="000D6140"/>
    <w:rsid w:val="000E219F"/>
    <w:rsid w:val="000E2287"/>
    <w:rsid w:val="000E2EAC"/>
    <w:rsid w:val="000E65CA"/>
    <w:rsid w:val="000E73B3"/>
    <w:rsid w:val="000F1E06"/>
    <w:rsid w:val="000F1ECD"/>
    <w:rsid w:val="000F3406"/>
    <w:rsid w:val="000F5BB4"/>
    <w:rsid w:val="000F6C48"/>
    <w:rsid w:val="000F7BE4"/>
    <w:rsid w:val="00100CB0"/>
    <w:rsid w:val="001052E8"/>
    <w:rsid w:val="00106EAF"/>
    <w:rsid w:val="00110FFD"/>
    <w:rsid w:val="00112B36"/>
    <w:rsid w:val="00112CA9"/>
    <w:rsid w:val="001204E8"/>
    <w:rsid w:val="001222C0"/>
    <w:rsid w:val="00123456"/>
    <w:rsid w:val="00125442"/>
    <w:rsid w:val="0012627F"/>
    <w:rsid w:val="0012764E"/>
    <w:rsid w:val="00127BFE"/>
    <w:rsid w:val="0013079C"/>
    <w:rsid w:val="00131450"/>
    <w:rsid w:val="00132738"/>
    <w:rsid w:val="00132B8B"/>
    <w:rsid w:val="001343C8"/>
    <w:rsid w:val="00136090"/>
    <w:rsid w:val="0013631E"/>
    <w:rsid w:val="0014015E"/>
    <w:rsid w:val="00140B9B"/>
    <w:rsid w:val="00141455"/>
    <w:rsid w:val="00141B23"/>
    <w:rsid w:val="00143AA5"/>
    <w:rsid w:val="00145007"/>
    <w:rsid w:val="001458BE"/>
    <w:rsid w:val="001509B0"/>
    <w:rsid w:val="00152380"/>
    <w:rsid w:val="00152DBD"/>
    <w:rsid w:val="00156106"/>
    <w:rsid w:val="00157033"/>
    <w:rsid w:val="00160F61"/>
    <w:rsid w:val="001614CE"/>
    <w:rsid w:val="00161520"/>
    <w:rsid w:val="0016198E"/>
    <w:rsid w:val="001653E4"/>
    <w:rsid w:val="0016700F"/>
    <w:rsid w:val="0016754C"/>
    <w:rsid w:val="0017315B"/>
    <w:rsid w:val="001756B0"/>
    <w:rsid w:val="00183AB6"/>
    <w:rsid w:val="001868BF"/>
    <w:rsid w:val="001878BC"/>
    <w:rsid w:val="0019172D"/>
    <w:rsid w:val="00191F70"/>
    <w:rsid w:val="00191F77"/>
    <w:rsid w:val="00192185"/>
    <w:rsid w:val="00192A3F"/>
    <w:rsid w:val="00193BFC"/>
    <w:rsid w:val="001947B4"/>
    <w:rsid w:val="001961A9"/>
    <w:rsid w:val="00196B61"/>
    <w:rsid w:val="00197B87"/>
    <w:rsid w:val="001A0257"/>
    <w:rsid w:val="001A0C10"/>
    <w:rsid w:val="001A1A6D"/>
    <w:rsid w:val="001A2062"/>
    <w:rsid w:val="001A2EFD"/>
    <w:rsid w:val="001A3B3D"/>
    <w:rsid w:val="001A3E14"/>
    <w:rsid w:val="001A3F4A"/>
    <w:rsid w:val="001A6361"/>
    <w:rsid w:val="001A75A7"/>
    <w:rsid w:val="001A7692"/>
    <w:rsid w:val="001B079E"/>
    <w:rsid w:val="001B1B2E"/>
    <w:rsid w:val="001B500B"/>
    <w:rsid w:val="001B62BA"/>
    <w:rsid w:val="001B67DC"/>
    <w:rsid w:val="001B6B77"/>
    <w:rsid w:val="001B6F08"/>
    <w:rsid w:val="001B7AC4"/>
    <w:rsid w:val="001C084F"/>
    <w:rsid w:val="001C16CD"/>
    <w:rsid w:val="001C6775"/>
    <w:rsid w:val="001C7410"/>
    <w:rsid w:val="001D00CA"/>
    <w:rsid w:val="001D1FCE"/>
    <w:rsid w:val="001D3241"/>
    <w:rsid w:val="001D5618"/>
    <w:rsid w:val="001D6252"/>
    <w:rsid w:val="001E2BF1"/>
    <w:rsid w:val="001E2F1B"/>
    <w:rsid w:val="001E5758"/>
    <w:rsid w:val="001E68A8"/>
    <w:rsid w:val="001E6DB4"/>
    <w:rsid w:val="001F0AA6"/>
    <w:rsid w:val="001F1D32"/>
    <w:rsid w:val="001F4039"/>
    <w:rsid w:val="001F4ABE"/>
    <w:rsid w:val="00200C0A"/>
    <w:rsid w:val="002011D8"/>
    <w:rsid w:val="0020354F"/>
    <w:rsid w:val="0020479F"/>
    <w:rsid w:val="00210268"/>
    <w:rsid w:val="00210637"/>
    <w:rsid w:val="00210F3F"/>
    <w:rsid w:val="002111C3"/>
    <w:rsid w:val="0021269E"/>
    <w:rsid w:val="00212751"/>
    <w:rsid w:val="002127FB"/>
    <w:rsid w:val="00212F8C"/>
    <w:rsid w:val="002141CC"/>
    <w:rsid w:val="002145B3"/>
    <w:rsid w:val="00214D6E"/>
    <w:rsid w:val="0021595C"/>
    <w:rsid w:val="002178C3"/>
    <w:rsid w:val="00223300"/>
    <w:rsid w:val="0022367A"/>
    <w:rsid w:val="00223ECB"/>
    <w:rsid w:val="00224898"/>
    <w:rsid w:val="002254A9"/>
    <w:rsid w:val="00225F49"/>
    <w:rsid w:val="00232F36"/>
    <w:rsid w:val="00233D97"/>
    <w:rsid w:val="002347A2"/>
    <w:rsid w:val="00234FC8"/>
    <w:rsid w:val="00236037"/>
    <w:rsid w:val="0023645E"/>
    <w:rsid w:val="00236E45"/>
    <w:rsid w:val="002415F1"/>
    <w:rsid w:val="00241DE8"/>
    <w:rsid w:val="00242DEE"/>
    <w:rsid w:val="00243BBE"/>
    <w:rsid w:val="00247ECC"/>
    <w:rsid w:val="00250C7B"/>
    <w:rsid w:val="00250D5F"/>
    <w:rsid w:val="00252F5E"/>
    <w:rsid w:val="002545A4"/>
    <w:rsid w:val="00254605"/>
    <w:rsid w:val="00256F77"/>
    <w:rsid w:val="00261867"/>
    <w:rsid w:val="00265222"/>
    <w:rsid w:val="00266EE1"/>
    <w:rsid w:val="00267F37"/>
    <w:rsid w:val="00270605"/>
    <w:rsid w:val="002719BC"/>
    <w:rsid w:val="00272E32"/>
    <w:rsid w:val="00272F86"/>
    <w:rsid w:val="00273873"/>
    <w:rsid w:val="00274455"/>
    <w:rsid w:val="00275B51"/>
    <w:rsid w:val="00281A9F"/>
    <w:rsid w:val="00284248"/>
    <w:rsid w:val="0028506C"/>
    <w:rsid w:val="002850E3"/>
    <w:rsid w:val="0028793C"/>
    <w:rsid w:val="002916E2"/>
    <w:rsid w:val="00292520"/>
    <w:rsid w:val="00292F74"/>
    <w:rsid w:val="00294530"/>
    <w:rsid w:val="00295214"/>
    <w:rsid w:val="00295A21"/>
    <w:rsid w:val="002A148D"/>
    <w:rsid w:val="002A1A83"/>
    <w:rsid w:val="002A3023"/>
    <w:rsid w:val="002A3708"/>
    <w:rsid w:val="002A4811"/>
    <w:rsid w:val="002A5C3C"/>
    <w:rsid w:val="002A70B2"/>
    <w:rsid w:val="002A7358"/>
    <w:rsid w:val="002B0990"/>
    <w:rsid w:val="002B17C1"/>
    <w:rsid w:val="002B2486"/>
    <w:rsid w:val="002B38A9"/>
    <w:rsid w:val="002B4899"/>
    <w:rsid w:val="002B5E54"/>
    <w:rsid w:val="002B68A5"/>
    <w:rsid w:val="002B6ED1"/>
    <w:rsid w:val="002B7A64"/>
    <w:rsid w:val="002C0AAF"/>
    <w:rsid w:val="002C4618"/>
    <w:rsid w:val="002C4EAF"/>
    <w:rsid w:val="002C5CD3"/>
    <w:rsid w:val="002C6957"/>
    <w:rsid w:val="002C720C"/>
    <w:rsid w:val="002C748E"/>
    <w:rsid w:val="002C7A7B"/>
    <w:rsid w:val="002D0403"/>
    <w:rsid w:val="002D05CC"/>
    <w:rsid w:val="002D0F01"/>
    <w:rsid w:val="002D24F6"/>
    <w:rsid w:val="002D3F23"/>
    <w:rsid w:val="002D555E"/>
    <w:rsid w:val="002D5A35"/>
    <w:rsid w:val="002D6233"/>
    <w:rsid w:val="002D7E38"/>
    <w:rsid w:val="002E114C"/>
    <w:rsid w:val="002E461B"/>
    <w:rsid w:val="002E4EBC"/>
    <w:rsid w:val="002E6E2C"/>
    <w:rsid w:val="002E6EC2"/>
    <w:rsid w:val="002E7F0D"/>
    <w:rsid w:val="002F12AC"/>
    <w:rsid w:val="002F2F94"/>
    <w:rsid w:val="002F47EE"/>
    <w:rsid w:val="002F73A1"/>
    <w:rsid w:val="002F7F89"/>
    <w:rsid w:val="00302B83"/>
    <w:rsid w:val="00303E2F"/>
    <w:rsid w:val="0030529B"/>
    <w:rsid w:val="00306A89"/>
    <w:rsid w:val="00306BE3"/>
    <w:rsid w:val="00306C9A"/>
    <w:rsid w:val="00307ED5"/>
    <w:rsid w:val="00307FD6"/>
    <w:rsid w:val="003128C7"/>
    <w:rsid w:val="00313895"/>
    <w:rsid w:val="00314E46"/>
    <w:rsid w:val="00315E3D"/>
    <w:rsid w:val="00316D18"/>
    <w:rsid w:val="003171A6"/>
    <w:rsid w:val="003200E6"/>
    <w:rsid w:val="00321856"/>
    <w:rsid w:val="00323801"/>
    <w:rsid w:val="00323839"/>
    <w:rsid w:val="00325BFE"/>
    <w:rsid w:val="00331755"/>
    <w:rsid w:val="00334B58"/>
    <w:rsid w:val="00334D32"/>
    <w:rsid w:val="00335D66"/>
    <w:rsid w:val="00336087"/>
    <w:rsid w:val="003409D5"/>
    <w:rsid w:val="00341276"/>
    <w:rsid w:val="00341727"/>
    <w:rsid w:val="00342BEE"/>
    <w:rsid w:val="0034403D"/>
    <w:rsid w:val="00346DFD"/>
    <w:rsid w:val="0035023C"/>
    <w:rsid w:val="00353330"/>
    <w:rsid w:val="00354193"/>
    <w:rsid w:val="00354762"/>
    <w:rsid w:val="00354FCF"/>
    <w:rsid w:val="0035791C"/>
    <w:rsid w:val="00360548"/>
    <w:rsid w:val="0036107E"/>
    <w:rsid w:val="00362919"/>
    <w:rsid w:val="00365522"/>
    <w:rsid w:val="00365D76"/>
    <w:rsid w:val="003668C8"/>
    <w:rsid w:val="003668EE"/>
    <w:rsid w:val="00366D5E"/>
    <w:rsid w:val="00370C72"/>
    <w:rsid w:val="00371EC5"/>
    <w:rsid w:val="00374DA5"/>
    <w:rsid w:val="00377B8A"/>
    <w:rsid w:val="003800AF"/>
    <w:rsid w:val="003801B3"/>
    <w:rsid w:val="003820C4"/>
    <w:rsid w:val="003821C7"/>
    <w:rsid w:val="00382218"/>
    <w:rsid w:val="003843D3"/>
    <w:rsid w:val="003920F8"/>
    <w:rsid w:val="003921E0"/>
    <w:rsid w:val="00392A63"/>
    <w:rsid w:val="00393720"/>
    <w:rsid w:val="00395EA1"/>
    <w:rsid w:val="0039632C"/>
    <w:rsid w:val="00396588"/>
    <w:rsid w:val="003A0425"/>
    <w:rsid w:val="003A05A4"/>
    <w:rsid w:val="003A19E2"/>
    <w:rsid w:val="003A397A"/>
    <w:rsid w:val="003B06FC"/>
    <w:rsid w:val="003B0812"/>
    <w:rsid w:val="003B0BD8"/>
    <w:rsid w:val="003B0E7A"/>
    <w:rsid w:val="003B1472"/>
    <w:rsid w:val="003B2B40"/>
    <w:rsid w:val="003B4E04"/>
    <w:rsid w:val="003B57C4"/>
    <w:rsid w:val="003C3AAB"/>
    <w:rsid w:val="003C4183"/>
    <w:rsid w:val="003C5208"/>
    <w:rsid w:val="003C556E"/>
    <w:rsid w:val="003C59FE"/>
    <w:rsid w:val="003C67B9"/>
    <w:rsid w:val="003D1AD5"/>
    <w:rsid w:val="003D24B2"/>
    <w:rsid w:val="003D2C8E"/>
    <w:rsid w:val="003D4830"/>
    <w:rsid w:val="003D5060"/>
    <w:rsid w:val="003D544D"/>
    <w:rsid w:val="003D5BC2"/>
    <w:rsid w:val="003D71DA"/>
    <w:rsid w:val="003D7F66"/>
    <w:rsid w:val="003E065B"/>
    <w:rsid w:val="003E0A9C"/>
    <w:rsid w:val="003E1BFE"/>
    <w:rsid w:val="003E3AD8"/>
    <w:rsid w:val="003E3C6E"/>
    <w:rsid w:val="003F1EAE"/>
    <w:rsid w:val="003F44B9"/>
    <w:rsid w:val="003F4C1D"/>
    <w:rsid w:val="003F56FC"/>
    <w:rsid w:val="003F5A08"/>
    <w:rsid w:val="003F6DE2"/>
    <w:rsid w:val="0040157C"/>
    <w:rsid w:val="0040443F"/>
    <w:rsid w:val="00405954"/>
    <w:rsid w:val="00410B2F"/>
    <w:rsid w:val="0041542F"/>
    <w:rsid w:val="00415FB4"/>
    <w:rsid w:val="00416CE0"/>
    <w:rsid w:val="00420716"/>
    <w:rsid w:val="00420E92"/>
    <w:rsid w:val="004215B0"/>
    <w:rsid w:val="00423CC4"/>
    <w:rsid w:val="0042523C"/>
    <w:rsid w:val="00426F86"/>
    <w:rsid w:val="00430938"/>
    <w:rsid w:val="004325FB"/>
    <w:rsid w:val="00435560"/>
    <w:rsid w:val="00435BC9"/>
    <w:rsid w:val="00437339"/>
    <w:rsid w:val="00437363"/>
    <w:rsid w:val="00442CD0"/>
    <w:rsid w:val="004432BA"/>
    <w:rsid w:val="004433FD"/>
    <w:rsid w:val="00443782"/>
    <w:rsid w:val="00443909"/>
    <w:rsid w:val="0044407E"/>
    <w:rsid w:val="00446A52"/>
    <w:rsid w:val="00447218"/>
    <w:rsid w:val="00447383"/>
    <w:rsid w:val="00447BB9"/>
    <w:rsid w:val="00450D58"/>
    <w:rsid w:val="00453C10"/>
    <w:rsid w:val="00454531"/>
    <w:rsid w:val="00454B43"/>
    <w:rsid w:val="0045794A"/>
    <w:rsid w:val="0046031D"/>
    <w:rsid w:val="0046043C"/>
    <w:rsid w:val="00463E07"/>
    <w:rsid w:val="004670D2"/>
    <w:rsid w:val="00470198"/>
    <w:rsid w:val="00471B41"/>
    <w:rsid w:val="004720C8"/>
    <w:rsid w:val="00473AC9"/>
    <w:rsid w:val="00473BB5"/>
    <w:rsid w:val="00473D83"/>
    <w:rsid w:val="00475F42"/>
    <w:rsid w:val="004779B0"/>
    <w:rsid w:val="004815C2"/>
    <w:rsid w:val="00482CF5"/>
    <w:rsid w:val="0048517F"/>
    <w:rsid w:val="004906FE"/>
    <w:rsid w:val="00491017"/>
    <w:rsid w:val="00492CFF"/>
    <w:rsid w:val="00494EAC"/>
    <w:rsid w:val="0049526F"/>
    <w:rsid w:val="00495EFE"/>
    <w:rsid w:val="0049757A"/>
    <w:rsid w:val="004A1602"/>
    <w:rsid w:val="004A450A"/>
    <w:rsid w:val="004A4973"/>
    <w:rsid w:val="004A70F4"/>
    <w:rsid w:val="004A7EF0"/>
    <w:rsid w:val="004B1D28"/>
    <w:rsid w:val="004B393C"/>
    <w:rsid w:val="004B3B29"/>
    <w:rsid w:val="004C19C1"/>
    <w:rsid w:val="004C3BAC"/>
    <w:rsid w:val="004C48D7"/>
    <w:rsid w:val="004C4A92"/>
    <w:rsid w:val="004C67F6"/>
    <w:rsid w:val="004C6854"/>
    <w:rsid w:val="004C7765"/>
    <w:rsid w:val="004D1066"/>
    <w:rsid w:val="004D555A"/>
    <w:rsid w:val="004D6DB3"/>
    <w:rsid w:val="004D72B5"/>
    <w:rsid w:val="004D7BFE"/>
    <w:rsid w:val="004E10FB"/>
    <w:rsid w:val="004E124F"/>
    <w:rsid w:val="004E1B4A"/>
    <w:rsid w:val="004E29BD"/>
    <w:rsid w:val="004E33F7"/>
    <w:rsid w:val="004E49E2"/>
    <w:rsid w:val="004E5CFA"/>
    <w:rsid w:val="004E6164"/>
    <w:rsid w:val="004E651F"/>
    <w:rsid w:val="004F07D1"/>
    <w:rsid w:val="004F13FB"/>
    <w:rsid w:val="004F1B9E"/>
    <w:rsid w:val="004F4394"/>
    <w:rsid w:val="004F515D"/>
    <w:rsid w:val="004F6107"/>
    <w:rsid w:val="00500F30"/>
    <w:rsid w:val="00502628"/>
    <w:rsid w:val="0050300B"/>
    <w:rsid w:val="0050302E"/>
    <w:rsid w:val="005042C7"/>
    <w:rsid w:val="00505CE2"/>
    <w:rsid w:val="005061B7"/>
    <w:rsid w:val="0050684C"/>
    <w:rsid w:val="0050728C"/>
    <w:rsid w:val="00510F1B"/>
    <w:rsid w:val="0051379D"/>
    <w:rsid w:val="00513E29"/>
    <w:rsid w:val="00514384"/>
    <w:rsid w:val="00514B60"/>
    <w:rsid w:val="0051718A"/>
    <w:rsid w:val="00520473"/>
    <w:rsid w:val="00520D38"/>
    <w:rsid w:val="00521BC4"/>
    <w:rsid w:val="005261C9"/>
    <w:rsid w:val="00526367"/>
    <w:rsid w:val="00526E35"/>
    <w:rsid w:val="0053287C"/>
    <w:rsid w:val="00532881"/>
    <w:rsid w:val="00532A94"/>
    <w:rsid w:val="005342F4"/>
    <w:rsid w:val="0053480D"/>
    <w:rsid w:val="00534BCE"/>
    <w:rsid w:val="00537681"/>
    <w:rsid w:val="005376CA"/>
    <w:rsid w:val="00540E73"/>
    <w:rsid w:val="00540EC1"/>
    <w:rsid w:val="00542DEA"/>
    <w:rsid w:val="005447AD"/>
    <w:rsid w:val="005517D8"/>
    <w:rsid w:val="00551B7F"/>
    <w:rsid w:val="005527A1"/>
    <w:rsid w:val="0055495B"/>
    <w:rsid w:val="00554D81"/>
    <w:rsid w:val="00555242"/>
    <w:rsid w:val="00555F31"/>
    <w:rsid w:val="0055773A"/>
    <w:rsid w:val="00557F0D"/>
    <w:rsid w:val="00563F17"/>
    <w:rsid w:val="0056610F"/>
    <w:rsid w:val="0056733C"/>
    <w:rsid w:val="0057043F"/>
    <w:rsid w:val="0057136C"/>
    <w:rsid w:val="005718D8"/>
    <w:rsid w:val="00572028"/>
    <w:rsid w:val="005740B9"/>
    <w:rsid w:val="00575A83"/>
    <w:rsid w:val="00575B4C"/>
    <w:rsid w:val="00575BCA"/>
    <w:rsid w:val="00577E8A"/>
    <w:rsid w:val="00581D71"/>
    <w:rsid w:val="00583B9E"/>
    <w:rsid w:val="005841E9"/>
    <w:rsid w:val="00585432"/>
    <w:rsid w:val="00585EB5"/>
    <w:rsid w:val="00586E18"/>
    <w:rsid w:val="005909FD"/>
    <w:rsid w:val="00591110"/>
    <w:rsid w:val="0059340D"/>
    <w:rsid w:val="00595DD8"/>
    <w:rsid w:val="005A0961"/>
    <w:rsid w:val="005A42A3"/>
    <w:rsid w:val="005A5A6C"/>
    <w:rsid w:val="005A5B6E"/>
    <w:rsid w:val="005A6603"/>
    <w:rsid w:val="005A6AB6"/>
    <w:rsid w:val="005B0344"/>
    <w:rsid w:val="005B0B4C"/>
    <w:rsid w:val="005B2B08"/>
    <w:rsid w:val="005B2BB7"/>
    <w:rsid w:val="005B520E"/>
    <w:rsid w:val="005B6A0D"/>
    <w:rsid w:val="005B75A2"/>
    <w:rsid w:val="005C0F45"/>
    <w:rsid w:val="005C30C9"/>
    <w:rsid w:val="005C3F59"/>
    <w:rsid w:val="005C41ED"/>
    <w:rsid w:val="005D0433"/>
    <w:rsid w:val="005D0AE9"/>
    <w:rsid w:val="005D31E9"/>
    <w:rsid w:val="005D329C"/>
    <w:rsid w:val="005D5662"/>
    <w:rsid w:val="005E0E43"/>
    <w:rsid w:val="005E157E"/>
    <w:rsid w:val="005E1F98"/>
    <w:rsid w:val="005E2800"/>
    <w:rsid w:val="005E475B"/>
    <w:rsid w:val="005E743A"/>
    <w:rsid w:val="005F075D"/>
    <w:rsid w:val="005F219D"/>
    <w:rsid w:val="005F2B5C"/>
    <w:rsid w:val="005F2CCD"/>
    <w:rsid w:val="005F36FF"/>
    <w:rsid w:val="005F3C27"/>
    <w:rsid w:val="005F4575"/>
    <w:rsid w:val="005F6466"/>
    <w:rsid w:val="0060008D"/>
    <w:rsid w:val="00601116"/>
    <w:rsid w:val="00602CBB"/>
    <w:rsid w:val="006035DE"/>
    <w:rsid w:val="0060401F"/>
    <w:rsid w:val="00604684"/>
    <w:rsid w:val="00605825"/>
    <w:rsid w:val="00606948"/>
    <w:rsid w:val="00606D7F"/>
    <w:rsid w:val="00607702"/>
    <w:rsid w:val="006100C3"/>
    <w:rsid w:val="00612112"/>
    <w:rsid w:val="006131BC"/>
    <w:rsid w:val="00613A65"/>
    <w:rsid w:val="00614C05"/>
    <w:rsid w:val="00614C49"/>
    <w:rsid w:val="00615172"/>
    <w:rsid w:val="00615880"/>
    <w:rsid w:val="00615DCD"/>
    <w:rsid w:val="006162D7"/>
    <w:rsid w:val="00616EBA"/>
    <w:rsid w:val="0062188F"/>
    <w:rsid w:val="00622152"/>
    <w:rsid w:val="0062380A"/>
    <w:rsid w:val="00624E35"/>
    <w:rsid w:val="00627721"/>
    <w:rsid w:val="00632C50"/>
    <w:rsid w:val="0063385B"/>
    <w:rsid w:val="00633DCB"/>
    <w:rsid w:val="00634155"/>
    <w:rsid w:val="00637B90"/>
    <w:rsid w:val="0064311C"/>
    <w:rsid w:val="006432BA"/>
    <w:rsid w:val="0064555D"/>
    <w:rsid w:val="00645853"/>
    <w:rsid w:val="00645D22"/>
    <w:rsid w:val="00646052"/>
    <w:rsid w:val="006476B7"/>
    <w:rsid w:val="0064778D"/>
    <w:rsid w:val="00647B42"/>
    <w:rsid w:val="00647D73"/>
    <w:rsid w:val="00651A08"/>
    <w:rsid w:val="00654204"/>
    <w:rsid w:val="00654615"/>
    <w:rsid w:val="00656EFE"/>
    <w:rsid w:val="00657B02"/>
    <w:rsid w:val="00660B6F"/>
    <w:rsid w:val="00662B0A"/>
    <w:rsid w:val="00665B0F"/>
    <w:rsid w:val="00670434"/>
    <w:rsid w:val="00670FCD"/>
    <w:rsid w:val="00672392"/>
    <w:rsid w:val="006741B2"/>
    <w:rsid w:val="0068039B"/>
    <w:rsid w:val="00681318"/>
    <w:rsid w:val="00682593"/>
    <w:rsid w:val="00682D2B"/>
    <w:rsid w:val="006835AC"/>
    <w:rsid w:val="00684CDE"/>
    <w:rsid w:val="00691E6B"/>
    <w:rsid w:val="006925CE"/>
    <w:rsid w:val="006954E7"/>
    <w:rsid w:val="00695A3B"/>
    <w:rsid w:val="00695F91"/>
    <w:rsid w:val="00697591"/>
    <w:rsid w:val="006A0C1B"/>
    <w:rsid w:val="006A3198"/>
    <w:rsid w:val="006A4889"/>
    <w:rsid w:val="006A7E6F"/>
    <w:rsid w:val="006B02DA"/>
    <w:rsid w:val="006B0C3C"/>
    <w:rsid w:val="006B1FE7"/>
    <w:rsid w:val="006B3203"/>
    <w:rsid w:val="006B39F6"/>
    <w:rsid w:val="006B618D"/>
    <w:rsid w:val="006B6B66"/>
    <w:rsid w:val="006C001D"/>
    <w:rsid w:val="006C029F"/>
    <w:rsid w:val="006C07A5"/>
    <w:rsid w:val="006C10C6"/>
    <w:rsid w:val="006C1B51"/>
    <w:rsid w:val="006C31CB"/>
    <w:rsid w:val="006C4A21"/>
    <w:rsid w:val="006D073A"/>
    <w:rsid w:val="006D26A7"/>
    <w:rsid w:val="006D292D"/>
    <w:rsid w:val="006D496F"/>
    <w:rsid w:val="006D5091"/>
    <w:rsid w:val="006D7D5F"/>
    <w:rsid w:val="006E2056"/>
    <w:rsid w:val="006E5D50"/>
    <w:rsid w:val="006E61AB"/>
    <w:rsid w:val="006E67BA"/>
    <w:rsid w:val="006F4B49"/>
    <w:rsid w:val="006F4FDF"/>
    <w:rsid w:val="006F5B13"/>
    <w:rsid w:val="006F673A"/>
    <w:rsid w:val="006F6D3D"/>
    <w:rsid w:val="00700327"/>
    <w:rsid w:val="007004FB"/>
    <w:rsid w:val="00701449"/>
    <w:rsid w:val="007015CE"/>
    <w:rsid w:val="00702FBB"/>
    <w:rsid w:val="007035BE"/>
    <w:rsid w:val="00703CA4"/>
    <w:rsid w:val="00705892"/>
    <w:rsid w:val="00706AC8"/>
    <w:rsid w:val="00706B5F"/>
    <w:rsid w:val="00707221"/>
    <w:rsid w:val="00712E68"/>
    <w:rsid w:val="007145FC"/>
    <w:rsid w:val="00715BEA"/>
    <w:rsid w:val="00721681"/>
    <w:rsid w:val="00721BA3"/>
    <w:rsid w:val="007230F9"/>
    <w:rsid w:val="007262FA"/>
    <w:rsid w:val="007306E0"/>
    <w:rsid w:val="007312F0"/>
    <w:rsid w:val="00731C82"/>
    <w:rsid w:val="00731ED1"/>
    <w:rsid w:val="00732A8A"/>
    <w:rsid w:val="00732B62"/>
    <w:rsid w:val="007365DF"/>
    <w:rsid w:val="00737F7C"/>
    <w:rsid w:val="00740EEA"/>
    <w:rsid w:val="00741149"/>
    <w:rsid w:val="007423B4"/>
    <w:rsid w:val="00745041"/>
    <w:rsid w:val="00745390"/>
    <w:rsid w:val="00745437"/>
    <w:rsid w:val="007458CF"/>
    <w:rsid w:val="00747DB0"/>
    <w:rsid w:val="007555E5"/>
    <w:rsid w:val="0076086D"/>
    <w:rsid w:val="00760F78"/>
    <w:rsid w:val="0076380A"/>
    <w:rsid w:val="007658CA"/>
    <w:rsid w:val="007666AD"/>
    <w:rsid w:val="007705EF"/>
    <w:rsid w:val="00772F54"/>
    <w:rsid w:val="007741A6"/>
    <w:rsid w:val="00775AD0"/>
    <w:rsid w:val="00776D91"/>
    <w:rsid w:val="007809CA"/>
    <w:rsid w:val="0078134D"/>
    <w:rsid w:val="007845A3"/>
    <w:rsid w:val="00785656"/>
    <w:rsid w:val="00787D20"/>
    <w:rsid w:val="00787F49"/>
    <w:rsid w:val="00791F24"/>
    <w:rsid w:val="00794804"/>
    <w:rsid w:val="00794B3A"/>
    <w:rsid w:val="00794C01"/>
    <w:rsid w:val="007A10A9"/>
    <w:rsid w:val="007A2D5C"/>
    <w:rsid w:val="007A3C71"/>
    <w:rsid w:val="007B33F1"/>
    <w:rsid w:val="007B363C"/>
    <w:rsid w:val="007B4AF8"/>
    <w:rsid w:val="007B6DDA"/>
    <w:rsid w:val="007C0308"/>
    <w:rsid w:val="007C1DCF"/>
    <w:rsid w:val="007C2FF2"/>
    <w:rsid w:val="007C42D1"/>
    <w:rsid w:val="007C5BEE"/>
    <w:rsid w:val="007D07A8"/>
    <w:rsid w:val="007D19E3"/>
    <w:rsid w:val="007D339D"/>
    <w:rsid w:val="007D4A6A"/>
    <w:rsid w:val="007D6232"/>
    <w:rsid w:val="007D7353"/>
    <w:rsid w:val="007E15AB"/>
    <w:rsid w:val="007E2238"/>
    <w:rsid w:val="007E5B8A"/>
    <w:rsid w:val="007F1A70"/>
    <w:rsid w:val="007F1F99"/>
    <w:rsid w:val="007F2EDF"/>
    <w:rsid w:val="007F3D69"/>
    <w:rsid w:val="007F415B"/>
    <w:rsid w:val="007F4747"/>
    <w:rsid w:val="007F768F"/>
    <w:rsid w:val="0080336E"/>
    <w:rsid w:val="008053B7"/>
    <w:rsid w:val="008066F8"/>
    <w:rsid w:val="00806A5E"/>
    <w:rsid w:val="008074F4"/>
    <w:rsid w:val="0080791D"/>
    <w:rsid w:val="00807E13"/>
    <w:rsid w:val="00810047"/>
    <w:rsid w:val="008104AA"/>
    <w:rsid w:val="008125C8"/>
    <w:rsid w:val="008126B5"/>
    <w:rsid w:val="00813E81"/>
    <w:rsid w:val="00815708"/>
    <w:rsid w:val="008157EE"/>
    <w:rsid w:val="00815ACF"/>
    <w:rsid w:val="00816D71"/>
    <w:rsid w:val="00820C00"/>
    <w:rsid w:val="00821414"/>
    <w:rsid w:val="008220EF"/>
    <w:rsid w:val="00822671"/>
    <w:rsid w:val="00825606"/>
    <w:rsid w:val="00825FF1"/>
    <w:rsid w:val="008347FC"/>
    <w:rsid w:val="0083484F"/>
    <w:rsid w:val="0083493C"/>
    <w:rsid w:val="00836367"/>
    <w:rsid w:val="008422B8"/>
    <w:rsid w:val="00842735"/>
    <w:rsid w:val="00844789"/>
    <w:rsid w:val="0084491D"/>
    <w:rsid w:val="00850234"/>
    <w:rsid w:val="00853D18"/>
    <w:rsid w:val="00854E0A"/>
    <w:rsid w:val="008556C3"/>
    <w:rsid w:val="008560F7"/>
    <w:rsid w:val="0085662B"/>
    <w:rsid w:val="0085774D"/>
    <w:rsid w:val="00862092"/>
    <w:rsid w:val="008627FA"/>
    <w:rsid w:val="008631F8"/>
    <w:rsid w:val="0086378E"/>
    <w:rsid w:val="00872998"/>
    <w:rsid w:val="00873603"/>
    <w:rsid w:val="0087664F"/>
    <w:rsid w:val="00876D7A"/>
    <w:rsid w:val="0087779C"/>
    <w:rsid w:val="00880AEA"/>
    <w:rsid w:val="0088358F"/>
    <w:rsid w:val="00886346"/>
    <w:rsid w:val="00887B40"/>
    <w:rsid w:val="00893C7D"/>
    <w:rsid w:val="00894F7C"/>
    <w:rsid w:val="0089557C"/>
    <w:rsid w:val="008A2C7D"/>
    <w:rsid w:val="008A4652"/>
    <w:rsid w:val="008A6B76"/>
    <w:rsid w:val="008A72F6"/>
    <w:rsid w:val="008B1B6B"/>
    <w:rsid w:val="008B3404"/>
    <w:rsid w:val="008B3A7D"/>
    <w:rsid w:val="008B5096"/>
    <w:rsid w:val="008B50BF"/>
    <w:rsid w:val="008B5D11"/>
    <w:rsid w:val="008B6524"/>
    <w:rsid w:val="008C36B9"/>
    <w:rsid w:val="008C4B23"/>
    <w:rsid w:val="008C621E"/>
    <w:rsid w:val="008C6257"/>
    <w:rsid w:val="008D16D5"/>
    <w:rsid w:val="008D3627"/>
    <w:rsid w:val="008D4E85"/>
    <w:rsid w:val="008D560C"/>
    <w:rsid w:val="008D7730"/>
    <w:rsid w:val="008D79F6"/>
    <w:rsid w:val="008E0799"/>
    <w:rsid w:val="008E160E"/>
    <w:rsid w:val="008E18E8"/>
    <w:rsid w:val="008E1979"/>
    <w:rsid w:val="008E2194"/>
    <w:rsid w:val="008E24E8"/>
    <w:rsid w:val="008E2A5C"/>
    <w:rsid w:val="008E4614"/>
    <w:rsid w:val="008E49B8"/>
    <w:rsid w:val="008E5301"/>
    <w:rsid w:val="008E574D"/>
    <w:rsid w:val="008F01C1"/>
    <w:rsid w:val="008F024B"/>
    <w:rsid w:val="008F02A0"/>
    <w:rsid w:val="008F1A27"/>
    <w:rsid w:val="008F2F42"/>
    <w:rsid w:val="008F3C0F"/>
    <w:rsid w:val="008F46D2"/>
    <w:rsid w:val="008F6E2C"/>
    <w:rsid w:val="008F772E"/>
    <w:rsid w:val="0090055C"/>
    <w:rsid w:val="00900A20"/>
    <w:rsid w:val="00902FC5"/>
    <w:rsid w:val="0090458B"/>
    <w:rsid w:val="0090476A"/>
    <w:rsid w:val="00907082"/>
    <w:rsid w:val="00907E5C"/>
    <w:rsid w:val="00911580"/>
    <w:rsid w:val="00915ABA"/>
    <w:rsid w:val="009177CF"/>
    <w:rsid w:val="00922308"/>
    <w:rsid w:val="00923C5A"/>
    <w:rsid w:val="00924AA2"/>
    <w:rsid w:val="00926B1B"/>
    <w:rsid w:val="00927B38"/>
    <w:rsid w:val="009303D9"/>
    <w:rsid w:val="0093118F"/>
    <w:rsid w:val="00932FAD"/>
    <w:rsid w:val="00933C64"/>
    <w:rsid w:val="00934F0F"/>
    <w:rsid w:val="00934FB5"/>
    <w:rsid w:val="009358C6"/>
    <w:rsid w:val="0094068A"/>
    <w:rsid w:val="0094166E"/>
    <w:rsid w:val="009426FB"/>
    <w:rsid w:val="0094388C"/>
    <w:rsid w:val="00944A39"/>
    <w:rsid w:val="00944F8F"/>
    <w:rsid w:val="00945E7D"/>
    <w:rsid w:val="00946365"/>
    <w:rsid w:val="00947108"/>
    <w:rsid w:val="00953956"/>
    <w:rsid w:val="0095592E"/>
    <w:rsid w:val="00960735"/>
    <w:rsid w:val="00961E28"/>
    <w:rsid w:val="009631EF"/>
    <w:rsid w:val="00963C9C"/>
    <w:rsid w:val="00963EC9"/>
    <w:rsid w:val="009647F3"/>
    <w:rsid w:val="00964932"/>
    <w:rsid w:val="00970823"/>
    <w:rsid w:val="009710DB"/>
    <w:rsid w:val="0097111C"/>
    <w:rsid w:val="00971371"/>
    <w:rsid w:val="00972203"/>
    <w:rsid w:val="00973ECC"/>
    <w:rsid w:val="00975E48"/>
    <w:rsid w:val="0097683C"/>
    <w:rsid w:val="009772F7"/>
    <w:rsid w:val="0098216F"/>
    <w:rsid w:val="009832A2"/>
    <w:rsid w:val="009853EA"/>
    <w:rsid w:val="009879A5"/>
    <w:rsid w:val="0099533A"/>
    <w:rsid w:val="009A4DC0"/>
    <w:rsid w:val="009A59AD"/>
    <w:rsid w:val="009A7B1E"/>
    <w:rsid w:val="009B20A7"/>
    <w:rsid w:val="009B2390"/>
    <w:rsid w:val="009B34CE"/>
    <w:rsid w:val="009B44A0"/>
    <w:rsid w:val="009B4A10"/>
    <w:rsid w:val="009B4F07"/>
    <w:rsid w:val="009B6459"/>
    <w:rsid w:val="009B79FC"/>
    <w:rsid w:val="009C17D5"/>
    <w:rsid w:val="009C224E"/>
    <w:rsid w:val="009C416F"/>
    <w:rsid w:val="009C584A"/>
    <w:rsid w:val="009C64A6"/>
    <w:rsid w:val="009C6FB1"/>
    <w:rsid w:val="009D0D5E"/>
    <w:rsid w:val="009D1298"/>
    <w:rsid w:val="009D15D3"/>
    <w:rsid w:val="009D2E51"/>
    <w:rsid w:val="009D31B6"/>
    <w:rsid w:val="009D6270"/>
    <w:rsid w:val="009E0C94"/>
    <w:rsid w:val="009E0E84"/>
    <w:rsid w:val="009E2B42"/>
    <w:rsid w:val="009E358F"/>
    <w:rsid w:val="009E7625"/>
    <w:rsid w:val="009E7E19"/>
    <w:rsid w:val="009F1D79"/>
    <w:rsid w:val="00A01032"/>
    <w:rsid w:val="00A01AED"/>
    <w:rsid w:val="00A04D35"/>
    <w:rsid w:val="00A04E62"/>
    <w:rsid w:val="00A05542"/>
    <w:rsid w:val="00A059B3"/>
    <w:rsid w:val="00A0638E"/>
    <w:rsid w:val="00A07CA2"/>
    <w:rsid w:val="00A11ED4"/>
    <w:rsid w:val="00A12C7A"/>
    <w:rsid w:val="00A12E60"/>
    <w:rsid w:val="00A17610"/>
    <w:rsid w:val="00A17DF3"/>
    <w:rsid w:val="00A20C0C"/>
    <w:rsid w:val="00A222FA"/>
    <w:rsid w:val="00A264E0"/>
    <w:rsid w:val="00A269D0"/>
    <w:rsid w:val="00A3403F"/>
    <w:rsid w:val="00A350CB"/>
    <w:rsid w:val="00A36029"/>
    <w:rsid w:val="00A36CA9"/>
    <w:rsid w:val="00A37B19"/>
    <w:rsid w:val="00A4082D"/>
    <w:rsid w:val="00A41C5E"/>
    <w:rsid w:val="00A43465"/>
    <w:rsid w:val="00A467AF"/>
    <w:rsid w:val="00A5380C"/>
    <w:rsid w:val="00A54292"/>
    <w:rsid w:val="00A55075"/>
    <w:rsid w:val="00A57262"/>
    <w:rsid w:val="00A578E5"/>
    <w:rsid w:val="00A57DDC"/>
    <w:rsid w:val="00A63815"/>
    <w:rsid w:val="00A64A62"/>
    <w:rsid w:val="00A65301"/>
    <w:rsid w:val="00A6680A"/>
    <w:rsid w:val="00A66C53"/>
    <w:rsid w:val="00A701E8"/>
    <w:rsid w:val="00A7587F"/>
    <w:rsid w:val="00A766E3"/>
    <w:rsid w:val="00A81231"/>
    <w:rsid w:val="00A81E19"/>
    <w:rsid w:val="00A83697"/>
    <w:rsid w:val="00A83DEA"/>
    <w:rsid w:val="00A84270"/>
    <w:rsid w:val="00A86D54"/>
    <w:rsid w:val="00A87212"/>
    <w:rsid w:val="00A87D1C"/>
    <w:rsid w:val="00A9105F"/>
    <w:rsid w:val="00A9143B"/>
    <w:rsid w:val="00A95D30"/>
    <w:rsid w:val="00A966C2"/>
    <w:rsid w:val="00A96CFB"/>
    <w:rsid w:val="00A9715C"/>
    <w:rsid w:val="00AA1C98"/>
    <w:rsid w:val="00AA4FF9"/>
    <w:rsid w:val="00AB09F9"/>
    <w:rsid w:val="00AB0B81"/>
    <w:rsid w:val="00AB106B"/>
    <w:rsid w:val="00AB1124"/>
    <w:rsid w:val="00AB3F8F"/>
    <w:rsid w:val="00AC0AA0"/>
    <w:rsid w:val="00AC1532"/>
    <w:rsid w:val="00AC3FE1"/>
    <w:rsid w:val="00AC43BC"/>
    <w:rsid w:val="00AC526F"/>
    <w:rsid w:val="00AD143D"/>
    <w:rsid w:val="00AD523D"/>
    <w:rsid w:val="00AD6D78"/>
    <w:rsid w:val="00AD711B"/>
    <w:rsid w:val="00AE0EDC"/>
    <w:rsid w:val="00AE278B"/>
    <w:rsid w:val="00AE3409"/>
    <w:rsid w:val="00AE394E"/>
    <w:rsid w:val="00AE6141"/>
    <w:rsid w:val="00AE70F2"/>
    <w:rsid w:val="00AF03AE"/>
    <w:rsid w:val="00AF0644"/>
    <w:rsid w:val="00AF1621"/>
    <w:rsid w:val="00AF171B"/>
    <w:rsid w:val="00AF2B60"/>
    <w:rsid w:val="00AF2D06"/>
    <w:rsid w:val="00AF4627"/>
    <w:rsid w:val="00AF7C5F"/>
    <w:rsid w:val="00B000D6"/>
    <w:rsid w:val="00B04112"/>
    <w:rsid w:val="00B04D58"/>
    <w:rsid w:val="00B051B1"/>
    <w:rsid w:val="00B07FA9"/>
    <w:rsid w:val="00B11A60"/>
    <w:rsid w:val="00B210A8"/>
    <w:rsid w:val="00B220A8"/>
    <w:rsid w:val="00B22613"/>
    <w:rsid w:val="00B22B51"/>
    <w:rsid w:val="00B25636"/>
    <w:rsid w:val="00B26CBC"/>
    <w:rsid w:val="00B302D8"/>
    <w:rsid w:val="00B34F56"/>
    <w:rsid w:val="00B3698D"/>
    <w:rsid w:val="00B410C5"/>
    <w:rsid w:val="00B41B8A"/>
    <w:rsid w:val="00B42D1F"/>
    <w:rsid w:val="00B4310D"/>
    <w:rsid w:val="00B4386D"/>
    <w:rsid w:val="00B43C90"/>
    <w:rsid w:val="00B43DF2"/>
    <w:rsid w:val="00B43EC6"/>
    <w:rsid w:val="00B44A76"/>
    <w:rsid w:val="00B51D63"/>
    <w:rsid w:val="00B54FBF"/>
    <w:rsid w:val="00B55A1F"/>
    <w:rsid w:val="00B5615C"/>
    <w:rsid w:val="00B625EE"/>
    <w:rsid w:val="00B6439B"/>
    <w:rsid w:val="00B64A7A"/>
    <w:rsid w:val="00B6606A"/>
    <w:rsid w:val="00B70CBF"/>
    <w:rsid w:val="00B74CE8"/>
    <w:rsid w:val="00B768D1"/>
    <w:rsid w:val="00B769D2"/>
    <w:rsid w:val="00B770CB"/>
    <w:rsid w:val="00B82102"/>
    <w:rsid w:val="00B824D2"/>
    <w:rsid w:val="00B83C14"/>
    <w:rsid w:val="00B87F8F"/>
    <w:rsid w:val="00B9125E"/>
    <w:rsid w:val="00B922FA"/>
    <w:rsid w:val="00B953E9"/>
    <w:rsid w:val="00B958BD"/>
    <w:rsid w:val="00B97293"/>
    <w:rsid w:val="00B97594"/>
    <w:rsid w:val="00BA1025"/>
    <w:rsid w:val="00BA4BDE"/>
    <w:rsid w:val="00BA5BFD"/>
    <w:rsid w:val="00BA69C6"/>
    <w:rsid w:val="00BA6D7F"/>
    <w:rsid w:val="00BA7030"/>
    <w:rsid w:val="00BB0912"/>
    <w:rsid w:val="00BB1CB6"/>
    <w:rsid w:val="00BB1E84"/>
    <w:rsid w:val="00BB2B04"/>
    <w:rsid w:val="00BB425B"/>
    <w:rsid w:val="00BC3420"/>
    <w:rsid w:val="00BC3B77"/>
    <w:rsid w:val="00BC3C84"/>
    <w:rsid w:val="00BC3FBF"/>
    <w:rsid w:val="00BC76E5"/>
    <w:rsid w:val="00BD02A9"/>
    <w:rsid w:val="00BD1D73"/>
    <w:rsid w:val="00BD3542"/>
    <w:rsid w:val="00BD3E3C"/>
    <w:rsid w:val="00BD541C"/>
    <w:rsid w:val="00BD670B"/>
    <w:rsid w:val="00BD74E5"/>
    <w:rsid w:val="00BD76FA"/>
    <w:rsid w:val="00BE1773"/>
    <w:rsid w:val="00BE1F98"/>
    <w:rsid w:val="00BE1FFB"/>
    <w:rsid w:val="00BE6E86"/>
    <w:rsid w:val="00BE7D3C"/>
    <w:rsid w:val="00BF17E5"/>
    <w:rsid w:val="00BF473E"/>
    <w:rsid w:val="00BF5900"/>
    <w:rsid w:val="00BF5B97"/>
    <w:rsid w:val="00BF5FF6"/>
    <w:rsid w:val="00BF72DA"/>
    <w:rsid w:val="00C0207F"/>
    <w:rsid w:val="00C0361E"/>
    <w:rsid w:val="00C1079B"/>
    <w:rsid w:val="00C130E3"/>
    <w:rsid w:val="00C158F8"/>
    <w:rsid w:val="00C15A2F"/>
    <w:rsid w:val="00C16117"/>
    <w:rsid w:val="00C166B9"/>
    <w:rsid w:val="00C178A9"/>
    <w:rsid w:val="00C2109F"/>
    <w:rsid w:val="00C219B0"/>
    <w:rsid w:val="00C21E49"/>
    <w:rsid w:val="00C2244C"/>
    <w:rsid w:val="00C2304C"/>
    <w:rsid w:val="00C24501"/>
    <w:rsid w:val="00C27482"/>
    <w:rsid w:val="00C27BE2"/>
    <w:rsid w:val="00C30630"/>
    <w:rsid w:val="00C3075A"/>
    <w:rsid w:val="00C32204"/>
    <w:rsid w:val="00C3310B"/>
    <w:rsid w:val="00C345A8"/>
    <w:rsid w:val="00C348D1"/>
    <w:rsid w:val="00C36CC1"/>
    <w:rsid w:val="00C40065"/>
    <w:rsid w:val="00C404F1"/>
    <w:rsid w:val="00C4079E"/>
    <w:rsid w:val="00C40D48"/>
    <w:rsid w:val="00C457DF"/>
    <w:rsid w:val="00C46E99"/>
    <w:rsid w:val="00C50017"/>
    <w:rsid w:val="00C513EA"/>
    <w:rsid w:val="00C54F4D"/>
    <w:rsid w:val="00C559AA"/>
    <w:rsid w:val="00C60C9F"/>
    <w:rsid w:val="00C618CB"/>
    <w:rsid w:val="00C6370E"/>
    <w:rsid w:val="00C64B8E"/>
    <w:rsid w:val="00C64F0C"/>
    <w:rsid w:val="00C65810"/>
    <w:rsid w:val="00C66685"/>
    <w:rsid w:val="00C7370B"/>
    <w:rsid w:val="00C73CFF"/>
    <w:rsid w:val="00C76061"/>
    <w:rsid w:val="00C80645"/>
    <w:rsid w:val="00C916AC"/>
    <w:rsid w:val="00C919A4"/>
    <w:rsid w:val="00C91FFC"/>
    <w:rsid w:val="00C93505"/>
    <w:rsid w:val="00C9354C"/>
    <w:rsid w:val="00C97009"/>
    <w:rsid w:val="00C97231"/>
    <w:rsid w:val="00C975F5"/>
    <w:rsid w:val="00C976C5"/>
    <w:rsid w:val="00CA1E74"/>
    <w:rsid w:val="00CA2DCD"/>
    <w:rsid w:val="00CA4392"/>
    <w:rsid w:val="00CA489B"/>
    <w:rsid w:val="00CA498B"/>
    <w:rsid w:val="00CA4CB8"/>
    <w:rsid w:val="00CA5D9F"/>
    <w:rsid w:val="00CA6C6C"/>
    <w:rsid w:val="00CA764A"/>
    <w:rsid w:val="00CB209B"/>
    <w:rsid w:val="00CB226F"/>
    <w:rsid w:val="00CB29B0"/>
    <w:rsid w:val="00CB3147"/>
    <w:rsid w:val="00CB331A"/>
    <w:rsid w:val="00CB5E74"/>
    <w:rsid w:val="00CB76EB"/>
    <w:rsid w:val="00CC0851"/>
    <w:rsid w:val="00CC0C26"/>
    <w:rsid w:val="00CC1A5C"/>
    <w:rsid w:val="00CC393F"/>
    <w:rsid w:val="00CC39E0"/>
    <w:rsid w:val="00CC3F03"/>
    <w:rsid w:val="00CC6F8F"/>
    <w:rsid w:val="00CC743B"/>
    <w:rsid w:val="00CC774C"/>
    <w:rsid w:val="00CD0FD4"/>
    <w:rsid w:val="00CD46C6"/>
    <w:rsid w:val="00CD59FF"/>
    <w:rsid w:val="00CD5CB9"/>
    <w:rsid w:val="00CD6029"/>
    <w:rsid w:val="00CD6805"/>
    <w:rsid w:val="00CD77F5"/>
    <w:rsid w:val="00CE3015"/>
    <w:rsid w:val="00CE339C"/>
    <w:rsid w:val="00CE3D9D"/>
    <w:rsid w:val="00CE5AF7"/>
    <w:rsid w:val="00CE6F89"/>
    <w:rsid w:val="00CF0870"/>
    <w:rsid w:val="00CF0BCD"/>
    <w:rsid w:val="00CF0D25"/>
    <w:rsid w:val="00CF13A0"/>
    <w:rsid w:val="00CF2CEE"/>
    <w:rsid w:val="00CF6161"/>
    <w:rsid w:val="00CF6349"/>
    <w:rsid w:val="00D01146"/>
    <w:rsid w:val="00D02E46"/>
    <w:rsid w:val="00D04BCA"/>
    <w:rsid w:val="00D07D90"/>
    <w:rsid w:val="00D1070A"/>
    <w:rsid w:val="00D11B6E"/>
    <w:rsid w:val="00D13F81"/>
    <w:rsid w:val="00D14D84"/>
    <w:rsid w:val="00D16B87"/>
    <w:rsid w:val="00D17419"/>
    <w:rsid w:val="00D20F0D"/>
    <w:rsid w:val="00D2176E"/>
    <w:rsid w:val="00D21A46"/>
    <w:rsid w:val="00D23516"/>
    <w:rsid w:val="00D235CF"/>
    <w:rsid w:val="00D250D5"/>
    <w:rsid w:val="00D25221"/>
    <w:rsid w:val="00D25EB2"/>
    <w:rsid w:val="00D26604"/>
    <w:rsid w:val="00D27326"/>
    <w:rsid w:val="00D27446"/>
    <w:rsid w:val="00D27C00"/>
    <w:rsid w:val="00D31215"/>
    <w:rsid w:val="00D31324"/>
    <w:rsid w:val="00D32073"/>
    <w:rsid w:val="00D33E24"/>
    <w:rsid w:val="00D33FAA"/>
    <w:rsid w:val="00D353F3"/>
    <w:rsid w:val="00D364D4"/>
    <w:rsid w:val="00D370EE"/>
    <w:rsid w:val="00D404C5"/>
    <w:rsid w:val="00D40E8E"/>
    <w:rsid w:val="00D4594D"/>
    <w:rsid w:val="00D46FA0"/>
    <w:rsid w:val="00D524C2"/>
    <w:rsid w:val="00D52F12"/>
    <w:rsid w:val="00D559C2"/>
    <w:rsid w:val="00D55C42"/>
    <w:rsid w:val="00D57C22"/>
    <w:rsid w:val="00D57DC6"/>
    <w:rsid w:val="00D57E9C"/>
    <w:rsid w:val="00D6060A"/>
    <w:rsid w:val="00D6223F"/>
    <w:rsid w:val="00D62FF6"/>
    <w:rsid w:val="00D632BE"/>
    <w:rsid w:val="00D63428"/>
    <w:rsid w:val="00D64B9B"/>
    <w:rsid w:val="00D66CD0"/>
    <w:rsid w:val="00D711DF"/>
    <w:rsid w:val="00D715DF"/>
    <w:rsid w:val="00D717B0"/>
    <w:rsid w:val="00D72D06"/>
    <w:rsid w:val="00D7522C"/>
    <w:rsid w:val="00D7536F"/>
    <w:rsid w:val="00D76668"/>
    <w:rsid w:val="00D7700F"/>
    <w:rsid w:val="00D8024D"/>
    <w:rsid w:val="00D81326"/>
    <w:rsid w:val="00D837EE"/>
    <w:rsid w:val="00D83E02"/>
    <w:rsid w:val="00D86500"/>
    <w:rsid w:val="00D87870"/>
    <w:rsid w:val="00D929AA"/>
    <w:rsid w:val="00D95EC4"/>
    <w:rsid w:val="00DA392D"/>
    <w:rsid w:val="00DA4CBC"/>
    <w:rsid w:val="00DA7F60"/>
    <w:rsid w:val="00DB123E"/>
    <w:rsid w:val="00DB19A2"/>
    <w:rsid w:val="00DB262F"/>
    <w:rsid w:val="00DB5907"/>
    <w:rsid w:val="00DB5F00"/>
    <w:rsid w:val="00DC0888"/>
    <w:rsid w:val="00DC2D1F"/>
    <w:rsid w:val="00DC5738"/>
    <w:rsid w:val="00DD3B48"/>
    <w:rsid w:val="00DE15A8"/>
    <w:rsid w:val="00DE1B52"/>
    <w:rsid w:val="00DE1BD7"/>
    <w:rsid w:val="00DE400B"/>
    <w:rsid w:val="00DE46EE"/>
    <w:rsid w:val="00DE5522"/>
    <w:rsid w:val="00DE5A36"/>
    <w:rsid w:val="00DE6478"/>
    <w:rsid w:val="00DE6DA8"/>
    <w:rsid w:val="00DF048C"/>
    <w:rsid w:val="00DF0C65"/>
    <w:rsid w:val="00DF18BB"/>
    <w:rsid w:val="00DF23CB"/>
    <w:rsid w:val="00DF519F"/>
    <w:rsid w:val="00DF7C53"/>
    <w:rsid w:val="00DF7D2A"/>
    <w:rsid w:val="00DF7EC9"/>
    <w:rsid w:val="00E01E9E"/>
    <w:rsid w:val="00E063FE"/>
    <w:rsid w:val="00E06694"/>
    <w:rsid w:val="00E07308"/>
    <w:rsid w:val="00E07383"/>
    <w:rsid w:val="00E135BB"/>
    <w:rsid w:val="00E161A7"/>
    <w:rsid w:val="00E165BC"/>
    <w:rsid w:val="00E17287"/>
    <w:rsid w:val="00E21E5F"/>
    <w:rsid w:val="00E225DF"/>
    <w:rsid w:val="00E23159"/>
    <w:rsid w:val="00E238BB"/>
    <w:rsid w:val="00E2502A"/>
    <w:rsid w:val="00E26895"/>
    <w:rsid w:val="00E35C3C"/>
    <w:rsid w:val="00E374AB"/>
    <w:rsid w:val="00E37858"/>
    <w:rsid w:val="00E37CEE"/>
    <w:rsid w:val="00E407F4"/>
    <w:rsid w:val="00E416C0"/>
    <w:rsid w:val="00E440F8"/>
    <w:rsid w:val="00E445C8"/>
    <w:rsid w:val="00E53E08"/>
    <w:rsid w:val="00E54B59"/>
    <w:rsid w:val="00E5554B"/>
    <w:rsid w:val="00E5727D"/>
    <w:rsid w:val="00E60B84"/>
    <w:rsid w:val="00E61E12"/>
    <w:rsid w:val="00E633CE"/>
    <w:rsid w:val="00E65113"/>
    <w:rsid w:val="00E6750F"/>
    <w:rsid w:val="00E70318"/>
    <w:rsid w:val="00E70347"/>
    <w:rsid w:val="00E7596C"/>
    <w:rsid w:val="00E7727E"/>
    <w:rsid w:val="00E81267"/>
    <w:rsid w:val="00E827F8"/>
    <w:rsid w:val="00E83F37"/>
    <w:rsid w:val="00E847D3"/>
    <w:rsid w:val="00E84E0F"/>
    <w:rsid w:val="00E856A3"/>
    <w:rsid w:val="00E878F2"/>
    <w:rsid w:val="00E90755"/>
    <w:rsid w:val="00E9142E"/>
    <w:rsid w:val="00E957C7"/>
    <w:rsid w:val="00E96590"/>
    <w:rsid w:val="00EA0623"/>
    <w:rsid w:val="00EA3ABA"/>
    <w:rsid w:val="00EA3D50"/>
    <w:rsid w:val="00EA3F49"/>
    <w:rsid w:val="00EA5A05"/>
    <w:rsid w:val="00EA6834"/>
    <w:rsid w:val="00EA7181"/>
    <w:rsid w:val="00EA76AD"/>
    <w:rsid w:val="00EB07AC"/>
    <w:rsid w:val="00EB2B75"/>
    <w:rsid w:val="00EB4202"/>
    <w:rsid w:val="00EB46B6"/>
    <w:rsid w:val="00EB6CF9"/>
    <w:rsid w:val="00EC27D7"/>
    <w:rsid w:val="00EC47C9"/>
    <w:rsid w:val="00EC4C95"/>
    <w:rsid w:val="00ED0149"/>
    <w:rsid w:val="00ED1D48"/>
    <w:rsid w:val="00ED25F1"/>
    <w:rsid w:val="00ED3452"/>
    <w:rsid w:val="00ED3555"/>
    <w:rsid w:val="00ED36B1"/>
    <w:rsid w:val="00ED4DD2"/>
    <w:rsid w:val="00ED7EA5"/>
    <w:rsid w:val="00EE5414"/>
    <w:rsid w:val="00EE5E5C"/>
    <w:rsid w:val="00EE5F5C"/>
    <w:rsid w:val="00EE6F67"/>
    <w:rsid w:val="00EF5636"/>
    <w:rsid w:val="00EF7DE3"/>
    <w:rsid w:val="00F00BEA"/>
    <w:rsid w:val="00F0202E"/>
    <w:rsid w:val="00F02810"/>
    <w:rsid w:val="00F03103"/>
    <w:rsid w:val="00F03C8C"/>
    <w:rsid w:val="00F03D13"/>
    <w:rsid w:val="00F04C37"/>
    <w:rsid w:val="00F06690"/>
    <w:rsid w:val="00F07431"/>
    <w:rsid w:val="00F07FE0"/>
    <w:rsid w:val="00F12A41"/>
    <w:rsid w:val="00F13999"/>
    <w:rsid w:val="00F141C4"/>
    <w:rsid w:val="00F1469A"/>
    <w:rsid w:val="00F15211"/>
    <w:rsid w:val="00F152D7"/>
    <w:rsid w:val="00F15B10"/>
    <w:rsid w:val="00F20625"/>
    <w:rsid w:val="00F20C4C"/>
    <w:rsid w:val="00F2187C"/>
    <w:rsid w:val="00F23C5E"/>
    <w:rsid w:val="00F240C2"/>
    <w:rsid w:val="00F24961"/>
    <w:rsid w:val="00F24C54"/>
    <w:rsid w:val="00F271DE"/>
    <w:rsid w:val="00F3191C"/>
    <w:rsid w:val="00F36DB2"/>
    <w:rsid w:val="00F36F48"/>
    <w:rsid w:val="00F413E0"/>
    <w:rsid w:val="00F42A47"/>
    <w:rsid w:val="00F434A4"/>
    <w:rsid w:val="00F43B3E"/>
    <w:rsid w:val="00F45699"/>
    <w:rsid w:val="00F45783"/>
    <w:rsid w:val="00F46298"/>
    <w:rsid w:val="00F47450"/>
    <w:rsid w:val="00F47B68"/>
    <w:rsid w:val="00F51213"/>
    <w:rsid w:val="00F5358D"/>
    <w:rsid w:val="00F54D51"/>
    <w:rsid w:val="00F6049A"/>
    <w:rsid w:val="00F627DA"/>
    <w:rsid w:val="00F63D1C"/>
    <w:rsid w:val="00F6673D"/>
    <w:rsid w:val="00F70936"/>
    <w:rsid w:val="00F711A1"/>
    <w:rsid w:val="00F7184C"/>
    <w:rsid w:val="00F71BFC"/>
    <w:rsid w:val="00F725D2"/>
    <w:rsid w:val="00F7288F"/>
    <w:rsid w:val="00F729F2"/>
    <w:rsid w:val="00F73D05"/>
    <w:rsid w:val="00F750C3"/>
    <w:rsid w:val="00F7752D"/>
    <w:rsid w:val="00F80B8E"/>
    <w:rsid w:val="00F81E9A"/>
    <w:rsid w:val="00F827F1"/>
    <w:rsid w:val="00F836E6"/>
    <w:rsid w:val="00F847A6"/>
    <w:rsid w:val="00F84920"/>
    <w:rsid w:val="00F9133C"/>
    <w:rsid w:val="00F9283C"/>
    <w:rsid w:val="00F93A2B"/>
    <w:rsid w:val="00F9441B"/>
    <w:rsid w:val="00F96E2A"/>
    <w:rsid w:val="00F96F8B"/>
    <w:rsid w:val="00F9746E"/>
    <w:rsid w:val="00FA4C32"/>
    <w:rsid w:val="00FA55BD"/>
    <w:rsid w:val="00FA6902"/>
    <w:rsid w:val="00FA7DFF"/>
    <w:rsid w:val="00FB2A8C"/>
    <w:rsid w:val="00FB46B6"/>
    <w:rsid w:val="00FB5E89"/>
    <w:rsid w:val="00FC16A1"/>
    <w:rsid w:val="00FC3CDE"/>
    <w:rsid w:val="00FC45D9"/>
    <w:rsid w:val="00FC7C45"/>
    <w:rsid w:val="00FC7D79"/>
    <w:rsid w:val="00FD0775"/>
    <w:rsid w:val="00FD1369"/>
    <w:rsid w:val="00FD2F4D"/>
    <w:rsid w:val="00FD373F"/>
    <w:rsid w:val="00FE2494"/>
    <w:rsid w:val="00FE2AE2"/>
    <w:rsid w:val="00FE40BA"/>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20321">
      <w:bodyDiv w:val="1"/>
      <w:marLeft w:val="0"/>
      <w:marRight w:val="0"/>
      <w:marTop w:val="0"/>
      <w:marBottom w:val="0"/>
      <w:divBdr>
        <w:top w:val="none" w:sz="0" w:space="0" w:color="auto"/>
        <w:left w:val="none" w:sz="0" w:space="0" w:color="auto"/>
        <w:bottom w:val="none" w:sz="0" w:space="0" w:color="auto"/>
        <w:right w:val="none" w:sz="0" w:space="0" w:color="auto"/>
      </w:divBdr>
      <w:divsChild>
        <w:div w:id="1673951961">
          <w:marLeft w:val="0"/>
          <w:marRight w:val="0"/>
          <w:marTop w:val="0"/>
          <w:marBottom w:val="0"/>
          <w:divBdr>
            <w:top w:val="none" w:sz="0" w:space="0" w:color="auto"/>
            <w:left w:val="none" w:sz="0" w:space="0" w:color="auto"/>
            <w:bottom w:val="none" w:sz="0" w:space="0" w:color="auto"/>
            <w:right w:val="none" w:sz="0" w:space="0" w:color="auto"/>
          </w:divBdr>
        </w:div>
      </w:divsChild>
    </w:div>
    <w:div w:id="205527567">
      <w:bodyDiv w:val="1"/>
      <w:marLeft w:val="0"/>
      <w:marRight w:val="0"/>
      <w:marTop w:val="0"/>
      <w:marBottom w:val="0"/>
      <w:divBdr>
        <w:top w:val="none" w:sz="0" w:space="0" w:color="auto"/>
        <w:left w:val="none" w:sz="0" w:space="0" w:color="auto"/>
        <w:bottom w:val="none" w:sz="0" w:space="0" w:color="auto"/>
        <w:right w:val="none" w:sz="0" w:space="0" w:color="auto"/>
      </w:divBdr>
      <w:divsChild>
        <w:div w:id="1144548453">
          <w:marLeft w:val="0"/>
          <w:marRight w:val="0"/>
          <w:marTop w:val="0"/>
          <w:marBottom w:val="0"/>
          <w:divBdr>
            <w:top w:val="none" w:sz="0" w:space="0" w:color="auto"/>
            <w:left w:val="none" w:sz="0" w:space="0" w:color="auto"/>
            <w:bottom w:val="none" w:sz="0" w:space="0" w:color="auto"/>
            <w:right w:val="none" w:sz="0" w:space="0" w:color="auto"/>
          </w:divBdr>
        </w:div>
      </w:divsChild>
    </w:div>
    <w:div w:id="409692208">
      <w:bodyDiv w:val="1"/>
      <w:marLeft w:val="0"/>
      <w:marRight w:val="0"/>
      <w:marTop w:val="0"/>
      <w:marBottom w:val="0"/>
      <w:divBdr>
        <w:top w:val="none" w:sz="0" w:space="0" w:color="auto"/>
        <w:left w:val="none" w:sz="0" w:space="0" w:color="auto"/>
        <w:bottom w:val="none" w:sz="0" w:space="0" w:color="auto"/>
        <w:right w:val="none" w:sz="0" w:space="0" w:color="auto"/>
      </w:divBdr>
      <w:divsChild>
        <w:div w:id="406651087">
          <w:marLeft w:val="0"/>
          <w:marRight w:val="0"/>
          <w:marTop w:val="0"/>
          <w:marBottom w:val="0"/>
          <w:divBdr>
            <w:top w:val="none" w:sz="0" w:space="0" w:color="auto"/>
            <w:left w:val="none" w:sz="0" w:space="0" w:color="auto"/>
            <w:bottom w:val="none" w:sz="0" w:space="0" w:color="auto"/>
            <w:right w:val="none" w:sz="0" w:space="0" w:color="auto"/>
          </w:divBdr>
        </w:div>
      </w:divsChild>
    </w:div>
    <w:div w:id="439883016">
      <w:bodyDiv w:val="1"/>
      <w:marLeft w:val="0"/>
      <w:marRight w:val="0"/>
      <w:marTop w:val="0"/>
      <w:marBottom w:val="0"/>
      <w:divBdr>
        <w:top w:val="none" w:sz="0" w:space="0" w:color="auto"/>
        <w:left w:val="none" w:sz="0" w:space="0" w:color="auto"/>
        <w:bottom w:val="none" w:sz="0" w:space="0" w:color="auto"/>
        <w:right w:val="none" w:sz="0" w:space="0" w:color="auto"/>
      </w:divBdr>
      <w:divsChild>
        <w:div w:id="1581477169">
          <w:marLeft w:val="0"/>
          <w:marRight w:val="0"/>
          <w:marTop w:val="0"/>
          <w:marBottom w:val="0"/>
          <w:divBdr>
            <w:top w:val="none" w:sz="0" w:space="0" w:color="auto"/>
            <w:left w:val="none" w:sz="0" w:space="0" w:color="auto"/>
            <w:bottom w:val="none" w:sz="0" w:space="0" w:color="auto"/>
            <w:right w:val="none" w:sz="0" w:space="0" w:color="auto"/>
          </w:divBdr>
        </w:div>
      </w:divsChild>
    </w:div>
    <w:div w:id="449016006">
      <w:bodyDiv w:val="1"/>
      <w:marLeft w:val="0"/>
      <w:marRight w:val="0"/>
      <w:marTop w:val="0"/>
      <w:marBottom w:val="0"/>
      <w:divBdr>
        <w:top w:val="none" w:sz="0" w:space="0" w:color="auto"/>
        <w:left w:val="none" w:sz="0" w:space="0" w:color="auto"/>
        <w:bottom w:val="none" w:sz="0" w:space="0" w:color="auto"/>
        <w:right w:val="none" w:sz="0" w:space="0" w:color="auto"/>
      </w:divBdr>
      <w:divsChild>
        <w:div w:id="1746953440">
          <w:marLeft w:val="0"/>
          <w:marRight w:val="0"/>
          <w:marTop w:val="0"/>
          <w:marBottom w:val="0"/>
          <w:divBdr>
            <w:top w:val="none" w:sz="0" w:space="0" w:color="auto"/>
            <w:left w:val="none" w:sz="0" w:space="0" w:color="auto"/>
            <w:bottom w:val="none" w:sz="0" w:space="0" w:color="auto"/>
            <w:right w:val="none" w:sz="0" w:space="0" w:color="auto"/>
          </w:divBdr>
        </w:div>
      </w:divsChild>
    </w:div>
    <w:div w:id="475493418">
      <w:bodyDiv w:val="1"/>
      <w:marLeft w:val="0"/>
      <w:marRight w:val="0"/>
      <w:marTop w:val="0"/>
      <w:marBottom w:val="0"/>
      <w:divBdr>
        <w:top w:val="none" w:sz="0" w:space="0" w:color="auto"/>
        <w:left w:val="none" w:sz="0" w:space="0" w:color="auto"/>
        <w:bottom w:val="none" w:sz="0" w:space="0" w:color="auto"/>
        <w:right w:val="none" w:sz="0" w:space="0" w:color="auto"/>
      </w:divBdr>
      <w:divsChild>
        <w:div w:id="1350570863">
          <w:marLeft w:val="0"/>
          <w:marRight w:val="0"/>
          <w:marTop w:val="0"/>
          <w:marBottom w:val="0"/>
          <w:divBdr>
            <w:top w:val="none" w:sz="0" w:space="0" w:color="auto"/>
            <w:left w:val="none" w:sz="0" w:space="0" w:color="auto"/>
            <w:bottom w:val="none" w:sz="0" w:space="0" w:color="auto"/>
            <w:right w:val="none" w:sz="0" w:space="0" w:color="auto"/>
          </w:divBdr>
        </w:div>
      </w:divsChild>
    </w:div>
    <w:div w:id="477110433">
      <w:bodyDiv w:val="1"/>
      <w:marLeft w:val="0"/>
      <w:marRight w:val="0"/>
      <w:marTop w:val="0"/>
      <w:marBottom w:val="0"/>
      <w:divBdr>
        <w:top w:val="none" w:sz="0" w:space="0" w:color="auto"/>
        <w:left w:val="none" w:sz="0" w:space="0" w:color="auto"/>
        <w:bottom w:val="none" w:sz="0" w:space="0" w:color="auto"/>
        <w:right w:val="none" w:sz="0" w:space="0" w:color="auto"/>
      </w:divBdr>
      <w:divsChild>
        <w:div w:id="991101726">
          <w:marLeft w:val="0"/>
          <w:marRight w:val="0"/>
          <w:marTop w:val="0"/>
          <w:marBottom w:val="0"/>
          <w:divBdr>
            <w:top w:val="none" w:sz="0" w:space="0" w:color="auto"/>
            <w:left w:val="none" w:sz="0" w:space="0" w:color="auto"/>
            <w:bottom w:val="none" w:sz="0" w:space="0" w:color="auto"/>
            <w:right w:val="none" w:sz="0" w:space="0" w:color="auto"/>
          </w:divBdr>
        </w:div>
      </w:divsChild>
    </w:div>
    <w:div w:id="563294839">
      <w:bodyDiv w:val="1"/>
      <w:marLeft w:val="0"/>
      <w:marRight w:val="0"/>
      <w:marTop w:val="0"/>
      <w:marBottom w:val="0"/>
      <w:divBdr>
        <w:top w:val="none" w:sz="0" w:space="0" w:color="auto"/>
        <w:left w:val="none" w:sz="0" w:space="0" w:color="auto"/>
        <w:bottom w:val="none" w:sz="0" w:space="0" w:color="auto"/>
        <w:right w:val="none" w:sz="0" w:space="0" w:color="auto"/>
      </w:divBdr>
      <w:divsChild>
        <w:div w:id="122700519">
          <w:marLeft w:val="0"/>
          <w:marRight w:val="0"/>
          <w:marTop w:val="0"/>
          <w:marBottom w:val="0"/>
          <w:divBdr>
            <w:top w:val="none" w:sz="0" w:space="0" w:color="auto"/>
            <w:left w:val="none" w:sz="0" w:space="0" w:color="auto"/>
            <w:bottom w:val="none" w:sz="0" w:space="0" w:color="auto"/>
            <w:right w:val="none" w:sz="0" w:space="0" w:color="auto"/>
          </w:divBdr>
        </w:div>
      </w:divsChild>
    </w:div>
    <w:div w:id="629214096">
      <w:bodyDiv w:val="1"/>
      <w:marLeft w:val="0"/>
      <w:marRight w:val="0"/>
      <w:marTop w:val="0"/>
      <w:marBottom w:val="0"/>
      <w:divBdr>
        <w:top w:val="none" w:sz="0" w:space="0" w:color="auto"/>
        <w:left w:val="none" w:sz="0" w:space="0" w:color="auto"/>
        <w:bottom w:val="none" w:sz="0" w:space="0" w:color="auto"/>
        <w:right w:val="none" w:sz="0" w:space="0" w:color="auto"/>
      </w:divBdr>
      <w:divsChild>
        <w:div w:id="1857428856">
          <w:marLeft w:val="0"/>
          <w:marRight w:val="0"/>
          <w:marTop w:val="0"/>
          <w:marBottom w:val="0"/>
          <w:divBdr>
            <w:top w:val="none" w:sz="0" w:space="0" w:color="auto"/>
            <w:left w:val="none" w:sz="0" w:space="0" w:color="auto"/>
            <w:bottom w:val="none" w:sz="0" w:space="0" w:color="auto"/>
            <w:right w:val="none" w:sz="0" w:space="0" w:color="auto"/>
          </w:divBdr>
        </w:div>
      </w:divsChild>
    </w:div>
    <w:div w:id="687219689">
      <w:bodyDiv w:val="1"/>
      <w:marLeft w:val="0"/>
      <w:marRight w:val="0"/>
      <w:marTop w:val="0"/>
      <w:marBottom w:val="0"/>
      <w:divBdr>
        <w:top w:val="none" w:sz="0" w:space="0" w:color="auto"/>
        <w:left w:val="none" w:sz="0" w:space="0" w:color="auto"/>
        <w:bottom w:val="none" w:sz="0" w:space="0" w:color="auto"/>
        <w:right w:val="none" w:sz="0" w:space="0" w:color="auto"/>
      </w:divBdr>
      <w:divsChild>
        <w:div w:id="1350988379">
          <w:marLeft w:val="0"/>
          <w:marRight w:val="0"/>
          <w:marTop w:val="0"/>
          <w:marBottom w:val="0"/>
          <w:divBdr>
            <w:top w:val="none" w:sz="0" w:space="0" w:color="auto"/>
            <w:left w:val="none" w:sz="0" w:space="0" w:color="auto"/>
            <w:bottom w:val="none" w:sz="0" w:space="0" w:color="auto"/>
            <w:right w:val="none" w:sz="0" w:space="0" w:color="auto"/>
          </w:divBdr>
        </w:div>
      </w:divsChild>
    </w:div>
    <w:div w:id="699823147">
      <w:bodyDiv w:val="1"/>
      <w:marLeft w:val="0"/>
      <w:marRight w:val="0"/>
      <w:marTop w:val="0"/>
      <w:marBottom w:val="0"/>
      <w:divBdr>
        <w:top w:val="none" w:sz="0" w:space="0" w:color="auto"/>
        <w:left w:val="none" w:sz="0" w:space="0" w:color="auto"/>
        <w:bottom w:val="none" w:sz="0" w:space="0" w:color="auto"/>
        <w:right w:val="none" w:sz="0" w:space="0" w:color="auto"/>
      </w:divBdr>
      <w:divsChild>
        <w:div w:id="742534625">
          <w:marLeft w:val="0"/>
          <w:marRight w:val="0"/>
          <w:marTop w:val="0"/>
          <w:marBottom w:val="0"/>
          <w:divBdr>
            <w:top w:val="none" w:sz="0" w:space="0" w:color="auto"/>
            <w:left w:val="none" w:sz="0" w:space="0" w:color="auto"/>
            <w:bottom w:val="none" w:sz="0" w:space="0" w:color="auto"/>
            <w:right w:val="none" w:sz="0" w:space="0" w:color="auto"/>
          </w:divBdr>
        </w:div>
      </w:divsChild>
    </w:div>
    <w:div w:id="742608742">
      <w:bodyDiv w:val="1"/>
      <w:marLeft w:val="0"/>
      <w:marRight w:val="0"/>
      <w:marTop w:val="0"/>
      <w:marBottom w:val="0"/>
      <w:divBdr>
        <w:top w:val="none" w:sz="0" w:space="0" w:color="auto"/>
        <w:left w:val="none" w:sz="0" w:space="0" w:color="auto"/>
        <w:bottom w:val="none" w:sz="0" w:space="0" w:color="auto"/>
        <w:right w:val="none" w:sz="0" w:space="0" w:color="auto"/>
      </w:divBdr>
      <w:divsChild>
        <w:div w:id="607156584">
          <w:marLeft w:val="0"/>
          <w:marRight w:val="0"/>
          <w:marTop w:val="0"/>
          <w:marBottom w:val="0"/>
          <w:divBdr>
            <w:top w:val="none" w:sz="0" w:space="0" w:color="auto"/>
            <w:left w:val="none" w:sz="0" w:space="0" w:color="auto"/>
            <w:bottom w:val="none" w:sz="0" w:space="0" w:color="auto"/>
            <w:right w:val="none" w:sz="0" w:space="0" w:color="auto"/>
          </w:divBdr>
        </w:div>
      </w:divsChild>
    </w:div>
    <w:div w:id="774790910">
      <w:bodyDiv w:val="1"/>
      <w:marLeft w:val="0"/>
      <w:marRight w:val="0"/>
      <w:marTop w:val="0"/>
      <w:marBottom w:val="0"/>
      <w:divBdr>
        <w:top w:val="none" w:sz="0" w:space="0" w:color="auto"/>
        <w:left w:val="none" w:sz="0" w:space="0" w:color="auto"/>
        <w:bottom w:val="none" w:sz="0" w:space="0" w:color="auto"/>
        <w:right w:val="none" w:sz="0" w:space="0" w:color="auto"/>
      </w:divBdr>
      <w:divsChild>
        <w:div w:id="2083333130">
          <w:marLeft w:val="0"/>
          <w:marRight w:val="0"/>
          <w:marTop w:val="0"/>
          <w:marBottom w:val="0"/>
          <w:divBdr>
            <w:top w:val="none" w:sz="0" w:space="0" w:color="auto"/>
            <w:left w:val="none" w:sz="0" w:space="0" w:color="auto"/>
            <w:bottom w:val="none" w:sz="0" w:space="0" w:color="auto"/>
            <w:right w:val="none" w:sz="0" w:space="0" w:color="auto"/>
          </w:divBdr>
        </w:div>
      </w:divsChild>
    </w:div>
    <w:div w:id="794644554">
      <w:bodyDiv w:val="1"/>
      <w:marLeft w:val="0"/>
      <w:marRight w:val="0"/>
      <w:marTop w:val="0"/>
      <w:marBottom w:val="0"/>
      <w:divBdr>
        <w:top w:val="none" w:sz="0" w:space="0" w:color="auto"/>
        <w:left w:val="none" w:sz="0" w:space="0" w:color="auto"/>
        <w:bottom w:val="none" w:sz="0" w:space="0" w:color="auto"/>
        <w:right w:val="none" w:sz="0" w:space="0" w:color="auto"/>
      </w:divBdr>
      <w:divsChild>
        <w:div w:id="1546870865">
          <w:marLeft w:val="0"/>
          <w:marRight w:val="0"/>
          <w:marTop w:val="0"/>
          <w:marBottom w:val="0"/>
          <w:divBdr>
            <w:top w:val="none" w:sz="0" w:space="0" w:color="auto"/>
            <w:left w:val="none" w:sz="0" w:space="0" w:color="auto"/>
            <w:bottom w:val="none" w:sz="0" w:space="0" w:color="auto"/>
            <w:right w:val="none" w:sz="0" w:space="0" w:color="auto"/>
          </w:divBdr>
        </w:div>
      </w:divsChild>
    </w:div>
    <w:div w:id="930431330">
      <w:bodyDiv w:val="1"/>
      <w:marLeft w:val="0"/>
      <w:marRight w:val="0"/>
      <w:marTop w:val="0"/>
      <w:marBottom w:val="0"/>
      <w:divBdr>
        <w:top w:val="none" w:sz="0" w:space="0" w:color="auto"/>
        <w:left w:val="none" w:sz="0" w:space="0" w:color="auto"/>
        <w:bottom w:val="none" w:sz="0" w:space="0" w:color="auto"/>
        <w:right w:val="none" w:sz="0" w:space="0" w:color="auto"/>
      </w:divBdr>
      <w:divsChild>
        <w:div w:id="1028023988">
          <w:marLeft w:val="0"/>
          <w:marRight w:val="0"/>
          <w:marTop w:val="0"/>
          <w:marBottom w:val="0"/>
          <w:divBdr>
            <w:top w:val="none" w:sz="0" w:space="0" w:color="auto"/>
            <w:left w:val="none" w:sz="0" w:space="0" w:color="auto"/>
            <w:bottom w:val="none" w:sz="0" w:space="0" w:color="auto"/>
            <w:right w:val="none" w:sz="0" w:space="0" w:color="auto"/>
          </w:divBdr>
        </w:div>
      </w:divsChild>
    </w:div>
    <w:div w:id="976569651">
      <w:bodyDiv w:val="1"/>
      <w:marLeft w:val="0"/>
      <w:marRight w:val="0"/>
      <w:marTop w:val="0"/>
      <w:marBottom w:val="0"/>
      <w:divBdr>
        <w:top w:val="none" w:sz="0" w:space="0" w:color="auto"/>
        <w:left w:val="none" w:sz="0" w:space="0" w:color="auto"/>
        <w:bottom w:val="none" w:sz="0" w:space="0" w:color="auto"/>
        <w:right w:val="none" w:sz="0" w:space="0" w:color="auto"/>
      </w:divBdr>
      <w:divsChild>
        <w:div w:id="414135781">
          <w:marLeft w:val="0"/>
          <w:marRight w:val="0"/>
          <w:marTop w:val="0"/>
          <w:marBottom w:val="0"/>
          <w:divBdr>
            <w:top w:val="none" w:sz="0" w:space="0" w:color="auto"/>
            <w:left w:val="none" w:sz="0" w:space="0" w:color="auto"/>
            <w:bottom w:val="none" w:sz="0" w:space="0" w:color="auto"/>
            <w:right w:val="none" w:sz="0" w:space="0" w:color="auto"/>
          </w:divBdr>
        </w:div>
      </w:divsChild>
    </w:div>
    <w:div w:id="1045639355">
      <w:bodyDiv w:val="1"/>
      <w:marLeft w:val="0"/>
      <w:marRight w:val="0"/>
      <w:marTop w:val="0"/>
      <w:marBottom w:val="0"/>
      <w:divBdr>
        <w:top w:val="none" w:sz="0" w:space="0" w:color="auto"/>
        <w:left w:val="none" w:sz="0" w:space="0" w:color="auto"/>
        <w:bottom w:val="none" w:sz="0" w:space="0" w:color="auto"/>
        <w:right w:val="none" w:sz="0" w:space="0" w:color="auto"/>
      </w:divBdr>
      <w:divsChild>
        <w:div w:id="700935334">
          <w:marLeft w:val="0"/>
          <w:marRight w:val="0"/>
          <w:marTop w:val="0"/>
          <w:marBottom w:val="0"/>
          <w:divBdr>
            <w:top w:val="none" w:sz="0" w:space="0" w:color="auto"/>
            <w:left w:val="none" w:sz="0" w:space="0" w:color="auto"/>
            <w:bottom w:val="none" w:sz="0" w:space="0" w:color="auto"/>
            <w:right w:val="none" w:sz="0" w:space="0" w:color="auto"/>
          </w:divBdr>
        </w:div>
      </w:divsChild>
    </w:div>
    <w:div w:id="1059356032">
      <w:bodyDiv w:val="1"/>
      <w:marLeft w:val="0"/>
      <w:marRight w:val="0"/>
      <w:marTop w:val="0"/>
      <w:marBottom w:val="0"/>
      <w:divBdr>
        <w:top w:val="none" w:sz="0" w:space="0" w:color="auto"/>
        <w:left w:val="none" w:sz="0" w:space="0" w:color="auto"/>
        <w:bottom w:val="none" w:sz="0" w:space="0" w:color="auto"/>
        <w:right w:val="none" w:sz="0" w:space="0" w:color="auto"/>
      </w:divBdr>
      <w:divsChild>
        <w:div w:id="1209952111">
          <w:marLeft w:val="0"/>
          <w:marRight w:val="0"/>
          <w:marTop w:val="0"/>
          <w:marBottom w:val="0"/>
          <w:divBdr>
            <w:top w:val="none" w:sz="0" w:space="0" w:color="auto"/>
            <w:left w:val="none" w:sz="0" w:space="0" w:color="auto"/>
            <w:bottom w:val="none" w:sz="0" w:space="0" w:color="auto"/>
            <w:right w:val="none" w:sz="0" w:space="0" w:color="auto"/>
          </w:divBdr>
        </w:div>
      </w:divsChild>
    </w:div>
    <w:div w:id="1068839517">
      <w:bodyDiv w:val="1"/>
      <w:marLeft w:val="0"/>
      <w:marRight w:val="0"/>
      <w:marTop w:val="0"/>
      <w:marBottom w:val="0"/>
      <w:divBdr>
        <w:top w:val="none" w:sz="0" w:space="0" w:color="auto"/>
        <w:left w:val="none" w:sz="0" w:space="0" w:color="auto"/>
        <w:bottom w:val="none" w:sz="0" w:space="0" w:color="auto"/>
        <w:right w:val="none" w:sz="0" w:space="0" w:color="auto"/>
      </w:divBdr>
      <w:divsChild>
        <w:div w:id="1280449843">
          <w:marLeft w:val="0"/>
          <w:marRight w:val="0"/>
          <w:marTop w:val="0"/>
          <w:marBottom w:val="0"/>
          <w:divBdr>
            <w:top w:val="none" w:sz="0" w:space="0" w:color="auto"/>
            <w:left w:val="none" w:sz="0" w:space="0" w:color="auto"/>
            <w:bottom w:val="none" w:sz="0" w:space="0" w:color="auto"/>
            <w:right w:val="none" w:sz="0" w:space="0" w:color="auto"/>
          </w:divBdr>
        </w:div>
      </w:divsChild>
    </w:div>
    <w:div w:id="1128814195">
      <w:bodyDiv w:val="1"/>
      <w:marLeft w:val="0"/>
      <w:marRight w:val="0"/>
      <w:marTop w:val="0"/>
      <w:marBottom w:val="0"/>
      <w:divBdr>
        <w:top w:val="none" w:sz="0" w:space="0" w:color="auto"/>
        <w:left w:val="none" w:sz="0" w:space="0" w:color="auto"/>
        <w:bottom w:val="none" w:sz="0" w:space="0" w:color="auto"/>
        <w:right w:val="none" w:sz="0" w:space="0" w:color="auto"/>
      </w:divBdr>
      <w:divsChild>
        <w:div w:id="682324348">
          <w:marLeft w:val="0"/>
          <w:marRight w:val="0"/>
          <w:marTop w:val="0"/>
          <w:marBottom w:val="0"/>
          <w:divBdr>
            <w:top w:val="none" w:sz="0" w:space="0" w:color="auto"/>
            <w:left w:val="none" w:sz="0" w:space="0" w:color="auto"/>
            <w:bottom w:val="none" w:sz="0" w:space="0" w:color="auto"/>
            <w:right w:val="none" w:sz="0" w:space="0" w:color="auto"/>
          </w:divBdr>
        </w:div>
      </w:divsChild>
    </w:div>
    <w:div w:id="1167015131">
      <w:bodyDiv w:val="1"/>
      <w:marLeft w:val="0"/>
      <w:marRight w:val="0"/>
      <w:marTop w:val="0"/>
      <w:marBottom w:val="0"/>
      <w:divBdr>
        <w:top w:val="none" w:sz="0" w:space="0" w:color="auto"/>
        <w:left w:val="none" w:sz="0" w:space="0" w:color="auto"/>
        <w:bottom w:val="none" w:sz="0" w:space="0" w:color="auto"/>
        <w:right w:val="none" w:sz="0" w:space="0" w:color="auto"/>
      </w:divBdr>
      <w:divsChild>
        <w:div w:id="1180779847">
          <w:marLeft w:val="0"/>
          <w:marRight w:val="0"/>
          <w:marTop w:val="0"/>
          <w:marBottom w:val="0"/>
          <w:divBdr>
            <w:top w:val="none" w:sz="0" w:space="0" w:color="auto"/>
            <w:left w:val="none" w:sz="0" w:space="0" w:color="auto"/>
            <w:bottom w:val="none" w:sz="0" w:space="0" w:color="auto"/>
            <w:right w:val="none" w:sz="0" w:space="0" w:color="auto"/>
          </w:divBdr>
        </w:div>
      </w:divsChild>
    </w:div>
    <w:div w:id="1558005120">
      <w:bodyDiv w:val="1"/>
      <w:marLeft w:val="0"/>
      <w:marRight w:val="0"/>
      <w:marTop w:val="0"/>
      <w:marBottom w:val="0"/>
      <w:divBdr>
        <w:top w:val="none" w:sz="0" w:space="0" w:color="auto"/>
        <w:left w:val="none" w:sz="0" w:space="0" w:color="auto"/>
        <w:bottom w:val="none" w:sz="0" w:space="0" w:color="auto"/>
        <w:right w:val="none" w:sz="0" w:space="0" w:color="auto"/>
      </w:divBdr>
      <w:divsChild>
        <w:div w:id="375856863">
          <w:marLeft w:val="0"/>
          <w:marRight w:val="0"/>
          <w:marTop w:val="0"/>
          <w:marBottom w:val="0"/>
          <w:divBdr>
            <w:top w:val="none" w:sz="0" w:space="0" w:color="auto"/>
            <w:left w:val="none" w:sz="0" w:space="0" w:color="auto"/>
            <w:bottom w:val="none" w:sz="0" w:space="0" w:color="auto"/>
            <w:right w:val="none" w:sz="0" w:space="0" w:color="auto"/>
          </w:divBdr>
        </w:div>
      </w:divsChild>
    </w:div>
    <w:div w:id="1619725308">
      <w:bodyDiv w:val="1"/>
      <w:marLeft w:val="0"/>
      <w:marRight w:val="0"/>
      <w:marTop w:val="0"/>
      <w:marBottom w:val="0"/>
      <w:divBdr>
        <w:top w:val="none" w:sz="0" w:space="0" w:color="auto"/>
        <w:left w:val="none" w:sz="0" w:space="0" w:color="auto"/>
        <w:bottom w:val="none" w:sz="0" w:space="0" w:color="auto"/>
        <w:right w:val="none" w:sz="0" w:space="0" w:color="auto"/>
      </w:divBdr>
      <w:divsChild>
        <w:div w:id="1396928379">
          <w:marLeft w:val="0"/>
          <w:marRight w:val="0"/>
          <w:marTop w:val="0"/>
          <w:marBottom w:val="0"/>
          <w:divBdr>
            <w:top w:val="none" w:sz="0" w:space="0" w:color="auto"/>
            <w:left w:val="none" w:sz="0" w:space="0" w:color="auto"/>
            <w:bottom w:val="none" w:sz="0" w:space="0" w:color="auto"/>
            <w:right w:val="none" w:sz="0" w:space="0" w:color="auto"/>
          </w:divBdr>
        </w:div>
      </w:divsChild>
    </w:div>
    <w:div w:id="1638993891">
      <w:bodyDiv w:val="1"/>
      <w:marLeft w:val="0"/>
      <w:marRight w:val="0"/>
      <w:marTop w:val="0"/>
      <w:marBottom w:val="0"/>
      <w:divBdr>
        <w:top w:val="none" w:sz="0" w:space="0" w:color="auto"/>
        <w:left w:val="none" w:sz="0" w:space="0" w:color="auto"/>
        <w:bottom w:val="none" w:sz="0" w:space="0" w:color="auto"/>
        <w:right w:val="none" w:sz="0" w:space="0" w:color="auto"/>
      </w:divBdr>
      <w:divsChild>
        <w:div w:id="2079091382">
          <w:marLeft w:val="0"/>
          <w:marRight w:val="0"/>
          <w:marTop w:val="0"/>
          <w:marBottom w:val="0"/>
          <w:divBdr>
            <w:top w:val="none" w:sz="0" w:space="0" w:color="auto"/>
            <w:left w:val="none" w:sz="0" w:space="0" w:color="auto"/>
            <w:bottom w:val="none" w:sz="0" w:space="0" w:color="auto"/>
            <w:right w:val="none" w:sz="0" w:space="0" w:color="auto"/>
          </w:divBdr>
        </w:div>
      </w:divsChild>
    </w:div>
    <w:div w:id="1661228205">
      <w:bodyDiv w:val="1"/>
      <w:marLeft w:val="0"/>
      <w:marRight w:val="0"/>
      <w:marTop w:val="0"/>
      <w:marBottom w:val="0"/>
      <w:divBdr>
        <w:top w:val="none" w:sz="0" w:space="0" w:color="auto"/>
        <w:left w:val="none" w:sz="0" w:space="0" w:color="auto"/>
        <w:bottom w:val="none" w:sz="0" w:space="0" w:color="auto"/>
        <w:right w:val="none" w:sz="0" w:space="0" w:color="auto"/>
      </w:divBdr>
      <w:divsChild>
        <w:div w:id="426775936">
          <w:marLeft w:val="0"/>
          <w:marRight w:val="0"/>
          <w:marTop w:val="0"/>
          <w:marBottom w:val="0"/>
          <w:divBdr>
            <w:top w:val="none" w:sz="0" w:space="0" w:color="auto"/>
            <w:left w:val="none" w:sz="0" w:space="0" w:color="auto"/>
            <w:bottom w:val="none" w:sz="0" w:space="0" w:color="auto"/>
            <w:right w:val="none" w:sz="0" w:space="0" w:color="auto"/>
          </w:divBdr>
        </w:div>
      </w:divsChild>
    </w:div>
    <w:div w:id="1819761682">
      <w:bodyDiv w:val="1"/>
      <w:marLeft w:val="0"/>
      <w:marRight w:val="0"/>
      <w:marTop w:val="0"/>
      <w:marBottom w:val="0"/>
      <w:divBdr>
        <w:top w:val="none" w:sz="0" w:space="0" w:color="auto"/>
        <w:left w:val="none" w:sz="0" w:space="0" w:color="auto"/>
        <w:bottom w:val="none" w:sz="0" w:space="0" w:color="auto"/>
        <w:right w:val="none" w:sz="0" w:space="0" w:color="auto"/>
      </w:divBdr>
      <w:divsChild>
        <w:div w:id="127826118">
          <w:marLeft w:val="0"/>
          <w:marRight w:val="0"/>
          <w:marTop w:val="0"/>
          <w:marBottom w:val="0"/>
          <w:divBdr>
            <w:top w:val="none" w:sz="0" w:space="0" w:color="auto"/>
            <w:left w:val="none" w:sz="0" w:space="0" w:color="auto"/>
            <w:bottom w:val="none" w:sz="0" w:space="0" w:color="auto"/>
            <w:right w:val="none" w:sz="0" w:space="0" w:color="auto"/>
          </w:divBdr>
        </w:div>
      </w:divsChild>
    </w:div>
    <w:div w:id="1878546947">
      <w:bodyDiv w:val="1"/>
      <w:marLeft w:val="0"/>
      <w:marRight w:val="0"/>
      <w:marTop w:val="0"/>
      <w:marBottom w:val="0"/>
      <w:divBdr>
        <w:top w:val="none" w:sz="0" w:space="0" w:color="auto"/>
        <w:left w:val="none" w:sz="0" w:space="0" w:color="auto"/>
        <w:bottom w:val="none" w:sz="0" w:space="0" w:color="auto"/>
        <w:right w:val="none" w:sz="0" w:space="0" w:color="auto"/>
      </w:divBdr>
      <w:divsChild>
        <w:div w:id="1944721686">
          <w:marLeft w:val="0"/>
          <w:marRight w:val="0"/>
          <w:marTop w:val="0"/>
          <w:marBottom w:val="0"/>
          <w:divBdr>
            <w:top w:val="none" w:sz="0" w:space="0" w:color="auto"/>
            <w:left w:val="none" w:sz="0" w:space="0" w:color="auto"/>
            <w:bottom w:val="none" w:sz="0" w:space="0" w:color="auto"/>
            <w:right w:val="none" w:sz="0" w:space="0" w:color="auto"/>
          </w:divBdr>
        </w:div>
      </w:divsChild>
    </w:div>
    <w:div w:id="1940600376">
      <w:bodyDiv w:val="1"/>
      <w:marLeft w:val="0"/>
      <w:marRight w:val="0"/>
      <w:marTop w:val="0"/>
      <w:marBottom w:val="0"/>
      <w:divBdr>
        <w:top w:val="none" w:sz="0" w:space="0" w:color="auto"/>
        <w:left w:val="none" w:sz="0" w:space="0" w:color="auto"/>
        <w:bottom w:val="none" w:sz="0" w:space="0" w:color="auto"/>
        <w:right w:val="none" w:sz="0" w:space="0" w:color="auto"/>
      </w:divBdr>
      <w:divsChild>
        <w:div w:id="1107385627">
          <w:marLeft w:val="0"/>
          <w:marRight w:val="0"/>
          <w:marTop w:val="0"/>
          <w:marBottom w:val="0"/>
          <w:divBdr>
            <w:top w:val="none" w:sz="0" w:space="0" w:color="auto"/>
            <w:left w:val="none" w:sz="0" w:space="0" w:color="auto"/>
            <w:bottom w:val="none" w:sz="0" w:space="0" w:color="auto"/>
            <w:right w:val="none" w:sz="0" w:space="0" w:color="auto"/>
          </w:divBdr>
        </w:div>
      </w:divsChild>
    </w:div>
    <w:div w:id="1975714820">
      <w:bodyDiv w:val="1"/>
      <w:marLeft w:val="0"/>
      <w:marRight w:val="0"/>
      <w:marTop w:val="0"/>
      <w:marBottom w:val="0"/>
      <w:divBdr>
        <w:top w:val="none" w:sz="0" w:space="0" w:color="auto"/>
        <w:left w:val="none" w:sz="0" w:space="0" w:color="auto"/>
        <w:bottom w:val="none" w:sz="0" w:space="0" w:color="auto"/>
        <w:right w:val="none" w:sz="0" w:space="0" w:color="auto"/>
      </w:divBdr>
      <w:divsChild>
        <w:div w:id="1879733559">
          <w:marLeft w:val="0"/>
          <w:marRight w:val="0"/>
          <w:marTop w:val="0"/>
          <w:marBottom w:val="0"/>
          <w:divBdr>
            <w:top w:val="none" w:sz="0" w:space="0" w:color="auto"/>
            <w:left w:val="none" w:sz="0" w:space="0" w:color="auto"/>
            <w:bottom w:val="none" w:sz="0" w:space="0" w:color="auto"/>
            <w:right w:val="none" w:sz="0" w:space="0" w:color="auto"/>
          </w:divBdr>
        </w:div>
      </w:divsChild>
    </w:div>
    <w:div w:id="1980915955">
      <w:bodyDiv w:val="1"/>
      <w:marLeft w:val="0"/>
      <w:marRight w:val="0"/>
      <w:marTop w:val="0"/>
      <w:marBottom w:val="0"/>
      <w:divBdr>
        <w:top w:val="none" w:sz="0" w:space="0" w:color="auto"/>
        <w:left w:val="none" w:sz="0" w:space="0" w:color="auto"/>
        <w:bottom w:val="none" w:sz="0" w:space="0" w:color="auto"/>
        <w:right w:val="none" w:sz="0" w:space="0" w:color="auto"/>
      </w:divBdr>
      <w:divsChild>
        <w:div w:id="675621177">
          <w:marLeft w:val="0"/>
          <w:marRight w:val="0"/>
          <w:marTop w:val="0"/>
          <w:marBottom w:val="0"/>
          <w:divBdr>
            <w:top w:val="none" w:sz="0" w:space="0" w:color="auto"/>
            <w:left w:val="none" w:sz="0" w:space="0" w:color="auto"/>
            <w:bottom w:val="none" w:sz="0" w:space="0" w:color="auto"/>
            <w:right w:val="none" w:sz="0" w:space="0" w:color="auto"/>
          </w:divBdr>
        </w:div>
      </w:divsChild>
    </w:div>
    <w:div w:id="2008702797">
      <w:bodyDiv w:val="1"/>
      <w:marLeft w:val="0"/>
      <w:marRight w:val="0"/>
      <w:marTop w:val="0"/>
      <w:marBottom w:val="0"/>
      <w:divBdr>
        <w:top w:val="none" w:sz="0" w:space="0" w:color="auto"/>
        <w:left w:val="none" w:sz="0" w:space="0" w:color="auto"/>
        <w:bottom w:val="none" w:sz="0" w:space="0" w:color="auto"/>
        <w:right w:val="none" w:sz="0" w:space="0" w:color="auto"/>
      </w:divBdr>
      <w:divsChild>
        <w:div w:id="84352158">
          <w:marLeft w:val="0"/>
          <w:marRight w:val="0"/>
          <w:marTop w:val="0"/>
          <w:marBottom w:val="0"/>
          <w:divBdr>
            <w:top w:val="none" w:sz="0" w:space="0" w:color="auto"/>
            <w:left w:val="none" w:sz="0" w:space="0" w:color="auto"/>
            <w:bottom w:val="none" w:sz="0" w:space="0" w:color="auto"/>
            <w:right w:val="none" w:sz="0" w:space="0" w:color="auto"/>
          </w:divBdr>
        </w:div>
      </w:divsChild>
    </w:div>
    <w:div w:id="2045716642">
      <w:bodyDiv w:val="1"/>
      <w:marLeft w:val="0"/>
      <w:marRight w:val="0"/>
      <w:marTop w:val="0"/>
      <w:marBottom w:val="0"/>
      <w:divBdr>
        <w:top w:val="none" w:sz="0" w:space="0" w:color="auto"/>
        <w:left w:val="none" w:sz="0" w:space="0" w:color="auto"/>
        <w:bottom w:val="none" w:sz="0" w:space="0" w:color="auto"/>
        <w:right w:val="none" w:sz="0" w:space="0" w:color="auto"/>
      </w:divBdr>
      <w:divsChild>
        <w:div w:id="1462576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ustomXml" Target="ink/ink1.xml"/><Relationship Id="rId14" Type="http://schemas.microsoft.com/office/2018/08/relationships/commentsExtensible" Target="commentsExtensible.xml"/><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0-25T04:28:35.241"/>
    </inkml:context>
    <inkml:brush xml:id="br0">
      <inkml:brushProperty name="width" value="0.08577" units="cm"/>
      <inkml:brushProperty name="height" value="0.08577" units="cm"/>
    </inkml:brush>
  </inkml:definitions>
  <inkml:trace contextRef="#ctx0" brushRef="#br0">20 38 8230,'-5'-5'2436,"4"1"-1981,-7 4-465,7 0 282,-3 0-24,4-5-874,0 4-231,0-3 181,0 0 0,4 2 489,2-5 1,-1 5 186,2-1 0,-1 2 0,3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73A10-AACB-46C9-B815-21EB663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11</Pages>
  <Words>19383</Words>
  <Characters>110489</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Petnathean Julled</cp:lastModifiedBy>
  <cp:revision>54</cp:revision>
  <cp:lastPrinted>2020-08-09T07:53:00Z</cp:lastPrinted>
  <dcterms:created xsi:type="dcterms:W3CDTF">2021-03-07T23:15:00Z</dcterms:created>
  <dcterms:modified xsi:type="dcterms:W3CDTF">2021-03-16T20:25:00Z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