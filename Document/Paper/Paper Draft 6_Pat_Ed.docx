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60EA1" w14:textId="2FC5DDA8" w:rsidR="00D7522C" w:rsidRPr="00F15B10" w:rsidRDefault="00AF2B60" w:rsidP="00F15B10">
      <w:pPr>
        <w:pStyle w:val="papertitle"/>
        <w:spacing w:before="100" w:beforeAutospacing="1" w:after="100" w:afterAutospacing="1"/>
        <w:rPr>
          <w:kern w:val="48"/>
        </w:rPr>
        <w:sectPr w:rsidR="00D7522C" w:rsidRPr="00F15B10" w:rsidSect="00815708">
          <w:footerReference w:type="first" r:id="rId8"/>
          <w:pgSz w:w="11906" w:h="16838" w:code="9"/>
          <w:pgMar w:top="1044" w:right="893" w:bottom="1440" w:left="893" w:header="720" w:footer="720" w:gutter="0"/>
          <w:cols w:space="720"/>
          <w:titlePg/>
          <w:docGrid w:linePitch="360"/>
        </w:sectPr>
      </w:pPr>
      <w:r>
        <w:rPr>
          <w:kern w:val="48"/>
        </w:rPr>
        <w:t>Implementating Cross-Enterprise Document Sharing (XDS</w:t>
      </w:r>
      <w:r w:rsidR="001B62BA">
        <w:rPr>
          <w:kern w:val="48"/>
        </w:rPr>
        <w:t>.b</w:t>
      </w:r>
      <w:r>
        <w:rPr>
          <w:kern w:val="48"/>
        </w:rPr>
        <w:t>) based on Blockchain Technology</w:t>
      </w:r>
    </w:p>
    <w:p w14:paraId="6C8BFFB1" w14:textId="4C0B6165" w:rsidR="00BD670B" w:rsidRDefault="00A01AED" w:rsidP="00BD670B">
      <w:pPr>
        <w:pStyle w:val="Author"/>
        <w:spacing w:before="100" w:beforeAutospacing="1"/>
        <w:rPr>
          <w:sz w:val="18"/>
          <w:szCs w:val="18"/>
        </w:rPr>
      </w:pPr>
      <w:r>
        <w:rPr>
          <w:rFonts w:cs="Angsana New"/>
          <w:sz w:val="18"/>
          <w:lang w:bidi="th-TH"/>
        </w:rPr>
        <w:t>Petnathean Julled</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51DD14E6" w14:textId="50DA69FB" w:rsidR="001A3B3D" w:rsidRPr="00F847A6" w:rsidRDefault="00BD670B" w:rsidP="00EA6834">
      <w:pPr>
        <w:pStyle w:val="Author"/>
        <w:spacing w:before="0"/>
        <w:rPr>
          <w:sz w:val="18"/>
          <w:szCs w:val="18"/>
        </w:rPr>
      </w:pPr>
      <w:r>
        <w:rPr>
          <w:sz w:val="18"/>
          <w:szCs w:val="18"/>
        </w:rPr>
        <w:br w:type="column"/>
      </w:r>
      <w:r w:rsidR="00A01AED">
        <w:rPr>
          <w:sz w:val="18"/>
          <w:szCs w:val="18"/>
        </w:rPr>
        <w:t>Assadarat Khurat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9778F1A" w14:textId="1E4DF258" w:rsidR="001A3B3D" w:rsidRPr="00F847A6" w:rsidRDefault="00BD670B" w:rsidP="00EA6834">
      <w:pPr>
        <w:pStyle w:val="Author"/>
        <w:spacing w:before="0"/>
        <w:rPr>
          <w:sz w:val="18"/>
          <w:szCs w:val="18"/>
        </w:rPr>
      </w:pPr>
      <w:r>
        <w:rPr>
          <w:sz w:val="18"/>
          <w:szCs w:val="18"/>
        </w:rPr>
        <w:br w:type="column"/>
      </w:r>
      <w:r w:rsidR="00A01AED">
        <w:rPr>
          <w:sz w:val="18"/>
          <w:szCs w:val="18"/>
        </w:rPr>
        <w:t>Pattanasak Mongkolwat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E44AB5B" w14:textId="3F6C6774" w:rsidR="00EA6834" w:rsidRDefault="00EA6834">
      <w:pPr>
        <w:sectPr w:rsidR="00EA6834" w:rsidSect="003B4E04">
          <w:type w:val="continuous"/>
          <w:pgSz w:w="11906" w:h="16838" w:code="9"/>
          <w:pgMar w:top="450" w:right="893" w:bottom="1440" w:left="893" w:header="720" w:footer="720" w:gutter="0"/>
          <w:cols w:num="3" w:space="720"/>
          <w:docGrid w:linePitch="360"/>
        </w:sectPr>
      </w:pPr>
    </w:p>
    <w:p w14:paraId="5B6EBD8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6A3E29" w14:textId="4CA4992F" w:rsidR="004D72B5" w:rsidRPr="00E063FE" w:rsidRDefault="0028793C" w:rsidP="00972203">
      <w:pPr>
        <w:pStyle w:val="Abstract"/>
        <w:rPr>
          <w:i/>
          <w:iCs/>
        </w:rPr>
      </w:pPr>
      <w:ins w:id="0" w:author="Pat Mongkolwat" w:date="2020-10-25T11:28:00Z">
        <w:r>
          <w:rPr>
            <w:i/>
            <w:iCs/>
            <w:noProof/>
          </w:rPr>
          <mc:AlternateContent>
            <mc:Choice Requires="wpi">
              <w:drawing>
                <wp:anchor distT="0" distB="0" distL="114300" distR="114300" simplePos="0" relativeHeight="251670528" behindDoc="0" locked="0" layoutInCell="1" allowOverlap="1" wp14:anchorId="6C7B680E" wp14:editId="10D063FA">
                  <wp:simplePos x="0" y="0"/>
                  <wp:positionH relativeFrom="column">
                    <wp:posOffset>2750487</wp:posOffset>
                  </wp:positionH>
                  <wp:positionV relativeFrom="paragraph">
                    <wp:posOffset>1202241</wp:posOffset>
                  </wp:positionV>
                  <wp:extent cx="14040" cy="14040"/>
                  <wp:effectExtent l="38100" t="38100" r="36830" b="36830"/>
                  <wp:wrapNone/>
                  <wp:docPr id="46" name="Ink 46"/>
                  <wp:cNvGraphicFramePr/>
                  <a:graphic xmlns:a="http://schemas.openxmlformats.org/drawingml/2006/main">
                    <a:graphicData uri="http://schemas.microsoft.com/office/word/2010/wordprocessingInk">
                      <w14:contentPart bwMode="auto" r:id="rId9">
                        <w14:nvContentPartPr>
                          <w14:cNvContentPartPr/>
                        </w14:nvContentPartPr>
                        <w14:xfrm>
                          <a:off x="0" y="0"/>
                          <a:ext cx="14040" cy="14040"/>
                        </w14:xfrm>
                      </w14:contentPart>
                    </a:graphicData>
                  </a:graphic>
                </wp:anchor>
              </w:drawing>
            </mc:Choice>
            <mc:Fallback>
              <w:pict>
                <v:shapetype w14:anchorId="13EE8C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 o:spid="_x0000_s1026" type="#_x0000_t75" style="position:absolute;margin-left:215.3pt;margin-top:93.45pt;width:3.6pt;height: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">
                  <v:imagedata r:id="rId10" o:title=""/>
                </v:shape>
              </w:pict>
            </mc:Fallback>
          </mc:AlternateContent>
        </w:r>
      </w:ins>
      <w:r w:rsidR="002C748E" w:rsidRPr="00E063FE">
        <w:rPr>
          <w:i/>
          <w:iCs/>
        </w:rPr>
        <w:t xml:space="preserve">Healthcare information sharing and interoperability between healthcare organizations </w:t>
      </w:r>
      <w:r w:rsidR="00F63D1C">
        <w:rPr>
          <w:i/>
          <w:iCs/>
        </w:rPr>
        <w:t>are</w:t>
      </w:r>
      <w:r w:rsidR="002C748E" w:rsidRPr="00E063FE">
        <w:rPr>
          <w:i/>
          <w:iCs/>
        </w:rPr>
        <w:t xml:space="preserve"> </w:t>
      </w:r>
      <w:r w:rsidR="0060008D">
        <w:rPr>
          <w:i/>
          <w:iCs/>
        </w:rPr>
        <w:t>important</w:t>
      </w:r>
      <w:r w:rsidR="004A70F4">
        <w:rPr>
          <w:i/>
          <w:iCs/>
        </w:rPr>
        <w:t xml:space="preserve"> factors to</w:t>
      </w:r>
      <w:r w:rsidR="002C748E" w:rsidRPr="00E063FE">
        <w:rPr>
          <w:i/>
          <w:iCs/>
        </w:rPr>
        <w:t xml:space="preserve"> healthcare quality</w:t>
      </w:r>
      <w:r w:rsidR="00F80B8E">
        <w:rPr>
          <w:i/>
          <w:iCs/>
        </w:rPr>
        <w:t xml:space="preserve"> and safety</w:t>
      </w:r>
      <w:r w:rsidR="00192185">
        <w:rPr>
          <w:i/>
          <w:iCs/>
        </w:rPr>
        <w:t xml:space="preserve"> since a patient may </w:t>
      </w:r>
      <w:ins w:id="1" w:author="Pat Mongkolwat" w:date="2020-10-25T10:42:00Z">
        <w:r w:rsidR="00601116">
          <w:rPr>
            <w:i/>
            <w:iCs/>
          </w:rPr>
          <w:t>require</w:t>
        </w:r>
      </w:ins>
      <w:ins w:id="2" w:author="Pat Mongkolwat" w:date="2020-10-25T10:43:00Z">
        <w:r w:rsidR="00604684">
          <w:rPr>
            <w:i/>
            <w:iCs/>
          </w:rPr>
          <w:t xml:space="preserve"> medical services and consultations from </w:t>
        </w:r>
        <w:r w:rsidR="00C345A8">
          <w:rPr>
            <w:i/>
            <w:iCs/>
          </w:rPr>
          <w:t>different healthcare provides</w:t>
        </w:r>
      </w:ins>
      <w:del w:id="3" w:author="Pat Mongkolwat" w:date="2020-10-25T10:43:00Z">
        <w:r w:rsidR="00E856A3" w:rsidDel="00604684">
          <w:rPr>
            <w:i/>
            <w:iCs/>
          </w:rPr>
          <w:delText xml:space="preserve"> </w:delText>
        </w:r>
      </w:del>
      <w:del w:id="4" w:author="Pat Mongkolwat" w:date="2020-10-25T10:44:00Z">
        <w:r w:rsidR="00E856A3" w:rsidDel="00C345A8">
          <w:rPr>
            <w:i/>
            <w:iCs/>
          </w:rPr>
          <w:delText>m</w:delText>
        </w:r>
      </w:del>
      <w:del w:id="5" w:author="Pat Mongkolwat" w:date="2020-10-25T10:43:00Z">
        <w:r w:rsidR="00E856A3" w:rsidDel="00C345A8">
          <w:rPr>
            <w:i/>
            <w:iCs/>
          </w:rPr>
          <w:delText>ore than one specialist</w:delText>
        </w:r>
      </w:del>
      <w:r w:rsidR="002C748E" w:rsidRPr="00E063FE">
        <w:rPr>
          <w:i/>
          <w:iCs/>
        </w:rPr>
        <w:t xml:space="preserve">. </w:t>
      </w:r>
      <w:r w:rsidR="000A2D04">
        <w:rPr>
          <w:i/>
          <w:iCs/>
        </w:rPr>
        <w:t>M</w:t>
      </w:r>
      <w:r w:rsidR="002C748E" w:rsidRPr="00E063FE">
        <w:rPr>
          <w:i/>
          <w:iCs/>
        </w:rPr>
        <w:t xml:space="preserve">any challenges inhibit </w:t>
      </w:r>
      <w:r w:rsidR="00520473">
        <w:rPr>
          <w:i/>
          <w:iCs/>
        </w:rPr>
        <w:t>successful</w:t>
      </w:r>
      <w:r w:rsidR="0089557C">
        <w:rPr>
          <w:i/>
          <w:iCs/>
        </w:rPr>
        <w:t xml:space="preserve"> data </w:t>
      </w:r>
      <w:r w:rsidR="00BF17E5">
        <w:rPr>
          <w:i/>
          <w:iCs/>
        </w:rPr>
        <w:t>sharing</w:t>
      </w:r>
      <w:r w:rsidR="00B770CB">
        <w:rPr>
          <w:i/>
          <w:iCs/>
        </w:rPr>
        <w:t xml:space="preserve"> </w:t>
      </w:r>
      <w:r w:rsidR="00ED3452">
        <w:rPr>
          <w:rFonts w:cs="Angsana New"/>
          <w:i/>
          <w:iCs/>
          <w:szCs w:val="22"/>
          <w:lang w:bidi="th-TH"/>
        </w:rPr>
        <w:t xml:space="preserve">such as </w:t>
      </w:r>
      <w:r w:rsidR="00D27C00">
        <w:rPr>
          <w:rFonts w:cs="Angsana New"/>
          <w:i/>
          <w:iCs/>
          <w:szCs w:val="22"/>
          <w:lang w:bidi="th-TH"/>
        </w:rPr>
        <w:t>data integrity</w:t>
      </w:r>
      <w:r w:rsidR="007262FA">
        <w:rPr>
          <w:rFonts w:cs="Angsana New"/>
          <w:i/>
          <w:iCs/>
          <w:szCs w:val="22"/>
          <w:lang w:bidi="th-TH"/>
        </w:rPr>
        <w:t xml:space="preserve">, </w:t>
      </w:r>
      <w:proofErr w:type="gramStart"/>
      <w:r w:rsidR="007262FA">
        <w:rPr>
          <w:rFonts w:cs="Angsana New"/>
          <w:i/>
          <w:iCs/>
          <w:szCs w:val="22"/>
          <w:lang w:bidi="th-TH"/>
        </w:rPr>
        <w:t>security</w:t>
      </w:r>
      <w:proofErr w:type="gramEnd"/>
      <w:r w:rsidR="00D27C00">
        <w:rPr>
          <w:rFonts w:cs="Angsana New"/>
          <w:i/>
          <w:iCs/>
          <w:szCs w:val="22"/>
          <w:lang w:bidi="th-TH"/>
        </w:rPr>
        <w:t xml:space="preserve"> and privacy</w:t>
      </w:r>
      <w:r w:rsidR="002C748E" w:rsidRPr="00E063FE">
        <w:rPr>
          <w:i/>
          <w:iCs/>
        </w:rPr>
        <w:t xml:space="preserve">. </w:t>
      </w:r>
      <w:r w:rsidR="00FC7D79" w:rsidRPr="00E063FE">
        <w:rPr>
          <w:i/>
          <w:iCs/>
        </w:rPr>
        <w:t xml:space="preserve">Integrating Healthcare Enterprise (IHE) </w:t>
      </w:r>
      <w:r w:rsidR="00581D71">
        <w:rPr>
          <w:i/>
          <w:iCs/>
        </w:rPr>
        <w:t>provides</w:t>
      </w:r>
      <w:r w:rsidR="0034403D" w:rsidRPr="00E063FE">
        <w:rPr>
          <w:i/>
          <w:iCs/>
        </w:rPr>
        <w:t xml:space="preserve"> </w:t>
      </w:r>
      <w:r w:rsidR="00FC7D79" w:rsidRPr="00E063FE">
        <w:rPr>
          <w:i/>
          <w:iCs/>
        </w:rPr>
        <w:t>Cross</w:t>
      </w:r>
      <w:r w:rsidR="002178C3" w:rsidRPr="00E063FE">
        <w:rPr>
          <w:rFonts w:cstheme="minorBidi" w:hint="cs"/>
          <w:i/>
          <w:iCs/>
          <w:szCs w:val="22"/>
          <w:cs/>
          <w:lang w:bidi="th-TH"/>
        </w:rPr>
        <w:t>-</w:t>
      </w:r>
      <w:r w:rsidR="00FC7D79" w:rsidRPr="00E063FE">
        <w:rPr>
          <w:i/>
          <w:iCs/>
        </w:rPr>
        <w:t>Enterprise Document Sharing (XDS.b) profile</w:t>
      </w:r>
      <w:r w:rsidR="00132738">
        <w:rPr>
          <w:i/>
          <w:iCs/>
        </w:rPr>
        <w:t xml:space="preserve"> that</w:t>
      </w:r>
      <w:r w:rsidR="00FC7D79" w:rsidRPr="00E063FE">
        <w:rPr>
          <w:i/>
          <w:iCs/>
        </w:rPr>
        <w:t xml:space="preserve"> </w:t>
      </w:r>
      <w:r w:rsidR="002178C3" w:rsidRPr="00E063FE">
        <w:rPr>
          <w:i/>
          <w:iCs/>
        </w:rPr>
        <w:t>allows</w:t>
      </w:r>
      <w:r w:rsidR="00FC7D79" w:rsidRPr="00E063FE">
        <w:rPr>
          <w:i/>
          <w:iCs/>
        </w:rPr>
        <w:t xml:space="preserve"> the adopted organizations to share health document</w:t>
      </w:r>
      <w:r w:rsidR="00B6439B">
        <w:rPr>
          <w:i/>
          <w:iCs/>
        </w:rPr>
        <w:t>s</w:t>
      </w:r>
      <w:r w:rsidR="00FC7D79" w:rsidRPr="00E063FE">
        <w:rPr>
          <w:i/>
          <w:iCs/>
        </w:rPr>
        <w:t xml:space="preserve"> between </w:t>
      </w:r>
      <w:r w:rsidR="00887B40">
        <w:rPr>
          <w:i/>
          <w:iCs/>
        </w:rPr>
        <w:t>institutions</w:t>
      </w:r>
      <w:r w:rsidR="00FC7D79" w:rsidRPr="00E063FE">
        <w:rPr>
          <w:i/>
          <w:iCs/>
        </w:rPr>
        <w:t>.</w:t>
      </w:r>
      <w:r w:rsidR="00CD77F5">
        <w:rPr>
          <w:i/>
          <w:iCs/>
        </w:rPr>
        <w:t xml:space="preserve"> </w:t>
      </w:r>
      <w:ins w:id="6" w:author="Pat Mongkolwat" w:date="2020-10-25T18:55:00Z">
        <w:r w:rsidR="002A3023">
          <w:rPr>
            <w:i/>
            <w:iCs/>
          </w:rPr>
          <w:t xml:space="preserve">No </w:t>
        </w:r>
        <w:r w:rsidR="00F240C2">
          <w:rPr>
            <w:i/>
            <w:iCs/>
          </w:rPr>
          <w:t>s</w:t>
        </w:r>
      </w:ins>
      <w:ins w:id="7" w:author="Pat Mongkolwat" w:date="2020-10-25T11:23:00Z">
        <w:r w:rsidR="00A96CFB">
          <w:rPr>
            <w:i/>
            <w:iCs/>
          </w:rPr>
          <w:t>pecific</w:t>
        </w:r>
      </w:ins>
      <w:ins w:id="8" w:author="Pat Mongkolwat" w:date="2020-10-25T11:27:00Z">
        <w:r w:rsidR="005E743A">
          <w:rPr>
            <w:i/>
            <w:iCs/>
          </w:rPr>
          <w:t xml:space="preserve"> </w:t>
        </w:r>
      </w:ins>
      <w:ins w:id="9" w:author="Pat Mongkolwat" w:date="2020-10-25T14:02:00Z">
        <w:r w:rsidR="00B302D8">
          <w:rPr>
            <w:i/>
            <w:iCs/>
          </w:rPr>
          <w:t>s</w:t>
        </w:r>
      </w:ins>
      <w:del w:id="10" w:author="Pat Mongkolwat" w:date="2020-10-25T14:02:00Z">
        <w:r w:rsidR="00CD77F5" w:rsidDel="00B302D8">
          <w:rPr>
            <w:i/>
            <w:iCs/>
          </w:rPr>
          <w:delText>S</w:delText>
        </w:r>
      </w:del>
      <w:r w:rsidR="00CD77F5">
        <w:rPr>
          <w:i/>
          <w:iCs/>
        </w:rPr>
        <w:t>ecurity</w:t>
      </w:r>
      <w:ins w:id="11" w:author="Pat Mongkolwat" w:date="2020-10-25T18:52:00Z">
        <w:r w:rsidR="003D7F66">
          <w:rPr>
            <w:i/>
            <w:iCs/>
          </w:rPr>
          <w:t xml:space="preserve"> implementation</w:t>
        </w:r>
      </w:ins>
      <w:ins w:id="12" w:author="Pat Mongkolwat" w:date="2020-10-25T19:20:00Z">
        <w:r w:rsidR="008560F7">
          <w:rPr>
            <w:i/>
            <w:iCs/>
          </w:rPr>
          <w:t>s</w:t>
        </w:r>
      </w:ins>
      <w:ins w:id="13" w:author="Pat Mongkolwat" w:date="2020-10-25T18:56:00Z">
        <w:r w:rsidR="00F240C2">
          <w:rPr>
            <w:i/>
            <w:iCs/>
          </w:rPr>
          <w:t xml:space="preserve"> </w:t>
        </w:r>
      </w:ins>
      <w:ins w:id="14" w:author="Pat Mongkolwat" w:date="2020-10-25T18:58:00Z">
        <w:r w:rsidR="00EC4C95">
          <w:rPr>
            <w:i/>
            <w:iCs/>
          </w:rPr>
          <w:t>w</w:t>
        </w:r>
        <w:r w:rsidR="00A86D54">
          <w:rPr>
            <w:i/>
            <w:iCs/>
          </w:rPr>
          <w:t>ere</w:t>
        </w:r>
      </w:ins>
      <w:r w:rsidR="00CD77F5">
        <w:rPr>
          <w:i/>
          <w:iCs/>
        </w:rPr>
        <w:t xml:space="preserve"> </w:t>
      </w:r>
      <w:del w:id="15" w:author="Pat Mongkolwat" w:date="2020-10-25T18:53:00Z">
        <w:r w:rsidR="00CD77F5" w:rsidDel="004E651F">
          <w:rPr>
            <w:i/>
            <w:iCs/>
          </w:rPr>
          <w:delText xml:space="preserve">issues were not </w:delText>
        </w:r>
        <w:r w:rsidR="00250D5F" w:rsidDel="004E651F">
          <w:rPr>
            <w:i/>
            <w:iCs/>
          </w:rPr>
          <w:delText>a focal point</w:delText>
        </w:r>
      </w:del>
      <w:ins w:id="16" w:author="Pat Mongkolwat" w:date="2020-10-25T19:43:00Z">
        <w:r w:rsidR="00E81267">
          <w:rPr>
            <w:i/>
            <w:iCs/>
          </w:rPr>
          <w:t>endo</w:t>
        </w:r>
        <w:r w:rsidR="001A0C10">
          <w:rPr>
            <w:i/>
            <w:iCs/>
          </w:rPr>
          <w:t>r</w:t>
        </w:r>
        <w:r w:rsidR="00E81267">
          <w:rPr>
            <w:i/>
            <w:iCs/>
          </w:rPr>
          <w:t>s</w:t>
        </w:r>
      </w:ins>
      <w:ins w:id="17" w:author="Pat Mongkolwat" w:date="2020-10-25T19:03:00Z">
        <w:r w:rsidR="0050728C">
          <w:rPr>
            <w:i/>
            <w:iCs/>
          </w:rPr>
          <w:t>ed</w:t>
        </w:r>
      </w:ins>
      <w:ins w:id="18" w:author="Pat Mongkolwat" w:date="2020-10-25T19:56:00Z">
        <w:r w:rsidR="00020DEA">
          <w:rPr>
            <w:i/>
            <w:iCs/>
          </w:rPr>
          <w:t xml:space="preserve">, which </w:t>
        </w:r>
      </w:ins>
      <w:ins w:id="19" w:author="Pat Mongkolwat" w:date="2020-10-25T19:06:00Z">
        <w:r w:rsidR="00CF0870">
          <w:rPr>
            <w:i/>
            <w:iCs/>
          </w:rPr>
          <w:t>allow</w:t>
        </w:r>
      </w:ins>
      <w:ins w:id="20" w:author="Pat Mongkolwat" w:date="2020-10-25T19:46:00Z">
        <w:r w:rsidR="001052E8">
          <w:rPr>
            <w:i/>
            <w:iCs/>
          </w:rPr>
          <w:t>s</w:t>
        </w:r>
      </w:ins>
      <w:ins w:id="21" w:author="Pat Mongkolwat" w:date="2020-10-25T19:08:00Z">
        <w:r w:rsidR="00C559AA">
          <w:rPr>
            <w:i/>
            <w:iCs/>
          </w:rPr>
          <w:t xml:space="preserve"> </w:t>
        </w:r>
      </w:ins>
      <w:ins w:id="22" w:author="Pat Mongkolwat" w:date="2020-10-25T19:09:00Z">
        <w:r w:rsidR="00A36029">
          <w:rPr>
            <w:i/>
            <w:iCs/>
          </w:rPr>
          <w:t xml:space="preserve">latest </w:t>
        </w:r>
        <w:r w:rsidR="002145B3">
          <w:rPr>
            <w:i/>
            <w:iCs/>
          </w:rPr>
          <w:t>security</w:t>
        </w:r>
      </w:ins>
      <w:ins w:id="23" w:author="Pat Mongkolwat" w:date="2020-10-25T19:18:00Z">
        <w:r w:rsidR="00DB262F">
          <w:rPr>
            <w:i/>
            <w:iCs/>
          </w:rPr>
          <w:t xml:space="preserve"> </w:t>
        </w:r>
      </w:ins>
      <w:ins w:id="24" w:author="Pat Mongkolwat" w:date="2020-10-25T19:19:00Z">
        <w:r w:rsidR="004815C2">
          <w:rPr>
            <w:i/>
            <w:iCs/>
          </w:rPr>
          <w:t>technologies</w:t>
        </w:r>
      </w:ins>
      <w:ins w:id="25" w:author="Pat Mongkolwat" w:date="2020-10-25T19:09:00Z">
        <w:r w:rsidR="002145B3">
          <w:rPr>
            <w:i/>
            <w:iCs/>
          </w:rPr>
          <w:t xml:space="preserve"> </w:t>
        </w:r>
      </w:ins>
      <w:ins w:id="26" w:author="Pat Mongkolwat" w:date="2020-10-25T19:57:00Z">
        <w:r w:rsidR="007B363C">
          <w:rPr>
            <w:i/>
            <w:iCs/>
          </w:rPr>
          <w:t>to be applied.</w:t>
        </w:r>
      </w:ins>
      <w:del w:id="27" w:author="Pat Mongkolwat" w:date="2020-10-25T19:05:00Z">
        <w:r w:rsidR="00C65810" w:rsidDel="00DB19A2">
          <w:rPr>
            <w:i/>
            <w:iCs/>
          </w:rPr>
          <w:delText xml:space="preserve"> at the time of its inception</w:delText>
        </w:r>
      </w:del>
      <w:r w:rsidR="00250D5F">
        <w:rPr>
          <w:i/>
          <w:iCs/>
        </w:rPr>
        <w:t>.</w:t>
      </w:r>
      <w:r w:rsidR="00FC7D79" w:rsidRPr="00E063FE">
        <w:rPr>
          <w:i/>
          <w:iCs/>
        </w:rPr>
        <w:t xml:space="preserve"> </w:t>
      </w:r>
      <w:r w:rsidR="007004FB">
        <w:rPr>
          <w:i/>
          <w:iCs/>
        </w:rPr>
        <w:t>Healthcare domain has become</w:t>
      </w:r>
      <w:r w:rsidR="00C40D48">
        <w:rPr>
          <w:i/>
          <w:iCs/>
        </w:rPr>
        <w:t xml:space="preserve"> a major target in </w:t>
      </w:r>
      <w:r w:rsidR="00FC7D79" w:rsidRPr="00E063FE">
        <w:rPr>
          <w:i/>
          <w:iCs/>
        </w:rPr>
        <w:t xml:space="preserve">emerging cyber-security threats. These threats increase difficulty to </w:t>
      </w:r>
      <w:r w:rsidR="00284248">
        <w:rPr>
          <w:i/>
          <w:iCs/>
        </w:rPr>
        <w:t>maintain</w:t>
      </w:r>
      <w:r w:rsidR="003821C7">
        <w:rPr>
          <w:i/>
          <w:iCs/>
        </w:rPr>
        <w:t xml:space="preserve"> secure</w:t>
      </w:r>
      <w:del w:id="28" w:author="Pat Mongkolwat" w:date="2020-10-25T19:58:00Z">
        <w:r w:rsidR="003821C7" w:rsidDel="00157033">
          <w:rPr>
            <w:i/>
            <w:iCs/>
          </w:rPr>
          <w:delText>d</w:delText>
        </w:r>
      </w:del>
      <w:r w:rsidR="00284248" w:rsidRPr="00E063FE">
        <w:rPr>
          <w:i/>
          <w:iCs/>
        </w:rPr>
        <w:t xml:space="preserve"> </w:t>
      </w:r>
      <w:r w:rsidR="00FC7D79" w:rsidRPr="00E063FE">
        <w:rPr>
          <w:i/>
          <w:iCs/>
        </w:rPr>
        <w:t>health information sharing network</w:t>
      </w:r>
      <w:r w:rsidR="003821C7">
        <w:rPr>
          <w:i/>
          <w:iCs/>
        </w:rPr>
        <w:t>.</w:t>
      </w:r>
      <w:r w:rsidR="00FC7D79" w:rsidRPr="00E063FE">
        <w:rPr>
          <w:i/>
          <w:iCs/>
        </w:rPr>
        <w:t xml:space="preserve"> These cyberthreats can </w:t>
      </w:r>
      <w:r w:rsidR="001204E8">
        <w:rPr>
          <w:i/>
          <w:iCs/>
        </w:rPr>
        <w:t xml:space="preserve">compromise </w:t>
      </w:r>
      <w:r w:rsidR="00FC7D79" w:rsidRPr="00E063FE">
        <w:rPr>
          <w:i/>
          <w:iCs/>
        </w:rPr>
        <w:t>integrity and availability of data</w:t>
      </w:r>
      <w:r w:rsidR="001204E8">
        <w:rPr>
          <w:i/>
          <w:iCs/>
        </w:rPr>
        <w:t xml:space="preserve"> and</w:t>
      </w:r>
      <w:r w:rsidR="00707221">
        <w:rPr>
          <w:i/>
          <w:iCs/>
        </w:rPr>
        <w:t xml:space="preserve"> effect</w:t>
      </w:r>
      <w:r w:rsidR="00FC7D79" w:rsidRPr="00E063FE">
        <w:rPr>
          <w:i/>
          <w:iCs/>
        </w:rPr>
        <w:t xml:space="preserve"> patient’s life. Blockchain technology</w:t>
      </w:r>
      <w:r w:rsidR="00707221">
        <w:rPr>
          <w:i/>
          <w:iCs/>
        </w:rPr>
        <w:t xml:space="preserve"> can be used</w:t>
      </w:r>
      <w:r w:rsidR="00FC7D79" w:rsidRPr="00E063FE">
        <w:rPr>
          <w:i/>
          <w:iCs/>
        </w:rPr>
        <w:t xml:space="preserve"> to solve health information sharing issue</w:t>
      </w:r>
      <w:r w:rsidR="0064311C">
        <w:rPr>
          <w:i/>
          <w:iCs/>
        </w:rPr>
        <w:t>s</w:t>
      </w:r>
      <w:r w:rsidR="00FC7D79" w:rsidRPr="00E063FE">
        <w:rPr>
          <w:i/>
          <w:iCs/>
        </w:rPr>
        <w:t xml:space="preserve">. </w:t>
      </w:r>
      <w:r w:rsidR="00F711A1">
        <w:rPr>
          <w:i/>
          <w:iCs/>
        </w:rPr>
        <w:t xml:space="preserve">A novel </w:t>
      </w:r>
      <w:r w:rsidR="000833B6">
        <w:rPr>
          <w:i/>
          <w:iCs/>
        </w:rPr>
        <w:t>method</w:t>
      </w:r>
      <w:r w:rsidR="001A6361">
        <w:rPr>
          <w:i/>
          <w:iCs/>
        </w:rPr>
        <w:t xml:space="preserve"> using</w:t>
      </w:r>
      <w:r w:rsidR="00FC7D79" w:rsidRPr="00E063FE">
        <w:rPr>
          <w:i/>
          <w:iCs/>
        </w:rPr>
        <w:t xml:space="preserve"> Blockchain technology </w:t>
      </w:r>
      <w:r w:rsidR="001A6361">
        <w:rPr>
          <w:i/>
          <w:iCs/>
        </w:rPr>
        <w:t>to ensure</w:t>
      </w:r>
      <w:r w:rsidR="001A6361" w:rsidRPr="00E063FE">
        <w:rPr>
          <w:i/>
          <w:iCs/>
        </w:rPr>
        <w:t xml:space="preserve"> </w:t>
      </w:r>
      <w:r w:rsidR="00FC7D79" w:rsidRPr="00E063FE">
        <w:rPr>
          <w:i/>
          <w:iCs/>
        </w:rPr>
        <w:t>health information</w:t>
      </w:r>
      <w:r w:rsidR="009B20A7">
        <w:rPr>
          <w:i/>
          <w:iCs/>
        </w:rPr>
        <w:t xml:space="preserve"> integrity and availability is </w:t>
      </w:r>
      <w:ins w:id="29" w:author="Pat Mongkolwat" w:date="2020-10-25T19:59:00Z">
        <w:r w:rsidR="006F4B49">
          <w:rPr>
            <w:i/>
            <w:iCs/>
          </w:rPr>
          <w:t>implemented</w:t>
        </w:r>
      </w:ins>
      <w:ins w:id="30" w:author="Pat Mongkolwat" w:date="2020-10-25T20:00:00Z">
        <w:r w:rsidR="002F73A1">
          <w:rPr>
            <w:i/>
            <w:iCs/>
          </w:rPr>
          <w:t xml:space="preserve">, </w:t>
        </w:r>
      </w:ins>
      <w:r w:rsidR="009B20A7">
        <w:rPr>
          <w:i/>
          <w:iCs/>
        </w:rPr>
        <w:t>demonstrated</w:t>
      </w:r>
      <w:ins w:id="31" w:author="Pat Mongkolwat" w:date="2020-10-25T20:00:00Z">
        <w:r w:rsidR="00DE15A8">
          <w:rPr>
            <w:i/>
            <w:iCs/>
          </w:rPr>
          <w:t xml:space="preserve"> and freely available</w:t>
        </w:r>
      </w:ins>
      <w:ins w:id="32" w:author="Pat Mongkolwat" w:date="2020-10-25T20:01:00Z">
        <w:r w:rsidR="00DE15A8">
          <w:rPr>
            <w:i/>
            <w:iCs/>
          </w:rPr>
          <w:t>(?)</w:t>
        </w:r>
      </w:ins>
      <w:r w:rsidR="001C16CD">
        <w:rPr>
          <w:i/>
          <w:iCs/>
        </w:rPr>
        <w:t>,</w:t>
      </w:r>
      <w:r w:rsidR="00FC7D79" w:rsidRPr="00E063FE">
        <w:rPr>
          <w:i/>
          <w:iCs/>
        </w:rPr>
        <w:t xml:space="preserve"> allow</w:t>
      </w:r>
      <w:r w:rsidR="001C16CD">
        <w:rPr>
          <w:i/>
          <w:iCs/>
        </w:rPr>
        <w:t>ing</w:t>
      </w:r>
      <w:r w:rsidR="00FC7D79" w:rsidRPr="00E063FE">
        <w:rPr>
          <w:i/>
          <w:iCs/>
        </w:rPr>
        <w:t xml:space="preserve"> health document sharing through decentralized network while address</w:t>
      </w:r>
      <w:r w:rsidR="003668C8">
        <w:rPr>
          <w:i/>
          <w:iCs/>
        </w:rPr>
        <w:t>ing</w:t>
      </w:r>
      <w:r w:rsidR="00FC7D79" w:rsidRPr="00E063FE">
        <w:rPr>
          <w:i/>
          <w:iCs/>
        </w:rPr>
        <w:t xml:space="preserve"> cyber-security issue</w:t>
      </w:r>
      <w:r w:rsidR="003668C8">
        <w:rPr>
          <w:i/>
          <w:iCs/>
        </w:rPr>
        <w:t>s</w:t>
      </w:r>
      <w:r w:rsidR="00FC7D79" w:rsidRPr="00E063FE">
        <w:rPr>
          <w:i/>
          <w:iCs/>
        </w:rPr>
        <w:t xml:space="preserve"> through unique characteristics of Blockchain technology.</w:t>
      </w:r>
    </w:p>
    <w:p w14:paraId="00DF7B5F" w14:textId="1BE42F00" w:rsidR="009303D9" w:rsidRPr="004D72B5" w:rsidRDefault="0093118F" w:rsidP="00972203">
      <w:pPr>
        <w:pStyle w:val="Keywords"/>
      </w:pPr>
      <w:r w:rsidRPr="004D72B5">
        <w:t>Keywords—</w:t>
      </w:r>
      <w:r>
        <w:t>health information, interoperability, information sharing, information security, blockchain, smart contract, ihe, xds</w:t>
      </w:r>
      <w:r w:rsidRPr="004D72B5" w:rsidDel="0093118F">
        <w:t xml:space="preserve"> </w:t>
      </w:r>
    </w:p>
    <w:p w14:paraId="713CD338" w14:textId="75E75059" w:rsidR="001F0AA6" w:rsidRPr="00682D2B" w:rsidRDefault="009303D9" w:rsidP="00E7596C">
      <w:pPr>
        <w:pStyle w:val="Heading1"/>
      </w:pPr>
      <w:r w:rsidRPr="00D632BE">
        <w:t>Introduction</w:t>
      </w:r>
    </w:p>
    <w:p w14:paraId="6634DC26" w14:textId="496E8B2C" w:rsidR="009303D9" w:rsidRDefault="00844789">
      <w:pPr>
        <w:pStyle w:val="BodyText"/>
        <w:tabs>
          <w:tab w:val="left" w:pos="4680"/>
        </w:tabs>
        <w:rPr>
          <w:lang w:val="en-US"/>
        </w:rPr>
        <w:pPrChange w:id="33" w:author="Pat Mongkolwat" w:date="2020-10-25T20:09:00Z">
          <w:pPr>
            <w:pStyle w:val="BodyText"/>
          </w:pPr>
        </w:pPrChange>
      </w:pPr>
      <w:ins w:id="34" w:author="Pat Mongkolwat" w:date="2020-10-25T20:02:00Z">
        <w:r>
          <w:rPr>
            <w:lang w:val="en-US"/>
          </w:rPr>
          <w:t>T</w:t>
        </w:r>
      </w:ins>
      <w:del w:id="35" w:author="Pat Mongkolwat" w:date="2020-10-25T20:02:00Z">
        <w:r w:rsidR="007E5B8A" w:rsidRPr="007E5B8A" w:rsidDel="00844789">
          <w:rPr>
            <w:lang w:val="en-US"/>
          </w:rPr>
          <w:delText>On t</w:delText>
        </w:r>
      </w:del>
      <w:r w:rsidR="007E5B8A" w:rsidRPr="007E5B8A">
        <w:rPr>
          <w:lang w:val="en-US"/>
        </w:rPr>
        <w:t xml:space="preserve">he </w:t>
      </w:r>
      <w:del w:id="36" w:author="Pat Mongkolwat" w:date="2020-11-15T14:32:00Z">
        <w:r w:rsidR="007E5B8A" w:rsidRPr="007E5B8A" w:rsidDel="00975E48">
          <w:rPr>
            <w:lang w:val="en-US"/>
          </w:rPr>
          <w:delText>increasing</w:delText>
        </w:r>
      </w:del>
      <w:ins w:id="37" w:author="Pat Mongkolwat" w:date="2020-11-15T14:32:00Z">
        <w:r w:rsidR="00975E48" w:rsidRPr="007E5B8A">
          <w:rPr>
            <w:lang w:val="en-US"/>
          </w:rPr>
          <w:t>is increasing</w:t>
        </w:r>
      </w:ins>
      <w:r w:rsidR="007E5B8A" w:rsidRPr="007E5B8A">
        <w:rPr>
          <w:lang w:val="en-US"/>
        </w:rPr>
        <w:t xml:space="preserve"> demand for better quality of healthcare service</w:t>
      </w:r>
      <w:r w:rsidR="00266EE1">
        <w:rPr>
          <w:lang w:val="en-US"/>
        </w:rPr>
        <w:t>s</w:t>
      </w:r>
      <w:r w:rsidR="007E5B8A" w:rsidRPr="007E5B8A">
        <w:rPr>
          <w:lang w:val="en-US"/>
        </w:rPr>
        <w:t>, operation efficiency</w:t>
      </w:r>
      <w:r w:rsidR="00A17DF3">
        <w:rPr>
          <w:lang w:val="en-US"/>
        </w:rPr>
        <w:t xml:space="preserve"> </w:t>
      </w:r>
      <w:r w:rsidR="006E67BA">
        <w:rPr>
          <w:lang w:val="en-US"/>
        </w:rPr>
        <w:t>pays</w:t>
      </w:r>
      <w:r w:rsidR="00A17DF3">
        <w:rPr>
          <w:lang w:val="en-US"/>
        </w:rPr>
        <w:t xml:space="preserve"> important role</w:t>
      </w:r>
      <w:r w:rsidR="00CA2DCD">
        <w:rPr>
          <w:lang w:val="en-US"/>
        </w:rPr>
        <w:t>s</w:t>
      </w:r>
      <w:r w:rsidR="00354762">
        <w:rPr>
          <w:lang w:val="en-US"/>
        </w:rPr>
        <w:t xml:space="preserve"> </w:t>
      </w:r>
      <w:r w:rsidR="00F71BFC">
        <w:rPr>
          <w:lang w:val="en-US"/>
        </w:rPr>
        <w:t>in patient servi</w:t>
      </w:r>
      <w:r w:rsidR="001A2062">
        <w:rPr>
          <w:lang w:val="en-US"/>
        </w:rPr>
        <w:t xml:space="preserve">ces and economic </w:t>
      </w:r>
      <w:r w:rsidR="00907082">
        <w:rPr>
          <w:lang w:val="en-US"/>
        </w:rPr>
        <w:t>outcomes</w:t>
      </w:r>
      <w:r w:rsidR="007E5B8A" w:rsidRPr="007E5B8A">
        <w:rPr>
          <w:lang w:val="en-US"/>
        </w:rPr>
        <w:t xml:space="preserve">. Healthcare information sharing and interoperability between healthcare organizations </w:t>
      </w:r>
      <w:r w:rsidR="00B410C5">
        <w:rPr>
          <w:lang w:val="en-US"/>
        </w:rPr>
        <w:t>are</w:t>
      </w:r>
      <w:r w:rsidR="00B410C5" w:rsidRPr="007E5B8A">
        <w:rPr>
          <w:lang w:val="en-US"/>
        </w:rPr>
        <w:t xml:space="preserve"> </w:t>
      </w:r>
      <w:r w:rsidR="007E5B8A" w:rsidRPr="007E5B8A">
        <w:rPr>
          <w:lang w:val="en-US"/>
        </w:rPr>
        <w:t>one of major solution</w:t>
      </w:r>
      <w:r w:rsidR="00323801">
        <w:rPr>
          <w:lang w:val="en-US"/>
        </w:rPr>
        <w:t>s</w:t>
      </w:r>
      <w:r w:rsidR="007E5B8A" w:rsidRPr="007E5B8A">
        <w:rPr>
          <w:lang w:val="en-US"/>
        </w:rPr>
        <w:t xml:space="preserve"> to improve healthcare service quality. Patient’s health document</w:t>
      </w:r>
      <w:r w:rsidR="00F03C8C">
        <w:rPr>
          <w:lang w:val="en-US"/>
        </w:rPr>
        <w:t>s</w:t>
      </w:r>
      <w:r w:rsidR="007E5B8A" w:rsidRPr="007E5B8A">
        <w:rPr>
          <w:lang w:val="en-US"/>
        </w:rPr>
        <w:t xml:space="preserve"> are scattered across different healthcare organizations, </w:t>
      </w:r>
      <w:del w:id="38" w:author="Pat Mongkolwat" w:date="2020-10-25T20:16:00Z">
        <w:r w:rsidR="007E5B8A" w:rsidRPr="007E5B8A" w:rsidDel="00064D45">
          <w:rPr>
            <w:lang w:val="en-US"/>
          </w:rPr>
          <w:delText xml:space="preserve">due to </w:delText>
        </w:r>
        <w:r w:rsidR="005B2BB7" w:rsidDel="00064D45">
          <w:rPr>
            <w:lang w:val="en-US"/>
          </w:rPr>
          <w:delText>adoption</w:delText>
        </w:r>
        <w:r w:rsidR="000A146C" w:rsidDel="00064D45">
          <w:rPr>
            <w:lang w:val="en-US"/>
          </w:rPr>
          <w:delText xml:space="preserve"> </w:delText>
        </w:r>
        <w:r w:rsidR="007E5B8A" w:rsidRPr="007E5B8A" w:rsidDel="00064D45">
          <w:rPr>
            <w:lang w:val="en-US"/>
          </w:rPr>
          <w:delText xml:space="preserve">of </w:delText>
        </w:r>
        <w:r w:rsidR="00003C52" w:rsidDel="00064D45">
          <w:rPr>
            <w:lang w:val="en-US"/>
          </w:rPr>
          <w:delText xml:space="preserve">specialized </w:delText>
        </w:r>
        <w:r w:rsidR="007E5B8A" w:rsidRPr="007E5B8A" w:rsidDel="00064D45">
          <w:rPr>
            <w:lang w:val="en-US"/>
          </w:rPr>
          <w:delText xml:space="preserve">healthcare </w:delText>
        </w:r>
      </w:del>
      <w:del w:id="39" w:author="Pat Mongkolwat" w:date="2020-10-25T20:11:00Z">
        <w:r w:rsidR="007E5B8A" w:rsidRPr="007E5B8A" w:rsidDel="00A07CA2">
          <w:rPr>
            <w:lang w:val="en-US"/>
          </w:rPr>
          <w:delText>informatics</w:delText>
        </w:r>
        <w:r w:rsidR="000A146C" w:rsidDel="00A07CA2">
          <w:rPr>
            <w:lang w:val="en-US"/>
          </w:rPr>
          <w:delText xml:space="preserve"> </w:delText>
        </w:r>
      </w:del>
      <w:del w:id="40" w:author="Pat Mongkolwat" w:date="2020-10-25T20:16:00Z">
        <w:r w:rsidR="000A146C" w:rsidDel="00064D45">
          <w:rPr>
            <w:lang w:val="en-US"/>
          </w:rPr>
          <w:delText>system</w:delText>
        </w:r>
        <w:r w:rsidR="00003C52" w:rsidDel="00064D45">
          <w:rPr>
            <w:lang w:val="en-US"/>
          </w:rPr>
          <w:delText>s</w:delText>
        </w:r>
        <w:r w:rsidR="007E5B8A" w:rsidRPr="007E5B8A" w:rsidDel="00064D45">
          <w:rPr>
            <w:lang w:val="en-US"/>
          </w:rPr>
          <w:delText xml:space="preserve"> </w:delText>
        </w:r>
        <w:r w:rsidR="00E84E0F" w:rsidDel="00064D45">
          <w:rPr>
            <w:lang w:val="en-US"/>
          </w:rPr>
          <w:delText>deployed</w:delText>
        </w:r>
        <w:r w:rsidR="00E84E0F" w:rsidRPr="007E5B8A" w:rsidDel="00064D45">
          <w:rPr>
            <w:lang w:val="en-US"/>
          </w:rPr>
          <w:delText xml:space="preserve"> </w:delText>
        </w:r>
      </w:del>
      <w:ins w:id="41" w:author="Pat Mongkolwat" w:date="2020-10-25T20:16:00Z">
        <w:r w:rsidR="00064D45">
          <w:rPr>
            <w:lang w:val="en-US"/>
          </w:rPr>
          <w:t>which may cause</w:t>
        </w:r>
        <w:r w:rsidR="008066F8">
          <w:rPr>
            <w:lang w:val="en-US"/>
          </w:rPr>
          <w:t xml:space="preserve"> </w:t>
        </w:r>
      </w:ins>
      <w:r w:rsidR="007E5B8A" w:rsidRPr="007E5B8A">
        <w:rPr>
          <w:lang w:val="en-US"/>
        </w:rPr>
        <w:t>by different</w:t>
      </w:r>
      <w:ins w:id="42" w:author="Pat Mongkolwat" w:date="2020-10-25T20:16:00Z">
        <w:r w:rsidR="008066F8">
          <w:rPr>
            <w:lang w:val="en-US"/>
          </w:rPr>
          <w:t xml:space="preserve"> medical services being offered from different</w:t>
        </w:r>
        <w:r w:rsidR="00BF5900">
          <w:rPr>
            <w:lang w:val="en-US"/>
          </w:rPr>
          <w:t xml:space="preserve"> </w:t>
        </w:r>
      </w:ins>
      <w:ins w:id="43" w:author="Pat Mongkolwat" w:date="2020-10-25T20:17:00Z">
        <w:r w:rsidR="00125442">
          <w:rPr>
            <w:lang w:val="en-US"/>
          </w:rPr>
          <w:t>providers</w:t>
        </w:r>
      </w:ins>
      <w:del w:id="44" w:author="Pat Mongkolwat" w:date="2020-10-25T20:17:00Z">
        <w:r w:rsidR="007E5B8A" w:rsidRPr="007E5B8A" w:rsidDel="00BF5900">
          <w:rPr>
            <w:lang w:val="en-US"/>
          </w:rPr>
          <w:delText xml:space="preserve"> organizations</w:delText>
        </w:r>
      </w:del>
      <w:r w:rsidR="007E5B8A" w:rsidRPr="007E5B8A">
        <w:rPr>
          <w:lang w:val="en-US"/>
        </w:rPr>
        <w:t xml:space="preserve">. Each healthcare </w:t>
      </w:r>
      <w:del w:id="45" w:author="Pat Mongkolwat" w:date="2020-10-25T20:20:00Z">
        <w:r w:rsidR="007E5B8A" w:rsidRPr="007E5B8A" w:rsidDel="00D57E9C">
          <w:rPr>
            <w:lang w:val="en-US"/>
          </w:rPr>
          <w:delText xml:space="preserve">organization </w:delText>
        </w:r>
      </w:del>
      <w:ins w:id="46" w:author="Pat Mongkolwat" w:date="2020-10-25T20:20:00Z">
        <w:r w:rsidR="00D57E9C">
          <w:rPr>
            <w:lang w:val="en-US"/>
          </w:rPr>
          <w:t>provider</w:t>
        </w:r>
        <w:r w:rsidR="00D57E9C" w:rsidRPr="007E5B8A">
          <w:rPr>
            <w:lang w:val="en-US"/>
          </w:rPr>
          <w:t xml:space="preserve"> </w:t>
        </w:r>
      </w:ins>
      <w:r w:rsidR="009631EF" w:rsidRPr="007E5B8A">
        <w:rPr>
          <w:lang w:val="en-US"/>
        </w:rPr>
        <w:t>ha</w:t>
      </w:r>
      <w:r w:rsidR="009631EF">
        <w:rPr>
          <w:lang w:val="en-US"/>
        </w:rPr>
        <w:t>s</w:t>
      </w:r>
      <w:r w:rsidR="009631EF" w:rsidRPr="007E5B8A">
        <w:rPr>
          <w:lang w:val="en-US"/>
        </w:rPr>
        <w:t xml:space="preserve"> </w:t>
      </w:r>
      <w:r w:rsidR="007E5B8A" w:rsidRPr="007E5B8A">
        <w:rPr>
          <w:lang w:val="en-US"/>
        </w:rPr>
        <w:t>their own method</w:t>
      </w:r>
      <w:r w:rsidR="009631EF">
        <w:rPr>
          <w:lang w:val="en-US"/>
        </w:rPr>
        <w:t>s</w:t>
      </w:r>
      <w:r w:rsidR="00435560">
        <w:rPr>
          <w:lang w:val="en-US"/>
        </w:rPr>
        <w:t>,</w:t>
      </w:r>
      <w:r w:rsidR="007E5B8A" w:rsidRPr="007E5B8A">
        <w:rPr>
          <w:lang w:val="en-US"/>
        </w:rPr>
        <w:t xml:space="preserve"> process</w:t>
      </w:r>
      <w:r w:rsidR="009631EF">
        <w:rPr>
          <w:lang w:val="en-US"/>
        </w:rPr>
        <w:t>es</w:t>
      </w:r>
      <w:r w:rsidR="00435560">
        <w:rPr>
          <w:lang w:val="en-US"/>
        </w:rPr>
        <w:t>, and workflow</w:t>
      </w:r>
      <w:r w:rsidR="007E5B8A" w:rsidRPr="007E5B8A">
        <w:rPr>
          <w:lang w:val="en-US"/>
        </w:rPr>
        <w:t xml:space="preserve"> </w:t>
      </w:r>
      <w:r w:rsidR="009631EF">
        <w:rPr>
          <w:lang w:val="en-US"/>
        </w:rPr>
        <w:t>to</w:t>
      </w:r>
      <w:r w:rsidR="009631EF" w:rsidRPr="007E5B8A">
        <w:rPr>
          <w:lang w:val="en-US"/>
        </w:rPr>
        <w:t xml:space="preserve"> </w:t>
      </w:r>
      <w:r w:rsidR="007E5B8A" w:rsidRPr="007E5B8A">
        <w:rPr>
          <w:lang w:val="en-US"/>
        </w:rPr>
        <w:t>handle healthcare information. This make</w:t>
      </w:r>
      <w:r w:rsidR="00435560">
        <w:rPr>
          <w:lang w:val="en-US"/>
        </w:rPr>
        <w:t>s</w:t>
      </w:r>
      <w:r w:rsidR="007E5B8A" w:rsidRPr="007E5B8A">
        <w:rPr>
          <w:lang w:val="en-US"/>
        </w:rPr>
        <w:t xml:space="preserve"> it hard</w:t>
      </w:r>
      <w:ins w:id="47" w:author="Pat Mongkolwat" w:date="2020-10-25T20:20:00Z">
        <w:r w:rsidR="00D57E9C">
          <w:rPr>
            <w:lang w:val="en-US"/>
          </w:rPr>
          <w:t>er</w:t>
        </w:r>
      </w:ins>
      <w:r w:rsidR="007E5B8A" w:rsidRPr="007E5B8A">
        <w:rPr>
          <w:lang w:val="en-US"/>
        </w:rPr>
        <w:t xml:space="preserve"> for one health information</w:t>
      </w:r>
      <w:r w:rsidR="00435560">
        <w:rPr>
          <w:lang w:val="en-US"/>
        </w:rPr>
        <w:t xml:space="preserve"> system</w:t>
      </w:r>
      <w:r w:rsidR="007E5B8A" w:rsidRPr="007E5B8A">
        <w:rPr>
          <w:lang w:val="en-US"/>
        </w:rPr>
        <w:t xml:space="preserve"> to interoperate with </w:t>
      </w:r>
      <w:r w:rsidR="00E21E5F">
        <w:rPr>
          <w:lang w:val="en-US"/>
        </w:rPr>
        <w:t>one an</w:t>
      </w:r>
      <w:r w:rsidR="007E5B8A" w:rsidRPr="007E5B8A">
        <w:rPr>
          <w:lang w:val="en-US"/>
        </w:rPr>
        <w:t>other.</w:t>
      </w:r>
      <w:r w:rsidR="00575A83">
        <w:rPr>
          <w:lang w:val="en-US"/>
        </w:rPr>
        <w:t xml:space="preserve"> </w:t>
      </w:r>
      <w:r w:rsidR="007E5B8A" w:rsidRPr="007E5B8A">
        <w:rPr>
          <w:lang w:val="en-US"/>
        </w:rPr>
        <w:t xml:space="preserve">Sharing health information with </w:t>
      </w:r>
      <w:del w:id="48" w:author="Pat Mongkolwat" w:date="2020-10-25T20:21:00Z">
        <w:r w:rsidR="007E5B8A" w:rsidRPr="007E5B8A" w:rsidDel="0050302E">
          <w:rPr>
            <w:lang w:val="en-US"/>
          </w:rPr>
          <w:delText xml:space="preserve">not </w:delText>
        </w:r>
        <w:r w:rsidR="00575A83" w:rsidRPr="007E5B8A" w:rsidDel="0050302E">
          <w:rPr>
            <w:lang w:val="en-US"/>
          </w:rPr>
          <w:delText xml:space="preserve">fully </w:delText>
        </w:r>
      </w:del>
      <w:r w:rsidR="00575A83" w:rsidRPr="007E5B8A">
        <w:rPr>
          <w:lang w:val="en-US"/>
        </w:rPr>
        <w:t>trusted</w:t>
      </w:r>
      <w:r w:rsidR="007E5B8A" w:rsidRPr="007E5B8A">
        <w:rPr>
          <w:lang w:val="en-US"/>
        </w:rPr>
        <w:t xml:space="preserve"> party</w:t>
      </w:r>
      <w:ins w:id="49" w:author="Pat Mongkolwat" w:date="2020-10-25T20:22:00Z">
        <w:r w:rsidR="0050302E">
          <w:rPr>
            <w:lang w:val="en-US"/>
          </w:rPr>
          <w:t xml:space="preserve"> who may not </w:t>
        </w:r>
        <w:r w:rsidR="00C60C9F">
          <w:rPr>
            <w:lang w:val="en-US"/>
          </w:rPr>
          <w:t>employ highest level of security standards and practices</w:t>
        </w:r>
      </w:ins>
      <w:r w:rsidR="007E5B8A" w:rsidRPr="007E5B8A">
        <w:rPr>
          <w:lang w:val="en-US"/>
        </w:rPr>
        <w:t xml:space="preserve"> exposing vulnerabilities to</w:t>
      </w:r>
      <w:r w:rsidR="007A3C71">
        <w:rPr>
          <w:lang w:val="en-US"/>
        </w:rPr>
        <w:t xml:space="preserve"> patient</w:t>
      </w:r>
      <w:r w:rsidR="00E01E9E">
        <w:rPr>
          <w:lang w:val="en-US"/>
        </w:rPr>
        <w:t>s,</w:t>
      </w:r>
      <w:r w:rsidR="007E5B8A" w:rsidRPr="007E5B8A">
        <w:rPr>
          <w:lang w:val="en-US"/>
        </w:rPr>
        <w:t xml:space="preserve"> </w:t>
      </w:r>
      <w:r w:rsidR="009C17D5" w:rsidRPr="007E5B8A">
        <w:rPr>
          <w:lang w:val="en-US"/>
        </w:rPr>
        <w:t>business,</w:t>
      </w:r>
      <w:r w:rsidR="00575A83">
        <w:rPr>
          <w:lang w:val="en-US"/>
        </w:rPr>
        <w:t xml:space="preserve"> and organization</w:t>
      </w:r>
      <w:r w:rsidR="007E5B8A" w:rsidRPr="007E5B8A">
        <w:rPr>
          <w:lang w:val="en-US"/>
        </w:rPr>
        <w:t>. The risk</w:t>
      </w:r>
      <w:r w:rsidR="005E0E43">
        <w:rPr>
          <w:lang w:val="en-US"/>
        </w:rPr>
        <w:t>-</w:t>
      </w:r>
      <w:r w:rsidR="00453C10">
        <w:rPr>
          <w:lang w:val="en-US"/>
        </w:rPr>
        <w:t xml:space="preserve">reward ratio </w:t>
      </w:r>
      <w:r w:rsidR="007E5B8A" w:rsidRPr="007E5B8A">
        <w:rPr>
          <w:lang w:val="en-US"/>
        </w:rPr>
        <w:t>from sharing patient</w:t>
      </w:r>
      <w:r w:rsidR="001458BE">
        <w:rPr>
          <w:lang w:val="en-US"/>
        </w:rPr>
        <w:t>s’</w:t>
      </w:r>
      <w:r w:rsidR="007E5B8A" w:rsidRPr="007E5B8A">
        <w:rPr>
          <w:lang w:val="en-US"/>
        </w:rPr>
        <w:t xml:space="preserve"> information with other may not</w:t>
      </w:r>
      <w:r w:rsidR="006131BC">
        <w:rPr>
          <w:lang w:val="en-US"/>
        </w:rPr>
        <w:t xml:space="preserve"> be </w:t>
      </w:r>
      <w:r w:rsidR="006131BC" w:rsidRPr="006131BC">
        <w:rPr>
          <w:lang w:val="en-US"/>
        </w:rPr>
        <w:t>worthwhile</w:t>
      </w:r>
      <w:r w:rsidR="00AB09F9">
        <w:rPr>
          <w:lang w:val="en-US"/>
        </w:rPr>
        <w:t xml:space="preserve"> if it were done improperly.</w:t>
      </w:r>
      <w:r w:rsidR="007E5B8A" w:rsidRPr="007E5B8A">
        <w:rPr>
          <w:lang w:val="en-US"/>
        </w:rPr>
        <w:t xml:space="preserve"> This create high friction for one organization to share their information with others. It even more difficult for individual patient to integrate</w:t>
      </w:r>
      <w:r w:rsidR="00C6370E">
        <w:rPr>
          <w:lang w:val="en-US"/>
        </w:rPr>
        <w:t xml:space="preserve"> and share</w:t>
      </w:r>
      <w:r w:rsidR="007E5B8A" w:rsidRPr="007E5B8A">
        <w:rPr>
          <w:lang w:val="en-US"/>
        </w:rPr>
        <w:t xml:space="preserve"> their </w:t>
      </w:r>
      <w:r w:rsidR="00C6370E" w:rsidRPr="007E5B8A">
        <w:rPr>
          <w:lang w:val="en-US"/>
        </w:rPr>
        <w:t>health</w:t>
      </w:r>
      <w:r w:rsidR="00C6370E">
        <w:rPr>
          <w:lang w:val="en-US"/>
        </w:rPr>
        <w:t xml:space="preserve"> information</w:t>
      </w:r>
      <w:r w:rsidR="00C6370E" w:rsidRPr="007E5B8A">
        <w:rPr>
          <w:lang w:val="en-US"/>
        </w:rPr>
        <w:t xml:space="preserve"> </w:t>
      </w:r>
      <w:r w:rsidR="007E5B8A" w:rsidRPr="007E5B8A">
        <w:rPr>
          <w:lang w:val="en-US"/>
        </w:rPr>
        <w:t xml:space="preserve">between different providers. It revealed that </w:t>
      </w:r>
      <w:r w:rsidR="00934F0F" w:rsidRPr="007E5B8A">
        <w:rPr>
          <w:lang w:val="en-US"/>
        </w:rPr>
        <w:t xml:space="preserve">these </w:t>
      </w:r>
      <w:r w:rsidR="00934F0F" w:rsidRPr="007E5B8A">
        <w:rPr>
          <w:lang w:val="en-US"/>
        </w:rPr>
        <w:t>interoperation problems</w:t>
      </w:r>
      <w:r w:rsidR="007E5B8A" w:rsidRPr="007E5B8A">
        <w:rPr>
          <w:lang w:val="en-US"/>
        </w:rPr>
        <w:t xml:space="preserve"> cause huge decrease in efficiency on healthcare operation and result as lower quality of healthcare service </w:t>
      </w:r>
      <w:r w:rsidR="00AC43BC">
        <w:rPr>
          <w:lang w:val="en-US"/>
        </w:rPr>
        <w:fldChar w:fldCharType="begin" w:fldLock="1"/>
      </w:r>
      <w:r w:rsidR="00084741">
        <w:rPr>
          <w:lang w:val="en-US"/>
        </w:rPr>
        <w:instrText>ADDIN CSL_CITATION {"citationItems":[{"id":"ITEM-1","itemData":{"DOI":"10.21037/mhealth.2017.08.07","ISSN":"23069740","PMID":"29184890","abstract":"Under the term \"digital health\", advanced medical technologies, disruptive innovations and digital communication have gradually become inseparable from providing best practice healthcare. While the cost of treating chronic conditions is increasing and doctor shortages are imminent worldwide, the needed transformation in the structure of healthcare and medicine fails to catch up with the rapid progress of the medical technology industry. This transition is slowed down by strict regulations; the reluctance of stakeholders in healthcare to change; and ignoring the importance of cultural changes and the human factor in an increasingly technological world. With access and adoption of technology getting higher, the risk of patients primarily turning to an accessible, but unregulated technological solution for their health problem is likely to increase. In this paper, we discuss how the old paradigm of the paternalistic model of medicine is transforming into an equal level partnership between patients and professionals and how it is aided and augmented by disruptive technologies. We attempt to define what digital health means and how it affects the status quo of care and also the study design in implementing technological innovations into the practice of medicine.","author":[{"dropping-particle":"","family":"Meskó","given":"Bertalan","non-dropping-particle":"","parse-names":false,"suffix":""},{"dropping-particle":"","family":"Drobni","given":"Zsófia","non-dropping-particle":"","parse-names":false,"suffix":""},{"dropping-particle":"","family":"Bényei","given":"Éva","non-dropping-particle":"","parse-names":false,"suffix":""},{"dropping-particle":"","family":"Gergely","given":"Bence","non-dropping-particle":"","parse-names":false,"suffix":""},{"dropping-particle":"","family":"Győrffy","given":"Zsuzsanna","non-dropping-particle":"","parse-names":false,"suffix":""}],"container-title":"mHealth","id":"ITEM-1","issued":{"date-parts":[["2017"]]},"page":"38-38","title":"Digital health is a cultural transformation of traditional healthcare","type":"article-journal","volume":"3"},"uris":["http://www.mendeley.com/documents/?uuid=4cca89a1-72bc-4e9f-acca-b689ea23c05a"]},{"id":"ITEM-2","itemData":{"URL":"https://www.practicefusion.com/health-informatics-practical-guide-page-1/","accessed":{"date-parts":[["2018","9","22"]]},"author":[{"dropping-particle":"","family":"Practice Fusion","given":"","non-dropping-particle":"","parse-names":false,"suffix":""}],"id":"ITEM-2","issued":{"date-parts":[["0"]]},"title":"Benefits of Switching to an Electronic Health Record (EHR)","type":"webpage"},"uris":["http://www.mendeley.com/documents/?uuid=7fc361d7-5a54-3d76-92fb-b698786aed37"]},{"id":"ITEM-3","itemData":{"ISBN":"9789513969271","abstract":"Digital technology is coming of age in the healthcare sector Governments, insurers, employers and most importantly patients and their physicians recognise that digital technology is the key to meeting the challenges of healthcare provision in the 21 st Century. The most relevant and exciting digital services and applications are being developed by fast growing SMEs. Healthcare systems worldwide are facing unprecedented challenges Global healthcare spend accounts for 10.6% of GDP. Spend is forecast to grow more than 5% annually to 2018 as the global proportion of those aged over 60 increases from 12% in 2013 to 21% in 2050. The nature of the challenges faced varies across national markets, but the impetus for new models of healthcare is clear globally. Cloud software, smartphone applications, online marketplaces and data analytics are established technologies that the healthcare sector is only now embracing. They are key as healthcare seeks to become more efficient and patient centric, paying for outcomes delivered and with much care and treatment provided remotely. B2B models are best placed – but sales strategies must be multifaceted Digital healthcare companies selling to, or partnering with, enterprise level clients will be the winners in the medium term. SMEs must sell in at the board and departmental, national and local level to maximise their chances of success. SMEs must be healthcare experts as well as digital natives Healthcare is incredibly complex – from heavy regulation to labyrinthine decision making to multi-layered payment systems. The most successful in the space will be those who embrace the complexity and thrive on it. Investment is gaining momentum -Q3 2015 was a record quarter $1.5bn was raised by digital healthcare companies in Q3 2015. US companies continue to account for the majority of funds raised in the sector, but there is also a vibrant earlier stage community of European digital healthcare companies. M&amp;A volumes are increasing steadily, driven by interest from a wide variety of strategics.","author":[{"dropping-particle":"","family":"Bullhound","given":"GP.","non-dropping-particle":"","parse-names":false,"suffix":""}],"container-title":"Independent Technology Research Report","id":"ITEM-3","issue":"November","issued":{"date-parts":[["2015"]]},"number-of-pages":"1-44","title":"Digital healthcare","type":"book"},"uris":["http://www.mendeley.com/documents/?uuid=1de530ec-5c68-4327-b5da-a198d3c88d46"]},{"id":"ITEM-4","itemData":{"abstract":"Information and communication technology (ICT) in the health system, also known as digital health, can accelerate health system reforms, leading to better-quality, efficient, and accessible patient-centered care. Digital health has been acknowledged by the World Health Organization as a key building block for universal health coverage and the health-related Sustainable Development Goals, and many countries are implementing solutions, such as digital disease surveillance systems, electronic medical records, and social health insurance payment processes. However, countries lack a holistic approach to digital health, which requires good governance for successful implementation and sustainability throughout the health system. Good digital health governance is the foundation that is required to coordinate stakeholders and policies that enable effective ICT for a well-functioning health system. Its ultimate objective is to maximize the achievement of health outcomes. ICT governance frameworks are already in use in various sectors and industries. They have helped to accelerate its transformational power in their respective industries, but the health sector still lags behind in adopting an ICT governance framework. This hinders the transformational effect of digital health investments. Together with partners, the Asian Development Bank developed a health ICT governance architecture framework (HIGAF). Consultations and close collaboration with health sector ICT experts in the region further refined the framework, leading to the creation of HIGAF 2.0, designed specifically to meet the evolving needs of developing member countries in the region. HIGAF 2.0 enables countries to prioritize the structures and processes that must be established to enable an enterprise (system-wide) approach, and cost-effective investments in digital health.","author":[{"dropping-particle":"","family":"Marcelo","given":"Alvin","non-dropping-particle":"","parse-names":false,"suffix":""},{"dropping-particle":"","family":"Medeiros","given":"Donna","non-dropping-particle":"","parse-names":false,"suffix":""},{"dropping-particle":"","family":"Ramesh","given":"Kirthi","non-dropping-particle":"","parse-names":false,"suffix":""},{"dropping-particle":"","family":"Roth","given":"Susann","non-dropping-particle":"","parse-names":false,"suffix":""},{"dropping-particle":"","family":"Wyatt","given":"Pamela","non-dropping-particle":"","parse-names":false,"suffix":""}],"container-title":"adb Sustainable Development working paper series","id":"ITEM-4","issue":"51","issued":{"date-parts":[["2018"]]},"page":"1 - 15","title":"Transforming Health Systems Through Good Digital Health Governance","type":"article-journal"},"uris":["http://www.mendeley.com/documents/?uuid=f4a21470-2751-4782-9fe5-d0ed3b7d7de4"]},{"id":"ITEM-5","itemData":{"DOI":"10.1057/978-1-349-95173-4","ISBN":"978-1-349-95172-7","abstract":"Combining conceptual, pragmatic and operational approaches, this edited collection addresses the demand for knowledge and understanding of IT in the healthcare sector. With new technology outbreaks, our vision of healthcare has been drastically changed, switching from a ‘traditional’ path to a digitalized one. Providing an overview of the role of IT in the healthcare sector, The Digitization of Healthcare illustrates the potential benefits and challenges for all those involved in delivering care to the patient. The incursion of IT has disrupted the value chain and changed business models for companies working in the health sector, and also raised ethical issues and new paradigms about delivering care. This book illustrates the rise of patient empowerment through the development of patient communities such as PatientLikeMe, and medical collaborate platforms such as DockCheck, thus providing a necessary tool to patients, caregivers and academics alike.","author":[{"dropping-particle":"","family":"Cisco","given":"","non-dropping-particle":"","parse-names":false,"suffix":""}],"container-title":"Cisco","id":"ITEM-5","issued":{"date-parts":[["2017"]]},"page":"12","title":"The Digitization of the Healthcare Industry: Using Technology to Transform Care","type":"article-journal","volume":"1"},"uris":["http://www.mendeley.com/documents/?uuid=ee8082df-62a6-4c22-b646-443c19607bfe"]},{"id":"ITEM-6","itemData":{"URL":"https://www.aimseducation.edu/blog/the-impact-of-technology-on-healthcare/","accessed":{"date-parts":[["2018","9","22"]]},"author":[{"dropping-particle":"","family":"AIMS EDUCATION","given":"","non-dropping-particle":"","parse-names":false,"suffix":""}],"id":"ITEM-6","issued":{"date-parts":[["0"]]},"title":"The Impact of Technology on Healthcare","type":"webpage"},"uris":["http://www.mendeley.com/documents/?uuid=00dc1168-7db5-3265-995f-97955f48df66"]},{"id":"ITEM-7","itemData":{"ISBN":"978-1-925665-32-1","author":[{"dropping-particle":"","family":"Shaw","given":"Tim","non-dropping-particle":"","parse-names":false,"suffix":""},{"dropping-particle":"","family":"Hines","given":"Monique","non-dropping-particle":"","parse-names":false,"suffix":""},{"dropping-particle":"","family":"Kielly","given":"Candice","non-dropping-particle":"","parse-names":false,"suffix":""}],"container-title":"Australian Commission on Safety and Quality in Health Care Level","id":"ITEM-7","issue":"January","issued":{"date-parts":[["2000"]]},"title":"Impact of Digital Health on the Safety and Quality of Health Care","type":"book","volume":"5"},"uris":["http://www.mendeley.com/documents/?uuid=7c777469-569b-4651-b325-30d2a990599e"]},{"id":"ITEM-8","itemData":{"author":[{"dropping-particle":"","family":"Weinelt","given":"Bruce","non-dropping-particle":"","parse-names":false,"suffix":""}],"id":"ITEM-8","issue":"January","issued":{"date-parts":[["2016"]]},"title":"Digital Transformation of Industries. Logistics Industry","type":"article-journal"},"uris":["http://www.mendeley.com/documents/?uuid=7865ede4-e3d7-40ac-939f-bdbcda37dca5"]}],"mendeley":{"formattedCitation":"[1]–[8]","plainTextFormattedCitation":"[1]–[8]","previouslyFormattedCitation":"[1]–[8]"},"properties":{"noteIndex":0},"schema":"https://github.com/citation-style-language/schema/raw/master/csl-citation.json"}</w:instrText>
      </w:r>
      <w:r w:rsidR="00AC43BC">
        <w:rPr>
          <w:lang w:val="en-US"/>
        </w:rPr>
        <w:fldChar w:fldCharType="separate"/>
      </w:r>
      <w:r w:rsidR="00AC43BC" w:rsidRPr="00AC43BC">
        <w:rPr>
          <w:noProof/>
          <w:lang w:val="en-US"/>
        </w:rPr>
        <w:t>[1</w:t>
      </w:r>
      <w:del w:id="50" w:author="Pat Mongkolwat" w:date="2020-10-25T20:30:00Z">
        <w:r w:rsidR="00AC43BC" w:rsidRPr="00AC43BC" w:rsidDel="003F44B9">
          <w:rPr>
            <w:noProof/>
            <w:lang w:val="en-US"/>
          </w:rPr>
          <w:delText>]</w:delText>
        </w:r>
      </w:del>
      <w:r w:rsidR="00AC43BC" w:rsidRPr="00AC43BC">
        <w:rPr>
          <w:noProof/>
          <w:lang w:val="en-US"/>
        </w:rPr>
        <w:t>–</w:t>
      </w:r>
      <w:del w:id="51" w:author="Pat Mongkolwat" w:date="2020-10-25T20:30:00Z">
        <w:r w:rsidR="00AC43BC" w:rsidRPr="00AC43BC" w:rsidDel="003F44B9">
          <w:rPr>
            <w:noProof/>
            <w:lang w:val="en-US"/>
          </w:rPr>
          <w:delText>[</w:delText>
        </w:r>
      </w:del>
      <w:r w:rsidR="00AC43BC" w:rsidRPr="00AC43BC">
        <w:rPr>
          <w:noProof/>
          <w:lang w:val="en-US"/>
        </w:rPr>
        <w:t>8]</w:t>
      </w:r>
      <w:r w:rsidR="00AC43BC">
        <w:rPr>
          <w:lang w:val="en-US"/>
        </w:rPr>
        <w:fldChar w:fldCharType="end"/>
      </w:r>
      <w:r w:rsidR="007E5B8A" w:rsidRPr="007E5B8A">
        <w:rPr>
          <w:lang w:val="en-US"/>
        </w:rPr>
        <w:t>.</w:t>
      </w:r>
      <w:r w:rsidR="002D0F01">
        <w:rPr>
          <w:lang w:val="en-US"/>
        </w:rPr>
        <w:t xml:space="preserve"> </w:t>
      </w:r>
      <w:r w:rsidR="008220EF" w:rsidRPr="00745041">
        <w:rPr>
          <w:lang w:val="en-US"/>
        </w:rPr>
        <w:t>Therefore</w:t>
      </w:r>
      <w:r w:rsidR="00FD373F">
        <w:rPr>
          <w:lang w:val="en-US"/>
        </w:rPr>
        <w:t>,</w:t>
      </w:r>
      <w:r w:rsidR="007E5B8A" w:rsidRPr="007E5B8A">
        <w:rPr>
          <w:lang w:val="en-US"/>
        </w:rPr>
        <w:t xml:space="preserve"> there are many </w:t>
      </w:r>
      <w:r w:rsidR="00934F0F" w:rsidRPr="007E5B8A">
        <w:rPr>
          <w:lang w:val="en-US"/>
        </w:rPr>
        <w:t>initiatives</w:t>
      </w:r>
      <w:r w:rsidR="009832A2">
        <w:rPr>
          <w:lang w:val="en-US"/>
        </w:rPr>
        <w:t xml:space="preserve"> </w:t>
      </w:r>
      <w:r w:rsidR="007A2D5C">
        <w:rPr>
          <w:lang w:val="en-US"/>
        </w:rPr>
        <w:fldChar w:fldCharType="begin" w:fldLock="1"/>
      </w:r>
      <w:r w:rsidR="003A397A">
        <w:rPr>
          <w:lang w:val="en-US"/>
        </w:rPr>
        <w:instrText>ADDIN CSL_CITATION {"citationItems":[{"id":"ITEM-1","itemData":{"URL":"https://www.hl7.org/fhir/","accessed":{"date-parts":[["2020","10","13"]]},"id":"ITEM-1","issued":{"date-parts":[["0"]]},"title":"FHIR v4.0.1","type":"webpage"},"uris":["http://www.mendeley.com/documents/?uuid=e4f332da-8036-47a5-839c-648a80945bd7"]},{"id":"ITEM-2","itemData":{"DOI":"10.1007/978-0-387-21721-5_6","ISBN":"9780387217215","abstract":"Ever since Eli Whitney developed interchangeable parts for rifle assembly, standards have been created and used to make things or processes work more easily and economically—or, sometimes, to work at all. A standard can be defined in many physical forms, but essentially it comprises a set of rules and definitions that specify how to carry out a process or produce a product. Sometimes, a standard is useful because it provides a way to solve a problem that other people can use without having to start from scratch. Generally, though, a standard is useful because it permits two or more disassociated people to work in some cooperative way. Every time you screw in a light bulb or play a music cassette, you are taking advantage of a standard. Some standards evolve over time1; others are developed deliberately.","author":[{"dropping-particle":"","family":"Hammond","given":"W. Edward","non-dropping-particle":"","parse-names":false,"suffix":""},{"dropping-particle":"","family":"Cimino","given":"James J.","non-dropping-particle":"","parse-names":false,"suffix":""}],"id":"ITEM-2","issue":"December","issued":{"date-parts":[["2001"]]},"number-of-pages":"212-256","title":"Standards in Medical Informatics","type":"book"},"uris":["http://www.mendeley.com/documents/?uuid=31665180-97f1-4b84-a6fe-1114c92319eb"]},{"id":"ITEM-3","itemData":{"author":[{"dropping-particle":"","family":"The Royal College of Radiologists Board of the Faculty of Clinical Radiology","given":"","non-dropping-particle":"","parse-names":false,"suffix":""}],"id":"ITEM-3","issued":{"date-parts":[["0"]]},"title":"DICOM and HL7 standards","type":"article-journal"},"uris":["http://www.mendeley.com/documents/?uuid=ae020218-15dd-4c30-9e66-be404a7b6214"]}],"mendeley":{"formattedCitation":"[9]–[11]","plainTextFormattedCitation":"[9]–[11]","previouslyFormattedCitation":"[9]–[11]"},"properties":{"noteIndex":0},"schema":"https://github.com/citation-style-language/schema/raw/master/csl-citation.json"}</w:instrText>
      </w:r>
      <w:r w:rsidR="007A2D5C">
        <w:rPr>
          <w:lang w:val="en-US"/>
        </w:rPr>
        <w:fldChar w:fldCharType="separate"/>
      </w:r>
      <w:r w:rsidR="007A2D5C" w:rsidRPr="007A2D5C">
        <w:rPr>
          <w:noProof/>
          <w:lang w:val="en-US"/>
        </w:rPr>
        <w:t>[9</w:t>
      </w:r>
      <w:del w:id="52" w:author="Pat Mongkolwat" w:date="2020-10-25T20:30:00Z">
        <w:r w:rsidR="007A2D5C" w:rsidRPr="007A2D5C" w:rsidDel="002E6E2C">
          <w:rPr>
            <w:noProof/>
            <w:lang w:val="en-US"/>
          </w:rPr>
          <w:delText>]</w:delText>
        </w:r>
      </w:del>
      <w:r w:rsidR="007A2D5C" w:rsidRPr="007A2D5C">
        <w:rPr>
          <w:noProof/>
          <w:lang w:val="en-US"/>
        </w:rPr>
        <w:t>–</w:t>
      </w:r>
      <w:del w:id="53" w:author="Pat Mongkolwat" w:date="2020-10-25T20:30:00Z">
        <w:r w:rsidR="007A2D5C" w:rsidRPr="007A2D5C" w:rsidDel="002E6E2C">
          <w:rPr>
            <w:noProof/>
            <w:lang w:val="en-US"/>
          </w:rPr>
          <w:delText>[</w:delText>
        </w:r>
      </w:del>
      <w:r w:rsidR="007A2D5C" w:rsidRPr="007A2D5C">
        <w:rPr>
          <w:noProof/>
          <w:lang w:val="en-US"/>
        </w:rPr>
        <w:t>11]</w:t>
      </w:r>
      <w:r w:rsidR="007A2D5C">
        <w:rPr>
          <w:lang w:val="en-US"/>
        </w:rPr>
        <w:fldChar w:fldCharType="end"/>
      </w:r>
      <w:r w:rsidR="009832A2">
        <w:rPr>
          <w:lang w:val="en-US"/>
        </w:rPr>
        <w:t xml:space="preserve"> </w:t>
      </w:r>
      <w:r w:rsidR="007E5B8A" w:rsidRPr="007E5B8A">
        <w:rPr>
          <w:lang w:val="en-US"/>
        </w:rPr>
        <w:t xml:space="preserve"> that start to standardize healthcare information technology with the goal to allow healthcare organization</w:t>
      </w:r>
      <w:r w:rsidR="00CD59FF">
        <w:rPr>
          <w:lang w:val="en-US"/>
        </w:rPr>
        <w:t>s</w:t>
      </w:r>
      <w:r w:rsidR="007E5B8A" w:rsidRPr="007E5B8A">
        <w:rPr>
          <w:lang w:val="en-US"/>
        </w:rPr>
        <w:t xml:space="preserve"> to be able to </w:t>
      </w:r>
      <w:r w:rsidR="00D83E02">
        <w:rPr>
          <w:lang w:val="en-US"/>
        </w:rPr>
        <w:t>exchange patients’ information</w:t>
      </w:r>
      <w:r w:rsidR="00D83E02" w:rsidRPr="007E5B8A">
        <w:rPr>
          <w:lang w:val="en-US"/>
        </w:rPr>
        <w:t xml:space="preserve"> </w:t>
      </w:r>
      <w:r w:rsidR="007E5B8A" w:rsidRPr="007E5B8A">
        <w:rPr>
          <w:lang w:val="en-US"/>
        </w:rPr>
        <w:t>with each other.</w:t>
      </w:r>
      <w:r w:rsidR="00934F0F">
        <w:rPr>
          <w:lang w:val="en-US"/>
        </w:rPr>
        <w:t xml:space="preserve"> By </w:t>
      </w:r>
      <w:r w:rsidR="006E67BA">
        <w:rPr>
          <w:lang w:val="en-US"/>
        </w:rPr>
        <w:t>applying Blockchain</w:t>
      </w:r>
      <w:r w:rsidR="00586E18">
        <w:rPr>
          <w:lang w:val="en-US"/>
        </w:rPr>
        <w:t xml:space="preserve"> technology on the </w:t>
      </w:r>
      <w:r w:rsidR="00934F0F">
        <w:rPr>
          <w:lang w:val="en-US"/>
        </w:rPr>
        <w:t xml:space="preserve">Cross-Enterprise Document Sharing (XDS.b) Profile </w:t>
      </w:r>
      <w:r w:rsidR="009647F3">
        <w:rPr>
          <w:lang w:val="en-US"/>
        </w:rPr>
        <w:t xml:space="preserve">created </w:t>
      </w:r>
      <w:r w:rsidR="00934F0F">
        <w:rPr>
          <w:lang w:val="en-US"/>
        </w:rPr>
        <w:t>by Integrating Healthcare Enterprise (IHE) initiative</w:t>
      </w:r>
      <w:ins w:id="54" w:author="Pat Mongkolwat" w:date="2020-10-25T20:31:00Z">
        <w:r w:rsidR="00B43EC6">
          <w:rPr>
            <w:lang w:val="en-US"/>
          </w:rPr>
          <w:t xml:space="preserve">, </w:t>
        </w:r>
      </w:ins>
      <w:ins w:id="55" w:author="Pat Mongkolwat" w:date="2020-10-25T20:32:00Z">
        <w:r w:rsidR="00AC1532">
          <w:rPr>
            <w:lang w:val="en-US"/>
          </w:rPr>
          <w:t>Blockchain</w:t>
        </w:r>
        <w:r w:rsidR="00E827F8">
          <w:rPr>
            <w:lang w:val="en-US"/>
          </w:rPr>
          <w:t xml:space="preserve"> </w:t>
        </w:r>
        <w:proofErr w:type="gramStart"/>
        <w:r w:rsidR="00E827F8">
          <w:rPr>
            <w:lang w:val="en-US"/>
          </w:rPr>
          <w:t>increases ?</w:t>
        </w:r>
      </w:ins>
      <w:proofErr w:type="gramEnd"/>
      <w:ins w:id="56" w:author="Pat Mongkolwat" w:date="2020-10-25T20:33:00Z">
        <w:r w:rsidR="00E827F8">
          <w:rPr>
            <w:lang w:val="en-US"/>
          </w:rPr>
          <w:t xml:space="preserve"> What do you want to say </w:t>
        </w:r>
        <w:proofErr w:type="gramStart"/>
        <w:r w:rsidR="00E827F8">
          <w:rPr>
            <w:lang w:val="en-US"/>
          </w:rPr>
          <w:t>here?</w:t>
        </w:r>
      </w:ins>
      <w:r w:rsidR="009647F3">
        <w:rPr>
          <w:lang w:val="en-US"/>
        </w:rPr>
        <w:t>.</w:t>
      </w:r>
      <w:proofErr w:type="gramEnd"/>
    </w:p>
    <w:p w14:paraId="1C95098C" w14:textId="4766C3D7" w:rsidR="00BA6D7F" w:rsidRDefault="00BB1CB6" w:rsidP="00791F24">
      <w:pPr>
        <w:pStyle w:val="BodyText"/>
        <w:rPr>
          <w:rFonts w:cstheme="minorBidi"/>
          <w:szCs w:val="25"/>
          <w:lang w:val="en-US" w:bidi="th-TH"/>
        </w:rPr>
      </w:pPr>
      <w:r>
        <w:rPr>
          <w:rFonts w:cs="Angsana New"/>
          <w:szCs w:val="25"/>
          <w:lang w:val="en-US" w:bidi="th-TH"/>
        </w:rPr>
        <w:t>Besides</w:t>
      </w:r>
      <w:r w:rsidR="00BA6D7F">
        <w:rPr>
          <w:lang w:val="en-US"/>
        </w:rPr>
        <w:t xml:space="preserve"> the issue regarding health information sharing between different enterprise</w:t>
      </w:r>
      <w:ins w:id="57" w:author="Pat Mongkolwat" w:date="2020-10-25T20:34:00Z">
        <w:r w:rsidR="00C0361E">
          <w:rPr>
            <w:lang w:val="en-US"/>
          </w:rPr>
          <w:t>s</w:t>
        </w:r>
      </w:ins>
      <w:r w:rsidR="00BA6D7F">
        <w:rPr>
          <w:lang w:val="en-US"/>
        </w:rPr>
        <w:t>, there are also emerging cyber-security threats that threatening healthcare domain.</w:t>
      </w:r>
      <w:r w:rsidR="00520D38">
        <w:rPr>
          <w:lang w:val="en-US"/>
        </w:rPr>
        <w:t xml:space="preserve"> There are many incident</w:t>
      </w:r>
      <w:r w:rsidR="006C10C6">
        <w:rPr>
          <w:lang w:val="en-US"/>
        </w:rPr>
        <w:t>s</w:t>
      </w:r>
      <w:r w:rsidR="00520D38">
        <w:rPr>
          <w:lang w:val="en-US"/>
        </w:rPr>
        <w:t xml:space="preserve"> </w:t>
      </w:r>
      <w:r w:rsidR="006C10C6">
        <w:rPr>
          <w:lang w:val="en-US"/>
        </w:rPr>
        <w:t>report that</w:t>
      </w:r>
      <w:r w:rsidR="00520D38">
        <w:rPr>
          <w:lang w:val="en-US"/>
        </w:rPr>
        <w:t xml:space="preserve"> </w:t>
      </w:r>
      <w:del w:id="58" w:author="Pat Mongkolwat" w:date="2020-10-25T21:21:00Z">
        <w:r w:rsidR="00520D38" w:rsidDel="000B1453">
          <w:rPr>
            <w:lang w:val="en-US"/>
          </w:rPr>
          <w:delText xml:space="preserve">hospital </w:delText>
        </w:r>
      </w:del>
      <w:ins w:id="59" w:author="Pat Mongkolwat" w:date="2020-10-25T21:21:00Z">
        <w:r w:rsidR="000B1453">
          <w:rPr>
            <w:lang w:val="en-US"/>
          </w:rPr>
          <w:t xml:space="preserve">Hospitals have been </w:t>
        </w:r>
      </w:ins>
      <w:r w:rsidR="00520D38">
        <w:rPr>
          <w:lang w:val="en-US"/>
        </w:rPr>
        <w:t xml:space="preserve">hit by ransomware </w:t>
      </w:r>
      <w:ins w:id="60" w:author="Pat Mongkolwat" w:date="2020-10-25T21:21:00Z">
        <w:r w:rsidR="000B1453">
          <w:rPr>
            <w:lang w:val="en-US"/>
          </w:rPr>
          <w:t xml:space="preserve">that </w:t>
        </w:r>
      </w:ins>
      <w:r w:rsidR="006C10C6">
        <w:rPr>
          <w:lang w:val="en-US"/>
        </w:rPr>
        <w:t>gave med</w:t>
      </w:r>
      <w:r w:rsidR="00520D38">
        <w:rPr>
          <w:lang w:val="en-US"/>
        </w:rPr>
        <w:t>ical operation</w:t>
      </w:r>
      <w:ins w:id="61" w:author="Pat Mongkolwat" w:date="2020-10-25T20:53:00Z">
        <w:r w:rsidR="006954E7">
          <w:rPr>
            <w:lang w:val="en-US"/>
          </w:rPr>
          <w:t xml:space="preserve"> </w:t>
        </w:r>
      </w:ins>
      <w:ins w:id="62" w:author="Pat Mongkolwat" w:date="2020-10-25T20:54:00Z">
        <w:r w:rsidR="00893C7D" w:rsidRPr="00893C7D">
          <w:rPr>
            <w:lang w:val="en-US"/>
          </w:rPr>
          <w:t>severe</w:t>
        </w:r>
      </w:ins>
      <w:r w:rsidR="006C10C6">
        <w:rPr>
          <w:lang w:val="en-US"/>
        </w:rPr>
        <w:t xml:space="preserve"> disruption</w:t>
      </w:r>
      <w:ins w:id="63" w:author="Pat Mongkolwat" w:date="2020-10-25T20:55:00Z">
        <w:r w:rsidR="00893C7D">
          <w:rPr>
            <w:lang w:val="en-US"/>
          </w:rPr>
          <w:t>s</w:t>
        </w:r>
      </w:ins>
      <w:r w:rsidR="0099533A">
        <w:rPr>
          <w:lang w:val="en-US"/>
        </w:rPr>
        <w:t xml:space="preserve"> </w:t>
      </w:r>
      <w:del w:id="64" w:author="Pat Mongkolwat" w:date="2020-10-25T20:55:00Z">
        <w:r w:rsidR="0099533A" w:rsidDel="00893C7D">
          <w:rPr>
            <w:lang w:val="en-US"/>
          </w:rPr>
          <w:delText>as result</w:delText>
        </w:r>
        <w:r w:rsidR="006C10C6" w:rsidDel="00893C7D">
          <w:rPr>
            <w:lang w:val="en-US"/>
          </w:rPr>
          <w:delText xml:space="preserve"> </w:delText>
        </w:r>
      </w:del>
      <w:r w:rsidR="006C10C6">
        <w:rPr>
          <w:lang w:val="en-US"/>
        </w:rPr>
        <w:t xml:space="preserve">in </w:t>
      </w:r>
      <w:del w:id="65" w:author="Pat Mongkolwat" w:date="2020-10-25T20:55:00Z">
        <w:r w:rsidR="00791F24" w:rsidDel="00893C7D">
          <w:rPr>
            <w:lang w:val="en-US"/>
          </w:rPr>
          <w:delText xml:space="preserve">several </w:delText>
        </w:r>
      </w:del>
      <w:r w:rsidR="006C10C6">
        <w:rPr>
          <w:lang w:val="en-US"/>
        </w:rPr>
        <w:t>recent years</w:t>
      </w:r>
      <w:r w:rsidR="00334B58">
        <w:rPr>
          <w:lang w:val="en-US"/>
        </w:rPr>
        <w:t xml:space="preserve"> </w:t>
      </w:r>
      <w:del w:id="66" w:author="Pat Mongkolwat" w:date="2020-10-25T20:55:00Z">
        <w:r w:rsidR="00334B58" w:rsidDel="00893C7D">
          <w:rPr>
            <w:lang w:val="en-US"/>
          </w:rPr>
          <w:delText>which listed in</w:delText>
        </w:r>
        <w:r w:rsidR="00084741" w:rsidDel="00893C7D">
          <w:rPr>
            <w:lang w:val="en-US"/>
          </w:rPr>
          <w:delText xml:space="preserve"> </w:delText>
        </w:r>
      </w:del>
      <w:r w:rsidR="00084741">
        <w:rPr>
          <w:lang w:val="en-US"/>
        </w:rPr>
        <w:fldChar w:fldCharType="begin" w:fldLock="1"/>
      </w:r>
      <w:r w:rsidR="003A397A">
        <w:rPr>
          <w:lang w:val="en-US"/>
        </w:rPr>
        <w:instrText>ADDIN CSL_CITATION {"citationItems":[{"id":"ITEM-1","itemData":{"URL":"https://www.healthcareitnews.com/projects/biggest-healthcare-data-breaches-2018-so-far","accessed":{"date-parts":[["2019","4","27"]]},"author":[{"dropping-particle":"","family":"Healthcare IT News","given":"","non-dropping-particle":"","parse-names":false,"suffix":""}],"id":"ITEM-1","issued":{"date-parts":[["0"]]},"title":"The biggest healthcare data breaches of 2018 (so far)","type":"webpage"},"uris":["http://www.mendeley.com/documents/?uuid=995e648c-3530-30fd-b427-97ea30f00796"]},{"id":"ITEM-2","itemData":{"URL":"https://www.hipaajournal.com/largest-healthcare-data-breaches-of-2018/","accessed":{"date-parts":[["2019","4","27"]]},"author":[{"dropping-particle":"","family":"HIPAA Journal","given":"","non-dropping-particle":"","parse-names":false,"suffix":""}],"id":"ITEM-2","issued":{"date-parts":[["0"]]},"title":"Largest Healthcare Data Breaches of 2018","type":"webpage"},"uris":["http://www.mendeley.com/documents/?uuid=c4276a2e-f53b-3290-829f-165b4f0e6201"]},{"id":"ITEM-3","itemData":{"URL":"https://www.healthcareitnews.com/slideshow/biggest-healthcare-breaches-2017-so-far?page=1","accessed":{"date-parts":[["2018","9","11"]]},"author":[{"dropping-particle":"","family":"Healthcare IT News","given":"","non-dropping-particle":"","parse-names":false,"suffix":""}],"id":"ITEM-3","issued":{"date-parts":[["0"]]},"title":"The biggest healthcare breaches of 2017","type":"webpage"},"uris":["http://www.mendeley.com/documents/?uuid=f2df0679-3ed2-3edf-bc3f-535853141870"]}],"mendeley":{"formattedCitation":"[12]–[14]","plainTextFormattedCitation":"[12]–[14]","previouslyFormattedCitation":"[12]–[14]"},"properties":{"noteIndex":0},"schema":"https://github.com/citation-style-language/schema/raw/master/csl-citation.json"}</w:instrText>
      </w:r>
      <w:r w:rsidR="00084741">
        <w:rPr>
          <w:lang w:val="en-US"/>
        </w:rPr>
        <w:fldChar w:fldCharType="separate"/>
      </w:r>
      <w:r w:rsidR="007A2D5C" w:rsidRPr="007A2D5C">
        <w:rPr>
          <w:noProof/>
          <w:lang w:val="en-US"/>
        </w:rPr>
        <w:t>[12</w:t>
      </w:r>
      <w:del w:id="67" w:author="Pat Mongkolwat" w:date="2020-10-25T20:36:00Z">
        <w:r w:rsidR="007A2D5C" w:rsidRPr="007A2D5C" w:rsidDel="00853D18">
          <w:rPr>
            <w:noProof/>
            <w:lang w:val="en-US"/>
          </w:rPr>
          <w:delText>]</w:delText>
        </w:r>
      </w:del>
      <w:r w:rsidR="007A2D5C" w:rsidRPr="007A2D5C">
        <w:rPr>
          <w:noProof/>
          <w:lang w:val="en-US"/>
        </w:rPr>
        <w:t>–</w:t>
      </w:r>
      <w:del w:id="68" w:author="Pat Mongkolwat" w:date="2020-10-25T20:36:00Z">
        <w:r w:rsidR="007A2D5C" w:rsidRPr="007A2D5C" w:rsidDel="00853D18">
          <w:rPr>
            <w:noProof/>
            <w:lang w:val="en-US"/>
          </w:rPr>
          <w:delText>[</w:delText>
        </w:r>
      </w:del>
      <w:r w:rsidR="007A2D5C" w:rsidRPr="007A2D5C">
        <w:rPr>
          <w:noProof/>
          <w:lang w:val="en-US"/>
        </w:rPr>
        <w:t>14]</w:t>
      </w:r>
      <w:r w:rsidR="00084741">
        <w:rPr>
          <w:lang w:val="en-US"/>
        </w:rPr>
        <w:fldChar w:fldCharType="end"/>
      </w:r>
      <w:del w:id="69" w:author="Pat Mongkolwat" w:date="2020-10-25T20:55:00Z">
        <w:r w:rsidR="00334B58" w:rsidDel="00893C7D">
          <w:rPr>
            <w:lang w:val="en-US"/>
          </w:rPr>
          <w:delText xml:space="preserve"> as an example</w:delText>
        </w:r>
      </w:del>
      <w:r w:rsidR="00520D38">
        <w:rPr>
          <w:lang w:val="en-US"/>
        </w:rPr>
        <w:t>.</w:t>
      </w:r>
      <w:r w:rsidR="006C10C6">
        <w:rPr>
          <w:lang w:val="en-US"/>
        </w:rPr>
        <w:t xml:space="preserve"> </w:t>
      </w:r>
      <w:del w:id="70" w:author="Pat Mongkolwat" w:date="2020-10-25T21:07:00Z">
        <w:r w:rsidR="00C97231" w:rsidDel="00EA5A05">
          <w:rPr>
            <w:lang w:val="en-US"/>
          </w:rPr>
          <w:delText>A</w:delText>
        </w:r>
        <w:r w:rsidR="0090055C" w:rsidDel="00EA5A05">
          <w:rPr>
            <w:lang w:val="en-US"/>
          </w:rPr>
          <w:delText>s mentioned in</w:delText>
        </w:r>
        <w:r w:rsidR="00C97231" w:rsidDel="00EA5A05">
          <w:rPr>
            <w:lang w:val="en-US"/>
          </w:rPr>
          <w:delText xml:space="preserve"> </w:delText>
        </w:r>
        <w:r w:rsidR="00C97231" w:rsidDel="00EA5A05">
          <w:rPr>
            <w:lang w:val="en-US"/>
          </w:rPr>
          <w:fldChar w:fldCharType="begin" w:fldLock="1"/>
        </w:r>
        <w:r w:rsidR="003A397A" w:rsidDel="00EA5A05">
          <w:rPr>
            <w:lang w:val="en-US"/>
          </w:rPr>
          <w:del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[15]","plainTextFormattedCitation":"[15]","previouslyFormattedCitation":"[15]"},"properties":{"noteIndex":0},"schema":"https://github.com/citation-style-language/schema/raw/master/csl-citation.json"}</w:delInstrText>
        </w:r>
        <w:r w:rsidR="00C97231" w:rsidDel="00EA5A05">
          <w:rPr>
            <w:lang w:val="en-US"/>
          </w:rPr>
          <w:fldChar w:fldCharType="separate"/>
        </w:r>
        <w:r w:rsidR="007A2D5C" w:rsidRPr="007A2D5C" w:rsidDel="00EA5A05">
          <w:rPr>
            <w:noProof/>
            <w:lang w:val="en-US"/>
          </w:rPr>
          <w:delText>[15]</w:delText>
        </w:r>
        <w:r w:rsidR="00C97231" w:rsidDel="00EA5A05">
          <w:rPr>
            <w:lang w:val="en-US"/>
          </w:rPr>
          <w:fldChar w:fldCharType="end"/>
        </w:r>
        <w:r w:rsidR="00C97231" w:rsidDel="00EA5A05">
          <w:rPr>
            <w:lang w:val="en-US"/>
          </w:rPr>
          <w:delText xml:space="preserve">, </w:delText>
        </w:r>
        <w:r w:rsidR="0090055C" w:rsidDel="00EA5A05">
          <w:rPr>
            <w:lang w:val="en-US"/>
          </w:rPr>
          <w:delText xml:space="preserve">an increase in the </w:delText>
        </w:r>
      </w:del>
      <w:ins w:id="71" w:author="Pat Mongkolwat" w:date="2020-10-25T21:07:00Z">
        <w:r w:rsidR="00EA5A05">
          <w:rPr>
            <w:lang w:val="en-US"/>
          </w:rPr>
          <w:t xml:space="preserve">The </w:t>
        </w:r>
      </w:ins>
      <w:r w:rsidR="0090055C">
        <w:rPr>
          <w:lang w:val="en-US"/>
        </w:rPr>
        <w:t>number of patient records b</w:t>
      </w:r>
      <w:r w:rsidR="00AF1621">
        <w:rPr>
          <w:lang w:val="en-US"/>
        </w:rPr>
        <w:t>r</w:t>
      </w:r>
      <w:r w:rsidR="0090055C">
        <w:rPr>
          <w:lang w:val="en-US"/>
        </w:rPr>
        <w:t xml:space="preserve">eached </w:t>
      </w:r>
      <w:del w:id="72" w:author="Pat Mongkolwat" w:date="2020-10-25T21:08:00Z">
        <w:r w:rsidR="0090055C" w:rsidDel="003B1472">
          <w:rPr>
            <w:lang w:val="en-US"/>
          </w:rPr>
          <w:delText xml:space="preserve">was </w:delText>
        </w:r>
      </w:del>
      <w:ins w:id="73" w:author="Pat Mongkolwat" w:date="2020-10-25T21:08:00Z">
        <w:r w:rsidR="003B1472">
          <w:rPr>
            <w:lang w:val="en-US"/>
          </w:rPr>
          <w:t xml:space="preserve">has been </w:t>
        </w:r>
      </w:ins>
      <w:del w:id="74" w:author="Pat Mongkolwat" w:date="2020-10-25T21:09:00Z">
        <w:r w:rsidR="0090055C" w:rsidDel="003B1472">
          <w:rPr>
            <w:lang w:val="en-US"/>
          </w:rPr>
          <w:delText xml:space="preserve">noticed </w:delText>
        </w:r>
      </w:del>
      <w:ins w:id="75" w:author="Pat Mongkolwat" w:date="2020-10-25T21:09:00Z">
        <w:r w:rsidR="003B1472">
          <w:rPr>
            <w:lang w:val="en-US"/>
          </w:rPr>
          <w:t xml:space="preserve">on an </w:t>
        </w:r>
      </w:ins>
      <w:r w:rsidR="0090055C">
        <w:rPr>
          <w:lang w:val="en-US"/>
        </w:rPr>
        <w:t>in</w:t>
      </w:r>
      <w:ins w:id="76" w:author="Pat Mongkolwat" w:date="2020-10-25T21:09:00Z">
        <w:r w:rsidR="003B1472">
          <w:rPr>
            <w:lang w:val="en-US"/>
          </w:rPr>
          <w:t>crease</w:t>
        </w:r>
      </w:ins>
      <w:r w:rsidR="0090055C">
        <w:rPr>
          <w:lang w:val="en-US"/>
        </w:rPr>
        <w:t xml:space="preserve"> every </w:t>
      </w:r>
      <w:del w:id="77" w:author="Pat Mongkolwat" w:date="2020-11-15T14:32:00Z">
        <w:r w:rsidR="0090055C" w:rsidDel="00192A3F">
          <w:rPr>
            <w:lang w:val="en-US"/>
          </w:rPr>
          <w:delText>years</w:delText>
        </w:r>
      </w:del>
      <w:ins w:id="78" w:author="Pat Mongkolwat" w:date="2020-11-15T14:32:00Z">
        <w:r w:rsidR="00192A3F">
          <w:rPr>
            <w:lang w:val="en-US"/>
          </w:rPr>
          <w:t>year</w:t>
        </w:r>
      </w:ins>
      <w:r w:rsidR="0090055C">
        <w:rPr>
          <w:lang w:val="en-US"/>
        </w:rPr>
        <w:t xml:space="preserve"> from 2012</w:t>
      </w:r>
      <w:ins w:id="79" w:author="Pat Mongkolwat" w:date="2020-10-25T21:09:00Z">
        <w:r w:rsidR="003B1472">
          <w:rPr>
            <w:lang w:val="en-US"/>
          </w:rPr>
          <w:t xml:space="preserve"> to</w:t>
        </w:r>
      </w:ins>
      <w:del w:id="80" w:author="Pat Mongkolwat" w:date="2020-10-25T21:09:00Z">
        <w:r w:rsidR="0090055C" w:rsidDel="003B1472">
          <w:rPr>
            <w:lang w:val="en-US"/>
          </w:rPr>
          <w:delText>-</w:delText>
        </w:r>
      </w:del>
      <w:commentRangeStart w:id="81"/>
      <w:r w:rsidR="0090055C">
        <w:rPr>
          <w:lang w:val="en-US"/>
        </w:rPr>
        <w:t>201</w:t>
      </w:r>
      <w:r w:rsidR="00CA489B">
        <w:rPr>
          <w:lang w:val="en-US"/>
        </w:rPr>
        <w:t>4</w:t>
      </w:r>
      <w:commentRangeEnd w:id="81"/>
      <w:r w:rsidR="009879A5">
        <w:rPr>
          <w:rStyle w:val="CommentReference"/>
          <w:spacing w:val="0"/>
          <w:lang w:val="en-US" w:eastAsia="en-US"/>
        </w:rPr>
        <w:commentReference w:id="81"/>
      </w:r>
      <w:r w:rsidR="00CA489B">
        <w:rPr>
          <w:lang w:val="en-US"/>
        </w:rPr>
        <w:t xml:space="preserve">. </w:t>
      </w:r>
      <w:del w:id="82" w:author="Pat Mongkolwat" w:date="2020-11-15T13:53:00Z">
        <w:r w:rsidR="00CA489B" w:rsidDel="00470198">
          <w:rPr>
            <w:lang w:val="en-US"/>
          </w:rPr>
          <w:delText>There are e</w:delText>
        </w:r>
      </w:del>
      <w:ins w:id="83" w:author="Pat Mongkolwat" w:date="2020-11-15T13:53:00Z">
        <w:r w:rsidR="00470198">
          <w:rPr>
            <w:lang w:val="en-US"/>
          </w:rPr>
          <w:t>Security e</w:t>
        </w:r>
      </w:ins>
      <w:r w:rsidR="00CA489B">
        <w:rPr>
          <w:lang w:val="en-US"/>
        </w:rPr>
        <w:t>xperts estimated the number of ransomware attacks on healthcare institute to be close to 1,000 per day in 2015, which is 35% more than the previous year</w:t>
      </w:r>
      <w:r w:rsidR="0090055C">
        <w:rPr>
          <w:lang w:val="en-US"/>
        </w:rPr>
        <w:t>.</w:t>
      </w:r>
      <w:r w:rsidR="00CA489B">
        <w:rPr>
          <w:lang w:val="en-US"/>
        </w:rPr>
        <w:t xml:space="preserve"> The number even rose to 4,000 attacks on certain days according to a report published by Symantec in </w:t>
      </w:r>
      <w:commentRangeStart w:id="84"/>
      <w:r w:rsidR="00CA489B">
        <w:rPr>
          <w:lang w:val="en-US"/>
        </w:rPr>
        <w:t>2016</w:t>
      </w:r>
      <w:commentRangeEnd w:id="84"/>
      <w:r w:rsidR="00470198">
        <w:rPr>
          <w:rStyle w:val="CommentReference"/>
          <w:spacing w:val="0"/>
          <w:lang w:val="en-US" w:eastAsia="en-US"/>
        </w:rPr>
        <w:commentReference w:id="84"/>
      </w:r>
      <w:r w:rsidR="00CA489B">
        <w:rPr>
          <w:lang w:val="en-US"/>
        </w:rPr>
        <w:t>.</w:t>
      </w:r>
      <w:r w:rsidR="0090055C">
        <w:rPr>
          <w:lang w:val="en-US"/>
        </w:rPr>
        <w:t xml:space="preserve"> </w:t>
      </w:r>
      <w:commentRangeStart w:id="85"/>
      <w:r w:rsidR="0090055C">
        <w:rPr>
          <w:lang w:val="en-US"/>
        </w:rPr>
        <w:t>M</w:t>
      </w:r>
      <w:r w:rsidR="006C10C6">
        <w:rPr>
          <w:lang w:val="en-US"/>
        </w:rPr>
        <w:t xml:space="preserve">any cases </w:t>
      </w:r>
      <w:commentRangeEnd w:id="85"/>
      <w:r w:rsidR="0051718A">
        <w:rPr>
          <w:rStyle w:val="CommentReference"/>
          <w:spacing w:val="0"/>
          <w:lang w:val="en-US" w:eastAsia="en-US"/>
        </w:rPr>
        <w:commentReference w:id="85"/>
      </w:r>
      <w:r w:rsidR="006C10C6">
        <w:rPr>
          <w:lang w:val="en-US"/>
        </w:rPr>
        <w:t>show that</w:t>
      </w:r>
      <w:r w:rsidR="000306E5">
        <w:rPr>
          <w:lang w:val="en-US"/>
        </w:rPr>
        <w:t xml:space="preserve"> failing on secure integrity and availability of healthcare information cause a major disruptive factor on continuity of medical operation.</w:t>
      </w:r>
      <w:r w:rsidR="00C130E3">
        <w:rPr>
          <w:lang w:val="en-US"/>
        </w:rPr>
        <w:t xml:space="preserve"> </w:t>
      </w:r>
      <w:r w:rsidR="008F3C0F">
        <w:rPr>
          <w:rFonts w:cstheme="minorBidi"/>
          <w:szCs w:val="25"/>
          <w:lang w:val="en-US" w:bidi="th-TH"/>
        </w:rPr>
        <w:t xml:space="preserve">Assumed that organization policy and employee security awareness </w:t>
      </w:r>
      <w:r w:rsidR="004E49E2">
        <w:rPr>
          <w:rFonts w:cstheme="minorBidi"/>
          <w:szCs w:val="25"/>
          <w:lang w:val="en-US" w:bidi="th-TH"/>
        </w:rPr>
        <w:t xml:space="preserve">about cyber-security </w:t>
      </w:r>
      <w:r w:rsidR="008F3C0F">
        <w:rPr>
          <w:rFonts w:cstheme="minorBidi"/>
          <w:szCs w:val="25"/>
          <w:lang w:val="en-US" w:bidi="th-TH"/>
        </w:rPr>
        <w:t xml:space="preserve">were addressed, there are several </w:t>
      </w:r>
      <w:ins w:id="86" w:author="Pat Mongkolwat" w:date="2020-11-15T14:27:00Z">
        <w:r w:rsidR="004C19C1" w:rsidRPr="004C19C1">
          <w:rPr>
            <w:rFonts w:cstheme="minorBidi"/>
            <w:szCs w:val="25"/>
            <w:lang w:val="en-US" w:bidi="th-TH"/>
          </w:rPr>
          <w:t>techniques</w:t>
        </w:r>
      </w:ins>
      <w:del w:id="87" w:author="Pat Mongkolwat" w:date="2020-11-15T14:27:00Z">
        <w:r w:rsidR="008F3C0F" w:rsidDel="004C19C1">
          <w:rPr>
            <w:rFonts w:cstheme="minorBidi"/>
            <w:szCs w:val="25"/>
            <w:lang w:val="en-US" w:bidi="th-TH"/>
          </w:rPr>
          <w:delText>technics</w:delText>
        </w:r>
      </w:del>
      <w:r w:rsidR="008F3C0F">
        <w:rPr>
          <w:rFonts w:cstheme="minorBidi"/>
          <w:szCs w:val="25"/>
          <w:lang w:val="en-US" w:bidi="th-TH"/>
        </w:rPr>
        <w:t xml:space="preserve"> proposed to mitigate the problem. </w:t>
      </w:r>
      <w:r w:rsidR="00B97594" w:rsidRPr="00CF2CEE">
        <w:rPr>
          <w:rFonts w:cstheme="minorBidi"/>
          <w:szCs w:val="25"/>
          <w:lang w:val="en-US" w:bidi="th-TH"/>
        </w:rPr>
        <w:t xml:space="preserve">One of major solution being propose is utilization of Blockchain technology on healthcare information or its infrastructure. </w:t>
      </w:r>
      <w:r w:rsidR="008125C8" w:rsidRPr="00CF2CEE">
        <w:rPr>
          <w:rFonts w:cstheme="minorBidi"/>
          <w:szCs w:val="25"/>
          <w:lang w:val="en-US" w:bidi="th-TH"/>
        </w:rPr>
        <w:t>Cryptographical components</w:t>
      </w:r>
      <w:r w:rsidR="00CC0851" w:rsidRPr="00CF2CEE">
        <w:rPr>
          <w:rFonts w:cstheme="minorBidi"/>
          <w:szCs w:val="25"/>
          <w:lang w:val="en-US" w:bidi="th-TH"/>
        </w:rPr>
        <w:t xml:space="preserve"> and consensus mechanism</w:t>
      </w:r>
      <w:r w:rsidR="008125C8" w:rsidRPr="00CF2CEE">
        <w:rPr>
          <w:rFonts w:cstheme="minorBidi"/>
          <w:szCs w:val="25"/>
          <w:lang w:val="en-US" w:bidi="th-TH"/>
        </w:rPr>
        <w:t xml:space="preserve"> of Blockchain will give immutable characteristic and secure integrity of the information</w:t>
      </w:r>
      <w:r w:rsidR="00820C00">
        <w:rPr>
          <w:rFonts w:cstheme="minorBidi"/>
          <w:szCs w:val="25"/>
          <w:lang w:val="en-US" w:bidi="th-TH"/>
        </w:rPr>
        <w:t xml:space="preserve">, while decentralization of published data help </w:t>
      </w:r>
      <w:r w:rsidR="008B5D11">
        <w:rPr>
          <w:rFonts w:cstheme="minorBidi"/>
          <w:szCs w:val="25"/>
          <w:lang w:val="en-US" w:bidi="th-TH"/>
        </w:rPr>
        <w:t>secures</w:t>
      </w:r>
      <w:r w:rsidR="00820C00">
        <w:rPr>
          <w:rFonts w:cstheme="minorBidi"/>
          <w:szCs w:val="25"/>
          <w:lang w:val="en-US" w:bidi="th-TH"/>
        </w:rPr>
        <w:t xml:space="preserve"> its availability</w:t>
      </w:r>
      <w:r w:rsidR="00156106">
        <w:rPr>
          <w:rFonts w:cstheme="minorBidi"/>
          <w:szCs w:val="25"/>
          <w:lang w:val="en-US" w:bidi="th-TH"/>
        </w:rPr>
        <w:t xml:space="preserve"> </w:t>
      </w:r>
      <w:r w:rsidR="00156106">
        <w:rPr>
          <w:rFonts w:cstheme="minorBidi"/>
          <w:szCs w:val="25"/>
          <w:lang w:val="en-US" w:bidi="th-TH"/>
        </w:rPr>
        <w:fldChar w:fldCharType="begin" w:fldLock="1"/>
      </w:r>
      <w:r w:rsidR="003A397A">
        <w:rPr>
          <w:rFonts w:cstheme="minorBidi"/>
          <w:szCs w:val="25"/>
          <w:lang w:val="en-US" w:bidi="th-TH"/>
        </w:rPr>
        <w:instrText>ADDIN CSL_CITATION {"citationItems":[{"id":"ITEM-1","itemData":{"URL":"https://dev.to/damcosset/the-4-characteristics-of-a-blockchain-2c55","accessed":{"date-parts":[["2018","10","29"]]},"author":[{"dropping-particle":"","family":"Cosset","given":"Damien","non-dropping-particle":"","parse-names":false,"suffix":""}],"id":"ITEM-1","issued":{"date-parts":[["0"]]},"title":"The 4 characteristics of a blockchain - DEV Community","type":"webpage"},"uris":["http://www.mendeley.com/documents/?uuid=9bc2d4bc-ae61-3828-a5d1-5d678c2fece4"]},{"id":"ITEM-2","itemData":{"author":[{"dropping-particle":"","family":"Deloitte","given":"","non-dropping-particle":"","parse-names":false,"suffix":""}],"id":"ITEM-2","issued":{"date-parts":[["0"]]},"title":"Key Characteristics of the Blockchain","type":"article-journal"},"uris":["http://www.mendeley.com/documents/?uuid=1ce51707-be74-35b2-8bae-1f88e2b21969"]},{"id":"ITEM-3","itemData":{"URL":"https://data-flair.training/blogs/features-of-blockchain/","accessed":{"date-parts":[["2018","10","29"]]},"author":[{"dropping-particle":"","family":"Data Flair","given":"","non-dropping-particle":"","parse-names":false,"suffix":""}],"id":"ITEM-3","issued":{"date-parts":[["0"]]},"title":"6 Major Features Of Blockchain | Why Blockchain is Popular?","type":"webpage"},"uris":["http://www.mendeley.com/documents/?uuid=a6849ba2-b1c3-3031-8005-437b59831a02"]},{"id":"ITEM-4","itemData":{"URL":"https://medium.com/techracers/4-key-features-of-blockchain-5a4aff025d38","accessed":{"date-parts":[["2018","10","29"]]},"author":[{"dropping-particle":"","family":"Techracer-Medium","given":"","non-dropping-particle":"","parse-names":false,"suffix":""}],"id":"ITEM-4","issued":{"date-parts":[["0"]]},"title":"4 Key Features of Blockchain – Techracers – Medium","type":"webpage"},"uris":["http://www.mendeley.com/documents/?uuid=2af257c1-f496-334a-b645-621a2c9137a2"]}],"mendeley":{"formattedCitation":"[16]–[19]","plainTextFormattedCitation":"[16]–[19]","previouslyFormattedCitation":"[16]–[19]"},"properties":{"noteIndex":0},"schema":"https://github.com/citation-style-language/schema/raw/master/csl-citation.json"}</w:instrText>
      </w:r>
      <w:r w:rsidR="00156106">
        <w:rPr>
          <w:rFonts w:cstheme="minorBidi"/>
          <w:szCs w:val="25"/>
          <w:lang w:val="en-US" w:bidi="th-TH"/>
        </w:rPr>
        <w:fldChar w:fldCharType="separate"/>
      </w:r>
      <w:r w:rsidR="007A2D5C" w:rsidRPr="007A2D5C">
        <w:rPr>
          <w:rFonts w:cstheme="minorBidi"/>
          <w:noProof/>
          <w:szCs w:val="25"/>
          <w:lang w:val="en-US" w:bidi="th-TH"/>
        </w:rPr>
        <w:t>[16]–[19]</w:t>
      </w:r>
      <w:r w:rsidR="00156106">
        <w:rPr>
          <w:rFonts w:cstheme="minorBidi"/>
          <w:szCs w:val="25"/>
          <w:lang w:val="en-US" w:bidi="th-TH"/>
        </w:rPr>
        <w:fldChar w:fldCharType="end"/>
      </w:r>
      <w:r w:rsidR="00820C00">
        <w:rPr>
          <w:rFonts w:cstheme="minorBidi"/>
          <w:szCs w:val="25"/>
          <w:lang w:val="en-US" w:bidi="th-TH"/>
        </w:rPr>
        <w:t>.</w:t>
      </w:r>
      <w:r w:rsidR="008125C8">
        <w:rPr>
          <w:rFonts w:cstheme="minorBidi"/>
          <w:szCs w:val="25"/>
          <w:lang w:val="en-US" w:bidi="th-TH"/>
        </w:rPr>
        <w:t xml:space="preserve"> </w:t>
      </w:r>
    </w:p>
    <w:p w14:paraId="50A2188A" w14:textId="4168FA5E" w:rsidR="007C1DCF" w:rsidRDefault="007C1DCF" w:rsidP="00791F24">
      <w:pPr>
        <w:pStyle w:val="BodyText"/>
        <w:rPr>
          <w:rFonts w:cstheme="minorBidi"/>
          <w:szCs w:val="25"/>
          <w:lang w:val="en-US" w:bidi="th-TH"/>
        </w:rPr>
      </w:pPr>
      <w:r w:rsidRPr="006C07A5">
        <w:rPr>
          <w:lang w:val="en-US"/>
        </w:rPr>
        <w:t>Blockchain can be informally define</w:t>
      </w:r>
      <w:r>
        <w:rPr>
          <w:lang w:val="en-US"/>
        </w:rPr>
        <w:t>d</w:t>
      </w:r>
      <w:r w:rsidRPr="006C07A5">
        <w:rPr>
          <w:lang w:val="en-US"/>
        </w:rPr>
        <w:t xml:space="preserve"> as </w:t>
      </w:r>
      <w:r>
        <w:rPr>
          <w:lang w:val="en-US"/>
        </w:rPr>
        <w:t>a</w:t>
      </w:r>
      <w:r w:rsidRPr="006C07A5">
        <w:rPr>
          <w:lang w:val="en-US"/>
        </w:rPr>
        <w:t xml:space="preserve"> distributed digital ledger of cryptographically signed transactions that are grouped into blocks.</w:t>
      </w:r>
      <w:r w:rsidR="006B3203">
        <w:rPr>
          <w:lang w:val="en-US"/>
        </w:rPr>
        <w:t xml:space="preserve"> </w:t>
      </w:r>
      <w:r w:rsidR="006B3203" w:rsidRPr="00AC43BC">
        <w:rPr>
          <w:lang w:val="en-US"/>
        </w:rPr>
        <w:fldChar w:fldCharType="begin" w:fldLock="1"/>
      </w:r>
      <w:r w:rsidR="003A397A">
        <w:rPr>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[20]","plainTextFormattedCitation":"[20]","previouslyFormattedCitation":"[20]"},"properties":{"noteIndex":0},"schema":"https://github.com/citation-style-language/schema/raw/master/csl-citation.json"}</w:instrText>
      </w:r>
      <w:r w:rsidR="006B3203" w:rsidRPr="00AC43BC">
        <w:rPr>
          <w:lang w:val="en-US"/>
        </w:rPr>
        <w:fldChar w:fldCharType="separate"/>
      </w:r>
      <w:r w:rsidR="007A2D5C" w:rsidRPr="007A2D5C">
        <w:rPr>
          <w:noProof/>
          <w:lang w:val="en-US"/>
        </w:rPr>
        <w:t>[20]</w:t>
      </w:r>
      <w:r w:rsidR="006B3203" w:rsidRPr="00AC43BC">
        <w:rPr>
          <w:lang w:val="en-US"/>
        </w:rPr>
        <w:fldChar w:fldCharType="end"/>
      </w:r>
      <w:r w:rsidRPr="006C07A5">
        <w:rPr>
          <w:lang w:val="en-US"/>
        </w:rPr>
        <w:t xml:space="preserve">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w:t>
      </w:r>
      <w:ins w:id="88" w:author="Pat Mongkolwat" w:date="2020-11-15T13:57:00Z">
        <w:r w:rsidR="00D13F81">
          <w:rPr>
            <w:lang w:val="en-US"/>
          </w:rPr>
          <w:t>s</w:t>
        </w:r>
      </w:ins>
      <w:r w:rsidRPr="006C07A5">
        <w:rPr>
          <w:lang w:val="en-US"/>
        </w:rPr>
        <w:t xml:space="preserve"> within the network, and any conflicts are resolved automatically using established rules.</w:t>
      </w:r>
      <w:r>
        <w:rPr>
          <w:lang w:val="en-US"/>
        </w:rPr>
        <w:t xml:space="preserve"> This give its characteristics to sustain threat against integrity and availability of information. At the same time, with consensus as vital part of Blockchain, it allows members of Blockchain network to systematically “trusted” each other without the need of mutuality trust or physical </w:t>
      </w:r>
      <w:r>
        <w:rPr>
          <w:lang w:val="en-US"/>
        </w:rPr>
        <w:lastRenderedPageBreak/>
        <w:t>agreement. Additionally, as distributed decentralized network, Blockchain require</w:t>
      </w:r>
      <w:ins w:id="89" w:author="Pat Mongkolwat" w:date="2020-11-15T13:58:00Z">
        <w:r w:rsidR="00B26CBC">
          <w:rPr>
            <w:lang w:val="en-US"/>
          </w:rPr>
          <w:t>s</w:t>
        </w:r>
      </w:ins>
      <w:r>
        <w:rPr>
          <w:lang w:val="en-US"/>
        </w:rPr>
        <w:t xml:space="preserve"> each member to passively share information with each other. </w:t>
      </w:r>
      <w:del w:id="90" w:author="Pat Mongkolwat" w:date="2020-11-15T13:58:00Z">
        <w:r w:rsidDel="00392A63">
          <w:rPr>
            <w:rFonts w:cstheme="minorBidi"/>
            <w:szCs w:val="25"/>
            <w:lang w:val="en-US" w:bidi="th-TH"/>
          </w:rPr>
          <w:delText>By the way, s</w:delText>
        </w:r>
      </w:del>
      <w:ins w:id="91" w:author="Pat Mongkolwat" w:date="2020-11-15T13:58:00Z">
        <w:r w:rsidR="00392A63">
          <w:rPr>
            <w:rFonts w:cstheme="minorBidi"/>
            <w:szCs w:val="25"/>
            <w:lang w:val="en-US" w:bidi="th-TH"/>
          </w:rPr>
          <w:t>S</w:t>
        </w:r>
      </w:ins>
      <w:r>
        <w:rPr>
          <w:rFonts w:cstheme="minorBidi"/>
          <w:szCs w:val="25"/>
          <w:lang w:val="en-US" w:bidi="th-TH"/>
        </w:rPr>
        <w:t>ince the introduction of the first Blockchain based cryptocurrency named ‘Bitcoin’, there are many Blockchain platform</w:t>
      </w:r>
      <w:ins w:id="92" w:author="Pat Mongkolwat" w:date="2020-11-15T13:55:00Z">
        <w:r w:rsidR="00152DBD">
          <w:rPr>
            <w:rFonts w:cstheme="minorBidi"/>
            <w:szCs w:val="25"/>
            <w:lang w:val="en-US" w:bidi="th-TH"/>
          </w:rPr>
          <w:t>s</w:t>
        </w:r>
      </w:ins>
      <w:r>
        <w:rPr>
          <w:rFonts w:cstheme="minorBidi"/>
          <w:szCs w:val="25"/>
          <w:lang w:val="en-US" w:bidi="th-TH"/>
        </w:rPr>
        <w:t xml:space="preserve"> and service provider</w:t>
      </w:r>
      <w:ins w:id="93" w:author="Pat Mongkolwat" w:date="2020-11-15T13:55:00Z">
        <w:r w:rsidR="009C584A">
          <w:rPr>
            <w:rFonts w:cstheme="minorBidi"/>
            <w:szCs w:val="25"/>
            <w:lang w:val="en-US" w:bidi="th-TH"/>
          </w:rPr>
          <w:t>s</w:t>
        </w:r>
      </w:ins>
      <w:r>
        <w:rPr>
          <w:rFonts w:cstheme="minorBidi"/>
          <w:szCs w:val="25"/>
          <w:lang w:val="en-US" w:bidi="th-TH"/>
        </w:rPr>
        <w:t xml:space="preserve"> entered the industry. One of major platform adopt by many kinds of application</w:t>
      </w:r>
      <w:ins w:id="94" w:author="Pat Mongkolwat" w:date="2020-11-15T13:58:00Z">
        <w:r w:rsidR="009C224E">
          <w:rPr>
            <w:rFonts w:cstheme="minorBidi"/>
            <w:szCs w:val="25"/>
            <w:lang w:val="en-US" w:bidi="th-TH"/>
          </w:rPr>
          <w:t>s</w:t>
        </w:r>
      </w:ins>
      <w:r>
        <w:rPr>
          <w:rFonts w:cstheme="minorBidi"/>
          <w:szCs w:val="25"/>
          <w:lang w:val="en-US" w:bidi="th-TH"/>
        </w:rPr>
        <w:t xml:space="preserve"> is Ethereum. Ethereum was the first major platform that introduce usage of Blockchain in the field of </w:t>
      </w:r>
      <w:commentRangeStart w:id="95"/>
      <w:r>
        <w:rPr>
          <w:rFonts w:cstheme="minorBidi"/>
          <w:szCs w:val="25"/>
          <w:lang w:val="en-US" w:bidi="th-TH"/>
        </w:rPr>
        <w:t>application</w:t>
      </w:r>
      <w:commentRangeEnd w:id="95"/>
      <w:r w:rsidR="009C584A">
        <w:rPr>
          <w:rStyle w:val="CommentReference"/>
          <w:spacing w:val="0"/>
          <w:lang w:val="en-US" w:eastAsia="en-US"/>
        </w:rPr>
        <w:commentReference w:id="95"/>
      </w:r>
      <w:r>
        <w:rPr>
          <w:rFonts w:cstheme="minorBidi"/>
          <w:szCs w:val="25"/>
          <w:lang w:val="en-US" w:bidi="th-TH"/>
        </w:rPr>
        <w:t xml:space="preserve"> other than cryptocurrency with its ‘Smartcontract’. Smartcontract allow</w:t>
      </w:r>
      <w:ins w:id="96" w:author="Pat Mongkolwat" w:date="2020-11-15T13:55:00Z">
        <w:r w:rsidR="009C584A">
          <w:rPr>
            <w:rFonts w:cstheme="minorBidi"/>
            <w:szCs w:val="25"/>
            <w:lang w:val="en-US" w:bidi="th-TH"/>
          </w:rPr>
          <w:t>s</w:t>
        </w:r>
      </w:ins>
      <w:r>
        <w:rPr>
          <w:rFonts w:cstheme="minorBidi"/>
          <w:szCs w:val="25"/>
          <w:lang w:val="en-US" w:bidi="th-TH"/>
        </w:rPr>
        <w:t xml:space="preserve"> developer</w:t>
      </w:r>
      <w:ins w:id="97" w:author="Pat Mongkolwat" w:date="2020-11-15T13:56:00Z">
        <w:r w:rsidR="009C584A">
          <w:rPr>
            <w:rFonts w:cstheme="minorBidi"/>
            <w:szCs w:val="25"/>
            <w:lang w:val="en-US" w:bidi="th-TH"/>
          </w:rPr>
          <w:t>s</w:t>
        </w:r>
      </w:ins>
      <w:r>
        <w:rPr>
          <w:rFonts w:cstheme="minorBidi"/>
          <w:szCs w:val="25"/>
          <w:lang w:val="en-US" w:bidi="th-TH"/>
        </w:rPr>
        <w:t xml:space="preserve"> to publish logic model</w:t>
      </w:r>
      <w:ins w:id="98" w:author="Pat Mongkolwat" w:date="2020-11-15T13:56:00Z">
        <w:r w:rsidR="009C584A">
          <w:rPr>
            <w:rFonts w:cstheme="minorBidi"/>
            <w:szCs w:val="25"/>
            <w:lang w:val="en-US" w:bidi="th-TH"/>
          </w:rPr>
          <w:t>s</w:t>
        </w:r>
      </w:ins>
      <w:r>
        <w:rPr>
          <w:rFonts w:cstheme="minorBidi"/>
          <w:szCs w:val="25"/>
          <w:lang w:val="en-US" w:bidi="th-TH"/>
        </w:rPr>
        <w:t xml:space="preserve"> or computational algorithm</w:t>
      </w:r>
      <w:ins w:id="99" w:author="Pat Mongkolwat" w:date="2020-11-15T13:56:00Z">
        <w:r w:rsidR="009C584A">
          <w:rPr>
            <w:rFonts w:cstheme="minorBidi"/>
            <w:szCs w:val="25"/>
            <w:lang w:val="en-US" w:bidi="th-TH"/>
          </w:rPr>
          <w:t>s</w:t>
        </w:r>
      </w:ins>
      <w:r>
        <w:rPr>
          <w:rFonts w:cstheme="minorBidi"/>
          <w:szCs w:val="25"/>
          <w:lang w:val="en-US" w:bidi="th-TH"/>
        </w:rPr>
        <w:t xml:space="preserve"> into Blockchain which enable</w:t>
      </w:r>
      <w:ins w:id="100" w:author="Pat Mongkolwat" w:date="2020-11-15T13:56:00Z">
        <w:r w:rsidR="009C584A">
          <w:rPr>
            <w:rFonts w:cstheme="minorBidi"/>
            <w:szCs w:val="25"/>
            <w:lang w:val="en-US" w:bidi="th-TH"/>
          </w:rPr>
          <w:t>s</w:t>
        </w:r>
      </w:ins>
      <w:r>
        <w:rPr>
          <w:rFonts w:cstheme="minorBidi"/>
          <w:szCs w:val="25"/>
          <w:lang w:val="en-US" w:bidi="th-TH"/>
        </w:rPr>
        <w:t xml:space="preserve"> a while variety of usage for the technology</w:t>
      </w:r>
      <w:r>
        <w:rPr>
          <w:rFonts w:cstheme="minorBidi" w:hint="cs"/>
          <w:szCs w:val="25"/>
          <w:cs/>
          <w:lang w:val="en-US" w:bidi="th-TH"/>
        </w:rPr>
        <w:t xml:space="preserve"> </w:t>
      </w:r>
      <w:r>
        <w:rPr>
          <w:rFonts w:cstheme="minorBidi"/>
          <w:szCs w:val="25"/>
          <w:cs/>
          <w:lang w:val="en-US" w:bidi="th-TH"/>
        </w:rPr>
        <w:fldChar w:fldCharType="begin" w:fldLock="1"/>
      </w:r>
      <w:r w:rsidR="003A397A">
        <w:rPr>
          <w:rFonts w:cstheme="minorBidi"/>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PLATFORM","type":"report"},"uris":["http://www.mendeley.com/documents/?uuid=2055d22d-807f-36dc-8870-83e851633f29"]}],"mendeley":{"formattedCitation":"[21], [22]","plainTextFormattedCitation":"[21], [22]","previouslyFormattedCitation":"[21], [22]"},"properties":{"noteIndex":0},"schema":"https://github.com/citation-style-language/schema/raw/master/csl-citation.json"}</w:instrText>
      </w:r>
      <w:r>
        <w:rPr>
          <w:rFonts w:cstheme="minorBidi"/>
          <w:szCs w:val="25"/>
          <w:cs/>
          <w:lang w:val="en-US" w:bidi="th-TH"/>
        </w:rPr>
        <w:fldChar w:fldCharType="separate"/>
      </w:r>
      <w:r w:rsidR="007A2D5C" w:rsidRPr="007A2D5C">
        <w:rPr>
          <w:rFonts w:cstheme="minorBidi"/>
          <w:noProof/>
          <w:szCs w:val="25"/>
          <w:lang w:val="en-US" w:bidi="th-TH"/>
        </w:rPr>
        <w:t>[21], [22]</w:t>
      </w:r>
      <w:r>
        <w:rPr>
          <w:rFonts w:cstheme="minorBidi"/>
          <w:szCs w:val="25"/>
          <w:cs/>
          <w:lang w:val="en-US" w:bidi="th-TH"/>
        </w:rPr>
        <w:fldChar w:fldCharType="end"/>
      </w:r>
      <w:r>
        <w:rPr>
          <w:rFonts w:cstheme="minorBidi"/>
          <w:szCs w:val="25"/>
          <w:lang w:val="en-US" w:bidi="th-TH"/>
        </w:rPr>
        <w:t xml:space="preserve">. </w:t>
      </w:r>
    </w:p>
    <w:p w14:paraId="24D0DE35" w14:textId="14DF0C8C" w:rsidR="000E73B3" w:rsidRDefault="00447218" w:rsidP="00791F24">
      <w:pPr>
        <w:pStyle w:val="BodyText"/>
        <w:rPr>
          <w:rFonts w:cstheme="minorBidi"/>
          <w:szCs w:val="25"/>
          <w:lang w:val="en-US" w:bidi="th-TH"/>
        </w:rPr>
      </w:pPr>
      <w:r>
        <w:rPr>
          <w:lang w:val="en-US"/>
        </w:rPr>
        <w:t xml:space="preserve">As for addressing issues regarding health information sharing between different enterprises, there are concepts of utilizing Blockchain </w:t>
      </w:r>
      <w:del w:id="101" w:author="Pat Mongkolwat" w:date="2020-11-15T13:59:00Z">
        <w:r w:rsidR="00416CE0" w:rsidDel="009C224E">
          <w:rPr>
            <w:lang w:val="en-US"/>
          </w:rPr>
          <w:delText xml:space="preserve">for </w:delText>
        </w:r>
        <w:r w:rsidR="00143AA5" w:rsidDel="009C224E">
          <w:rPr>
            <w:lang w:val="en-US"/>
          </w:rPr>
          <w:delText>the purpose</w:delText>
        </w:r>
        <w:r w:rsidR="00416CE0" w:rsidDel="009C224E">
          <w:rPr>
            <w:lang w:val="en-US"/>
          </w:rPr>
          <w:delText xml:space="preserve"> </w:delText>
        </w:r>
      </w:del>
      <w:r w:rsidR="00416CE0">
        <w:rPr>
          <w:lang w:val="en-US"/>
        </w:rPr>
        <w:t xml:space="preserve">proposed by Mayo Clinic and </w:t>
      </w:r>
      <w:del w:id="102" w:author="Pat Mongkolwat" w:date="2020-11-15T13:59:00Z">
        <w:r w:rsidR="00416CE0" w:rsidDel="00030330">
          <w:rPr>
            <w:lang w:val="en-US"/>
          </w:rPr>
          <w:delText xml:space="preserve">the one named </w:delText>
        </w:r>
      </w:del>
      <w:r w:rsidR="00416CE0">
        <w:rPr>
          <w:lang w:val="en-US"/>
        </w:rPr>
        <w:t>“MedRec” MIT</w:t>
      </w:r>
      <w:r w:rsidR="00143AA5">
        <w:rPr>
          <w:lang w:val="en-US"/>
        </w:rPr>
        <w:t>.</w:t>
      </w:r>
      <w:r w:rsidR="00416CE0">
        <w:rPr>
          <w:lang w:val="en-US"/>
        </w:rPr>
        <w:t xml:space="preserve"> Both introduce an effective way</w:t>
      </w:r>
      <w:r w:rsidR="008F2F42">
        <w:rPr>
          <w:lang w:val="en-US"/>
        </w:rPr>
        <w:t xml:space="preserve"> with potential</w:t>
      </w:r>
      <w:r w:rsidR="00416CE0">
        <w:rPr>
          <w:lang w:val="en-US"/>
        </w:rPr>
        <w:t xml:space="preserve"> to utilize Blockchain technology for information sharing in healthcare enterprise environment.</w:t>
      </w:r>
      <w:r w:rsidR="00510F1B">
        <w:rPr>
          <w:lang w:val="en-US"/>
        </w:rPr>
        <w:t xml:space="preserve"> The work g</w:t>
      </w:r>
      <w:r w:rsidR="00C80645">
        <w:rPr>
          <w:lang w:val="en-US"/>
        </w:rPr>
        <w:t>iven</w:t>
      </w:r>
      <w:r w:rsidR="00510F1B">
        <w:rPr>
          <w:lang w:val="en-US"/>
        </w:rPr>
        <w:t xml:space="preserve"> great demonstration of how decentralization</w:t>
      </w:r>
      <w:r w:rsidR="00C50017">
        <w:rPr>
          <w:lang w:val="en-US"/>
        </w:rPr>
        <w:t xml:space="preserve"> </w:t>
      </w:r>
      <w:r w:rsidR="003A05A4">
        <w:rPr>
          <w:rFonts w:cs="Angsana New"/>
          <w:szCs w:val="25"/>
          <w:lang w:val="en-US" w:bidi="th-TH"/>
        </w:rPr>
        <w:t>of</w:t>
      </w:r>
      <w:r w:rsidR="0053480D">
        <w:rPr>
          <w:rFonts w:cs="Angsana New"/>
          <w:szCs w:val="25"/>
          <w:lang w:val="en-US" w:bidi="th-TH"/>
        </w:rPr>
        <w:t>fered by</w:t>
      </w:r>
      <w:r w:rsidR="00C50017">
        <w:rPr>
          <w:lang w:val="en-US"/>
        </w:rPr>
        <w:t xml:space="preserve"> Blockchain</w:t>
      </w:r>
      <w:r w:rsidR="00510F1B">
        <w:rPr>
          <w:lang w:val="en-US"/>
        </w:rPr>
        <w:t xml:space="preserve"> can resolve trust issue wh</w:t>
      </w:r>
      <w:r w:rsidR="00681318">
        <w:rPr>
          <w:lang w:val="en-US"/>
        </w:rPr>
        <w:t>ere</w:t>
      </w:r>
      <w:r w:rsidR="00510F1B">
        <w:rPr>
          <w:lang w:val="en-US"/>
        </w:rPr>
        <w:t xml:space="preserve"> each enterprise require</w:t>
      </w:r>
      <w:r w:rsidR="00681318">
        <w:rPr>
          <w:lang w:val="en-US"/>
        </w:rPr>
        <w:t xml:space="preserve"> “trust”</w:t>
      </w:r>
      <w:r w:rsidR="00510F1B">
        <w:rPr>
          <w:lang w:val="en-US"/>
        </w:rPr>
        <w:t xml:space="preserve"> </w:t>
      </w:r>
      <w:r w:rsidR="005A6AB6">
        <w:rPr>
          <w:lang w:val="en-US"/>
        </w:rPr>
        <w:t>before</w:t>
      </w:r>
      <w:r w:rsidR="00510F1B">
        <w:rPr>
          <w:lang w:val="en-US"/>
        </w:rPr>
        <w:t xml:space="preserve"> </w:t>
      </w:r>
      <w:r w:rsidR="005A6AB6">
        <w:rPr>
          <w:lang w:val="en-US"/>
        </w:rPr>
        <w:t>beginning to</w:t>
      </w:r>
      <w:r w:rsidR="00510F1B">
        <w:rPr>
          <w:lang w:val="en-US"/>
        </w:rPr>
        <w:t xml:space="preserve"> share their information with others.</w:t>
      </w:r>
      <w:r w:rsidR="00DE6478">
        <w:rPr>
          <w:lang w:val="en-US"/>
        </w:rPr>
        <w:t xml:space="preserve"> However, both solutions are not yet directly </w:t>
      </w:r>
      <w:r w:rsidR="00E957C7">
        <w:rPr>
          <w:lang w:val="en-US"/>
        </w:rPr>
        <w:t>introduced</w:t>
      </w:r>
      <w:r w:rsidR="00DE6478">
        <w:rPr>
          <w:lang w:val="en-US"/>
        </w:rPr>
        <w:t xml:space="preserve"> how Blockchain can help mitigate cyber-security threats threatening </w:t>
      </w:r>
      <w:r w:rsidR="00E60B84">
        <w:rPr>
          <w:lang w:val="en-US"/>
        </w:rPr>
        <w:t xml:space="preserve">integrity and availability of data in </w:t>
      </w:r>
      <w:r w:rsidR="00DE6478">
        <w:rPr>
          <w:lang w:val="en-US"/>
        </w:rPr>
        <w:t>healthcare domain.</w:t>
      </w:r>
      <w:r w:rsidR="007312F0">
        <w:rPr>
          <w:lang w:val="en-US"/>
        </w:rPr>
        <w:t xml:space="preserve"> </w:t>
      </w:r>
      <w:r w:rsidR="000E73B3">
        <w:rPr>
          <w:lang w:val="en-US"/>
        </w:rPr>
        <w:t>In this work</w:t>
      </w:r>
      <w:ins w:id="103" w:author="Pat Mongkolwat" w:date="2020-11-15T14:00:00Z">
        <w:r w:rsidR="00030330">
          <w:rPr>
            <w:lang w:val="en-US"/>
          </w:rPr>
          <w:t>,</w:t>
        </w:r>
      </w:ins>
      <w:r w:rsidR="000E73B3">
        <w:rPr>
          <w:lang w:val="en-US"/>
        </w:rPr>
        <w:t xml:space="preserve"> we propose a solution that can solve data integrity and availability issues </w:t>
      </w:r>
      <w:r w:rsidR="000144F2">
        <w:rPr>
          <w:lang w:val="en-US"/>
        </w:rPr>
        <w:t>while help</w:t>
      </w:r>
      <w:r w:rsidR="000E73B3">
        <w:rPr>
          <w:lang w:val="en-US"/>
        </w:rPr>
        <w:t xml:space="preserve"> reduce the friction of allowing health document sharing between different enterprises</w:t>
      </w:r>
      <w:r w:rsidR="00B41B8A">
        <w:rPr>
          <w:rFonts w:cstheme="minorBidi"/>
          <w:szCs w:val="25"/>
          <w:lang w:val="en-US" w:bidi="th-TH"/>
        </w:rPr>
        <w:t xml:space="preserve"> by</w:t>
      </w:r>
      <w:r w:rsidR="000E73B3">
        <w:rPr>
          <w:rFonts w:cstheme="minorBidi"/>
          <w:szCs w:val="25"/>
          <w:lang w:val="en-US" w:bidi="th-TH"/>
        </w:rPr>
        <w:t xml:space="preserve"> utiliz</w:t>
      </w:r>
      <w:r w:rsidR="00B41B8A">
        <w:rPr>
          <w:rFonts w:cstheme="minorBidi"/>
          <w:szCs w:val="25"/>
          <w:lang w:val="en-US" w:bidi="th-TH"/>
        </w:rPr>
        <w:t>ing</w:t>
      </w:r>
      <w:r w:rsidR="000E73B3">
        <w:rPr>
          <w:rFonts w:cstheme="minorBidi"/>
          <w:szCs w:val="25"/>
          <w:lang w:val="en-US" w:bidi="th-TH"/>
        </w:rPr>
        <w:t xml:space="preserve"> Ethereum’s </w:t>
      </w:r>
      <w:r w:rsidR="000713E3">
        <w:rPr>
          <w:rFonts w:cstheme="minorBidi"/>
          <w:szCs w:val="25"/>
          <w:lang w:val="en-US" w:bidi="th-TH"/>
        </w:rPr>
        <w:t>S</w:t>
      </w:r>
      <w:r w:rsidR="000E73B3">
        <w:rPr>
          <w:rFonts w:cstheme="minorBidi"/>
          <w:szCs w:val="25"/>
          <w:lang w:val="en-US" w:bidi="th-TH"/>
        </w:rPr>
        <w:t>martcontract to enable implementation of IHE XDS.b Profile concept with Blockchain.</w:t>
      </w:r>
    </w:p>
    <w:p w14:paraId="3DAFA502" w14:textId="73FBC463" w:rsidR="00606D7F" w:rsidRPr="008C6257" w:rsidRDefault="00606D7F" w:rsidP="00791F24">
      <w:pPr>
        <w:pStyle w:val="BodyText"/>
        <w:rPr>
          <w:rFonts w:cstheme="minorBidi"/>
          <w:szCs w:val="25"/>
          <w:lang w:val="en-US" w:bidi="th-TH"/>
        </w:rPr>
      </w:pPr>
      <w:r>
        <w:rPr>
          <w:rFonts w:cstheme="minorBidi"/>
          <w:szCs w:val="25"/>
          <w:lang w:val="en-US" w:bidi="th-TH"/>
        </w:rPr>
        <w:t xml:space="preserve">This paper </w:t>
      </w:r>
      <w:del w:id="104" w:author="Pat Mongkolwat" w:date="2020-11-15T14:01:00Z">
        <w:r w:rsidDel="00E135BB">
          <w:rPr>
            <w:rFonts w:cstheme="minorBidi"/>
            <w:szCs w:val="25"/>
            <w:lang w:val="en-US" w:bidi="th-TH"/>
          </w:rPr>
          <w:delText>will explain about our work in</w:delText>
        </w:r>
      </w:del>
      <w:ins w:id="105" w:author="Pat Mongkolwat" w:date="2020-11-15T14:01:00Z">
        <w:r w:rsidR="00E135BB">
          <w:rPr>
            <w:rFonts w:cstheme="minorBidi"/>
            <w:szCs w:val="25"/>
            <w:lang w:val="en-US" w:bidi="th-TH"/>
          </w:rPr>
          <w:t>provides</w:t>
        </w:r>
      </w:ins>
      <w:ins w:id="106" w:author="Pat Mongkolwat" w:date="2020-11-15T14:02:00Z">
        <w:r w:rsidR="00B43C90">
          <w:rPr>
            <w:rFonts w:cstheme="minorBidi"/>
            <w:szCs w:val="25"/>
            <w:lang w:val="en-US" w:bidi="th-TH"/>
          </w:rPr>
          <w:t xml:space="preserve"> sufficient information in</w:t>
        </w:r>
      </w:ins>
      <w:r>
        <w:rPr>
          <w:rFonts w:cstheme="minorBidi"/>
          <w:szCs w:val="25"/>
          <w:lang w:val="en-US" w:bidi="th-TH"/>
        </w:rPr>
        <w:t xml:space="preserve"> </w:t>
      </w:r>
      <w:ins w:id="107" w:author="Pat Mongkolwat" w:date="2020-11-15T14:01:00Z">
        <w:r w:rsidR="00E135BB">
          <w:rPr>
            <w:rFonts w:cstheme="minorBidi"/>
            <w:szCs w:val="25"/>
            <w:lang w:val="en-US" w:bidi="th-TH"/>
          </w:rPr>
          <w:t>six</w:t>
        </w:r>
      </w:ins>
      <w:del w:id="108" w:author="Pat Mongkolwat" w:date="2020-11-15T14:01:00Z">
        <w:r w:rsidR="002A70B2" w:rsidDel="00E135BB">
          <w:rPr>
            <w:rFonts w:cstheme="minorBidi"/>
            <w:szCs w:val="25"/>
            <w:lang w:val="en-US" w:bidi="th-TH"/>
          </w:rPr>
          <w:delText>6</w:delText>
        </w:r>
      </w:del>
      <w:r>
        <w:rPr>
          <w:rFonts w:cstheme="minorBidi"/>
          <w:szCs w:val="25"/>
          <w:lang w:val="en-US" w:bidi="th-TH"/>
        </w:rPr>
        <w:t xml:space="preserve"> main sections. </w:t>
      </w:r>
      <w:ins w:id="109" w:author="Pat Mongkolwat" w:date="2020-11-15T14:02:00Z">
        <w:r w:rsidR="002A148D">
          <w:rPr>
            <w:rFonts w:cstheme="minorBidi"/>
            <w:szCs w:val="25"/>
            <w:lang w:val="en-US" w:bidi="th-TH"/>
          </w:rPr>
          <w:t>It b</w:t>
        </w:r>
      </w:ins>
      <w:del w:id="110" w:author="Pat Mongkolwat" w:date="2020-11-15T14:02:00Z">
        <w:r w:rsidDel="002A148D">
          <w:rPr>
            <w:rFonts w:cstheme="minorBidi"/>
            <w:szCs w:val="25"/>
            <w:lang w:val="en-US" w:bidi="th-TH"/>
          </w:rPr>
          <w:delText>B</w:delText>
        </w:r>
      </w:del>
      <w:r>
        <w:rPr>
          <w:rFonts w:cstheme="minorBidi"/>
          <w:szCs w:val="25"/>
          <w:lang w:val="en-US" w:bidi="th-TH"/>
        </w:rPr>
        <w:t>egin</w:t>
      </w:r>
      <w:ins w:id="111" w:author="Pat Mongkolwat" w:date="2020-11-15T14:03:00Z">
        <w:r w:rsidR="002A148D">
          <w:rPr>
            <w:rFonts w:cstheme="minorBidi"/>
            <w:szCs w:val="25"/>
            <w:lang w:val="en-US" w:bidi="th-TH"/>
          </w:rPr>
          <w:t>s</w:t>
        </w:r>
      </w:ins>
      <w:r>
        <w:rPr>
          <w:rFonts w:cstheme="minorBidi"/>
          <w:szCs w:val="25"/>
          <w:lang w:val="en-US" w:bidi="th-TH"/>
        </w:rPr>
        <w:t xml:space="preserve"> with the </w:t>
      </w:r>
      <w:del w:id="112" w:author="Pat Mongkolwat" w:date="2020-11-15T14:03:00Z">
        <w:r w:rsidR="002127FB" w:rsidDel="002A148D">
          <w:rPr>
            <w:rFonts w:cstheme="minorBidi"/>
            <w:szCs w:val="25"/>
            <w:lang w:val="en-US" w:bidi="th-TH"/>
          </w:rPr>
          <w:delText xml:space="preserve">explanation </w:delText>
        </w:r>
        <w:r w:rsidDel="002A148D">
          <w:rPr>
            <w:rFonts w:cstheme="minorBidi"/>
            <w:szCs w:val="25"/>
            <w:lang w:val="en-US" w:bidi="th-TH"/>
          </w:rPr>
          <w:delText xml:space="preserve">about </w:delText>
        </w:r>
      </w:del>
      <w:r>
        <w:rPr>
          <w:rFonts w:cstheme="minorBidi"/>
          <w:szCs w:val="25"/>
          <w:lang w:val="en-US" w:bidi="th-TH"/>
        </w:rPr>
        <w:t>related work</w:t>
      </w:r>
      <w:ins w:id="113" w:author="Pat Mongkolwat" w:date="2020-11-15T14:03:00Z">
        <w:r w:rsidR="002A148D">
          <w:rPr>
            <w:rFonts w:cstheme="minorBidi"/>
            <w:szCs w:val="25"/>
            <w:lang w:val="en-US" w:bidi="th-TH"/>
          </w:rPr>
          <w:t>s</w:t>
        </w:r>
      </w:ins>
      <w:r>
        <w:rPr>
          <w:rFonts w:cstheme="minorBidi"/>
          <w:szCs w:val="25"/>
          <w:lang w:val="en-US" w:bidi="th-TH"/>
        </w:rPr>
        <w:t xml:space="preserve"> that inspire our design</w:t>
      </w:r>
      <w:r w:rsidR="00F47450">
        <w:rPr>
          <w:rFonts w:cstheme="minorBidi"/>
          <w:szCs w:val="25"/>
          <w:lang w:val="en-US" w:bidi="th-TH"/>
        </w:rPr>
        <w:t xml:space="preserve"> in section II</w:t>
      </w:r>
      <w:r w:rsidR="002127FB">
        <w:rPr>
          <w:rFonts w:cstheme="minorBidi"/>
          <w:szCs w:val="25"/>
          <w:lang w:val="en-US" w:bidi="th-TH"/>
        </w:rPr>
        <w:t>, following with background knowledge which our work is based on</w:t>
      </w:r>
      <w:r w:rsidR="00F47450">
        <w:rPr>
          <w:rFonts w:cstheme="minorBidi"/>
          <w:szCs w:val="25"/>
          <w:lang w:val="en-US" w:bidi="th-TH"/>
        </w:rPr>
        <w:t xml:space="preserve"> in section III</w:t>
      </w:r>
      <w:r w:rsidR="002127FB">
        <w:rPr>
          <w:rFonts w:cstheme="minorBidi"/>
          <w:szCs w:val="25"/>
          <w:lang w:val="en-US" w:bidi="th-TH"/>
        </w:rPr>
        <w:t>. Then</w:t>
      </w:r>
      <w:ins w:id="114" w:author="Pat Mongkolwat" w:date="2020-11-15T14:03:00Z">
        <w:r w:rsidR="002A148D">
          <w:rPr>
            <w:rFonts w:cstheme="minorBidi"/>
            <w:szCs w:val="25"/>
            <w:lang w:val="en-US" w:bidi="th-TH"/>
          </w:rPr>
          <w:t>,</w:t>
        </w:r>
      </w:ins>
      <w:r w:rsidR="002127FB">
        <w:rPr>
          <w:rFonts w:cstheme="minorBidi"/>
          <w:szCs w:val="25"/>
          <w:lang w:val="en-US" w:bidi="th-TH"/>
        </w:rPr>
        <w:t xml:space="preserve"> </w:t>
      </w:r>
      <w:r w:rsidR="0021269E">
        <w:rPr>
          <w:rFonts w:cstheme="minorBidi"/>
          <w:szCs w:val="25"/>
          <w:lang w:val="en-US" w:bidi="th-TH"/>
        </w:rPr>
        <w:t xml:space="preserve">we move into the detail of design </w:t>
      </w:r>
      <w:r w:rsidR="002A70B2">
        <w:rPr>
          <w:rFonts w:cstheme="minorBidi"/>
          <w:szCs w:val="25"/>
          <w:lang w:val="en-US" w:bidi="th-TH"/>
        </w:rPr>
        <w:t>method</w:t>
      </w:r>
      <w:r w:rsidR="00DA7F60">
        <w:rPr>
          <w:rFonts w:cstheme="minorBidi"/>
          <w:szCs w:val="25"/>
          <w:lang w:val="en-US" w:bidi="th-TH"/>
        </w:rPr>
        <w:t xml:space="preserve"> in section IV</w:t>
      </w:r>
      <w:r w:rsidR="002A70B2">
        <w:rPr>
          <w:rFonts w:cstheme="minorBidi"/>
          <w:szCs w:val="25"/>
          <w:lang w:val="en-US" w:bidi="th-TH"/>
        </w:rPr>
        <w:t xml:space="preserve"> before</w:t>
      </w:r>
      <w:r w:rsidR="0021269E">
        <w:rPr>
          <w:rFonts w:cstheme="minorBidi"/>
          <w:szCs w:val="25"/>
          <w:lang w:val="en-US" w:bidi="th-TH"/>
        </w:rPr>
        <w:t xml:space="preserve"> dive into implementation technic</w:t>
      </w:r>
      <w:r w:rsidR="00306C9A">
        <w:rPr>
          <w:rFonts w:cstheme="minorBidi"/>
          <w:szCs w:val="25"/>
          <w:lang w:val="en-US" w:bidi="th-TH"/>
        </w:rPr>
        <w:t xml:space="preserve"> </w:t>
      </w:r>
      <w:del w:id="115" w:author="Pat Mongkolwat" w:date="2020-11-15T14:32:00Z">
        <w:r w:rsidR="00306C9A" w:rsidDel="00192A3F">
          <w:rPr>
            <w:rFonts w:cstheme="minorBidi"/>
            <w:szCs w:val="25"/>
            <w:lang w:val="en-US" w:bidi="th-TH"/>
          </w:rPr>
          <w:delText xml:space="preserve">for </w:delText>
        </w:r>
      </w:del>
      <w:proofErr w:type="spellStart"/>
      <w:ins w:id="116" w:author="Pat Mongkolwat" w:date="2020-11-15T14:32:00Z">
        <w:r w:rsidR="00192A3F">
          <w:rPr>
            <w:rFonts w:cstheme="minorBidi"/>
            <w:szCs w:val="25"/>
            <w:lang w:val="en-US" w:bidi="th-TH"/>
          </w:rPr>
          <w:t>for?</w:t>
        </w:r>
      </w:ins>
      <w:del w:id="117" w:author="Pat Mongkolwat" w:date="2020-11-15T14:04:00Z">
        <w:r w:rsidR="00306C9A" w:rsidDel="00473BB5">
          <w:rPr>
            <w:rFonts w:cstheme="minorBidi"/>
            <w:szCs w:val="25"/>
            <w:lang w:val="en-US" w:bidi="th-TH"/>
          </w:rPr>
          <w:delText xml:space="preserve">concept </w:delText>
        </w:r>
      </w:del>
      <w:r w:rsidR="00306C9A">
        <w:rPr>
          <w:rFonts w:cstheme="minorBidi"/>
          <w:szCs w:val="25"/>
          <w:lang w:val="en-US" w:bidi="th-TH"/>
        </w:rPr>
        <w:t>demonstration</w:t>
      </w:r>
      <w:proofErr w:type="spellEnd"/>
      <w:r w:rsidR="00BC3C84">
        <w:rPr>
          <w:rFonts w:cstheme="minorBidi"/>
          <w:szCs w:val="25"/>
          <w:lang w:val="en-US" w:bidi="th-TH"/>
        </w:rPr>
        <w:t xml:space="preserve"> in section V</w:t>
      </w:r>
      <w:r w:rsidR="0021269E">
        <w:rPr>
          <w:rFonts w:cstheme="minorBidi"/>
          <w:szCs w:val="25"/>
          <w:lang w:val="en-US" w:bidi="th-TH"/>
        </w:rPr>
        <w:t>.</w:t>
      </w:r>
      <w:r w:rsidR="008A72F6">
        <w:rPr>
          <w:rFonts w:cstheme="minorBidi"/>
          <w:szCs w:val="25"/>
          <w:lang w:val="en-US" w:bidi="th-TH"/>
        </w:rPr>
        <w:t xml:space="preserve"> </w:t>
      </w:r>
      <w:r w:rsidR="007230F9">
        <w:rPr>
          <w:rFonts w:cstheme="minorBidi"/>
          <w:szCs w:val="25"/>
          <w:lang w:val="en-US" w:bidi="th-TH"/>
        </w:rPr>
        <w:t>At last,</w:t>
      </w:r>
      <w:ins w:id="118" w:author="Pat Mongkolwat" w:date="2020-11-15T14:04:00Z">
        <w:r w:rsidR="0021595C">
          <w:rPr>
            <w:rFonts w:cstheme="minorBidi"/>
            <w:szCs w:val="25"/>
            <w:lang w:val="en-US" w:bidi="th-TH"/>
          </w:rPr>
          <w:t xml:space="preserve"> we</w:t>
        </w:r>
      </w:ins>
      <w:r w:rsidR="007230F9">
        <w:rPr>
          <w:rFonts w:cstheme="minorBidi"/>
          <w:szCs w:val="25"/>
          <w:lang w:val="en-US" w:bidi="th-TH"/>
        </w:rPr>
        <w:t xml:space="preserve"> wrap up the concept propose in this work</w:t>
      </w:r>
      <w:r w:rsidR="00D21A46">
        <w:rPr>
          <w:rFonts w:cstheme="minorBidi"/>
          <w:szCs w:val="25"/>
          <w:lang w:val="en-US" w:bidi="th-TH"/>
        </w:rPr>
        <w:t xml:space="preserve"> for conclusion in section VI</w:t>
      </w:r>
      <w:r w:rsidR="007230F9">
        <w:rPr>
          <w:rFonts w:cstheme="minorBidi"/>
          <w:szCs w:val="25"/>
          <w:lang w:val="en-US" w:bidi="th-TH"/>
        </w:rPr>
        <w:t xml:space="preserve"> and end with discussion for this work</w:t>
      </w:r>
      <w:r w:rsidR="00DB5F00">
        <w:rPr>
          <w:rFonts w:cstheme="minorBidi"/>
          <w:szCs w:val="25"/>
          <w:lang w:val="en-US" w:bidi="th-TH"/>
        </w:rPr>
        <w:t xml:space="preserve"> in section VII</w:t>
      </w:r>
      <w:r w:rsidR="007230F9">
        <w:rPr>
          <w:rFonts w:cstheme="minorBidi"/>
          <w:szCs w:val="25"/>
          <w:lang w:val="en-US" w:bidi="th-TH"/>
        </w:rPr>
        <w:t>.</w:t>
      </w:r>
    </w:p>
    <w:p w14:paraId="14EE956E" w14:textId="67673CCF" w:rsidR="009303D9" w:rsidRDefault="00E225DF" w:rsidP="006B6B66">
      <w:pPr>
        <w:pStyle w:val="Heading1"/>
        <w:rPr>
          <w:rFonts w:cs="Angsana New"/>
          <w:szCs w:val="25"/>
          <w:lang w:bidi="th-TH"/>
        </w:rPr>
      </w:pPr>
      <w:r>
        <w:rPr>
          <w:rFonts w:cs="Angsana New"/>
          <w:szCs w:val="25"/>
          <w:lang w:bidi="th-TH"/>
        </w:rPr>
        <w:t>RELATED WORK</w:t>
      </w:r>
    </w:p>
    <w:p w14:paraId="290229D7" w14:textId="6B98954E" w:rsidR="0084491D" w:rsidRDefault="0084491D" w:rsidP="0084491D">
      <w:pPr>
        <w:pStyle w:val="Heading2"/>
        <w:rPr>
          <w:rFonts w:cs="Angsana New"/>
          <w:szCs w:val="25"/>
          <w:lang w:bidi="th-TH"/>
        </w:rPr>
      </w:pPr>
      <w:r>
        <w:rPr>
          <w:rFonts w:cs="Angsana New"/>
          <w:szCs w:val="25"/>
          <w:lang w:bidi="th-TH"/>
        </w:rPr>
        <w:t xml:space="preserve">A Blockchain-Based Approach to Health Information Exchange Networks </w:t>
      </w:r>
      <w:r w:rsidR="003D5BC2">
        <w:rPr>
          <w:rFonts w:cs="Angsana New"/>
          <w:szCs w:val="25"/>
          <w:lang w:bidi="th-TH"/>
        </w:rPr>
        <w:fldChar w:fldCharType="begin" w:fldLock="1"/>
      </w:r>
      <w:r w:rsidR="003A397A">
        <w:rPr>
          <w:rFonts w:cs="Angsana New"/>
          <w:szCs w:val="25"/>
          <w:lang w:bidi="th-TH"/>
        </w:rPr>
        <w:instrText>ADDIN CSL_CITATION {"citationItems":[{"id":"ITEM-1","itemData":{"DOI":"10.1016/j.procs.2015.08.363","ISBN":"18770509 (ISSN)","ISSN":"18770509","abstract":"Sharing healthcare data between institutions is challenging. Heterogeneous data structures may preclude compatibility, while disparate use of healthcare terminology limits data comprehension. Even if structure and semantics could be agreed upon, both security and data consistency concerns abound. Centralized data stores and authority providers are attractive targets for cyber attack, and establishing a consistent view of the patient record across a data sharing network is problematic. In this work we present a Blockchain-based approach to sharing patient data. This approach trades a single centralized source of trust in favor of network consensus, and predicates consensus on proof of structural and semantic interoperability.","author":[{"dropping-particle":"","family":"Peterson","given":"Kevin","non-dropping-particle":"","parse-names":false,"suffix":""},{"dropping-particle":"","family":"Deeduvanu","given":"Rammohan","non-dropping-particle":"","parse-names":false,"suffix":""},{"dropping-particle":"","family":"Kanjamala","given":"Pradip","non-dropping-particle":"","parse-names":false,"suffix":""},{"dropping-particle":"","family":"Boles","given":"Kelly","non-dropping-particle":"","parse-names":false,"suffix":""}],"container-title":"Mayo Clinic","id":"ITEM-1","issue":"1","issued":{"date-parts":[["2016"]]},"page":"10","title":"A Blockchain-Based Approach to Health Information Exchange Networks","type":"article-journal"},"uris":["http://www.mendeley.com/documents/?uuid=dfc0d934-d7c1-4ebf-badf-c8a00468207b"]}],"mendeley":{"formattedCitation":"[23]","plainTextFormattedCitation":"[23]","previouslyFormattedCitation":"[23]"},"properties":{"noteIndex":0},"schema":"https://github.com/citation-style-language/schema/raw/master/csl-citation.json"}</w:instrText>
      </w:r>
      <w:r w:rsidR="003D5BC2">
        <w:rPr>
          <w:rFonts w:cs="Angsana New"/>
          <w:szCs w:val="25"/>
          <w:lang w:bidi="th-TH"/>
        </w:rPr>
        <w:fldChar w:fldCharType="separate"/>
      </w:r>
      <w:r w:rsidR="007A2D5C" w:rsidRPr="007A2D5C">
        <w:rPr>
          <w:rFonts w:cs="Angsana New"/>
          <w:i w:val="0"/>
          <w:szCs w:val="25"/>
          <w:lang w:bidi="th-TH"/>
        </w:rPr>
        <w:t>[23]</w:t>
      </w:r>
      <w:r w:rsidR="003D5BC2">
        <w:rPr>
          <w:rFonts w:cs="Angsana New"/>
          <w:szCs w:val="25"/>
          <w:lang w:bidi="th-TH"/>
        </w:rPr>
        <w:fldChar w:fldCharType="end"/>
      </w:r>
    </w:p>
    <w:p w14:paraId="4595451B" w14:textId="1BB4E646" w:rsidR="0084491D" w:rsidRPr="00F24C54" w:rsidRDefault="0084491D" w:rsidP="0084491D">
      <w:pPr>
        <w:jc w:val="both"/>
        <w:rPr>
          <w:rFonts w:cstheme="minorBidi"/>
          <w:szCs w:val="25"/>
          <w:lang w:bidi="th-TH"/>
        </w:rPr>
      </w:pPr>
      <w:r>
        <w:t xml:space="preserve">      </w:t>
      </w:r>
      <w:r w:rsidR="00A66C53">
        <w:t xml:space="preserve">Kevin Peterson et </w:t>
      </w:r>
      <w:r w:rsidR="00D57C22">
        <w:t>al</w:t>
      </w:r>
      <w:r w:rsidR="00A66C53">
        <w:t xml:space="preserve">. from </w:t>
      </w:r>
      <w:r w:rsidR="00F24C54">
        <w:rPr>
          <w:rFonts w:cstheme="minorBidi"/>
          <w:szCs w:val="25"/>
          <w:lang w:bidi="th-TH"/>
        </w:rPr>
        <w:t>Mayo Clinic have proposed the concept that using Blockchain as a medium for health information exchange network. The work utilizes Fast Healthcare Interoperability Resources (FHIR) protocol as a gateway</w:t>
      </w:r>
      <w:r w:rsidR="00C24501">
        <w:rPr>
          <w:rFonts w:cstheme="minorBidi"/>
          <w:szCs w:val="25"/>
          <w:lang w:bidi="th-TH"/>
        </w:rPr>
        <w:t xml:space="preserve"> </w:t>
      </w:r>
      <w:r w:rsidR="00F24C54">
        <w:rPr>
          <w:rFonts w:cstheme="minorBidi"/>
          <w:szCs w:val="25"/>
          <w:lang w:bidi="th-TH"/>
        </w:rPr>
        <w:t>which allow</w:t>
      </w:r>
      <w:ins w:id="119" w:author="Pat Mongkolwat" w:date="2020-11-15T14:05:00Z">
        <w:r w:rsidR="006C1B51">
          <w:rPr>
            <w:rFonts w:cstheme="minorBidi"/>
            <w:szCs w:val="25"/>
            <w:lang w:bidi="th-TH"/>
          </w:rPr>
          <w:t>s</w:t>
        </w:r>
      </w:ins>
      <w:r w:rsidR="00F24C54">
        <w:rPr>
          <w:rFonts w:cstheme="minorBidi"/>
          <w:szCs w:val="25"/>
          <w:lang w:bidi="th-TH"/>
        </w:rPr>
        <w:t xml:space="preserve"> members of the network to access health information from </w:t>
      </w:r>
      <w:r w:rsidR="00D95EC4">
        <w:rPr>
          <w:rFonts w:cstheme="minorBidi"/>
          <w:szCs w:val="25"/>
          <w:lang w:bidi="th-TH"/>
        </w:rPr>
        <w:t>e</w:t>
      </w:r>
      <w:r w:rsidR="00F24C54">
        <w:rPr>
          <w:rFonts w:cstheme="minorBidi"/>
          <w:szCs w:val="25"/>
          <w:lang w:bidi="th-TH"/>
        </w:rPr>
        <w:t>ach other</w:t>
      </w:r>
      <w:r w:rsidR="00C24501">
        <w:rPr>
          <w:rFonts w:cstheme="minorBidi"/>
          <w:szCs w:val="25"/>
          <w:lang w:bidi="th-TH"/>
        </w:rPr>
        <w:t xml:space="preserve">, while ensure distribution of accessibility within the network by published </w:t>
      </w:r>
      <w:r w:rsidR="00F06690">
        <w:rPr>
          <w:rFonts w:cstheme="minorBidi"/>
          <w:szCs w:val="25"/>
          <w:lang w:bidi="th-TH"/>
        </w:rPr>
        <w:t>those gateways</w:t>
      </w:r>
      <w:r w:rsidR="00C24501">
        <w:rPr>
          <w:rFonts w:cstheme="minorBidi"/>
          <w:szCs w:val="25"/>
          <w:lang w:bidi="th-TH"/>
        </w:rPr>
        <w:t xml:space="preserve"> to Blockchain</w:t>
      </w:r>
      <w:r w:rsidR="00F24C54">
        <w:rPr>
          <w:rFonts w:cstheme="minorBidi"/>
          <w:szCs w:val="25"/>
          <w:lang w:bidi="th-TH"/>
        </w:rPr>
        <w:t>.</w:t>
      </w:r>
      <w:r w:rsidR="003128C7">
        <w:rPr>
          <w:rFonts w:cstheme="minorBidi"/>
          <w:szCs w:val="25"/>
          <w:lang w:bidi="th-TH"/>
        </w:rPr>
        <w:t xml:space="preserve"> Every activity on the network will be recorded on the Blockchain providing </w:t>
      </w:r>
      <w:r w:rsidR="00AE394E">
        <w:rPr>
          <w:rFonts w:cstheme="minorBidi"/>
          <w:szCs w:val="25"/>
          <w:lang w:bidi="th-TH"/>
        </w:rPr>
        <w:t>audit</w:t>
      </w:r>
      <w:r w:rsidR="003128C7">
        <w:rPr>
          <w:rFonts w:cstheme="minorBidi"/>
          <w:szCs w:val="25"/>
          <w:lang w:bidi="th-TH"/>
        </w:rPr>
        <w:t xml:space="preserve"> trail for the network.</w:t>
      </w:r>
      <w:r w:rsidR="00F06690">
        <w:rPr>
          <w:rFonts w:cstheme="minorBidi"/>
          <w:szCs w:val="25"/>
          <w:lang w:bidi="th-TH"/>
        </w:rPr>
        <w:t xml:space="preserve"> </w:t>
      </w:r>
      <w:r w:rsidR="00632C50">
        <w:rPr>
          <w:rFonts w:cstheme="minorBidi"/>
          <w:szCs w:val="25"/>
          <w:lang w:bidi="th-TH"/>
        </w:rPr>
        <w:t>T</w:t>
      </w:r>
      <w:r w:rsidR="00F06690">
        <w:rPr>
          <w:rFonts w:cstheme="minorBidi"/>
          <w:szCs w:val="25"/>
          <w:lang w:bidi="th-TH"/>
        </w:rPr>
        <w:t>hey proposed several concept ideas about using computational resource within Blockchain network in the more meaningful way</w:t>
      </w:r>
      <w:r w:rsidR="00152380">
        <w:rPr>
          <w:rFonts w:cstheme="minorBidi"/>
          <w:szCs w:val="25"/>
          <w:lang w:bidi="th-TH"/>
        </w:rPr>
        <w:t xml:space="preserve"> contribute to healthcare environment</w:t>
      </w:r>
      <w:r w:rsidR="00F06690">
        <w:rPr>
          <w:rFonts w:cstheme="minorBidi"/>
          <w:szCs w:val="25"/>
          <w:lang w:bidi="th-TH"/>
        </w:rPr>
        <w:t>.</w:t>
      </w:r>
      <w:r w:rsidR="00A66C53">
        <w:rPr>
          <w:rFonts w:cstheme="minorBidi"/>
          <w:szCs w:val="25"/>
          <w:lang w:bidi="th-TH"/>
        </w:rPr>
        <w:t xml:space="preserve"> Additionally, the work</w:t>
      </w:r>
      <w:r w:rsidR="00051C49">
        <w:rPr>
          <w:rFonts w:cstheme="minorBidi"/>
          <w:szCs w:val="25"/>
          <w:lang w:bidi="th-TH"/>
        </w:rPr>
        <w:t xml:space="preserve"> also</w:t>
      </w:r>
      <w:r w:rsidR="00A66C53">
        <w:rPr>
          <w:rFonts w:cstheme="minorBidi"/>
          <w:szCs w:val="25"/>
          <w:lang w:bidi="th-TH"/>
        </w:rPr>
        <w:t xml:space="preserve"> included </w:t>
      </w:r>
      <w:r w:rsidR="00051C49">
        <w:rPr>
          <w:rFonts w:cstheme="minorBidi"/>
          <w:szCs w:val="25"/>
          <w:lang w:bidi="th-TH"/>
        </w:rPr>
        <w:t>several suggestions about Blockchain component that may provide more compatibility of the technology for heal</w:t>
      </w:r>
      <w:r w:rsidR="004720C8">
        <w:rPr>
          <w:rFonts w:cstheme="minorBidi"/>
          <w:szCs w:val="25"/>
          <w:lang w:bidi="th-TH"/>
        </w:rPr>
        <w:t>th</w:t>
      </w:r>
      <w:r w:rsidR="00051C49">
        <w:rPr>
          <w:rFonts w:cstheme="minorBidi"/>
          <w:szCs w:val="25"/>
          <w:lang w:bidi="th-TH"/>
        </w:rPr>
        <w:t>care information environment.</w:t>
      </w:r>
      <w:r w:rsidR="00731ED1">
        <w:rPr>
          <w:rFonts w:cstheme="minorBidi"/>
          <w:szCs w:val="25"/>
          <w:lang w:bidi="th-TH"/>
        </w:rPr>
        <w:t xml:space="preserve"> In this work, we adopt the idea of using Blockchain as a medium for health information </w:t>
      </w:r>
      <w:r w:rsidR="00731ED1">
        <w:rPr>
          <w:rFonts w:cstheme="minorBidi"/>
          <w:szCs w:val="25"/>
          <w:lang w:bidi="th-TH"/>
        </w:rPr>
        <w:t>exchange network and several suggestions provided</w:t>
      </w:r>
      <w:r w:rsidR="00F434A4">
        <w:rPr>
          <w:rFonts w:cstheme="minorBidi"/>
          <w:szCs w:val="25"/>
          <w:lang w:bidi="th-TH"/>
        </w:rPr>
        <w:t>,</w:t>
      </w:r>
      <w:r w:rsidR="00731ED1">
        <w:rPr>
          <w:rFonts w:cstheme="minorBidi"/>
          <w:szCs w:val="25"/>
          <w:lang w:bidi="th-TH"/>
        </w:rPr>
        <w:t xml:space="preserve"> that should make Blockchain technology more compatible with healthcare information environment</w:t>
      </w:r>
      <w:r w:rsidR="00D1070A">
        <w:rPr>
          <w:rFonts w:cstheme="minorBidi"/>
          <w:szCs w:val="25"/>
          <w:lang w:bidi="th-TH"/>
        </w:rPr>
        <w:t xml:space="preserve">. However, the work did not mention about how Blockchain technology can be beneficial </w:t>
      </w:r>
      <w:r w:rsidR="003C67B9">
        <w:rPr>
          <w:rFonts w:cstheme="minorBidi"/>
          <w:szCs w:val="25"/>
          <w:lang w:bidi="th-TH"/>
        </w:rPr>
        <w:t>for</w:t>
      </w:r>
      <w:r w:rsidR="00D1070A">
        <w:rPr>
          <w:rFonts w:cstheme="minorBidi"/>
          <w:szCs w:val="25"/>
          <w:lang w:bidi="th-TH"/>
        </w:rPr>
        <w:t xml:space="preserve"> health information sharing in term of cyber-security.</w:t>
      </w:r>
    </w:p>
    <w:p w14:paraId="530BE842" w14:textId="709B3E19" w:rsidR="0084491D" w:rsidRDefault="0023645E" w:rsidP="0084491D">
      <w:pPr>
        <w:pStyle w:val="Heading2"/>
      </w:pPr>
      <w:r>
        <w:t>“MedRec” prototype for electronic health records and medical research data</w:t>
      </w:r>
      <w:r w:rsidR="00224898">
        <w:t xml:space="preserve"> </w:t>
      </w:r>
      <w:del w:id="120" w:author="Pat Mongkolwat" w:date="2020-11-15T14:07:00Z">
        <w:r w:rsidR="00F04C37" w:rsidDel="00D63428">
          <w:fldChar w:fldCharType="begin" w:fldLock="1"/>
        </w:r>
        <w:r w:rsidR="003A397A" w:rsidDel="00D63428">
          <w:delInstrText>ADDIN CSL_CITATION {"citationItems":[{"id":"ITEM-1","itemData":{"DOI":"10.1109/OBD.ta b2016.11","ISBN":"9781509040544","ISSN":"9781509040544","abstract":"A long-standing focus on compliance has traditionally constrained development of fundamental design changes for Electronic Health Records (EHRs). We now face a critical need for such innovation, as personalization and data science prompt patients to engage in the details of their healthcare and restore agency over their medical data. In this paper, we propose MedRec: a novel, decentralized record management system to handle EHRs, using blockchain technology. Our system gives patients a comprehensive, immutable log and easy access to their medical information across providers and treatment sites. Leveraging unique blockchain properties, MedRec manages authentication, confidentiality, accountability and data sharing—crucial considerations when handling sensitive information. A modular design integrates with providers' existing, local data storage solutions, facilitating interoperability and making our system convenient and adaptable. We incentivize medical stakeholders (researchers, public health authorities, etc.) to participate in the network as blockchain “miners”. This provides them with access to aggregate, anonymized data as mining rewards, in return for sustaining and securing the network via Proof of Work. MedRec thus enables the emergence of data economics, supplying big data to empower researchers while engaging patients and providers in the choice to release metadata. The purpose of this paper is to expose, in preparation for field tests, a working prototype through which we analyze and discuss our approach and the potential for blockchain in health IT and research.","author":[{"dropping-particle":"","family":"Ekblaw","given":"Ariel","non-dropping-particle":"","parse-names":false,"suffix":""},{"dropping-particle":"","family":"Azaria","given":"Asaph","non-dropping-particle":"","parse-names":false,"suffix":""},{"dropping-particle":"","family":"Halamka","given":"John D","non-dropping-particle":"","parse-names":false,"suffix":""},{"dropping-particle":"","family":"Lippman","given":"Andrew","non-dropping-particle":"","parse-names":false,"suffix":""},{"dropping-particle":"","family":"Original","given":"Ieee","non-dropping-particle":"","parse-names":false,"suffix":""},{"dropping-particle":"","family":"Vieira","given":"Thiago","non-dropping-particle":"","parse-names":false,"suffix":""}],"container-title":"IEEE Technology and Society Magazine","id":"ITEM-1","issued":{"date-parts":[["2016"]]},"page":"1-13","title":"A Case Study for Blockchain in Healthcare: \" MedRec \" prototype for electronic health records and medical research data","type":"article-journal"},"uris":["http://www.mendeley.com/documents/?uuid=6fe71d65-b3cc-473d-a6f0-1a063de6f4a0"]}],"mendeley":{"formattedCitation":"[24]","plainTextFormattedCitation":"[24]","previouslyFormattedCitation":"[24]"},"properties":{"noteIndex":0},"schema":"https://github.com/citation-style-language/schema/raw/master/csl-citation.json"}</w:delInstrText>
        </w:r>
        <w:r w:rsidR="00F04C37" w:rsidDel="00D63428">
          <w:fldChar w:fldCharType="separate"/>
        </w:r>
        <w:r w:rsidR="007A2D5C" w:rsidRPr="007A2D5C" w:rsidDel="00D63428">
          <w:rPr>
            <w:i w:val="0"/>
          </w:rPr>
          <w:delText>[24]</w:delText>
        </w:r>
        <w:r w:rsidR="00F04C37" w:rsidDel="00D63428">
          <w:fldChar w:fldCharType="end"/>
        </w:r>
      </w:del>
    </w:p>
    <w:p w14:paraId="7E94AEC8" w14:textId="7CFD54D2" w:rsidR="0084491D" w:rsidRPr="0084491D" w:rsidRDefault="0023645E" w:rsidP="00C618CB">
      <w:pPr>
        <w:jc w:val="both"/>
        <w:rPr>
          <w:rFonts w:cstheme="minorBidi"/>
          <w:lang w:bidi="th-TH"/>
        </w:rPr>
      </w:pPr>
      <w:r>
        <w:t xml:space="preserve">      </w:t>
      </w:r>
      <w:r w:rsidR="00F434A4">
        <w:t xml:space="preserve">MedRec </w:t>
      </w:r>
      <w:ins w:id="121" w:author="Pat Mongkolwat" w:date="2020-11-15T14:08:00Z">
        <w:r w:rsidR="00D63428">
          <w:t>[</w:t>
        </w:r>
      </w:ins>
      <w:ins w:id="122" w:author="Pat Mongkolwat" w:date="2020-11-15T14:07:00Z">
        <w:r w:rsidR="00D63428">
          <w:t xml:space="preserve">24] </w:t>
        </w:r>
      </w:ins>
      <w:r w:rsidR="00F434A4">
        <w:t xml:space="preserve">was proposed as </w:t>
      </w:r>
      <w:r w:rsidR="00AD523D">
        <w:t xml:space="preserve">a </w:t>
      </w:r>
      <w:r w:rsidR="00F434A4">
        <w:t>prototype for electronic health records</w:t>
      </w:r>
      <w:r w:rsidR="005261C9">
        <w:t xml:space="preserve"> by u</w:t>
      </w:r>
      <w:r w:rsidR="00141455">
        <w:t>tilize Ethereum’s</w:t>
      </w:r>
      <w:r w:rsidR="005261C9">
        <w:t xml:space="preserve"> smartcontract to </w:t>
      </w:r>
      <w:r w:rsidR="00A20C0C">
        <w:t>contain metadata about the record ownership, permissions and data integrity represent existing medical records that are stored within individual nodes on the network.</w:t>
      </w:r>
      <w:r w:rsidR="00EA76AD">
        <w:t xml:space="preserve"> The concept </w:t>
      </w:r>
      <w:del w:id="123" w:author="Pat Mongkolwat" w:date="2020-11-15T14:08:00Z">
        <w:r w:rsidR="00EA76AD" w:rsidDel="00E37CEE">
          <w:delText xml:space="preserve">will </w:delText>
        </w:r>
      </w:del>
      <w:r w:rsidR="00EA76AD">
        <w:t>help</w:t>
      </w:r>
      <w:ins w:id="124" w:author="Pat Mongkolwat" w:date="2020-11-15T14:08:00Z">
        <w:r w:rsidR="00E37CEE">
          <w:t>s</w:t>
        </w:r>
      </w:ins>
      <w:r w:rsidR="00EA76AD">
        <w:t xml:space="preserve"> reduce barriers to effective data sharing addressing interoperability issue caused by economic incentives that encourage “health information blocking”</w:t>
      </w:r>
      <w:r w:rsidR="004F515D">
        <w:t>.</w:t>
      </w:r>
      <w:r w:rsidR="005E1F98">
        <w:t xml:space="preserve"> At the same time, their proposal also </w:t>
      </w:r>
      <w:r w:rsidR="00ED36B1">
        <w:t>benefits</w:t>
      </w:r>
      <w:r w:rsidR="005E1F98">
        <w:t xml:space="preserve"> as the source of medical research data, by providing anonymized healthcare data for research institution</w:t>
      </w:r>
      <w:ins w:id="125" w:author="Pat Mongkolwat" w:date="2020-11-15T14:09:00Z">
        <w:r w:rsidR="004D555A">
          <w:t>s</w:t>
        </w:r>
      </w:ins>
      <w:r w:rsidR="005E1F98">
        <w:t xml:space="preserve"> in the form of Blockchain participation reward.</w:t>
      </w:r>
      <w:r w:rsidR="005F4575">
        <w:t xml:space="preserve"> </w:t>
      </w:r>
      <w:r w:rsidR="004F515D">
        <w:t xml:space="preserve">Their Blockchain implementation focus on addressing four major issues for health information exchange included: fragmented data which also slow access to medical data, </w:t>
      </w:r>
      <w:r w:rsidR="001C7410">
        <w:t>system interoperability, patient agency, and improved data quality and quantity for medical research.</w:t>
      </w:r>
      <w:r w:rsidR="00FF09F4">
        <w:t xml:space="preserve"> Additionally, as MedRec was </w:t>
      </w:r>
      <w:r w:rsidR="008347FC">
        <w:t>built</w:t>
      </w:r>
      <w:r w:rsidR="00FF09F4">
        <w:t xml:space="preserve"> on the work of Zyskind et al</w:t>
      </w:r>
      <w:ins w:id="126" w:author="Pat Mongkolwat" w:date="2020-11-15T14:10:00Z">
        <w:r w:rsidR="00FB46B6">
          <w:t xml:space="preserve"> </w:t>
        </w:r>
      </w:ins>
      <w:r w:rsidR="00FF09F4">
        <w:t>.</w:t>
      </w:r>
      <w:r w:rsidR="006B618D">
        <w:fldChar w:fldCharType="begin" w:fldLock="1"/>
      </w:r>
      <w:r w:rsidR="003A397A">
        <w:instrText>ADDIN CSL_CITATION {"citationItems":[{"id":"ITEM-1","itemData":{"DOI":"10.1109/SPW.2015.27","ISBN":"9781479999330","ISSN":"9781479999330","PMID":"21096401","abstract":"—The recent increase in reported incidents of surveil-lance and security breaches compromising users' privacy call into question the current model, in which third-parties collect and con-trol massive amounts of personal data. Bitcoin has demonstrated in the financial space that trusted, auditable computing is possible using a decentralized network of peers accompanied by a public ledger. In this paper, we describe a decentralized personal data management system that ensures users own and control their data. We implement a protocol that turns a blockchain into an automated access-control manager that does not require trust in a third party. Unlike Bitcoin, transactions in our system are not strictly financial – they are used to carry instructions, such as storing, querying and sharing data. Finally, we discuss possible future extensions to blockchains that could harness them into a well-rounded solution for trusted computing problems in society.","author":[{"dropping-particle":"","family":"Zyskind","given":"Guy","non-dropping-particle":"","parse-names":false,"suffix":""},{"dropping-particle":"","family":"Nathan","given":"Oz","non-dropping-particle":"","parse-names":false,"suffix":""},{"dropping-particle":"","family":"Pentland","given":"Alex Sandy","non-dropping-particle":"","parse-names":false,"suffix":""}],"container-title":"Proceedings - 2015 IEEE Security and Privacy Workshops, SPW 2015","id":"ITEM-1","issued":{"date-parts":[["2015"]]},"page":"180-184","title":"Decentralizing privacy: Using Blockchain to Protect Personal Data","type":"article-journal"},"uris":["http://www.mendeley.com/documents/?uuid=aefe30e2-60cb-450a-9312-26c30c3a97dd"]}],"mendeley":{"formattedCitation":"[25]","plainTextFormattedCitation":"[25]","previouslyFormattedCitation":"[25]"},"properties":{"noteIndex":0},"schema":"https://github.com/citation-style-language/schema/raw/master/csl-citation.json"}</w:instrText>
      </w:r>
      <w:r w:rsidR="006B618D">
        <w:fldChar w:fldCharType="separate"/>
      </w:r>
      <w:r w:rsidR="007A2D5C" w:rsidRPr="007A2D5C">
        <w:rPr>
          <w:noProof/>
        </w:rPr>
        <w:t>[25]</w:t>
      </w:r>
      <w:r w:rsidR="006B618D">
        <w:fldChar w:fldCharType="end"/>
      </w:r>
      <w:r w:rsidR="00FF09F4">
        <w:t xml:space="preserve">, </w:t>
      </w:r>
      <w:r w:rsidR="00AE394E">
        <w:t>they also utilize some cryptographical characteristics of Blockchain</w:t>
      </w:r>
      <w:r w:rsidR="009E2B42">
        <w:t xml:space="preserve"> to provide accessible “bread crumb trail” which allow</w:t>
      </w:r>
      <w:ins w:id="127" w:author="Pat Mongkolwat" w:date="2020-11-15T14:10:00Z">
        <w:r w:rsidR="00FB46B6">
          <w:t>s</w:t>
        </w:r>
      </w:ins>
      <w:r w:rsidR="009E2B42">
        <w:t xml:space="preserve"> data user to trace back medical history to improve operation efficiency. </w:t>
      </w:r>
      <w:r w:rsidR="0012627F">
        <w:t>From MedRec, we adopt the concept of using Ethereum’s smartcontract to contain essential information that allow ability to discover data within Blockchain network.</w:t>
      </w:r>
      <w:r w:rsidR="0001316A">
        <w:t xml:space="preserve"> However, </w:t>
      </w:r>
      <w:r w:rsidR="0049526F">
        <w:t xml:space="preserve">the concept may require overhaul and rework on the whole system for adoption which may not be </w:t>
      </w:r>
      <w:r w:rsidR="000119A7">
        <w:t>affordable</w:t>
      </w:r>
      <w:r w:rsidR="0049526F">
        <w:t xml:space="preserve"> in some case</w:t>
      </w:r>
      <w:ins w:id="128" w:author="Pat Mongkolwat" w:date="2020-11-15T14:10:00Z">
        <w:r w:rsidR="00F2187C">
          <w:t>s</w:t>
        </w:r>
      </w:ins>
      <w:r w:rsidR="00C91FFC">
        <w:t>,</w:t>
      </w:r>
      <w:r w:rsidR="0049526F">
        <w:t xml:space="preserve"> </w:t>
      </w:r>
      <w:r w:rsidR="00A9105F">
        <w:t>like</w:t>
      </w:r>
      <w:r w:rsidR="0049526F">
        <w:t xml:space="preserve"> the organization</w:t>
      </w:r>
      <w:r w:rsidR="00B22B51">
        <w:t xml:space="preserve"> may</w:t>
      </w:r>
      <w:r w:rsidR="0049526F">
        <w:t xml:space="preserve"> have limit</w:t>
      </w:r>
      <w:r w:rsidR="00C91FFC">
        <w:t>ed</w:t>
      </w:r>
      <w:r w:rsidR="0049526F">
        <w:t xml:space="preserve"> resources or recently</w:t>
      </w:r>
      <w:r w:rsidR="00A9105F">
        <w:t xml:space="preserve"> invested most of their available resources on</w:t>
      </w:r>
      <w:r w:rsidR="0049526F">
        <w:t xml:space="preserve"> </w:t>
      </w:r>
      <w:r w:rsidR="00A9105F">
        <w:t>making</w:t>
      </w:r>
      <w:r w:rsidR="0049526F">
        <w:t xml:space="preserve"> their system </w:t>
      </w:r>
      <w:r w:rsidR="00A9105F">
        <w:t>comply with</w:t>
      </w:r>
      <w:r w:rsidR="0049526F">
        <w:t xml:space="preserve"> existing hea</w:t>
      </w:r>
      <w:r w:rsidR="006B39F6">
        <w:t>lth information sharing standard.</w:t>
      </w:r>
    </w:p>
    <w:p w14:paraId="675D6717" w14:textId="693114E6" w:rsidR="0016198E" w:rsidRDefault="0016198E" w:rsidP="006B6B66">
      <w:pPr>
        <w:pStyle w:val="Heading1"/>
      </w:pPr>
      <w:r>
        <w:t>BACKGROUND KNOWLEDGE</w:t>
      </w:r>
    </w:p>
    <w:p w14:paraId="0376383E" w14:textId="2ED09DAC" w:rsidR="00C54F4D" w:rsidRDefault="00C54F4D" w:rsidP="00C54F4D">
      <w:pPr>
        <w:pStyle w:val="Heading2"/>
      </w:pPr>
      <w:r w:rsidRPr="004906FE">
        <w:t>Cross-Enterprise Document Sharing (XDS</w:t>
      </w:r>
      <w:r>
        <w:t>.b</w:t>
      </w:r>
      <w:r w:rsidRPr="004906FE">
        <w:t>) Profile</w:t>
      </w:r>
      <w:r w:rsidR="00F836E6">
        <w:t xml:space="preserve"> from Integrating Healthcare Enterprise initiative (IHE)</w:t>
      </w:r>
    </w:p>
    <w:p w14:paraId="00300050" w14:textId="448DA809" w:rsidR="00131450" w:rsidRDefault="00131450" w:rsidP="00C975F5">
      <w:pPr>
        <w:jc w:val="both"/>
      </w:pPr>
      <w:r w:rsidRPr="00BA4BDE">
        <w:t xml:space="preserve">      Modern medical operation has large amount of healthcare information flow within the system. Throughout the age, many medical </w:t>
      </w:r>
      <w:ins w:id="129" w:author="Pat Mongkolwat" w:date="2020-11-15T14:11:00Z">
        <w:r w:rsidR="001509B0">
          <w:t xml:space="preserve">service </w:t>
        </w:r>
      </w:ins>
      <w:r w:rsidRPr="00BA4BDE">
        <w:t>provider</w:t>
      </w:r>
      <w:del w:id="130" w:author="Pat Mongkolwat" w:date="2020-11-15T14:11:00Z">
        <w:r w:rsidRPr="00BA4BDE" w:rsidDel="001509B0">
          <w:delText xml:space="preserve"> services</w:delText>
        </w:r>
      </w:del>
      <w:ins w:id="131" w:author="Pat Mongkolwat" w:date="2020-11-15T14:11:00Z">
        <w:r w:rsidR="001509B0">
          <w:t>s</w:t>
        </w:r>
      </w:ins>
      <w:r w:rsidRPr="00BA4BDE">
        <w:t xml:space="preserve"> and organizations have developed their own health information system and database to increase efficiency of operation in their medical services. As the time past, information of individual patients has scattered amongst different systems. This become</w:t>
      </w:r>
      <w:ins w:id="132" w:author="Pat Mongkolwat" w:date="2020-11-15T14:12:00Z">
        <w:r w:rsidR="00183AB6">
          <w:t>s</w:t>
        </w:r>
        <w:r w:rsidR="008E4614">
          <w:t xml:space="preserve"> a</w:t>
        </w:r>
      </w:ins>
      <w:r w:rsidRPr="00BA4BDE">
        <w:t xml:space="preserve"> new challenge for healthcare enterprise to further enhance their medical service efficiency by sharing health information with other systems within healthcare industry domain</w:t>
      </w:r>
    </w:p>
    <w:p w14:paraId="1B336C6F" w14:textId="6F9D67A1" w:rsidR="00341727" w:rsidRDefault="00C975F5" w:rsidP="00C975F5">
      <w:pPr>
        <w:jc w:val="both"/>
        <w:rPr>
          <w:rFonts w:cstheme="minorBidi"/>
          <w:szCs w:val="25"/>
          <w:lang w:bidi="th-TH"/>
        </w:rPr>
      </w:pPr>
      <w:r>
        <w:t xml:space="preserve">      </w:t>
      </w:r>
      <w:r w:rsidRPr="004906FE">
        <w:t xml:space="preserve">IHE is an initiative by healthcare professionals and industry to improve the way </w:t>
      </w:r>
      <w:r>
        <w:t>health information</w:t>
      </w:r>
      <w:r w:rsidRPr="004906FE">
        <w:t xml:space="preserve"> systems in healthcare</w:t>
      </w:r>
      <w:ins w:id="133" w:author="Pat Mongkolwat" w:date="2020-11-15T14:13:00Z">
        <w:r w:rsidR="008E4614">
          <w:t xml:space="preserve"> integrate and</w:t>
        </w:r>
      </w:ins>
      <w:r w:rsidRPr="004906FE">
        <w:t xml:space="preserve"> share information. IHE promotes the coordinated use of established standards such as HL7 and DICOM</w:t>
      </w:r>
      <w:r w:rsidR="0049757A">
        <w:t xml:space="preserve"> </w:t>
      </w:r>
      <w:r w:rsidR="003A397A">
        <w:fldChar w:fldCharType="begin" w:fldLock="1"/>
      </w:r>
      <w:r w:rsidR="008E160E">
        <w:instrText>ADDIN CSL_CITATION {"citationItems":[{"id":"ITEM-1","itemData":{"author":[{"dropping-particle":"","family":"The Royal College of Radiologists Board of the Faculty of Clinical Radiology","given":"","non-dropping-particle":"","parse-names":false,"suffix":""}],"id":"ITEM-1","issued":{"date-parts":[["0"]]},"title":"DICOM and HL7 standards","type":"article-journal"},"uris":["http://www.mendeley.com/documents/?uuid=ae020218-15dd-4c30-9e66-be404a7b6214"]}],"mendeley":{"formattedCitation":"[11]","plainTextFormattedCitation":"[11]","previouslyFormattedCitation":"[11]"},"properties":{"noteIndex":0},"schema":"https://github.com/citation-style-language/schema/raw/master/csl-citation.json"}</w:instrText>
      </w:r>
      <w:r w:rsidR="003A397A">
        <w:fldChar w:fldCharType="separate"/>
      </w:r>
      <w:r w:rsidR="003A397A" w:rsidRPr="003A397A">
        <w:rPr>
          <w:noProof/>
        </w:rPr>
        <w:t>[11]</w:t>
      </w:r>
      <w:r w:rsidR="003A397A">
        <w:fldChar w:fldCharType="end"/>
      </w:r>
      <w:r w:rsidRPr="004906FE" w:rsidDel="00787F49">
        <w:t xml:space="preserve"> </w:t>
      </w:r>
      <w:r w:rsidRPr="004906FE">
        <w:t xml:space="preserve">to address specific clinical needs in support of optimal patient care. Systems developed in accordance with IHE </w:t>
      </w:r>
      <w:ins w:id="134" w:author="Pat Mongkolwat" w:date="2020-11-15T14:15:00Z">
        <w:r w:rsidR="0064778D">
          <w:t xml:space="preserve">integrate and </w:t>
        </w:r>
      </w:ins>
      <w:r w:rsidRPr="004906FE">
        <w:t xml:space="preserve">communicate with one </w:t>
      </w:r>
      <w:r w:rsidRPr="004906FE">
        <w:lastRenderedPageBreak/>
        <w:t xml:space="preserve">another better, are easier to implement, and enable </w:t>
      </w:r>
      <w:ins w:id="135" w:author="Pat Mongkolwat" w:date="2020-11-15T14:15:00Z">
        <w:r w:rsidR="0064778D">
          <w:t>health</w:t>
        </w:r>
      </w:ins>
      <w:r w:rsidRPr="004906FE">
        <w:t>care providers to use information more effectively. This help</w:t>
      </w:r>
      <w:r>
        <w:t>s</w:t>
      </w:r>
      <w:r w:rsidRPr="004906FE">
        <w:t xml:space="preserve"> enable </w:t>
      </w:r>
      <w:commentRangeStart w:id="136"/>
      <w:r w:rsidRPr="004906FE">
        <w:t xml:space="preserve">seamless and secure access </w:t>
      </w:r>
      <w:commentRangeEnd w:id="136"/>
      <w:r w:rsidR="0085774D">
        <w:rPr>
          <w:rStyle w:val="CommentReference"/>
        </w:rPr>
        <w:commentReference w:id="136"/>
      </w:r>
      <w:r w:rsidRPr="004906FE">
        <w:t xml:space="preserve">to health information that is usable whenever and wherever needed. </w:t>
      </w:r>
      <w:r>
        <w:t xml:space="preserve">An </w:t>
      </w:r>
      <w:r w:rsidRPr="004906FE">
        <w:t xml:space="preserve">IHE </w:t>
      </w:r>
      <w:r>
        <w:t xml:space="preserve">profile </w:t>
      </w:r>
      <w:r w:rsidRPr="004906FE">
        <w:t>provid</w:t>
      </w:r>
      <w:r>
        <w:t>es</w:t>
      </w:r>
      <w:r w:rsidRPr="004906FE">
        <w:t xml:space="preserve"> </w:t>
      </w:r>
      <w:r>
        <w:t xml:space="preserve">use of existing standards, </w:t>
      </w:r>
      <w:r w:rsidRPr="004906FE">
        <w:t>specifications, tools, and services for interoperability. IHE also engages clinicians, health authorities, industr</w:t>
      </w:r>
      <w:r>
        <w:t>ies</w:t>
      </w:r>
      <w:r w:rsidRPr="004906FE">
        <w:t xml:space="preserve">, and users to develop, test, and implement standards-based solutions to vital health </w:t>
      </w:r>
      <w:r w:rsidR="005D31E9">
        <w:rPr>
          <w:rFonts w:cstheme="minorBidi"/>
          <w:noProof/>
          <w:szCs w:val="25"/>
          <w:lang w:bidi="th-TH"/>
        </w:rPr>
        <mc:AlternateContent>
          <mc:Choice Requires="wpg">
            <w:drawing>
              <wp:anchor distT="0" distB="0" distL="114300" distR="114300" simplePos="0" relativeHeight="251653120" behindDoc="0" locked="0" layoutInCell="1" allowOverlap="1" wp14:anchorId="3C9FBDD2" wp14:editId="07B0657A">
                <wp:simplePos x="0" y="0"/>
                <wp:positionH relativeFrom="column">
                  <wp:posOffset>766445</wp:posOffset>
                </wp:positionH>
                <wp:positionV relativeFrom="paragraph">
                  <wp:posOffset>-19685</wp:posOffset>
                </wp:positionV>
                <wp:extent cx="4867275" cy="3095625"/>
                <wp:effectExtent l="0" t="0" r="0" b="9525"/>
                <wp:wrapTopAndBottom/>
                <wp:docPr id="13" name="Group 13"/>
                <wp:cNvGraphicFramePr/>
                <a:graphic xmlns:a="http://schemas.openxmlformats.org/drawingml/2006/main">
                  <a:graphicData uri="http://schemas.microsoft.com/office/word/2010/wordprocessingGroup">
                    <wpg:wgp>
                      <wpg:cNvGrpSpPr/>
                      <wpg:grpSpPr>
                        <a:xfrm>
                          <a:off x="0" y="0"/>
                          <a:ext cx="4796881" cy="3095625"/>
                          <a:chOff x="28575" y="0"/>
                          <a:chExt cx="4543425" cy="2877820"/>
                        </a:xfrm>
                      </wpg:grpSpPr>
                      <pic:pic xmlns:pic="http://schemas.openxmlformats.org/drawingml/2006/picture">
                        <pic:nvPicPr>
                          <pic:cNvPr id="1" name="Picture 1"/>
                          <pic:cNvPicPr>
                            <a:picLocks noChangeAspect="1"/>
                          </pic:cNvPicPr>
                        </pic:nvPicPr>
                        <pic:blipFill>
                          <a:blip r:embed="rId15"/>
                          <a:srcRect/>
                          <a:stretch/>
                        </pic:blipFill>
                        <pic:spPr bwMode="auto">
                          <a:xfrm>
                            <a:off x="61443" y="0"/>
                            <a:ext cx="4487213" cy="2599055"/>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28575" y="2619375"/>
                            <a:ext cx="4543425" cy="258445"/>
                          </a:xfrm>
                          <a:prstGeom prst="rect">
                            <a:avLst/>
                          </a:prstGeom>
                          <a:solidFill>
                            <a:prstClr val="white"/>
                          </a:solidFill>
                          <a:ln>
                            <a:noFill/>
                          </a:ln>
                        </wps:spPr>
                        <wps:txbx>
                          <w:txbxContent>
                            <w:p w14:paraId="77C1E2D4" w14:textId="1FA17DA4" w:rsidR="00514B60" w:rsidRPr="00CB209B" w:rsidRDefault="00514B60" w:rsidP="00C618CB">
                              <w:pPr>
                                <w:pStyle w:val="Caption"/>
                                <w:rPr>
                                  <w:szCs w:val="25"/>
                                </w:rPr>
                              </w:pPr>
                              <w:bookmarkStart w:id="137" w:name="_Ref50953823"/>
                              <w:r w:rsidRPr="00C618CB">
                                <w:rPr>
                                  <w:color w:val="auto"/>
                                </w:rPr>
                                <w:t xml:space="preserve">Figure </w:t>
                              </w:r>
                              <w:r w:rsidRPr="00C618CB">
                                <w:rPr>
                                  <w:color w:val="auto"/>
                                </w:rPr>
                                <w:fldChar w:fldCharType="begin"/>
                              </w:r>
                              <w:r w:rsidRPr="00C618CB">
                                <w:rPr>
                                  <w:color w:val="auto"/>
                                </w:rPr>
                                <w:instrText xml:space="preserve"> SEQ Figure \* ARABIC </w:instrText>
                              </w:r>
                              <w:r w:rsidRPr="00C618CB">
                                <w:rPr>
                                  <w:color w:val="auto"/>
                                </w:rPr>
                                <w:fldChar w:fldCharType="separate"/>
                              </w:r>
                              <w:r w:rsidR="00D32073">
                                <w:rPr>
                                  <w:noProof/>
                                  <w:color w:val="auto"/>
                                </w:rPr>
                                <w:t>1</w:t>
                              </w:r>
                              <w:r w:rsidRPr="00C618CB">
                                <w:rPr>
                                  <w:color w:val="auto"/>
                                </w:rPr>
                                <w:fldChar w:fldCharType="end"/>
                              </w:r>
                              <w:bookmarkEnd w:id="137"/>
                              <w:r w:rsidRPr="00C618CB">
                                <w:rPr>
                                  <w:color w:val="auto"/>
                                </w:rPr>
                                <w:t xml:space="preserve"> Cross-Enterprise Document Sharing – Set b </w:t>
                              </w:r>
                              <w:r w:rsidRPr="00C618CB">
                                <w:rPr>
                                  <w:color w:val="auto"/>
                                </w:rPr>
                                <w:fldChar w:fldCharType="begin" w:fldLock="1"/>
                              </w:r>
                              <w:r>
                                <w:rPr>
                                  <w:color w:val="auto"/>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eviouslyFormattedCitation":"[27]"},"properties":{"noteIndex":0},"schema":"https://github.com/citation-style-language/schema/raw/master/csl-citation.json"}</w:instrText>
                              </w:r>
                              <w:r w:rsidRPr="00C618CB">
                                <w:rPr>
                                  <w:color w:val="auto"/>
                                </w:rPr>
                                <w:fldChar w:fldCharType="separate"/>
                              </w:r>
                              <w:r w:rsidRPr="007A2D5C">
                                <w:rPr>
                                  <w:i w:val="0"/>
                                  <w:noProof/>
                                  <w:color w:val="auto"/>
                                </w:rPr>
                                <w:t>[27]</w:t>
                              </w:r>
                              <w:r w:rsidRPr="00C618CB">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9FBDD2" id="Group 13" o:spid="_x0000_s1026" style="position:absolute;left:0;text-align:left;margin-left:60.35pt;margin-top:-1.55pt;width:383.25pt;height:243.75pt;z-index:251653120;mso-width-relative:margin;mso-height-relative:margin" coordorigin="285" coordsize="45434,28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">
                <v:shape id="Picture 1" o:spid="_x0000_s1027" type="#_x0000_t75" style="position:absolute;left:614;width:44872;height:25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">
                  <v:imagedata r:id="rId16" o:title=""/>
                </v:shape>
                <v:shapetype id="_x0000_t202" coordsize="21600,21600" o:spt="202" path="m,l,21600r21600,l21600,xe">
                  <v:stroke joinstyle="miter"/>
                  <v:path gradientshapeok="t" o:connecttype="rect"/>
                </v:shapetype>
                <v:shape id="Text Box 2" o:spid="_x0000_s1028" type="#_x0000_t202" style="position:absolute;left:285;top:26193;width:4543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7C1E2D4" w14:textId="1FA17DA4" w:rsidR="00514B60" w:rsidRPr="00CB209B" w:rsidRDefault="00514B60" w:rsidP="00C618CB">
                        <w:pPr>
                          <w:pStyle w:val="Caption"/>
                          <w:rPr>
                            <w:szCs w:val="25"/>
                          </w:rPr>
                        </w:pPr>
                        <w:bookmarkStart w:id="138" w:name="_Ref50953823"/>
                        <w:r w:rsidRPr="00C618CB">
                          <w:rPr>
                            <w:color w:val="auto"/>
                          </w:rPr>
                          <w:t xml:space="preserve">Figure </w:t>
                        </w:r>
                        <w:r w:rsidRPr="00C618CB">
                          <w:rPr>
                            <w:color w:val="auto"/>
                          </w:rPr>
                          <w:fldChar w:fldCharType="begin"/>
                        </w:r>
                        <w:r w:rsidRPr="00C618CB">
                          <w:rPr>
                            <w:color w:val="auto"/>
                          </w:rPr>
                          <w:instrText xml:space="preserve"> SEQ Figure \* ARABIC </w:instrText>
                        </w:r>
                        <w:r w:rsidRPr="00C618CB">
                          <w:rPr>
                            <w:color w:val="auto"/>
                          </w:rPr>
                          <w:fldChar w:fldCharType="separate"/>
                        </w:r>
                        <w:r w:rsidR="00D32073">
                          <w:rPr>
                            <w:noProof/>
                            <w:color w:val="auto"/>
                          </w:rPr>
                          <w:t>1</w:t>
                        </w:r>
                        <w:r w:rsidRPr="00C618CB">
                          <w:rPr>
                            <w:color w:val="auto"/>
                          </w:rPr>
                          <w:fldChar w:fldCharType="end"/>
                        </w:r>
                        <w:bookmarkEnd w:id="138"/>
                        <w:r w:rsidRPr="00C618CB">
                          <w:rPr>
                            <w:color w:val="auto"/>
                          </w:rPr>
                          <w:t xml:space="preserve"> Cross-Enterprise Document Sharing – Set b </w:t>
                        </w:r>
                        <w:r w:rsidRPr="00C618CB">
                          <w:rPr>
                            <w:color w:val="auto"/>
                          </w:rPr>
                          <w:fldChar w:fldCharType="begin" w:fldLock="1"/>
                        </w:r>
                        <w:r>
                          <w:rPr>
                            <w:color w:val="auto"/>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eviouslyFormattedCitation":"[27]"},"properties":{"noteIndex":0},"schema":"https://github.com/citation-style-language/schema/raw/master/csl-citation.json"}</w:instrText>
                        </w:r>
                        <w:r w:rsidRPr="00C618CB">
                          <w:rPr>
                            <w:color w:val="auto"/>
                          </w:rPr>
                          <w:fldChar w:fldCharType="separate"/>
                        </w:r>
                        <w:r w:rsidRPr="007A2D5C">
                          <w:rPr>
                            <w:i w:val="0"/>
                            <w:noProof/>
                            <w:color w:val="auto"/>
                          </w:rPr>
                          <w:t>[27]</w:t>
                        </w:r>
                        <w:r w:rsidRPr="00C618CB">
                          <w:rPr>
                            <w:color w:val="auto"/>
                          </w:rPr>
                          <w:fldChar w:fldCharType="end"/>
                        </w:r>
                      </w:p>
                    </w:txbxContent>
                  </v:textbox>
                </v:shape>
                <w10:wrap type="topAndBottom"/>
              </v:group>
            </w:pict>
          </mc:Fallback>
        </mc:AlternateContent>
      </w:r>
      <w:r w:rsidRPr="004906FE">
        <w:t xml:space="preserve">information needs. </w:t>
      </w:r>
      <w:r w:rsidR="006A0C1B">
        <w:fldChar w:fldCharType="begin" w:fldLock="1"/>
      </w:r>
      <w:r w:rsidR="003A397A">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mendeley":{"formattedCitation":"[26]","plainTextFormattedCitation":"[26]","previouslyFormattedCitation":"[26]"},"properties":{"noteIndex":0},"schema":"https://github.com/citation-style-language/schema/raw/master/csl-citation.json"}</w:instrText>
      </w:r>
      <w:r w:rsidR="006A0C1B">
        <w:fldChar w:fldCharType="separate"/>
      </w:r>
      <w:r w:rsidR="007A2D5C" w:rsidRPr="007A2D5C">
        <w:rPr>
          <w:noProof/>
        </w:rPr>
        <w:t>[26]</w:t>
      </w:r>
      <w:r w:rsidR="006A0C1B">
        <w:fldChar w:fldCharType="end"/>
      </w:r>
      <w:r w:rsidRPr="004906FE">
        <w:t xml:space="preserve"> IHE provide</w:t>
      </w:r>
      <w:r>
        <w:t>s</w:t>
      </w:r>
      <w:r w:rsidRPr="004906FE">
        <w:t xml:space="preserve"> convenient and reliable way of specifying a level of compliance to standards </w:t>
      </w:r>
      <w:r>
        <w:t>enough</w:t>
      </w:r>
      <w:r w:rsidRPr="004906FE">
        <w:t xml:space="preserve"> to </w:t>
      </w:r>
      <w:r>
        <w:t>successfully reach efficient</w:t>
      </w:r>
      <w:r w:rsidRPr="004906FE">
        <w:t xml:space="preserve"> interoperability.</w:t>
      </w:r>
      <w:r w:rsidR="005D329C">
        <w:rPr>
          <w:rFonts w:cstheme="minorBidi" w:hint="cs"/>
          <w:szCs w:val="25"/>
          <w:cs/>
          <w:lang w:bidi="th-TH"/>
        </w:rPr>
        <w:t xml:space="preserve"> </w:t>
      </w:r>
    </w:p>
    <w:p w14:paraId="7F81AF6A" w14:textId="52536E80" w:rsidR="00A467AF" w:rsidRDefault="00341727" w:rsidP="00D04BCA">
      <w:pPr>
        <w:jc w:val="both"/>
      </w:pPr>
      <w:r>
        <w:rPr>
          <w:rFonts w:cstheme="minorBidi"/>
          <w:szCs w:val="25"/>
          <w:lang w:bidi="th-TH"/>
        </w:rPr>
        <w:t xml:space="preserve">      </w:t>
      </w:r>
      <w:r w:rsidR="005D329C">
        <w:rPr>
          <w:rFonts w:cstheme="minorBidi"/>
          <w:szCs w:val="25"/>
          <w:lang w:bidi="th-TH"/>
        </w:rPr>
        <w:t>Amongst many profiles created by IHE, there is one major profile that serve to improve efficiency of health information sharing between different enterprise</w:t>
      </w:r>
      <w:r>
        <w:rPr>
          <w:rFonts w:cstheme="minorBidi"/>
          <w:szCs w:val="25"/>
          <w:lang w:bidi="th-TH"/>
        </w:rPr>
        <w:t>s</w:t>
      </w:r>
      <w:r w:rsidR="005D329C">
        <w:rPr>
          <w:rFonts w:cstheme="minorBidi"/>
          <w:szCs w:val="25"/>
          <w:lang w:bidi="th-TH"/>
        </w:rPr>
        <w:t xml:space="preserve"> called “Cross-Enterprise Document Sharing Profile (XDS.b)”</w:t>
      </w:r>
      <w:r w:rsidR="00B824D2">
        <w:rPr>
          <w:rFonts w:cstheme="minorBidi"/>
          <w:szCs w:val="25"/>
          <w:lang w:bidi="th-TH"/>
        </w:rPr>
        <w:t xml:space="preserve"> </w:t>
      </w:r>
      <w:r w:rsidR="00B824D2">
        <w:rPr>
          <w:rFonts w:cstheme="minorBidi"/>
          <w:szCs w:val="25"/>
          <w:lang w:bidi="th-TH"/>
        </w:rPr>
        <w:fldChar w:fldCharType="begin" w:fldLock="1"/>
      </w:r>
      <w:r w:rsidR="003A397A">
        <w:rPr>
          <w:rFonts w:cstheme="minorBidi"/>
          <w:szCs w:val="25"/>
          <w:lang w:bidi="th-TH"/>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eviouslyFormattedCitation":"[27]"},"properties":{"noteIndex":0},"schema":"https://github.com/citation-style-language/schema/raw/master/csl-citation.json"}</w:instrText>
      </w:r>
      <w:r w:rsidR="00B824D2">
        <w:rPr>
          <w:rFonts w:cstheme="minorBidi"/>
          <w:szCs w:val="25"/>
          <w:lang w:bidi="th-TH"/>
        </w:rPr>
        <w:fldChar w:fldCharType="separate"/>
      </w:r>
      <w:r w:rsidR="007A2D5C" w:rsidRPr="007A2D5C">
        <w:rPr>
          <w:rFonts w:cstheme="minorBidi"/>
          <w:noProof/>
          <w:szCs w:val="25"/>
          <w:lang w:bidi="th-TH"/>
        </w:rPr>
        <w:t>[27]</w:t>
      </w:r>
      <w:r w:rsidR="00B824D2">
        <w:rPr>
          <w:rFonts w:cstheme="minorBidi"/>
          <w:szCs w:val="25"/>
          <w:lang w:bidi="th-TH"/>
        </w:rPr>
        <w:fldChar w:fldCharType="end"/>
      </w:r>
      <w:ins w:id="139" w:author="Pat Mongkolwat" w:date="2020-11-15T14:17:00Z">
        <w:r w:rsidR="00275B51">
          <w:rPr>
            <w:rFonts w:cstheme="minorBidi"/>
            <w:szCs w:val="25"/>
            <w:lang w:bidi="th-TH"/>
          </w:rPr>
          <w:t xml:space="preserve"> (Figure 1. Not should if you need to show this?)</w:t>
        </w:r>
      </w:ins>
      <w:r>
        <w:rPr>
          <w:rFonts w:cstheme="minorBidi"/>
          <w:szCs w:val="25"/>
          <w:lang w:bidi="th-TH"/>
        </w:rPr>
        <w:t xml:space="preserve">. </w:t>
      </w:r>
      <w:r w:rsidR="00160F61" w:rsidRPr="00BA4BDE">
        <w:t xml:space="preserve">The main goal of XDS.b profile is to allow enterprises that being a member of </w:t>
      </w:r>
      <w:r w:rsidR="008E24E8">
        <w:t xml:space="preserve">health document sharing network (called </w:t>
      </w:r>
      <w:r w:rsidR="007658CA">
        <w:t>“</w:t>
      </w:r>
      <w:r w:rsidR="00160F61" w:rsidRPr="00BA4BDE">
        <w:t>XDS Affinity Domain</w:t>
      </w:r>
      <w:r w:rsidR="007658CA">
        <w:t>”</w:t>
      </w:r>
      <w:r w:rsidR="008E24E8">
        <w:t>)</w:t>
      </w:r>
      <w:r w:rsidR="00160F61" w:rsidRPr="00BA4BDE">
        <w:t xml:space="preserve"> to </w:t>
      </w:r>
      <w:r w:rsidR="00160F61" w:rsidRPr="00BA4BDE">
        <w:rPr>
          <w:rFonts w:cs="Angsana New"/>
          <w:szCs w:val="25"/>
          <w:lang w:bidi="th-TH"/>
        </w:rPr>
        <w:t xml:space="preserve">discover </w:t>
      </w:r>
      <w:r w:rsidR="00160F61" w:rsidRPr="00BA4BDE">
        <w:t>shared health document</w:t>
      </w:r>
      <w:ins w:id="140" w:author="Pat Mongkolwat" w:date="2020-11-15T14:17:00Z">
        <w:r w:rsidR="0042523C">
          <w:t>s</w:t>
        </w:r>
      </w:ins>
      <w:r w:rsidR="00160F61" w:rsidRPr="00BA4BDE">
        <w:t xml:space="preserve"> stored in the system of other </w:t>
      </w:r>
      <w:del w:id="141" w:author="Pat Mongkolwat" w:date="2020-11-15T14:18:00Z">
        <w:r w:rsidR="00160F61" w:rsidRPr="00BA4BDE" w:rsidDel="0042523C">
          <w:delText xml:space="preserve">enterprise </w:delText>
        </w:r>
      </w:del>
      <w:ins w:id="142" w:author="Pat Mongkolwat" w:date="2020-11-15T14:18:00Z">
        <w:r w:rsidR="0042523C">
          <w:t>institutions</w:t>
        </w:r>
        <w:r w:rsidR="0042523C" w:rsidRPr="00BA4BDE">
          <w:t xml:space="preserve"> </w:t>
        </w:r>
      </w:ins>
      <w:r w:rsidR="00160F61" w:rsidRPr="00BA4BDE">
        <w:t>via</w:t>
      </w:r>
      <w:r w:rsidR="00CC1A5C">
        <w:t xml:space="preserve"> central registry</w:t>
      </w:r>
      <w:r w:rsidR="00160F61" w:rsidRPr="00BA4BDE">
        <w:t xml:space="preserve"> </w:t>
      </w:r>
      <w:r w:rsidR="00CC1A5C">
        <w:t>(named “</w:t>
      </w:r>
      <w:r w:rsidR="00160F61" w:rsidRPr="00BA4BDE">
        <w:t>XDS Document Registry</w:t>
      </w:r>
      <w:r w:rsidR="00CC1A5C">
        <w:t>”)</w:t>
      </w:r>
      <w:r w:rsidR="00160F61" w:rsidRPr="00BA4BDE">
        <w:t>. The XDS Document Registry register</w:t>
      </w:r>
      <w:ins w:id="143" w:author="Pat Mongkolwat" w:date="2020-11-15T14:18:00Z">
        <w:r w:rsidR="00463E07">
          <w:t>s</w:t>
        </w:r>
      </w:ins>
      <w:r w:rsidR="00160F61" w:rsidRPr="00BA4BDE">
        <w:t xml:space="preserve"> set of META-data attributes belong to each health documents to allow health information system to discover existing health document that stored within other organizations</w:t>
      </w:r>
      <w:r w:rsidR="00973ECC">
        <w:t xml:space="preserve"> and able to systematically access the document using the information provided by META-data attributes</w:t>
      </w:r>
      <w:r w:rsidR="00160F61" w:rsidRPr="00BA4BDE">
        <w:t>. By specified format of transactions and method for each system to communicate with each other, XDS.b make</w:t>
      </w:r>
      <w:ins w:id="144" w:author="Pat Mongkolwat" w:date="2020-11-15T14:18:00Z">
        <w:r w:rsidR="00463E07">
          <w:t>s</w:t>
        </w:r>
      </w:ins>
      <w:r w:rsidR="00160F61" w:rsidRPr="00BA4BDE">
        <w:t xml:space="preserve"> sure that all the systems within the network can communicate with each other in the same way. This allow</w:t>
      </w:r>
      <w:ins w:id="145" w:author="Pat Mongkolwat" w:date="2020-11-15T14:18:00Z">
        <w:r w:rsidR="005C0F45">
          <w:t>s</w:t>
        </w:r>
      </w:ins>
      <w:r w:rsidR="00160F61" w:rsidRPr="00BA4BDE">
        <w:t xml:space="preserve"> document consumer and user in the network to share health document</w:t>
      </w:r>
      <w:ins w:id="146" w:author="Pat Mongkolwat" w:date="2020-11-15T14:18:00Z">
        <w:r w:rsidR="005C0F45">
          <w:t>s</w:t>
        </w:r>
      </w:ins>
      <w:r w:rsidR="00160F61" w:rsidRPr="00BA4BDE">
        <w:t xml:space="preserve"> with each other and put it to use as needed efficiently.</w:t>
      </w:r>
      <w:r w:rsidR="0076086D">
        <w:t xml:space="preserve"> </w:t>
      </w:r>
    </w:p>
    <w:p w14:paraId="037C1873" w14:textId="601D3F89" w:rsidR="00E238BB" w:rsidRDefault="00595DD8" w:rsidP="00C618CB">
      <w:pPr>
        <w:ind w:firstLine="284"/>
        <w:jc w:val="both"/>
      </w:pPr>
      <w:r>
        <w:rPr>
          <w:rFonts w:cstheme="minorBidi"/>
          <w:szCs w:val="25"/>
          <w:lang w:bidi="th-TH"/>
        </w:rPr>
        <w:t>In</w:t>
      </w:r>
      <w:r w:rsidR="0094388C">
        <w:rPr>
          <w:rFonts w:cstheme="minorBidi"/>
          <w:szCs w:val="25"/>
          <w:lang w:bidi="th-TH"/>
        </w:rPr>
        <w:t xml:space="preserve"> </w:t>
      </w:r>
      <w:r w:rsidR="0094388C">
        <w:rPr>
          <w:rFonts w:cstheme="minorBidi"/>
          <w:szCs w:val="25"/>
          <w:lang w:bidi="th-TH"/>
        </w:rPr>
        <w:fldChar w:fldCharType="begin"/>
      </w:r>
      <w:r w:rsidR="0094388C">
        <w:rPr>
          <w:rFonts w:cstheme="minorBidi"/>
          <w:szCs w:val="25"/>
          <w:lang w:bidi="th-TH"/>
        </w:rPr>
        <w:instrText xml:space="preserve"> REF _Ref50953823 \h </w:instrText>
      </w:r>
      <w:r w:rsidR="0094388C">
        <w:rPr>
          <w:rFonts w:cstheme="minorBidi"/>
          <w:szCs w:val="25"/>
          <w:lang w:bidi="th-TH"/>
        </w:rPr>
      </w:r>
      <w:r w:rsidR="0094388C">
        <w:rPr>
          <w:rFonts w:cstheme="minorBidi"/>
          <w:szCs w:val="25"/>
          <w:lang w:bidi="th-TH"/>
        </w:rPr>
        <w:fldChar w:fldCharType="separate"/>
      </w:r>
      <w:r w:rsidR="0094388C" w:rsidRPr="00D04BCA">
        <w:t xml:space="preserve">Figure </w:t>
      </w:r>
      <w:r w:rsidR="0094388C" w:rsidRPr="00D04BCA">
        <w:rPr>
          <w:noProof/>
        </w:rPr>
        <w:t>1</w:t>
      </w:r>
      <w:r w:rsidR="0094388C">
        <w:rPr>
          <w:rFonts w:cstheme="minorBidi"/>
          <w:szCs w:val="25"/>
          <w:lang w:bidi="th-TH"/>
        </w:rPr>
        <w:fldChar w:fldCharType="end"/>
      </w:r>
      <w:r>
        <w:rPr>
          <w:rFonts w:cstheme="minorBidi"/>
          <w:szCs w:val="25"/>
          <w:lang w:bidi="th-TH"/>
        </w:rPr>
        <w:t>, each XDS “Actor” represent</w:t>
      </w:r>
      <w:ins w:id="147" w:author="Pat Mongkolwat" w:date="2020-11-15T14:19:00Z">
        <w:r w:rsidR="005C0F45">
          <w:rPr>
            <w:rFonts w:cstheme="minorBidi"/>
            <w:szCs w:val="25"/>
            <w:lang w:bidi="th-TH"/>
          </w:rPr>
          <w:t>s</w:t>
        </w:r>
      </w:ins>
      <w:r>
        <w:rPr>
          <w:rFonts w:cstheme="minorBidi"/>
          <w:szCs w:val="25"/>
          <w:lang w:bidi="th-TH"/>
        </w:rPr>
        <w:t xml:space="preserve"> machine or software which take</w:t>
      </w:r>
      <w:ins w:id="148" w:author="Pat Mongkolwat" w:date="2020-11-15T14:19:00Z">
        <w:r w:rsidR="0013079C">
          <w:rPr>
            <w:rFonts w:cstheme="minorBidi"/>
            <w:szCs w:val="25"/>
            <w:lang w:bidi="th-TH"/>
          </w:rPr>
          <w:t>s</w:t>
        </w:r>
      </w:ins>
      <w:r>
        <w:rPr>
          <w:rFonts w:cstheme="minorBidi"/>
          <w:szCs w:val="25"/>
          <w:lang w:bidi="th-TH"/>
        </w:rPr>
        <w:t xml:space="preserve"> the role in XDS.b Profile. Health document and its META-data attributes initially generated from Document Source Actor such as X-ray machine, physician</w:t>
      </w:r>
      <w:ins w:id="149" w:author="Pat Mongkolwat" w:date="2020-11-15T14:20:00Z">
        <w:r w:rsidR="00EA0623">
          <w:rPr>
            <w:rFonts w:cstheme="minorBidi"/>
            <w:szCs w:val="25"/>
            <w:lang w:bidi="th-TH"/>
          </w:rPr>
          <w:t>s’ EMR</w:t>
        </w:r>
      </w:ins>
      <w:r>
        <w:rPr>
          <w:rFonts w:cstheme="minorBidi"/>
          <w:szCs w:val="25"/>
          <w:lang w:bidi="th-TH"/>
        </w:rPr>
        <w:t xml:space="preserve"> terminal, </w:t>
      </w:r>
      <w:r w:rsidR="00000576">
        <w:rPr>
          <w:rFonts w:cstheme="minorBidi"/>
          <w:szCs w:val="25"/>
          <w:lang w:bidi="th-TH"/>
        </w:rPr>
        <w:t>etc.</w:t>
      </w:r>
      <w:r>
        <w:rPr>
          <w:rFonts w:cstheme="minorBidi"/>
          <w:szCs w:val="25"/>
          <w:lang w:bidi="th-TH"/>
        </w:rPr>
        <w:t xml:space="preserve"> The generated document</w:t>
      </w:r>
      <w:ins w:id="150" w:author="Pat Mongkolwat" w:date="2020-11-15T14:20:00Z">
        <w:r w:rsidR="00B953E9">
          <w:rPr>
            <w:rFonts w:cstheme="minorBidi"/>
            <w:szCs w:val="25"/>
            <w:lang w:bidi="th-TH"/>
          </w:rPr>
          <w:t>s</w:t>
        </w:r>
      </w:ins>
      <w:r>
        <w:rPr>
          <w:rFonts w:cstheme="minorBidi"/>
          <w:szCs w:val="25"/>
          <w:lang w:bidi="th-TH"/>
        </w:rPr>
        <w:t xml:space="preserve"> and </w:t>
      </w:r>
      <w:del w:id="151" w:author="Pat Mongkolwat" w:date="2020-11-15T14:20:00Z">
        <w:r w:rsidDel="00B953E9">
          <w:rPr>
            <w:rFonts w:cstheme="minorBidi"/>
            <w:szCs w:val="25"/>
            <w:lang w:bidi="th-TH"/>
          </w:rPr>
          <w:delText xml:space="preserve">its </w:delText>
        </w:r>
      </w:del>
      <w:ins w:id="152" w:author="Pat Mongkolwat" w:date="2020-11-15T14:20:00Z">
        <w:r w:rsidR="00B953E9">
          <w:rPr>
            <w:rFonts w:cstheme="minorBidi"/>
            <w:szCs w:val="25"/>
            <w:lang w:bidi="th-TH"/>
          </w:rPr>
          <w:t>their</w:t>
        </w:r>
        <w:r w:rsidR="00B953E9">
          <w:rPr>
            <w:rFonts w:cstheme="minorBidi"/>
            <w:szCs w:val="25"/>
            <w:lang w:bidi="th-TH"/>
          </w:rPr>
          <w:t xml:space="preserve"> </w:t>
        </w:r>
      </w:ins>
      <w:r>
        <w:rPr>
          <w:rFonts w:cstheme="minorBidi"/>
          <w:szCs w:val="25"/>
          <w:lang w:bidi="th-TH"/>
        </w:rPr>
        <w:t>META then store in Document Repository Actor via Provide &amp; Register Document Set-b [ITI-41] transaction</w:t>
      </w:r>
      <w:r w:rsidR="00000576">
        <w:rPr>
          <w:rFonts w:cstheme="minorBidi"/>
          <w:szCs w:val="25"/>
          <w:lang w:bidi="th-TH"/>
        </w:rPr>
        <w:t>. The actor mostly referred to database or server which keep health document</w:t>
      </w:r>
      <w:ins w:id="153" w:author="Pat Mongkolwat" w:date="2020-11-15T14:21:00Z">
        <w:r w:rsidR="00B953E9">
          <w:rPr>
            <w:rFonts w:cstheme="minorBidi"/>
            <w:szCs w:val="25"/>
            <w:lang w:bidi="th-TH"/>
          </w:rPr>
          <w:t>s</w:t>
        </w:r>
      </w:ins>
      <w:r w:rsidR="00000576">
        <w:rPr>
          <w:rFonts w:cstheme="minorBidi"/>
          <w:szCs w:val="25"/>
          <w:lang w:bidi="th-TH"/>
        </w:rPr>
        <w:t xml:space="preserve"> available and ready for usage in healthcare operation. After that, Document Repository Actor register META-data attributes of stored document to Document Registry Actor via Register Document Set-b [ITI-4</w:t>
      </w:r>
      <w:r w:rsidR="002C0AAF">
        <w:rPr>
          <w:rFonts w:cstheme="minorBidi"/>
          <w:szCs w:val="25"/>
          <w:lang w:bidi="th-TH"/>
        </w:rPr>
        <w:t>2</w:t>
      </w:r>
      <w:r w:rsidR="00000576">
        <w:rPr>
          <w:rFonts w:cstheme="minorBidi"/>
          <w:szCs w:val="25"/>
          <w:lang w:bidi="th-TH"/>
        </w:rPr>
        <w:t xml:space="preserve">] transaction. The META-data attributes will contain information essential for Document Consumer Actor to discover health document available within XDS Affinity Domain and enable interoperability between corresponding software. </w:t>
      </w:r>
      <w:r w:rsidR="00223ECB">
        <w:rPr>
          <w:rFonts w:cstheme="minorBidi"/>
          <w:szCs w:val="25"/>
          <w:lang w:bidi="th-TH"/>
        </w:rPr>
        <w:t xml:space="preserve">Document Consumer Actor </w:t>
      </w:r>
      <w:del w:id="154" w:author="Pat Mongkolwat" w:date="2020-11-15T14:21:00Z">
        <w:r w:rsidR="00223ECB" w:rsidDel="00331755">
          <w:rPr>
            <w:rFonts w:cstheme="minorBidi"/>
            <w:szCs w:val="25"/>
            <w:lang w:bidi="th-TH"/>
          </w:rPr>
          <w:delText xml:space="preserve">will </w:delText>
        </w:r>
      </w:del>
      <w:r w:rsidR="00223ECB">
        <w:rPr>
          <w:rFonts w:cstheme="minorBidi"/>
          <w:szCs w:val="25"/>
          <w:lang w:bidi="th-TH"/>
        </w:rPr>
        <w:t>quer</w:t>
      </w:r>
      <w:ins w:id="155" w:author="Pat Mongkolwat" w:date="2020-11-15T14:21:00Z">
        <w:r w:rsidR="00331755">
          <w:rPr>
            <w:rFonts w:cstheme="minorBidi"/>
            <w:szCs w:val="25"/>
            <w:lang w:bidi="th-TH"/>
          </w:rPr>
          <w:t>i</w:t>
        </w:r>
      </w:ins>
      <w:ins w:id="156" w:author="Pat Mongkolwat" w:date="2020-11-15T14:22:00Z">
        <w:r w:rsidR="00331755">
          <w:rPr>
            <w:rFonts w:cstheme="minorBidi"/>
            <w:szCs w:val="25"/>
            <w:lang w:bidi="th-TH"/>
          </w:rPr>
          <w:t>es</w:t>
        </w:r>
      </w:ins>
      <w:del w:id="157" w:author="Pat Mongkolwat" w:date="2020-11-15T14:21:00Z">
        <w:r w:rsidR="00223ECB" w:rsidDel="00331755">
          <w:rPr>
            <w:rFonts w:cstheme="minorBidi"/>
            <w:szCs w:val="25"/>
            <w:lang w:bidi="th-TH"/>
          </w:rPr>
          <w:delText>y</w:delText>
        </w:r>
      </w:del>
      <w:r w:rsidR="00223ECB">
        <w:rPr>
          <w:rFonts w:cstheme="minorBidi"/>
          <w:szCs w:val="25"/>
          <w:lang w:bidi="th-TH"/>
        </w:rPr>
        <w:t xml:space="preserve"> for information of registered document in Document Registry Actor via Registry Stored Query [ITI-18] transaction.</w:t>
      </w:r>
      <w:r w:rsidR="0057136C">
        <w:rPr>
          <w:rFonts w:cstheme="minorBidi"/>
          <w:szCs w:val="25"/>
          <w:lang w:bidi="th-TH"/>
        </w:rPr>
        <w:t xml:space="preserve"> Document Registry then return</w:t>
      </w:r>
      <w:ins w:id="158" w:author="Pat Mongkolwat" w:date="2020-11-15T14:21:00Z">
        <w:r w:rsidR="003801B3">
          <w:rPr>
            <w:rFonts w:cstheme="minorBidi"/>
            <w:szCs w:val="25"/>
            <w:lang w:bidi="th-TH"/>
          </w:rPr>
          <w:t>s</w:t>
        </w:r>
      </w:ins>
      <w:r w:rsidR="0057136C">
        <w:rPr>
          <w:rFonts w:cstheme="minorBidi"/>
          <w:szCs w:val="25"/>
          <w:lang w:bidi="th-TH"/>
        </w:rPr>
        <w:t xml:space="preserve"> query result to Document Consumer Actor via transaction following ITI-18 format.</w:t>
      </w:r>
      <w:r w:rsidR="002C0AAF">
        <w:rPr>
          <w:rFonts w:cstheme="minorBidi"/>
          <w:szCs w:val="25"/>
          <w:lang w:bidi="th-TH"/>
        </w:rPr>
        <w:t xml:space="preserve"> Eventually, Document Consumer Actor use information provided by query result to retrieve the document from its repository using Retrieve Document Set [ITI-43]</w:t>
      </w:r>
      <w:r w:rsidR="00B220A8">
        <w:rPr>
          <w:rFonts w:cstheme="minorBidi"/>
          <w:szCs w:val="25"/>
          <w:lang w:bidi="th-TH"/>
        </w:rPr>
        <w:t xml:space="preserve"> transaction. It is expected that Document Repository Actor response</w:t>
      </w:r>
      <w:r w:rsidR="00360548">
        <w:rPr>
          <w:rFonts w:cstheme="minorBidi"/>
          <w:szCs w:val="25"/>
          <w:lang w:bidi="th-TH"/>
        </w:rPr>
        <w:t xml:space="preserve"> to the request</w:t>
      </w:r>
      <w:r w:rsidR="00B220A8">
        <w:rPr>
          <w:rFonts w:cstheme="minorBidi"/>
          <w:szCs w:val="25"/>
          <w:lang w:bidi="th-TH"/>
        </w:rPr>
        <w:t xml:space="preserve"> by sending copy of the document back to </w:t>
      </w:r>
      <w:r w:rsidR="00695A3B">
        <w:rPr>
          <w:rFonts w:cstheme="minorBidi"/>
          <w:szCs w:val="25"/>
          <w:lang w:bidi="th-TH"/>
        </w:rPr>
        <w:t>the</w:t>
      </w:r>
      <w:r w:rsidR="00B220A8">
        <w:rPr>
          <w:rFonts w:cstheme="minorBidi"/>
          <w:szCs w:val="25"/>
          <w:lang w:bidi="th-TH"/>
        </w:rPr>
        <w:t xml:space="preserve"> Document Consumer Actor.</w:t>
      </w:r>
      <w:r w:rsidR="00D04BCA">
        <w:rPr>
          <w:rFonts w:cstheme="minorBidi"/>
          <w:szCs w:val="25"/>
          <w:lang w:bidi="th-TH"/>
        </w:rPr>
        <w:t xml:space="preserve"> For On-Demand Document Source, it is equivalent to Document Repository Actor as both are where Document Consumer retrieve those documents they seek. The only</w:t>
      </w:r>
      <w:r w:rsidR="00223ECB">
        <w:rPr>
          <w:rFonts w:cstheme="minorBidi"/>
          <w:szCs w:val="25"/>
          <w:lang w:bidi="th-TH"/>
        </w:rPr>
        <w:t xml:space="preserve"> </w:t>
      </w:r>
      <w:r w:rsidR="00D04BCA">
        <w:rPr>
          <w:rFonts w:cstheme="minorBidi"/>
          <w:szCs w:val="25"/>
          <w:lang w:bidi="th-TH"/>
        </w:rPr>
        <w:t>different is that On-Demand Document Source</w:t>
      </w:r>
      <w:r w:rsidR="00294530">
        <w:rPr>
          <w:rFonts w:cstheme="minorBidi"/>
          <w:szCs w:val="25"/>
          <w:lang w:bidi="th-TH"/>
        </w:rPr>
        <w:t xml:space="preserve"> act</w:t>
      </w:r>
      <w:ins w:id="159" w:author="Pat Mongkolwat" w:date="2020-11-15T14:23:00Z">
        <w:r w:rsidR="00C348D1">
          <w:rPr>
            <w:rFonts w:cstheme="minorBidi"/>
            <w:szCs w:val="25"/>
            <w:lang w:bidi="th-TH"/>
          </w:rPr>
          <w:t>s</w:t>
        </w:r>
      </w:ins>
      <w:r w:rsidR="00294530">
        <w:rPr>
          <w:rFonts w:cstheme="minorBidi"/>
          <w:szCs w:val="25"/>
          <w:lang w:bidi="th-TH"/>
        </w:rPr>
        <w:t xml:space="preserve"> as repository which will immediately generate </w:t>
      </w:r>
      <w:ins w:id="160" w:author="Pat Mongkolwat" w:date="2020-11-15T14:23:00Z">
        <w:r w:rsidR="00C348D1">
          <w:rPr>
            <w:rFonts w:cstheme="minorBidi"/>
            <w:szCs w:val="25"/>
            <w:lang w:bidi="th-TH"/>
          </w:rPr>
          <w:t xml:space="preserve">a </w:t>
        </w:r>
      </w:ins>
      <w:r w:rsidR="00294530">
        <w:rPr>
          <w:rFonts w:cstheme="minorBidi"/>
          <w:szCs w:val="25"/>
          <w:lang w:bidi="th-TH"/>
        </w:rPr>
        <w:t>health document at the time of request as the document only represent</w:t>
      </w:r>
      <w:ins w:id="161" w:author="Pat Mongkolwat" w:date="2020-11-15T14:23:00Z">
        <w:r w:rsidR="000A5743">
          <w:rPr>
            <w:rFonts w:cstheme="minorBidi"/>
            <w:szCs w:val="25"/>
            <w:lang w:bidi="th-TH"/>
          </w:rPr>
          <w:t>s</w:t>
        </w:r>
      </w:ins>
      <w:r w:rsidR="00294530">
        <w:rPr>
          <w:rFonts w:cstheme="minorBidi"/>
          <w:szCs w:val="25"/>
          <w:lang w:bidi="th-TH"/>
        </w:rPr>
        <w:t xml:space="preserve"> its subject at the time</w:t>
      </w:r>
      <w:r w:rsidR="008F1A27">
        <w:rPr>
          <w:rFonts w:cstheme="minorBidi"/>
          <w:szCs w:val="25"/>
          <w:lang w:bidi="th-TH"/>
        </w:rPr>
        <w:t>,</w:t>
      </w:r>
      <w:r w:rsidR="006C001D">
        <w:rPr>
          <w:rFonts w:cstheme="minorBidi"/>
          <w:szCs w:val="25"/>
          <w:lang w:bidi="th-TH"/>
        </w:rPr>
        <w:t xml:space="preserve"> while document stored within Document Repository represent</w:t>
      </w:r>
      <w:ins w:id="162" w:author="Pat Mongkolwat" w:date="2020-11-15T14:23:00Z">
        <w:r w:rsidR="000A5743">
          <w:rPr>
            <w:rFonts w:cstheme="minorBidi"/>
            <w:szCs w:val="25"/>
            <w:lang w:bidi="th-TH"/>
          </w:rPr>
          <w:t>s</w:t>
        </w:r>
      </w:ins>
      <w:r w:rsidR="006C001D">
        <w:rPr>
          <w:rFonts w:cstheme="minorBidi"/>
          <w:szCs w:val="25"/>
          <w:lang w:bidi="th-TH"/>
        </w:rPr>
        <w:t xml:space="preserve"> event in health operation that already ended</w:t>
      </w:r>
      <w:r w:rsidR="00294530">
        <w:rPr>
          <w:rFonts w:cstheme="minorBidi"/>
          <w:szCs w:val="25"/>
          <w:lang w:bidi="th-TH"/>
        </w:rPr>
        <w:t>.</w:t>
      </w:r>
      <w:r w:rsidR="00D11B6E">
        <w:rPr>
          <w:rFonts w:cstheme="minorBidi"/>
          <w:szCs w:val="25"/>
          <w:lang w:bidi="th-TH"/>
        </w:rPr>
        <w:t xml:space="preserve"> For Patient Identity Source Actor, the actor acts as assistant for XDS Affinity Domain to identify identity of the same patient</w:t>
      </w:r>
      <w:r w:rsidR="001878BC">
        <w:rPr>
          <w:rFonts w:cstheme="minorBidi"/>
          <w:szCs w:val="25"/>
          <w:lang w:bidi="th-TH"/>
        </w:rPr>
        <w:t xml:space="preserve"> within the domain whose</w:t>
      </w:r>
      <w:r w:rsidR="00D11B6E">
        <w:rPr>
          <w:rFonts w:cstheme="minorBidi"/>
          <w:szCs w:val="25"/>
          <w:lang w:bidi="th-TH"/>
        </w:rPr>
        <w:t xml:space="preserve"> can be represent differently in each enterprise.</w:t>
      </w:r>
      <w:r w:rsidR="002E7F0D">
        <w:rPr>
          <w:rFonts w:cstheme="minorBidi"/>
          <w:szCs w:val="25"/>
          <w:lang w:bidi="th-TH"/>
        </w:rPr>
        <w:t xml:space="preserve"> This actor may not be necessary if XDS Affinity Domain already have policy or agreement which regulate</w:t>
      </w:r>
      <w:ins w:id="163" w:author="Pat Mongkolwat" w:date="2020-11-15T14:24:00Z">
        <w:r w:rsidR="00256F77">
          <w:rPr>
            <w:rFonts w:cstheme="minorBidi"/>
            <w:szCs w:val="25"/>
            <w:lang w:bidi="th-TH"/>
          </w:rPr>
          <w:t>s</w:t>
        </w:r>
      </w:ins>
      <w:r w:rsidR="002E7F0D">
        <w:rPr>
          <w:rFonts w:cstheme="minorBidi"/>
          <w:szCs w:val="25"/>
          <w:lang w:bidi="th-TH"/>
        </w:rPr>
        <w:t xml:space="preserve"> </w:t>
      </w:r>
      <w:del w:id="164" w:author="Pat Mongkolwat" w:date="2020-11-15T14:24:00Z">
        <w:r w:rsidR="002E7F0D" w:rsidDel="00256F77">
          <w:rPr>
            <w:rFonts w:cstheme="minorBidi"/>
            <w:szCs w:val="25"/>
            <w:lang w:bidi="th-TH"/>
          </w:rPr>
          <w:delText xml:space="preserve">that </w:delText>
        </w:r>
      </w:del>
      <w:r w:rsidR="002E7F0D">
        <w:rPr>
          <w:rFonts w:cstheme="minorBidi"/>
          <w:szCs w:val="25"/>
          <w:lang w:bidi="th-TH"/>
        </w:rPr>
        <w:t>all enterprise</w:t>
      </w:r>
      <w:ins w:id="165" w:author="Pat Mongkolwat" w:date="2020-11-15T14:25:00Z">
        <w:r w:rsidR="00526E35">
          <w:rPr>
            <w:rFonts w:cstheme="minorBidi"/>
            <w:szCs w:val="25"/>
            <w:lang w:bidi="th-TH"/>
          </w:rPr>
          <w:t>s</w:t>
        </w:r>
      </w:ins>
      <w:r w:rsidR="002E7F0D">
        <w:rPr>
          <w:rFonts w:cstheme="minorBidi"/>
          <w:szCs w:val="25"/>
          <w:lang w:bidi="th-TH"/>
        </w:rPr>
        <w:t xml:space="preserve"> in the domain must use the same identification to identify the same patient.</w:t>
      </w:r>
      <w:r w:rsidR="00292F74">
        <w:rPr>
          <w:rFonts w:cstheme="minorBidi"/>
          <w:szCs w:val="25"/>
          <w:lang w:bidi="th-TH"/>
        </w:rPr>
        <w:t xml:space="preserve"> With these XDS Actor and transaction deployed, it ensures that all enterprise within XDS Affinity Domain can achieve</w:t>
      </w:r>
      <w:ins w:id="166" w:author="Pat Mongkolwat" w:date="2020-11-15T14:26:00Z">
        <w:r w:rsidR="003E065B">
          <w:rPr>
            <w:rFonts w:cstheme="minorBidi"/>
            <w:szCs w:val="25"/>
            <w:lang w:bidi="th-TH"/>
          </w:rPr>
          <w:t xml:space="preserve"> and share</w:t>
        </w:r>
      </w:ins>
      <w:r w:rsidR="00292F74">
        <w:rPr>
          <w:rFonts w:cstheme="minorBidi"/>
          <w:szCs w:val="25"/>
          <w:lang w:bidi="th-TH"/>
        </w:rPr>
        <w:t xml:space="preserve"> health document</w:t>
      </w:r>
      <w:ins w:id="167" w:author="Pat Mongkolwat" w:date="2020-11-15T14:25:00Z">
        <w:r w:rsidR="003E065B">
          <w:rPr>
            <w:rFonts w:cstheme="minorBidi"/>
            <w:szCs w:val="25"/>
            <w:lang w:bidi="th-TH"/>
          </w:rPr>
          <w:t>s</w:t>
        </w:r>
      </w:ins>
      <w:r w:rsidR="00292F74">
        <w:rPr>
          <w:rFonts w:cstheme="minorBidi"/>
          <w:szCs w:val="25"/>
          <w:lang w:bidi="th-TH"/>
        </w:rPr>
        <w:t xml:space="preserve"> </w:t>
      </w:r>
      <w:del w:id="168" w:author="Pat Mongkolwat" w:date="2020-11-15T14:26:00Z">
        <w:r w:rsidR="00292F74" w:rsidDel="003E065B">
          <w:rPr>
            <w:rFonts w:cstheme="minorBidi"/>
            <w:szCs w:val="25"/>
            <w:lang w:bidi="th-TH"/>
          </w:rPr>
          <w:delText xml:space="preserve">sharing </w:delText>
        </w:r>
      </w:del>
      <w:r w:rsidR="00292F74">
        <w:rPr>
          <w:rFonts w:cstheme="minorBidi"/>
          <w:szCs w:val="25"/>
          <w:lang w:bidi="th-TH"/>
        </w:rPr>
        <w:t>with each other.</w:t>
      </w:r>
    </w:p>
    <w:p w14:paraId="7CFB451E" w14:textId="3915A6F2" w:rsidR="00C54F4D" w:rsidRPr="005B520E" w:rsidRDefault="00C54F4D" w:rsidP="00C54F4D">
      <w:pPr>
        <w:pStyle w:val="Heading2"/>
        <w:jc w:val="both"/>
      </w:pPr>
      <w:r>
        <w:lastRenderedPageBreak/>
        <w:t>Blockchain Technology</w:t>
      </w:r>
    </w:p>
    <w:p w14:paraId="33DA0020" w14:textId="6AE78755" w:rsidR="00521BC4" w:rsidRDefault="00706B5F" w:rsidP="00794C01">
      <w:pPr>
        <w:pStyle w:val="BodyText"/>
        <w:rPr>
          <w:rFonts w:cstheme="minorBidi"/>
          <w:szCs w:val="25"/>
          <w:lang w:val="en-US" w:bidi="th-TH"/>
        </w:rPr>
      </w:pPr>
      <w:r w:rsidRPr="008C6257">
        <w:rPr>
          <w:rFonts w:cstheme="minorBidi"/>
          <w:szCs w:val="25"/>
          <w:lang w:val="en-US" w:bidi="th-TH"/>
        </w:rPr>
        <w:t>Blockchain technology</w:t>
      </w:r>
      <w:r>
        <w:rPr>
          <w:rFonts w:cstheme="minorBidi"/>
          <w:szCs w:val="25"/>
          <w:lang w:val="en-US" w:bidi="th-TH"/>
        </w:rPr>
        <w:t xml:space="preserve"> is a method that applied </w:t>
      </w:r>
      <w:ins w:id="169" w:author="Pat Mongkolwat" w:date="2020-11-15T14:27:00Z">
        <w:r w:rsidR="004C19C1" w:rsidRPr="004C19C1">
          <w:rPr>
            <w:rFonts w:cstheme="minorBidi"/>
            <w:szCs w:val="25"/>
            <w:lang w:val="en-US" w:bidi="th-TH"/>
          </w:rPr>
          <w:t>cryptographic techniques</w:t>
        </w:r>
        <w:r w:rsidR="004C19C1" w:rsidRPr="004C19C1" w:rsidDel="004C19C1">
          <w:rPr>
            <w:rFonts w:cstheme="minorBidi"/>
            <w:szCs w:val="25"/>
            <w:lang w:val="en-US" w:bidi="th-TH"/>
          </w:rPr>
          <w:t xml:space="preserve"> </w:t>
        </w:r>
      </w:ins>
      <w:del w:id="170" w:author="Pat Mongkolwat" w:date="2020-11-15T14:27:00Z">
        <w:r w:rsidDel="004C19C1">
          <w:rPr>
            <w:rFonts w:cstheme="minorBidi"/>
            <w:szCs w:val="25"/>
            <w:lang w:val="en-US" w:bidi="th-TH"/>
          </w:rPr>
          <w:delText xml:space="preserve">cryptographical technics </w:delText>
        </w:r>
      </w:del>
      <w:r>
        <w:rPr>
          <w:rFonts w:cstheme="minorBidi"/>
          <w:szCs w:val="25"/>
          <w:lang w:val="en-US" w:bidi="th-TH"/>
        </w:rPr>
        <w:t>to locally ensure integrity of data while rely on decentralization and consensus mechanism to ensure integrity and availability of all data existing in the network</w:t>
      </w:r>
      <w:r w:rsidR="008E160E">
        <w:rPr>
          <w:rFonts w:cstheme="minorBidi"/>
          <w:szCs w:val="25"/>
          <w:lang w:val="en-US" w:bidi="th-TH"/>
        </w:rPr>
        <w:t xml:space="preserve"> </w:t>
      </w:r>
      <w:r w:rsidR="008E160E">
        <w:rPr>
          <w:rFonts w:cstheme="minorBidi"/>
          <w:szCs w:val="25"/>
          <w:lang w:val="en-US" w:bidi="th-TH"/>
        </w:rPr>
        <w:fldChar w:fldCharType="begin" w:fldLock="1"/>
      </w:r>
      <w:r w:rsidR="00365522">
        <w:rPr>
          <w:rFonts w:cstheme="minorBidi"/>
          <w:szCs w:val="25"/>
          <w:lang w:val="en-US" w:bidi="th-TH"/>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[20]","plainTextFormattedCitation":"[20]","previouslyFormattedCitation":"[20]"},"properties":{"noteIndex":0},"schema":"https://github.com/citation-style-language/schema/raw/master/csl-citation.json"}</w:instrText>
      </w:r>
      <w:r w:rsidR="008E160E">
        <w:rPr>
          <w:rFonts w:cstheme="minorBidi"/>
          <w:szCs w:val="25"/>
          <w:lang w:val="en-US" w:bidi="th-TH"/>
        </w:rPr>
        <w:fldChar w:fldCharType="separate"/>
      </w:r>
      <w:r w:rsidR="008E160E" w:rsidRPr="008E160E">
        <w:rPr>
          <w:rFonts w:cstheme="minorBidi"/>
          <w:noProof/>
          <w:szCs w:val="25"/>
          <w:lang w:val="en-US" w:bidi="th-TH"/>
        </w:rPr>
        <w:t>[20]</w:t>
      </w:r>
      <w:r w:rsidR="008E160E">
        <w:rPr>
          <w:rFonts w:cstheme="minorBidi"/>
          <w:szCs w:val="25"/>
          <w:lang w:val="en-US" w:bidi="th-TH"/>
        </w:rPr>
        <w:fldChar w:fldCharType="end"/>
      </w:r>
      <w:r>
        <w:rPr>
          <w:rFonts w:cstheme="minorBidi"/>
          <w:szCs w:val="25"/>
          <w:lang w:val="en-US" w:bidi="th-TH"/>
        </w:rPr>
        <w:t>.</w:t>
      </w:r>
      <w:r>
        <w:rPr>
          <w:rFonts w:cstheme="minorBidi" w:hint="cs"/>
          <w:szCs w:val="25"/>
          <w:cs/>
          <w:lang w:val="en-US" w:bidi="th-TH"/>
        </w:rPr>
        <w:t xml:space="preserve"> </w:t>
      </w:r>
      <w:r>
        <w:rPr>
          <w:rFonts w:cstheme="minorBidi"/>
          <w:szCs w:val="25"/>
          <w:lang w:val="en-US" w:bidi="th-TH"/>
        </w:rPr>
        <w:t>These cryptographical techni</w:t>
      </w:r>
      <w:ins w:id="171" w:author="Pat Mongkolwat" w:date="2020-11-15T14:28:00Z">
        <w:r w:rsidR="001F1D32">
          <w:rPr>
            <w:rFonts w:cstheme="minorBidi"/>
            <w:szCs w:val="25"/>
            <w:lang w:val="en-US" w:bidi="th-TH"/>
          </w:rPr>
          <w:t>ques</w:t>
        </w:r>
      </w:ins>
      <w:del w:id="172" w:author="Pat Mongkolwat" w:date="2020-11-15T14:28:00Z">
        <w:r w:rsidDel="001F1D32">
          <w:rPr>
            <w:rFonts w:cstheme="minorBidi"/>
            <w:szCs w:val="25"/>
            <w:lang w:val="en-US" w:bidi="th-TH"/>
          </w:rPr>
          <w:delText>c</w:delText>
        </w:r>
      </w:del>
      <w:r>
        <w:rPr>
          <w:rFonts w:cstheme="minorBidi"/>
          <w:szCs w:val="25"/>
          <w:lang w:val="en-US" w:bidi="th-TH"/>
        </w:rPr>
        <w:t xml:space="preserve"> </w:t>
      </w:r>
      <w:del w:id="173" w:author="Pat Mongkolwat" w:date="2020-11-15T14:33:00Z">
        <w:r w:rsidDel="00192A3F">
          <w:rPr>
            <w:rFonts w:cstheme="minorBidi"/>
            <w:szCs w:val="25"/>
            <w:lang w:val="en-US" w:bidi="th-TH"/>
          </w:rPr>
          <w:delText>includ</w:delText>
        </w:r>
      </w:del>
      <w:ins w:id="174" w:author="Pat Mongkolwat" w:date="2020-11-15T14:33:00Z">
        <w:r w:rsidR="00192A3F">
          <w:rPr>
            <w:rFonts w:cstheme="minorBidi"/>
            <w:szCs w:val="25"/>
            <w:lang w:val="en-US" w:bidi="th-TH"/>
          </w:rPr>
          <w:t>include</w:t>
        </w:r>
      </w:ins>
      <w:del w:id="175" w:author="Pat Mongkolwat" w:date="2020-11-15T14:28:00Z">
        <w:r w:rsidDel="001F1D32">
          <w:rPr>
            <w:rFonts w:cstheme="minorBidi"/>
            <w:szCs w:val="25"/>
            <w:lang w:val="en-US" w:bidi="th-TH"/>
          </w:rPr>
          <w:delText>ed</w:delText>
        </w:r>
      </w:del>
      <w:r>
        <w:rPr>
          <w:rFonts w:cstheme="minorBidi"/>
          <w:szCs w:val="25"/>
          <w:lang w:val="en-US" w:bidi="th-TH"/>
        </w:rPr>
        <w:t xml:space="preserve"> the one that form </w:t>
      </w:r>
      <w:r w:rsidR="00F46298">
        <w:rPr>
          <w:rFonts w:cstheme="minorBidi"/>
          <w:szCs w:val="25"/>
          <w:lang w:val="en-US" w:bidi="th-TH"/>
        </w:rPr>
        <w:t>“</w:t>
      </w:r>
      <w:r>
        <w:rPr>
          <w:rFonts w:cstheme="minorBidi"/>
          <w:szCs w:val="25"/>
          <w:lang w:val="en-US" w:bidi="th-TH"/>
        </w:rPr>
        <w:t>Block</w:t>
      </w:r>
      <w:r w:rsidR="00F46298">
        <w:rPr>
          <w:rFonts w:cstheme="minorBidi"/>
          <w:szCs w:val="25"/>
          <w:lang w:val="en-US" w:bidi="th-TH"/>
        </w:rPr>
        <w:t>”</w:t>
      </w:r>
      <w:r>
        <w:rPr>
          <w:rFonts w:cstheme="minorBidi"/>
          <w:szCs w:val="25"/>
          <w:lang w:val="en-US" w:bidi="th-TH"/>
        </w:rPr>
        <w:t xml:space="preserve"> and another one that form </w:t>
      </w:r>
      <w:r w:rsidR="00F46298">
        <w:rPr>
          <w:rFonts w:cstheme="minorBidi"/>
          <w:szCs w:val="25"/>
          <w:lang w:val="en-US" w:bidi="th-TH"/>
        </w:rPr>
        <w:t>“</w:t>
      </w:r>
      <w:r>
        <w:rPr>
          <w:rFonts w:cstheme="minorBidi"/>
          <w:szCs w:val="25"/>
          <w:lang w:val="en-US" w:bidi="th-TH"/>
        </w:rPr>
        <w:t>Chain</w:t>
      </w:r>
      <w:r w:rsidR="00F46298">
        <w:rPr>
          <w:rFonts w:cstheme="minorBidi"/>
          <w:szCs w:val="25"/>
          <w:lang w:val="en-US" w:bidi="th-TH"/>
        </w:rPr>
        <w:t>”</w:t>
      </w:r>
      <w:r>
        <w:rPr>
          <w:rFonts w:cstheme="minorBidi"/>
          <w:szCs w:val="25"/>
          <w:lang w:val="en-US" w:bidi="th-TH"/>
        </w:rPr>
        <w:t>. In Blockchain, those data being published are small fragment of information that represent proof of action in its own application.</w:t>
      </w:r>
      <w:r w:rsidR="00AF2D06">
        <w:rPr>
          <w:rFonts w:cstheme="minorBidi"/>
          <w:szCs w:val="25"/>
          <w:lang w:val="en-US" w:bidi="th-TH"/>
        </w:rPr>
        <w:t xml:space="preserve"> </w:t>
      </w:r>
      <w:r>
        <w:rPr>
          <w:rFonts w:cstheme="minorBidi"/>
          <w:szCs w:val="25"/>
          <w:lang w:val="en-US" w:bidi="th-TH"/>
        </w:rPr>
        <w:t xml:space="preserve">Therefore, it </w:t>
      </w:r>
      <w:del w:id="176" w:author="Pat Mongkolwat" w:date="2020-11-15T14:29:00Z">
        <w:r w:rsidDel="008126B5">
          <w:rPr>
            <w:rFonts w:cstheme="minorBidi"/>
            <w:szCs w:val="25"/>
            <w:lang w:val="en-US" w:bidi="th-TH"/>
          </w:rPr>
          <w:delText xml:space="preserve">was called </w:delText>
        </w:r>
      </w:del>
      <w:ins w:id="177" w:author="Pat Mongkolwat" w:date="2020-11-15T14:29:00Z">
        <w:r w:rsidR="008126B5">
          <w:rPr>
            <w:rFonts w:cstheme="minorBidi"/>
            <w:szCs w:val="25"/>
            <w:lang w:val="en-US" w:bidi="th-TH"/>
          </w:rPr>
          <w:t>call</w:t>
        </w:r>
        <w:r w:rsidR="008126B5">
          <w:rPr>
            <w:rFonts w:cstheme="minorBidi"/>
            <w:szCs w:val="25"/>
            <w:lang w:val="en-US" w:bidi="th-TH"/>
          </w:rPr>
          <w:t>s a</w:t>
        </w:r>
        <w:r w:rsidR="008126B5">
          <w:rPr>
            <w:rFonts w:cstheme="minorBidi"/>
            <w:szCs w:val="25"/>
            <w:lang w:val="en-US" w:bidi="th-TH"/>
          </w:rPr>
          <w:t xml:space="preserve"> </w:t>
        </w:r>
      </w:ins>
      <w:r w:rsidR="00F46298">
        <w:rPr>
          <w:rFonts w:cstheme="minorBidi"/>
          <w:szCs w:val="25"/>
          <w:lang w:val="en-US" w:bidi="th-TH"/>
        </w:rPr>
        <w:t>“</w:t>
      </w:r>
      <w:r>
        <w:rPr>
          <w:rFonts w:cstheme="minorBidi"/>
          <w:szCs w:val="25"/>
          <w:lang w:val="en-US" w:bidi="th-TH"/>
        </w:rPr>
        <w:t>transaction</w:t>
      </w:r>
      <w:r w:rsidR="00F46298">
        <w:rPr>
          <w:rFonts w:cstheme="minorBidi"/>
          <w:szCs w:val="25"/>
          <w:lang w:val="en-US" w:bidi="th-TH"/>
        </w:rPr>
        <w:t>”</w:t>
      </w:r>
      <w:r>
        <w:rPr>
          <w:rFonts w:cstheme="minorBidi"/>
          <w:szCs w:val="25"/>
          <w:lang w:val="en-US" w:bidi="th-TH"/>
        </w:rPr>
        <w:t>. A set of transactions approach Blockchain network at the same period will be hashed together</w:t>
      </w:r>
      <w:r w:rsidR="00423CC4">
        <w:rPr>
          <w:rFonts w:cstheme="minorBidi"/>
          <w:szCs w:val="25"/>
          <w:lang w:val="en-US" w:bidi="th-TH"/>
        </w:rPr>
        <w:t>,</w:t>
      </w:r>
      <w:r>
        <w:rPr>
          <w:rFonts w:cstheme="minorBidi"/>
          <w:szCs w:val="25"/>
          <w:lang w:val="en-US" w:bidi="th-TH"/>
        </w:rPr>
        <w:t xml:space="preserve"> imagine like put these transactions into the same box and </w:t>
      </w:r>
      <w:r w:rsidR="00615172">
        <w:rPr>
          <w:rFonts w:cstheme="minorBidi"/>
          <w:szCs w:val="25"/>
          <w:lang w:val="en-US" w:bidi="th-TH"/>
        </w:rPr>
        <w:t>label</w:t>
      </w:r>
      <w:r>
        <w:rPr>
          <w:rFonts w:cstheme="minorBidi"/>
          <w:szCs w:val="25"/>
          <w:lang w:val="en-US" w:bidi="th-TH"/>
        </w:rPr>
        <w:t xml:space="preserve"> it with its hash value, formed a </w:t>
      </w:r>
      <w:r w:rsidR="000F7BE4">
        <w:rPr>
          <w:rFonts w:cstheme="minorBidi"/>
          <w:szCs w:val="25"/>
          <w:lang w:val="en-US" w:bidi="th-TH"/>
        </w:rPr>
        <w:t>“</w:t>
      </w:r>
      <w:r>
        <w:rPr>
          <w:rFonts w:cstheme="minorBidi"/>
          <w:szCs w:val="25"/>
          <w:lang w:val="en-US" w:bidi="th-TH"/>
        </w:rPr>
        <w:t>Block</w:t>
      </w:r>
      <w:r w:rsidR="000F7BE4">
        <w:rPr>
          <w:rFonts w:cstheme="minorBidi"/>
          <w:szCs w:val="25"/>
          <w:lang w:val="en-US" w:bidi="th-TH"/>
        </w:rPr>
        <w:t>”</w:t>
      </w:r>
      <w:r>
        <w:rPr>
          <w:rFonts w:cstheme="minorBidi"/>
          <w:szCs w:val="25"/>
          <w:lang w:val="en-US" w:bidi="th-TH"/>
        </w:rPr>
        <w:t xml:space="preserve">. Additionally, the hash value of each block also includes hash value of previously generated block cause formation of a </w:t>
      </w:r>
      <w:r w:rsidR="000F7BE4">
        <w:rPr>
          <w:rFonts w:cstheme="minorBidi"/>
          <w:szCs w:val="25"/>
          <w:lang w:val="en-US" w:bidi="th-TH"/>
        </w:rPr>
        <w:t>“</w:t>
      </w:r>
      <w:r>
        <w:rPr>
          <w:rFonts w:cstheme="minorBidi"/>
          <w:szCs w:val="25"/>
          <w:lang w:val="en-US" w:bidi="th-TH"/>
        </w:rPr>
        <w:t>Chain</w:t>
      </w:r>
      <w:r w:rsidR="000F7BE4">
        <w:rPr>
          <w:rFonts w:cstheme="minorBidi"/>
          <w:szCs w:val="25"/>
          <w:lang w:val="en-US" w:bidi="th-TH"/>
        </w:rPr>
        <w:t>”</w:t>
      </w:r>
      <w:r>
        <w:rPr>
          <w:rFonts w:cstheme="minorBidi"/>
          <w:szCs w:val="25"/>
          <w:lang w:val="en-US" w:bidi="th-TH"/>
        </w:rPr>
        <w:t xml:space="preserve">. Any attempt to modify content of published block will cause change in hash value of entire chain </w:t>
      </w:r>
      <w:r w:rsidR="00915ABA">
        <w:rPr>
          <w:rFonts w:cstheme="minorBidi"/>
          <w:szCs w:val="25"/>
          <w:lang w:val="en-US" w:bidi="th-TH"/>
        </w:rPr>
        <w:t xml:space="preserve">which </w:t>
      </w:r>
      <w:r>
        <w:rPr>
          <w:rFonts w:cstheme="minorBidi"/>
          <w:szCs w:val="25"/>
          <w:lang w:val="en-US" w:bidi="th-TH"/>
        </w:rPr>
        <w:t>trigger rejection from the network.</w:t>
      </w:r>
      <w:r w:rsidR="00B769D2">
        <w:rPr>
          <w:rFonts w:cstheme="minorBidi"/>
          <w:szCs w:val="25"/>
          <w:lang w:val="en-US" w:bidi="th-TH"/>
        </w:rPr>
        <w:t xml:space="preserve"> </w:t>
      </w:r>
      <w:r w:rsidR="002D0403">
        <w:rPr>
          <w:rFonts w:cstheme="minorBidi"/>
          <w:szCs w:val="25"/>
          <w:lang w:val="en-US" w:bidi="th-TH"/>
        </w:rPr>
        <w:br/>
      </w:r>
      <w:r w:rsidR="001D6252">
        <w:rPr>
          <w:rFonts w:cstheme="minorBidi"/>
          <w:szCs w:val="25"/>
          <w:lang w:val="en-US" w:bidi="th-TH"/>
        </w:rPr>
        <w:t xml:space="preserve">Together with hash </w:t>
      </w:r>
      <w:r w:rsidR="000F7BE4">
        <w:rPr>
          <w:rFonts w:cstheme="minorBidi"/>
          <w:szCs w:val="25"/>
          <w:lang w:val="en-US" w:bidi="th-TH"/>
        </w:rPr>
        <w:t>“</w:t>
      </w:r>
      <w:r w:rsidR="001D6252">
        <w:rPr>
          <w:rFonts w:cstheme="minorBidi"/>
          <w:szCs w:val="25"/>
          <w:lang w:val="en-US" w:bidi="th-TH"/>
        </w:rPr>
        <w:t>chain</w:t>
      </w:r>
      <w:r w:rsidR="000F7BE4">
        <w:rPr>
          <w:rFonts w:cstheme="minorBidi"/>
          <w:szCs w:val="25"/>
          <w:lang w:val="en-US" w:bidi="th-TH"/>
        </w:rPr>
        <w:t>”</w:t>
      </w:r>
      <w:r w:rsidR="001D6252">
        <w:rPr>
          <w:rFonts w:cstheme="minorBidi"/>
          <w:szCs w:val="25"/>
          <w:lang w:val="en-US" w:bidi="th-TH"/>
        </w:rPr>
        <w:t>,</w:t>
      </w:r>
      <w:r w:rsidR="00B769D2" w:rsidRPr="00B769D2">
        <w:rPr>
          <w:rFonts w:cstheme="minorBidi"/>
          <w:szCs w:val="25"/>
          <w:lang w:val="en-US" w:bidi="th-TH"/>
        </w:rPr>
        <w:t xml:space="preserve"> </w:t>
      </w:r>
      <w:r w:rsidR="00415FB4">
        <w:rPr>
          <w:rFonts w:cstheme="minorBidi"/>
          <w:szCs w:val="25"/>
          <w:lang w:val="en-US" w:bidi="th-TH"/>
        </w:rPr>
        <w:t xml:space="preserve">the concept also </w:t>
      </w:r>
      <w:r w:rsidR="0048517F">
        <w:rPr>
          <w:rFonts w:cstheme="minorBidi"/>
          <w:szCs w:val="25"/>
          <w:lang w:val="en-US" w:bidi="th-TH"/>
        </w:rPr>
        <w:t>relies</w:t>
      </w:r>
      <w:r w:rsidR="00415FB4">
        <w:rPr>
          <w:rFonts w:cstheme="minorBidi"/>
          <w:szCs w:val="25"/>
          <w:lang w:val="en-US" w:bidi="th-TH"/>
        </w:rPr>
        <w:t xml:space="preserve"> on</w:t>
      </w:r>
      <w:r w:rsidR="002D0403">
        <w:rPr>
          <w:rFonts w:cstheme="minorBidi"/>
          <w:szCs w:val="25"/>
          <w:lang w:val="en-US" w:bidi="th-TH"/>
        </w:rPr>
        <w:t xml:space="preserve"> </w:t>
      </w:r>
      <w:r w:rsidR="000F7BE4">
        <w:rPr>
          <w:rFonts w:cstheme="minorBidi"/>
          <w:szCs w:val="25"/>
          <w:lang w:val="en-US" w:bidi="th-TH"/>
        </w:rPr>
        <w:t>“</w:t>
      </w:r>
      <w:r w:rsidR="00B769D2" w:rsidRPr="00B769D2">
        <w:rPr>
          <w:rFonts w:cstheme="minorBidi"/>
          <w:szCs w:val="25"/>
          <w:lang w:val="en-US" w:bidi="th-TH"/>
        </w:rPr>
        <w:t>decentralization</w:t>
      </w:r>
      <w:r w:rsidR="000F7BE4">
        <w:rPr>
          <w:rFonts w:cstheme="minorBidi"/>
          <w:szCs w:val="25"/>
          <w:lang w:val="en-US" w:bidi="th-TH"/>
        </w:rPr>
        <w:t>”</w:t>
      </w:r>
      <w:r w:rsidR="00B769D2" w:rsidRPr="00B769D2">
        <w:rPr>
          <w:rFonts w:cstheme="minorBidi"/>
          <w:szCs w:val="25"/>
          <w:lang w:val="en-US" w:bidi="th-TH"/>
        </w:rPr>
        <w:t xml:space="preserve"> of data where copy of entire chain was kept by many participants of the network called </w:t>
      </w:r>
      <w:r w:rsidR="00D27326">
        <w:rPr>
          <w:rFonts w:cstheme="minorBidi"/>
          <w:szCs w:val="25"/>
          <w:lang w:val="en-US" w:bidi="th-TH"/>
        </w:rPr>
        <w:t>“</w:t>
      </w:r>
      <w:r w:rsidR="00B769D2" w:rsidRPr="00B769D2">
        <w:rPr>
          <w:rFonts w:cstheme="minorBidi"/>
          <w:szCs w:val="25"/>
          <w:lang w:val="en-US" w:bidi="th-TH"/>
        </w:rPr>
        <w:t>node</w:t>
      </w:r>
      <w:r w:rsidR="00D27326">
        <w:rPr>
          <w:rFonts w:cstheme="minorBidi"/>
          <w:szCs w:val="25"/>
          <w:lang w:val="en-US" w:bidi="th-TH"/>
        </w:rPr>
        <w:t>”</w:t>
      </w:r>
      <w:r w:rsidR="00B769D2" w:rsidRPr="00B769D2">
        <w:rPr>
          <w:rFonts w:cstheme="minorBidi"/>
          <w:szCs w:val="25"/>
          <w:lang w:val="en-US" w:bidi="th-TH"/>
        </w:rPr>
        <w:t xml:space="preserve">. Any node with </w:t>
      </w:r>
      <w:r w:rsidR="00315E3D">
        <w:rPr>
          <w:rFonts w:cstheme="minorBidi"/>
          <w:szCs w:val="25"/>
          <w:lang w:val="en-US" w:bidi="th-TH"/>
        </w:rPr>
        <w:t xml:space="preserve">the </w:t>
      </w:r>
      <w:r w:rsidR="00EF5636">
        <w:rPr>
          <w:rFonts w:cstheme="minorBidi"/>
          <w:szCs w:val="25"/>
          <w:lang w:val="en-US" w:bidi="th-TH"/>
        </w:rPr>
        <w:t>version of chain</w:t>
      </w:r>
      <w:r w:rsidR="00B769D2" w:rsidRPr="00B769D2">
        <w:rPr>
          <w:rFonts w:cstheme="minorBidi"/>
          <w:szCs w:val="25"/>
          <w:lang w:val="en-US" w:bidi="th-TH"/>
        </w:rPr>
        <w:t xml:space="preserve"> that </w:t>
      </w:r>
      <w:del w:id="178" w:author="Pat Mongkolwat" w:date="2020-11-15T14:30:00Z">
        <w:r w:rsidR="00B769D2" w:rsidRPr="00B769D2" w:rsidDel="00454531">
          <w:rPr>
            <w:rFonts w:cstheme="minorBidi"/>
            <w:szCs w:val="25"/>
            <w:lang w:val="en-US" w:bidi="th-TH"/>
          </w:rPr>
          <w:delText xml:space="preserve">have </w:delText>
        </w:r>
      </w:del>
      <w:ins w:id="179" w:author="Pat Mongkolwat" w:date="2020-11-15T14:30:00Z">
        <w:r w:rsidR="00454531" w:rsidRPr="00B769D2">
          <w:rPr>
            <w:rFonts w:cstheme="minorBidi"/>
            <w:szCs w:val="25"/>
            <w:lang w:val="en-US" w:bidi="th-TH"/>
          </w:rPr>
          <w:t>ha</w:t>
        </w:r>
        <w:r w:rsidR="00454531">
          <w:rPr>
            <w:rFonts w:cstheme="minorBidi"/>
            <w:szCs w:val="25"/>
            <w:lang w:val="en-US" w:bidi="th-TH"/>
          </w:rPr>
          <w:t>s</w:t>
        </w:r>
        <w:r w:rsidR="00454531" w:rsidRPr="00B769D2">
          <w:rPr>
            <w:rFonts w:cstheme="minorBidi"/>
            <w:szCs w:val="25"/>
            <w:lang w:val="en-US" w:bidi="th-TH"/>
          </w:rPr>
          <w:t xml:space="preserve"> </w:t>
        </w:r>
      </w:ins>
      <w:r w:rsidR="00B769D2" w:rsidRPr="00B769D2">
        <w:rPr>
          <w:rFonts w:cstheme="minorBidi"/>
          <w:szCs w:val="25"/>
          <w:lang w:val="en-US" w:bidi="th-TH"/>
        </w:rPr>
        <w:t xml:space="preserve">even a bit different from the majority in the network will be rejected and the node will be forced to adopt the version </w:t>
      </w:r>
      <w:r w:rsidR="005A5A6C">
        <w:rPr>
          <w:rFonts w:cstheme="minorBidi"/>
          <w:szCs w:val="25"/>
          <w:lang w:val="en-US" w:bidi="th-TH"/>
        </w:rPr>
        <w:t>adopted by the</w:t>
      </w:r>
      <w:r w:rsidR="00B769D2" w:rsidRPr="00B769D2">
        <w:rPr>
          <w:rFonts w:cstheme="minorBidi"/>
          <w:szCs w:val="25"/>
          <w:lang w:val="en-US" w:bidi="th-TH"/>
        </w:rPr>
        <w:t xml:space="preserve"> majority.</w:t>
      </w:r>
      <w:r w:rsidR="00A55075">
        <w:rPr>
          <w:rFonts w:cstheme="minorBidi"/>
          <w:szCs w:val="25"/>
          <w:lang w:val="en-US" w:bidi="th-TH"/>
        </w:rPr>
        <w:t xml:space="preserve"> </w:t>
      </w:r>
      <w:r>
        <w:rPr>
          <w:rFonts w:cstheme="minorBidi"/>
          <w:szCs w:val="25"/>
          <w:lang w:val="en-US" w:bidi="th-TH"/>
        </w:rPr>
        <w:t xml:space="preserve">These two </w:t>
      </w:r>
      <w:ins w:id="180" w:author="Pat Mongkolwat" w:date="2020-11-15T14:28:00Z">
        <w:r w:rsidR="004C19C1" w:rsidRPr="004C19C1">
          <w:rPr>
            <w:rFonts w:cstheme="minorBidi"/>
            <w:szCs w:val="25"/>
            <w:lang w:val="en-US" w:bidi="th-TH"/>
          </w:rPr>
          <w:t>techniques</w:t>
        </w:r>
        <w:r w:rsidR="004C19C1" w:rsidRPr="004C19C1" w:rsidDel="004C19C1">
          <w:rPr>
            <w:rFonts w:cstheme="minorBidi"/>
            <w:szCs w:val="25"/>
            <w:lang w:val="en-US" w:bidi="th-TH"/>
          </w:rPr>
          <w:t xml:space="preserve"> </w:t>
        </w:r>
      </w:ins>
      <w:del w:id="181" w:author="Pat Mongkolwat" w:date="2020-11-15T14:28:00Z">
        <w:r w:rsidDel="004C19C1">
          <w:rPr>
            <w:rFonts w:cstheme="minorBidi"/>
            <w:szCs w:val="25"/>
            <w:lang w:val="en-US" w:bidi="th-TH"/>
          </w:rPr>
          <w:delText xml:space="preserve">technics </w:delText>
        </w:r>
      </w:del>
      <w:r>
        <w:rPr>
          <w:rFonts w:cstheme="minorBidi"/>
          <w:szCs w:val="25"/>
          <w:lang w:val="en-US" w:bidi="th-TH"/>
        </w:rPr>
        <w:t xml:space="preserve">form together to become </w:t>
      </w:r>
      <w:r w:rsidR="00D27326">
        <w:rPr>
          <w:rFonts w:cstheme="minorBidi"/>
          <w:szCs w:val="25"/>
          <w:lang w:val="en-US" w:bidi="th-TH"/>
        </w:rPr>
        <w:t>“</w:t>
      </w:r>
      <w:r>
        <w:rPr>
          <w:rFonts w:cstheme="minorBidi"/>
          <w:szCs w:val="25"/>
          <w:lang w:val="en-US" w:bidi="th-TH"/>
        </w:rPr>
        <w:t>Blockchain</w:t>
      </w:r>
      <w:r w:rsidR="00D27326">
        <w:rPr>
          <w:rFonts w:cstheme="minorBidi"/>
          <w:szCs w:val="25"/>
          <w:lang w:val="en-US" w:bidi="th-TH"/>
        </w:rPr>
        <w:t>”</w:t>
      </w:r>
      <w:r>
        <w:rPr>
          <w:rFonts w:cstheme="minorBidi"/>
          <w:szCs w:val="25"/>
          <w:lang w:val="en-US" w:bidi="th-TH"/>
        </w:rPr>
        <w:t xml:space="preserve"> which prevent</w:t>
      </w:r>
      <w:ins w:id="182" w:author="Pat Mongkolwat" w:date="2020-11-15T14:31:00Z">
        <w:r w:rsidR="00975E48">
          <w:rPr>
            <w:rFonts w:cstheme="minorBidi"/>
            <w:szCs w:val="25"/>
            <w:lang w:val="en-US" w:bidi="th-TH"/>
          </w:rPr>
          <w:t>s</w:t>
        </w:r>
      </w:ins>
      <w:r>
        <w:rPr>
          <w:rFonts w:cstheme="minorBidi"/>
          <w:szCs w:val="25"/>
          <w:lang w:val="en-US" w:bidi="th-TH"/>
        </w:rPr>
        <w:t xml:space="preserve"> modification of published content and ensure integrity of data. </w:t>
      </w:r>
      <w:r w:rsidR="00482CF5">
        <w:rPr>
          <w:rFonts w:cstheme="minorBidi"/>
          <w:szCs w:val="25"/>
          <w:lang w:val="en-US" w:bidi="th-TH"/>
        </w:rPr>
        <w:t>This concept guarantee that no one can ever be able to modify any data existing in Blockchain.</w:t>
      </w:r>
      <w:r w:rsidR="0088358F">
        <w:rPr>
          <w:rFonts w:cstheme="minorBidi"/>
          <w:szCs w:val="25"/>
          <w:lang w:val="en-US" w:bidi="th-TH"/>
        </w:rPr>
        <w:t xml:space="preserve"> </w:t>
      </w:r>
      <w:r w:rsidR="00494EAC">
        <w:rPr>
          <w:rFonts w:cstheme="minorBidi"/>
          <w:szCs w:val="25"/>
          <w:lang w:val="en-US" w:bidi="th-TH"/>
        </w:rPr>
        <w:t>However, there still be able to add more Block into Chain by utilization of consensus mechanism</w:t>
      </w:r>
      <w:r w:rsidR="00907E5C">
        <w:rPr>
          <w:rFonts w:cstheme="minorBidi"/>
          <w:szCs w:val="25"/>
          <w:lang w:val="en-US" w:bidi="th-TH"/>
        </w:rPr>
        <w:t xml:space="preserve"> </w:t>
      </w:r>
      <w:r w:rsidR="00365522">
        <w:rPr>
          <w:rFonts w:cstheme="minorBidi"/>
          <w:szCs w:val="25"/>
          <w:lang w:val="en-US" w:bidi="th-TH"/>
        </w:rPr>
        <w:fldChar w:fldCharType="begin" w:fldLock="1"/>
      </w:r>
      <w:r w:rsidR="005718D8">
        <w:rPr>
          <w:rFonts w:cstheme="minorBidi"/>
          <w:szCs w:val="25"/>
          <w:lang w:val="en-US" w:bidi="th-TH"/>
        </w:rPr>
        <w:instrText>ADDIN CSL_CITATION {"citationItems":[{"id":"ITEM-1","itemData":{"URL":"https://blockgeeks.com/guides/blockchain-consensus/","accessed":{"date-parts":[["2020","10","13"]]},"id":"ITEM-1","issued":{"date-parts":[["0"]]},"title":"Blockchain Consensus: A Simple Explanation Anyone Can Understand","type":"webpage"},"uris":["http://www.mendeley.com/documents/?uuid=7dc2673e-db4a-384d-a371-cdfdc0461bd8"]}],"mendeley":{"formattedCitation":"[28]","plainTextFormattedCitation":"[28]","previouslyFormattedCitation":"[28]"},"properties":{"noteIndex":0},"schema":"https://github.com/citation-style-language/schema/raw/master/csl-citation.json"}</w:instrText>
      </w:r>
      <w:r w:rsidR="00365522">
        <w:rPr>
          <w:rFonts w:cstheme="minorBidi"/>
          <w:szCs w:val="25"/>
          <w:lang w:val="en-US" w:bidi="th-TH"/>
        </w:rPr>
        <w:fldChar w:fldCharType="separate"/>
      </w:r>
      <w:r w:rsidR="00365522" w:rsidRPr="00365522">
        <w:rPr>
          <w:rFonts w:cstheme="minorBidi"/>
          <w:noProof/>
          <w:szCs w:val="25"/>
          <w:lang w:val="en-US" w:bidi="th-TH"/>
        </w:rPr>
        <w:t>[28]</w:t>
      </w:r>
      <w:r w:rsidR="00365522">
        <w:rPr>
          <w:rFonts w:cstheme="minorBidi"/>
          <w:szCs w:val="25"/>
          <w:lang w:val="en-US" w:bidi="th-TH"/>
        </w:rPr>
        <w:fldChar w:fldCharType="end"/>
      </w:r>
      <w:r w:rsidR="001A1A6D">
        <w:rPr>
          <w:rFonts w:cstheme="minorBidi"/>
          <w:szCs w:val="25"/>
          <w:lang w:val="en-US" w:bidi="th-TH"/>
        </w:rPr>
        <w:t>.</w:t>
      </w:r>
      <w:r w:rsidR="00494EAC">
        <w:rPr>
          <w:rFonts w:cstheme="minorBidi"/>
          <w:szCs w:val="25"/>
          <w:lang w:val="en-US" w:bidi="th-TH"/>
        </w:rPr>
        <w:t xml:space="preserve"> </w:t>
      </w:r>
    </w:p>
    <w:p w14:paraId="4C9E0D31" w14:textId="24BC245A" w:rsidR="00706B5F" w:rsidRDefault="00F15211" w:rsidP="00C54F4D">
      <w:pPr>
        <w:pStyle w:val="BodyText"/>
        <w:rPr>
          <w:rFonts w:cstheme="minorBidi"/>
          <w:szCs w:val="25"/>
          <w:lang w:val="en-US" w:bidi="th-TH"/>
        </w:rPr>
      </w:pPr>
      <w:r>
        <w:rPr>
          <w:rFonts w:cstheme="minorBidi"/>
          <w:szCs w:val="25"/>
          <w:lang w:val="en-US" w:bidi="th-TH"/>
        </w:rPr>
        <w:t>Consensus</w:t>
      </w:r>
      <w:r w:rsidR="00C64F0C">
        <w:rPr>
          <w:rFonts w:cstheme="minorBidi"/>
          <w:szCs w:val="25"/>
          <w:lang w:val="en-US" w:bidi="th-TH"/>
        </w:rPr>
        <w:t xml:space="preserve"> </w:t>
      </w:r>
      <w:r w:rsidR="002B0990">
        <w:rPr>
          <w:rFonts w:cstheme="minorBidi"/>
          <w:szCs w:val="25"/>
          <w:lang w:val="en-US" w:bidi="th-TH"/>
        </w:rPr>
        <w:t>mechanism invented</w:t>
      </w:r>
      <w:r w:rsidR="00C64F0C">
        <w:rPr>
          <w:rFonts w:cstheme="minorBidi"/>
          <w:szCs w:val="25"/>
          <w:lang w:val="en-US" w:bidi="th-TH"/>
        </w:rPr>
        <w:t xml:space="preserve"> to</w:t>
      </w:r>
      <w:r w:rsidR="00706B5F">
        <w:rPr>
          <w:rFonts w:cstheme="minorBidi"/>
          <w:szCs w:val="25"/>
          <w:lang w:val="en-US" w:bidi="th-TH"/>
        </w:rPr>
        <w:t xml:space="preserve"> ensure that no one </w:t>
      </w:r>
      <w:r w:rsidR="00C64F0C">
        <w:rPr>
          <w:rFonts w:cstheme="minorBidi"/>
          <w:szCs w:val="25"/>
          <w:lang w:val="en-US" w:bidi="th-TH"/>
        </w:rPr>
        <w:t xml:space="preserve">in the network </w:t>
      </w:r>
      <w:r w:rsidR="00706B5F">
        <w:rPr>
          <w:rFonts w:cstheme="minorBidi"/>
          <w:szCs w:val="25"/>
          <w:lang w:val="en-US" w:bidi="th-TH"/>
        </w:rPr>
        <w:t>can freely attempt to modify content</w:t>
      </w:r>
      <w:r w:rsidR="002B0990">
        <w:rPr>
          <w:rFonts w:cstheme="minorBidi"/>
          <w:szCs w:val="25"/>
          <w:lang w:val="en-US" w:bidi="th-TH"/>
        </w:rPr>
        <w:t xml:space="preserve"> of transaction before it being</w:t>
      </w:r>
      <w:r w:rsidR="00706B5F">
        <w:rPr>
          <w:rFonts w:cstheme="minorBidi"/>
          <w:szCs w:val="25"/>
          <w:lang w:val="en-US" w:bidi="th-TH"/>
        </w:rPr>
        <w:t xml:space="preserve"> published inside Blockchain</w:t>
      </w:r>
      <w:r w:rsidR="002B0990">
        <w:rPr>
          <w:rFonts w:cstheme="minorBidi"/>
          <w:szCs w:val="25"/>
          <w:lang w:val="en-US" w:bidi="th-TH"/>
        </w:rPr>
        <w:t>,</w:t>
      </w:r>
      <w:r w:rsidR="00C64F0C">
        <w:rPr>
          <w:rFonts w:cstheme="minorBidi"/>
          <w:szCs w:val="25"/>
          <w:lang w:val="en-US" w:bidi="th-TH"/>
        </w:rPr>
        <w:t xml:space="preserve"> wh</w:t>
      </w:r>
      <w:r w:rsidR="002B0990">
        <w:rPr>
          <w:rFonts w:cstheme="minorBidi"/>
          <w:szCs w:val="25"/>
          <w:lang w:val="en-US" w:bidi="th-TH"/>
        </w:rPr>
        <w:t>ether by</w:t>
      </w:r>
      <w:r w:rsidR="00C64F0C">
        <w:rPr>
          <w:rFonts w:cstheme="minorBidi"/>
          <w:szCs w:val="25"/>
          <w:lang w:val="en-US" w:bidi="th-TH"/>
        </w:rPr>
        <w:t xml:space="preserve"> select a trustable node who will verify certain Block being publish to the </w:t>
      </w:r>
      <w:r w:rsidR="00F96E2A">
        <w:rPr>
          <w:rFonts w:cstheme="minorBidi"/>
          <w:szCs w:val="25"/>
          <w:lang w:val="en-US" w:bidi="th-TH"/>
        </w:rPr>
        <w:t>c</w:t>
      </w:r>
      <w:r w:rsidR="00C64F0C">
        <w:rPr>
          <w:rFonts w:cstheme="minorBidi"/>
          <w:szCs w:val="25"/>
          <w:lang w:val="en-US" w:bidi="th-TH"/>
        </w:rPr>
        <w:t>hain</w:t>
      </w:r>
      <w:r w:rsidR="002B0990">
        <w:rPr>
          <w:rFonts w:cstheme="minorBidi"/>
          <w:szCs w:val="25"/>
          <w:lang w:val="en-US" w:bidi="th-TH"/>
        </w:rPr>
        <w:t xml:space="preserve"> or have majority of reliable node approve authenticity of new</w:t>
      </w:r>
      <w:r w:rsidR="006F4FDF">
        <w:rPr>
          <w:rFonts w:cstheme="minorBidi"/>
          <w:szCs w:val="25"/>
          <w:lang w:val="en-US" w:bidi="th-TH"/>
        </w:rPr>
        <w:t>ly</w:t>
      </w:r>
      <w:r w:rsidR="002B0990">
        <w:rPr>
          <w:rFonts w:cstheme="minorBidi"/>
          <w:szCs w:val="25"/>
          <w:lang w:val="en-US" w:bidi="th-TH"/>
        </w:rPr>
        <w:t xml:space="preserve"> form</w:t>
      </w:r>
      <w:r w:rsidR="006F4FDF">
        <w:rPr>
          <w:rFonts w:cstheme="minorBidi"/>
          <w:szCs w:val="25"/>
          <w:lang w:val="en-US" w:bidi="th-TH"/>
        </w:rPr>
        <w:t>ed</w:t>
      </w:r>
      <w:r w:rsidR="002B0990">
        <w:rPr>
          <w:rFonts w:cstheme="minorBidi"/>
          <w:szCs w:val="25"/>
          <w:lang w:val="en-US" w:bidi="th-TH"/>
        </w:rPr>
        <w:t xml:space="preserve"> </w:t>
      </w:r>
      <w:r w:rsidR="00254605">
        <w:rPr>
          <w:rFonts w:cstheme="minorBidi"/>
          <w:szCs w:val="25"/>
          <w:lang w:val="en-US" w:bidi="th-TH"/>
        </w:rPr>
        <w:t>B</w:t>
      </w:r>
      <w:r w:rsidR="002B0990">
        <w:rPr>
          <w:rFonts w:cstheme="minorBidi"/>
          <w:szCs w:val="25"/>
          <w:lang w:val="en-US" w:bidi="th-TH"/>
        </w:rPr>
        <w:t>lock</w:t>
      </w:r>
      <w:r w:rsidR="005718D8">
        <w:rPr>
          <w:rFonts w:cstheme="minorBidi"/>
          <w:szCs w:val="25"/>
          <w:lang w:val="en-US" w:bidi="th-TH"/>
        </w:rPr>
        <w:t xml:space="preserve"> </w:t>
      </w:r>
      <w:r w:rsidR="005718D8">
        <w:rPr>
          <w:rFonts w:cstheme="minorBidi"/>
          <w:szCs w:val="25"/>
          <w:lang w:val="en-US" w:bidi="th-TH"/>
        </w:rPr>
        <w:fldChar w:fldCharType="begin" w:fldLock="1"/>
      </w:r>
      <w:r w:rsidR="0051379D">
        <w:rPr>
          <w:rFonts w:cstheme="minorBidi"/>
          <w:szCs w:val="25"/>
          <w:lang w:val="en-US" w:bidi="th-TH"/>
        </w:rPr>
        <w:instrText>ADDIN CSL_CITATION {"citationItems":[{"id":"ITEM-1","itemData":{"DOI":"10.1109/SMC.2017.8123011","ISBN":"9781538616451","abstract":"—Blockchain is the basic technology of bitcoin. With the value appreciation and stable operation of bitcoin, blockchain is attracting more and more attention in many areas. Blockchain has the characteristics of decentralization, stability, security, and non-modifiability. It has the potential to change the network architecture. The consensus algorithm plays a crucial role in maintaining the safety and efficiency of blockchain. Using a right algorithm may bring a significant increase to the performance of blockchain application. In this paper, we reviewed the basic principles and characteristics of the consensus algorithms and analyzed the performance and application scenarios of different consensus mechanisms. We also gave a technical guidance of selecting a suitable consensus algorithm and summarized the limitations and future development of blockchain technology.","author":[{"dropping-particle":"","family":"Mingxiao","given":"Du","non-dropping-particle":"","parse-names":false,"suffix":""},{"dropping-particle":"","family":"Xiaofeng","given":"Ma","non-dropping-particle":"","parse-names":false,"suffix":""},{"dropping-particle":"","family":"Zhe","given":"Zhang","non-dropping-particle":"","parse-names":false,"suffix":""},{"dropping-particle":"","family":"Xiangwei","given":"Wang","non-dropping-particle":"","parse-names":false,"suffix":""},{"dropping-particle":"","family":"Qijun","given":"Chen","non-dropping-particle":"","parse-names":false,"suffix":""}],"container-title":"2017 IEEE International Conference on Systems, Man, and Cybernetics, SMC 2017","id":"ITEM-1","issued":{"date-parts":[["2017"]]},"page":"2567-2572","title":"A review on consensus algorithm of blockchain","type":"article-journal","volume":"2017-Janua"},"uris":["http://www.mendeley.com/documents/?uuid=07f8be19-83c5-4559-8f1a-4f3c0b0b4d09"]}],"mendeley":{"formattedCitation":"[29]","plainTextFormattedCitation":"[29]","previouslyFormattedCitation":"[29]"},"properties":{"noteIndex":0},"schema":"https://github.com/citation-style-language/schema/raw/master/csl-citation.json"}</w:instrText>
      </w:r>
      <w:r w:rsidR="005718D8">
        <w:rPr>
          <w:rFonts w:cstheme="minorBidi"/>
          <w:szCs w:val="25"/>
          <w:lang w:val="en-US" w:bidi="th-TH"/>
        </w:rPr>
        <w:fldChar w:fldCharType="separate"/>
      </w:r>
      <w:r w:rsidR="005718D8" w:rsidRPr="005718D8">
        <w:rPr>
          <w:rFonts w:cstheme="minorBidi"/>
          <w:noProof/>
          <w:szCs w:val="25"/>
          <w:lang w:val="en-US" w:bidi="th-TH"/>
        </w:rPr>
        <w:t>[29]</w:t>
      </w:r>
      <w:r w:rsidR="005718D8">
        <w:rPr>
          <w:rFonts w:cstheme="minorBidi"/>
          <w:szCs w:val="25"/>
          <w:lang w:val="en-US" w:bidi="th-TH"/>
        </w:rPr>
        <w:fldChar w:fldCharType="end"/>
      </w:r>
      <w:r w:rsidR="00706B5F">
        <w:rPr>
          <w:rFonts w:cstheme="minorBidi"/>
          <w:szCs w:val="25"/>
          <w:lang w:val="en-US" w:bidi="th-TH"/>
        </w:rPr>
        <w:t>.</w:t>
      </w:r>
      <w:r w:rsidR="00D17419">
        <w:rPr>
          <w:rFonts w:cstheme="minorBidi"/>
          <w:szCs w:val="25"/>
          <w:lang w:val="en-US" w:bidi="th-TH"/>
        </w:rPr>
        <w:t xml:space="preserve"> Some </w:t>
      </w:r>
      <w:del w:id="183" w:author="Pat Mongkolwat" w:date="2020-11-15T14:32:00Z">
        <w:r w:rsidR="00D17419" w:rsidDel="00192A3F">
          <w:rPr>
            <w:rFonts w:cstheme="minorBidi"/>
            <w:szCs w:val="25"/>
            <w:lang w:val="en-US" w:bidi="th-TH"/>
          </w:rPr>
          <w:delText>consensus</w:delText>
        </w:r>
      </w:del>
      <w:ins w:id="184" w:author="Pat Mongkolwat" w:date="2020-11-15T14:32:00Z">
        <w:r w:rsidR="00192A3F">
          <w:rPr>
            <w:rFonts w:cstheme="minorBidi"/>
            <w:szCs w:val="25"/>
            <w:lang w:val="en-US" w:bidi="th-TH"/>
          </w:rPr>
          <w:t>consensuses</w:t>
        </w:r>
      </w:ins>
      <w:r w:rsidR="00D17419">
        <w:rPr>
          <w:rFonts w:cstheme="minorBidi"/>
          <w:szCs w:val="25"/>
          <w:lang w:val="en-US" w:bidi="th-TH"/>
        </w:rPr>
        <w:t xml:space="preserve"> like Proof of Work</w:t>
      </w:r>
      <w:r w:rsidR="00E9142E">
        <w:rPr>
          <w:rFonts w:cstheme="minorBidi"/>
          <w:szCs w:val="25"/>
          <w:lang w:val="en-US" w:bidi="th-TH"/>
        </w:rPr>
        <w:t xml:space="preserve"> (PoW)</w:t>
      </w:r>
      <w:r w:rsidR="00D17419">
        <w:rPr>
          <w:rFonts w:cstheme="minorBidi"/>
          <w:szCs w:val="25"/>
          <w:lang w:val="en-US" w:bidi="th-TH"/>
        </w:rPr>
        <w:t>, require participant nodes</w:t>
      </w:r>
      <w:r w:rsidR="000F6C48">
        <w:rPr>
          <w:rFonts w:cstheme="minorBidi"/>
          <w:szCs w:val="25"/>
          <w:lang w:val="en-US" w:bidi="th-TH"/>
        </w:rPr>
        <w:t xml:space="preserve"> (called </w:t>
      </w:r>
      <w:r w:rsidR="00A37B19">
        <w:rPr>
          <w:rFonts w:cstheme="minorBidi"/>
          <w:szCs w:val="25"/>
          <w:lang w:val="en-US" w:bidi="th-TH"/>
        </w:rPr>
        <w:t>“</w:t>
      </w:r>
      <w:r w:rsidR="000F6C48">
        <w:rPr>
          <w:rFonts w:cstheme="minorBidi"/>
          <w:szCs w:val="25"/>
          <w:lang w:val="en-US" w:bidi="th-TH"/>
        </w:rPr>
        <w:t>miner</w:t>
      </w:r>
      <w:r w:rsidR="00A37B19">
        <w:rPr>
          <w:rFonts w:cstheme="minorBidi"/>
          <w:szCs w:val="25"/>
          <w:lang w:val="en-US" w:bidi="th-TH"/>
        </w:rPr>
        <w:t>”</w:t>
      </w:r>
      <w:r w:rsidR="000F6C48">
        <w:rPr>
          <w:rFonts w:cstheme="minorBidi"/>
          <w:szCs w:val="25"/>
          <w:lang w:val="en-US" w:bidi="th-TH"/>
        </w:rPr>
        <w:t>)</w:t>
      </w:r>
      <w:r w:rsidR="00D17419">
        <w:rPr>
          <w:rFonts w:cstheme="minorBidi"/>
          <w:szCs w:val="25"/>
          <w:lang w:val="en-US" w:bidi="th-TH"/>
        </w:rPr>
        <w:t xml:space="preserve"> who want</w:t>
      </w:r>
      <w:ins w:id="185" w:author="Pat Mongkolwat" w:date="2020-11-15T14:34:00Z">
        <w:r w:rsidR="005447AD">
          <w:rPr>
            <w:rFonts w:cstheme="minorBidi"/>
            <w:szCs w:val="25"/>
            <w:lang w:val="en-US" w:bidi="th-TH"/>
          </w:rPr>
          <w:t>s</w:t>
        </w:r>
      </w:ins>
      <w:r w:rsidR="00D17419">
        <w:rPr>
          <w:rFonts w:cstheme="minorBidi"/>
          <w:szCs w:val="25"/>
          <w:lang w:val="en-US" w:bidi="th-TH"/>
        </w:rPr>
        <w:t xml:space="preserve"> to verify a Block to </w:t>
      </w:r>
      <w:r w:rsidR="0097683C">
        <w:rPr>
          <w:rFonts w:cstheme="minorBidi"/>
          <w:szCs w:val="25"/>
          <w:lang w:val="en-US" w:bidi="th-TH"/>
        </w:rPr>
        <w:t>compete</w:t>
      </w:r>
      <w:r w:rsidR="00D17419">
        <w:rPr>
          <w:rFonts w:cstheme="minorBidi"/>
          <w:szCs w:val="25"/>
          <w:lang w:val="en-US" w:bidi="th-TH"/>
        </w:rPr>
        <w:t xml:space="preserve"> to solve mathematic puzzle. The winner will be able to verify </w:t>
      </w:r>
      <w:ins w:id="186" w:author="Pat Mongkolwat" w:date="2020-11-15T14:34:00Z">
        <w:r w:rsidR="005447AD">
          <w:rPr>
            <w:rFonts w:cstheme="minorBidi"/>
            <w:szCs w:val="25"/>
            <w:lang w:val="en-US" w:bidi="th-TH"/>
          </w:rPr>
          <w:t xml:space="preserve">the </w:t>
        </w:r>
      </w:ins>
      <w:r w:rsidR="00D17419">
        <w:rPr>
          <w:rFonts w:cstheme="minorBidi"/>
          <w:szCs w:val="25"/>
          <w:lang w:val="en-US" w:bidi="th-TH"/>
        </w:rPr>
        <w:t>Block and get reward based on each network</w:t>
      </w:r>
      <w:r w:rsidR="00F9746E">
        <w:rPr>
          <w:rFonts w:cstheme="minorBidi"/>
          <w:szCs w:val="25"/>
          <w:lang w:val="en-US" w:bidi="th-TH"/>
        </w:rPr>
        <w:t xml:space="preserve"> policy</w:t>
      </w:r>
      <w:r w:rsidR="00D17419">
        <w:rPr>
          <w:rFonts w:cstheme="minorBidi"/>
          <w:szCs w:val="25"/>
          <w:lang w:val="en-US" w:bidi="th-TH"/>
        </w:rPr>
        <w:t>.</w:t>
      </w:r>
      <w:r w:rsidR="0097683C">
        <w:rPr>
          <w:rFonts w:cstheme="minorBidi"/>
          <w:szCs w:val="25"/>
          <w:lang w:val="en-US" w:bidi="th-TH"/>
        </w:rPr>
        <w:t xml:space="preserve"> As the puzzle require</w:t>
      </w:r>
      <w:ins w:id="187" w:author="Pat Mongkolwat" w:date="2020-11-15T14:34:00Z">
        <w:r w:rsidR="005447AD">
          <w:rPr>
            <w:rFonts w:cstheme="minorBidi"/>
            <w:szCs w:val="25"/>
            <w:lang w:val="en-US" w:bidi="th-TH"/>
          </w:rPr>
          <w:t>s</w:t>
        </w:r>
      </w:ins>
      <w:r w:rsidR="0097683C">
        <w:rPr>
          <w:rFonts w:cstheme="minorBidi"/>
          <w:szCs w:val="25"/>
          <w:lang w:val="en-US" w:bidi="th-TH"/>
        </w:rPr>
        <w:t xml:space="preserve"> each node to spend huge amount of computational resource, give</w:t>
      </w:r>
      <w:ins w:id="188" w:author="Pat Mongkolwat" w:date="2020-11-15T14:34:00Z">
        <w:r w:rsidR="005447AD">
          <w:rPr>
            <w:rFonts w:cstheme="minorBidi"/>
            <w:szCs w:val="25"/>
            <w:lang w:val="en-US" w:bidi="th-TH"/>
          </w:rPr>
          <w:t>n</w:t>
        </w:r>
      </w:ins>
      <w:r w:rsidR="0097683C">
        <w:rPr>
          <w:rFonts w:cstheme="minorBidi"/>
          <w:szCs w:val="25"/>
          <w:lang w:val="en-US" w:bidi="th-TH"/>
        </w:rPr>
        <w:t xml:space="preserve"> randomness which make it nearly impossible for miner node to</w:t>
      </w:r>
      <w:r w:rsidR="00D929AA">
        <w:rPr>
          <w:rFonts w:cstheme="minorBidi"/>
          <w:szCs w:val="25"/>
          <w:lang w:val="en-US" w:bidi="th-TH"/>
        </w:rPr>
        <w:t xml:space="preserve"> be able to get a hand on</w:t>
      </w:r>
      <w:r w:rsidR="0097683C">
        <w:rPr>
          <w:rFonts w:cstheme="minorBidi"/>
          <w:szCs w:val="25"/>
          <w:lang w:val="en-US" w:bidi="th-TH"/>
        </w:rPr>
        <w:t xml:space="preserve"> prefer Block</w:t>
      </w:r>
      <w:r w:rsidR="00D929AA">
        <w:rPr>
          <w:rFonts w:cstheme="minorBidi"/>
          <w:szCs w:val="25"/>
          <w:lang w:val="en-US" w:bidi="th-TH"/>
        </w:rPr>
        <w:t xml:space="preserve"> and attempt suspicious activity during verification process</w:t>
      </w:r>
      <w:r w:rsidR="0051379D">
        <w:rPr>
          <w:rFonts w:cstheme="minorBidi"/>
          <w:szCs w:val="25"/>
          <w:lang w:val="en-US" w:bidi="th-TH"/>
        </w:rPr>
        <w:t xml:space="preserve"> </w:t>
      </w:r>
      <w:r w:rsidR="0051379D">
        <w:rPr>
          <w:rFonts w:cstheme="minorBidi"/>
          <w:szCs w:val="25"/>
          <w:lang w:val="en-US" w:bidi="th-TH"/>
        </w:rPr>
        <w:fldChar w:fldCharType="begin" w:fldLock="1"/>
      </w:r>
      <w:r w:rsidR="007F1A70">
        <w:rPr>
          <w:rFonts w:cstheme="minorBidi"/>
          <w:szCs w:val="25"/>
          <w:lang w:val="en-US" w:bidi="th-TH"/>
        </w:rPr>
        <w:instrText>ADDIN CSL_CITATION {"citationItems":[{"id":"ITEM-1","itemData":{"URL":"https://cointelegraph.com/explained/proof-of-work-explained","accessed":{"date-parts":[["2020","10","13"]]},"id":"ITEM-1","issued":{"date-parts":[["0"]]},"title":"Proof-of-Work, Explained","type":"webpage"},"uris":["http://www.mendeley.com/documents/?uuid=8a8e84cc-a6c4-3f10-9972-9c1c2fc85a1c"]}],"mendeley":{"formattedCitation":"[30]","plainTextFormattedCitation":"[30]","previouslyFormattedCitation":"[30]"},"properties":{"noteIndex":0},"schema":"https://github.com/citation-style-language/schema/raw/master/csl-citation.json"}</w:instrText>
      </w:r>
      <w:r w:rsidR="0051379D">
        <w:rPr>
          <w:rFonts w:cstheme="minorBidi"/>
          <w:szCs w:val="25"/>
          <w:lang w:val="en-US" w:bidi="th-TH"/>
        </w:rPr>
        <w:fldChar w:fldCharType="separate"/>
      </w:r>
      <w:r w:rsidR="0051379D" w:rsidRPr="0051379D">
        <w:rPr>
          <w:rFonts w:cstheme="minorBidi"/>
          <w:noProof/>
          <w:szCs w:val="25"/>
          <w:lang w:val="en-US" w:bidi="th-TH"/>
        </w:rPr>
        <w:t>[30]</w:t>
      </w:r>
      <w:r w:rsidR="0051379D">
        <w:rPr>
          <w:rFonts w:cstheme="minorBidi"/>
          <w:szCs w:val="25"/>
          <w:lang w:val="en-US" w:bidi="th-TH"/>
        </w:rPr>
        <w:fldChar w:fldCharType="end"/>
      </w:r>
      <w:r w:rsidR="0097683C">
        <w:rPr>
          <w:rFonts w:cstheme="minorBidi"/>
          <w:szCs w:val="25"/>
          <w:lang w:val="en-US" w:bidi="th-TH"/>
        </w:rPr>
        <w:t>.</w:t>
      </w:r>
      <w:r w:rsidR="00022876">
        <w:rPr>
          <w:rFonts w:cstheme="minorBidi"/>
          <w:szCs w:val="25"/>
          <w:lang w:val="en-US" w:bidi="th-TH"/>
        </w:rPr>
        <w:t xml:space="preserve"> </w:t>
      </w:r>
      <w:r w:rsidR="0097683C">
        <w:rPr>
          <w:rFonts w:cstheme="minorBidi"/>
          <w:szCs w:val="25"/>
          <w:lang w:val="en-US" w:bidi="th-TH"/>
        </w:rPr>
        <w:t>On the other hand, some consensus mechanism</w:t>
      </w:r>
      <w:ins w:id="189" w:author="Pat Mongkolwat" w:date="2020-11-15T14:35:00Z">
        <w:r w:rsidR="006F673A">
          <w:rPr>
            <w:rFonts w:cstheme="minorBidi"/>
            <w:szCs w:val="25"/>
            <w:lang w:val="en-US" w:bidi="th-TH"/>
          </w:rPr>
          <w:t>s</w:t>
        </w:r>
      </w:ins>
      <w:r w:rsidR="0097683C">
        <w:rPr>
          <w:rFonts w:cstheme="minorBidi"/>
          <w:szCs w:val="25"/>
          <w:lang w:val="en-US" w:bidi="th-TH"/>
        </w:rPr>
        <w:t xml:space="preserve"> like Practical-Byzantine False Tolerance</w:t>
      </w:r>
      <w:r w:rsidR="00E9142E">
        <w:rPr>
          <w:rFonts w:cstheme="minorBidi"/>
          <w:szCs w:val="25"/>
          <w:lang w:val="en-US" w:bidi="th-TH"/>
        </w:rPr>
        <w:t xml:space="preserve"> (PBFT)</w:t>
      </w:r>
      <w:r w:rsidR="0097683C">
        <w:rPr>
          <w:rFonts w:cstheme="minorBidi"/>
          <w:szCs w:val="25"/>
          <w:lang w:val="en-US" w:bidi="th-TH"/>
        </w:rPr>
        <w:t xml:space="preserve">, invented to allow Blockchain network with limited computational resource to select trustable validator. </w:t>
      </w:r>
      <w:r w:rsidR="00B54FBF">
        <w:rPr>
          <w:rFonts w:cstheme="minorBidi"/>
          <w:szCs w:val="25"/>
          <w:lang w:val="en-US" w:bidi="th-TH"/>
        </w:rPr>
        <w:t>T</w:t>
      </w:r>
      <w:r w:rsidR="0097683C">
        <w:rPr>
          <w:rFonts w:cstheme="minorBidi"/>
          <w:szCs w:val="25"/>
          <w:lang w:val="en-US" w:bidi="th-TH"/>
        </w:rPr>
        <w:t>his kind of consensus use voting mechanism which sacrifice</w:t>
      </w:r>
      <w:r w:rsidR="00946365">
        <w:rPr>
          <w:rFonts w:cstheme="minorBidi"/>
          <w:szCs w:val="25"/>
          <w:lang w:val="en-US" w:bidi="th-TH"/>
        </w:rPr>
        <w:t xml:space="preserve"> ability to welcome anonymous node</w:t>
      </w:r>
      <w:r w:rsidR="00B54FBF">
        <w:rPr>
          <w:rFonts w:cstheme="minorBidi"/>
          <w:szCs w:val="25"/>
          <w:lang w:val="en-US" w:bidi="th-TH"/>
        </w:rPr>
        <w:t xml:space="preserve"> for lesser computational resources required for maintaining Blockchain and increased in efficiency of verification process,</w:t>
      </w:r>
      <w:r w:rsidR="00946365">
        <w:rPr>
          <w:rFonts w:cstheme="minorBidi"/>
          <w:szCs w:val="25"/>
          <w:lang w:val="en-US" w:bidi="th-TH"/>
        </w:rPr>
        <w:t xml:space="preserve"> </w:t>
      </w:r>
      <w:r w:rsidR="00B54FBF">
        <w:rPr>
          <w:rFonts w:cstheme="minorBidi"/>
          <w:szCs w:val="25"/>
          <w:lang w:val="en-US" w:bidi="th-TH"/>
        </w:rPr>
        <w:t>that mean</w:t>
      </w:r>
      <w:ins w:id="190" w:author="Pat Mongkolwat" w:date="2020-11-15T14:35:00Z">
        <w:r w:rsidR="006F673A">
          <w:rPr>
            <w:rFonts w:cstheme="minorBidi"/>
            <w:szCs w:val="25"/>
            <w:lang w:val="en-US" w:bidi="th-TH"/>
          </w:rPr>
          <w:t>s</w:t>
        </w:r>
      </w:ins>
      <w:r w:rsidR="00B54FBF">
        <w:rPr>
          <w:rFonts w:cstheme="minorBidi"/>
          <w:szCs w:val="25"/>
          <w:lang w:val="en-US" w:bidi="th-TH"/>
        </w:rPr>
        <w:t xml:space="preserve"> it</w:t>
      </w:r>
      <w:r w:rsidR="00946365">
        <w:rPr>
          <w:rFonts w:cstheme="minorBidi"/>
          <w:szCs w:val="25"/>
          <w:lang w:val="en-US" w:bidi="th-TH"/>
        </w:rPr>
        <w:t xml:space="preserve"> rely on the en</w:t>
      </w:r>
      <w:r w:rsidR="0005100A">
        <w:rPr>
          <w:rFonts w:cstheme="minorBidi"/>
          <w:szCs w:val="25"/>
          <w:lang w:val="en-US" w:bidi="th-TH"/>
        </w:rPr>
        <w:t>v</w:t>
      </w:r>
      <w:r w:rsidR="00946365">
        <w:rPr>
          <w:rFonts w:cstheme="minorBidi"/>
          <w:szCs w:val="25"/>
          <w:lang w:val="en-US" w:bidi="th-TH"/>
        </w:rPr>
        <w:t>ironment that most of the nodes are not corrupted</w:t>
      </w:r>
      <w:r w:rsidR="007F1A70">
        <w:rPr>
          <w:rFonts w:cstheme="minorBidi"/>
          <w:szCs w:val="25"/>
          <w:lang w:val="en-US" w:bidi="th-TH"/>
        </w:rPr>
        <w:t xml:space="preserve"> </w:t>
      </w:r>
      <w:r w:rsidR="007F1A70">
        <w:rPr>
          <w:rFonts w:cstheme="minorBidi"/>
          <w:szCs w:val="25"/>
          <w:lang w:val="en-US" w:bidi="th-TH"/>
        </w:rPr>
        <w:fldChar w:fldCharType="begin" w:fldLock="1"/>
      </w:r>
      <w:r w:rsidR="007F2EDF">
        <w:rPr>
          <w:rFonts w:cstheme="minorBidi"/>
          <w:szCs w:val="25"/>
          <w:lang w:val="en-US" w:bidi="th-TH"/>
        </w:rPr>
        <w:instrText>ADDIN CSL_CITATION {"citationItems":[{"id":"ITEM-1","itemData":{"ISSN":"16130073","abstract":"© 2018 CEUR-WS. All rights reserved. Permissioned blockchains are arising as a solution to federate companies prompting accountable interactions. A variety of consensus algorithms for such blockchains have been proposed, each of which has different benefits and drawbacks. Proof-of-Authority (PoA) is a new family of Byzantine fault-tolerant (BFT) consensus algorithms largely used in practice to ensure better performance than traditional Practical Byzantine Fault Tolerance (PBFT). However, the lack of adequate analysis of PoA hinders any cautious evaluation of their effectiveness in real-world permissioned blockchains deployed over the Internet, hence on an eventually synchronous network experimenting Byzantine nodes. In this paper, we analyse two of the main PoA algorithms, named Aura and Clique, both in terms of provided guarantees and performances. First, we derive their functioning including how messages are exchanged, then we weight, by relying on the CAP theorem, consistency, availability and partition tolerance guarantees. We also report a qualitative latency analysis based on message rounds. The analysis advocates that PoA for permissioned blockchains, deployed over the Internet with Byzantine nodes, do not provide adequate consistency guarantees for scenarios where data integrity is essential. We claim that PBFT can fit better such scenarios, despite a limited loss in terms of performance.","author":[{"dropping-particle":"","family":"Angelis","given":"Stefano","non-dropping-particle":"De","parse-names":false,"suffix":""},{"dropping-particle":"","family":"Aniello","given":"Leonardo","non-dropping-particle":"","parse-names":false,"suffix":""},{"dropping-particle":"","family":"Baldoni","given":"Roberto","non-dropping-particle":"","parse-names":false,"suffix":""},{"dropping-particle":"","family":"Lombardi","given":"Federico","non-dropping-particle":"","parse-names":false,"suffix":""},{"dropping-particle":"","family":"Margheri","given":"Andrea","non-dropping-particle":"","parse-names":false,"suffix":""},{"dropping-particle":"","family":"Sassone","given":"Vladimiro","non-dropping-particle":"","parse-names":false,"suffix":""}],"container-title":"CEUR Workshop Proceedings","id":"ITEM-1","issued":{"date-parts":[["2018"]]},"page":"1-11","title":"PBFT vs proof-of-authority: Applying the CAP theorem to permissioned blockchain","type":"article-journal","volume":"2058"},"uris":["http://www.mendeley.com/documents/?uuid=2fe90a50-d3fc-465b-b983-c00b5289a240"]}],"mendeley":{"formattedCitation":"[31]","plainTextFormattedCitation":"[31]","previouslyFormattedCitation":"[31]"},"properties":{"noteIndex":0},"schema":"https://github.com/citation-style-language/schema/raw/master/csl-citation.json"}</w:instrText>
      </w:r>
      <w:r w:rsidR="007F1A70">
        <w:rPr>
          <w:rFonts w:cstheme="minorBidi"/>
          <w:szCs w:val="25"/>
          <w:lang w:val="en-US" w:bidi="th-TH"/>
        </w:rPr>
        <w:fldChar w:fldCharType="separate"/>
      </w:r>
      <w:r w:rsidR="007F1A70" w:rsidRPr="007F1A70">
        <w:rPr>
          <w:rFonts w:cstheme="minorBidi"/>
          <w:noProof/>
          <w:szCs w:val="25"/>
          <w:lang w:val="en-US" w:bidi="th-TH"/>
        </w:rPr>
        <w:t>[31]</w:t>
      </w:r>
      <w:r w:rsidR="007F1A70">
        <w:rPr>
          <w:rFonts w:cstheme="minorBidi"/>
          <w:szCs w:val="25"/>
          <w:lang w:val="en-US" w:bidi="th-TH"/>
        </w:rPr>
        <w:fldChar w:fldCharType="end"/>
      </w:r>
      <w:r w:rsidR="00946365">
        <w:rPr>
          <w:rFonts w:cstheme="minorBidi"/>
          <w:szCs w:val="25"/>
          <w:lang w:val="en-US" w:bidi="th-TH"/>
        </w:rPr>
        <w:t>.</w:t>
      </w:r>
      <w:r w:rsidR="00B64A7A">
        <w:rPr>
          <w:rFonts w:cstheme="minorBidi"/>
          <w:szCs w:val="25"/>
          <w:lang w:val="en-US" w:bidi="th-TH"/>
        </w:rPr>
        <w:t xml:space="preserve"> </w:t>
      </w:r>
      <w:r w:rsidR="00706B5F">
        <w:rPr>
          <w:rFonts w:cstheme="minorBidi"/>
          <w:szCs w:val="25"/>
          <w:lang w:val="en-US" w:bidi="th-TH"/>
        </w:rPr>
        <w:t>Th</w:t>
      </w:r>
      <w:r w:rsidR="00C27482">
        <w:rPr>
          <w:rFonts w:cstheme="minorBidi"/>
          <w:szCs w:val="25"/>
          <w:lang w:val="en-US" w:bidi="th-TH"/>
        </w:rPr>
        <w:t>e</w:t>
      </w:r>
      <w:r w:rsidR="00706B5F">
        <w:rPr>
          <w:rFonts w:cstheme="minorBidi"/>
          <w:szCs w:val="25"/>
          <w:lang w:val="en-US" w:bidi="th-TH"/>
        </w:rPr>
        <w:t>s</w:t>
      </w:r>
      <w:r w:rsidR="00C27482">
        <w:rPr>
          <w:rFonts w:cstheme="minorBidi"/>
          <w:szCs w:val="25"/>
          <w:lang w:val="en-US" w:bidi="th-TH"/>
        </w:rPr>
        <w:t>e</w:t>
      </w:r>
      <w:r w:rsidR="00CA764A">
        <w:rPr>
          <w:rFonts w:cstheme="minorBidi"/>
          <w:szCs w:val="25"/>
          <w:lang w:val="en-US" w:bidi="th-TH"/>
        </w:rPr>
        <w:t xml:space="preserve"> </w:t>
      </w:r>
      <w:r w:rsidR="00C27482">
        <w:rPr>
          <w:rFonts w:cstheme="minorBidi"/>
          <w:szCs w:val="25"/>
          <w:lang w:val="en-US" w:bidi="th-TH"/>
        </w:rPr>
        <w:t xml:space="preserve">mechanisms </w:t>
      </w:r>
      <w:r w:rsidR="00CA764A">
        <w:rPr>
          <w:rFonts w:cstheme="minorBidi"/>
          <w:szCs w:val="25"/>
          <w:lang w:val="en-US" w:bidi="th-TH"/>
        </w:rPr>
        <w:t>enable</w:t>
      </w:r>
      <w:r w:rsidR="002415F1">
        <w:rPr>
          <w:rFonts w:cstheme="minorBidi"/>
          <w:szCs w:val="25"/>
          <w:lang w:val="en-US" w:bidi="th-TH"/>
        </w:rPr>
        <w:t xml:space="preserve"> transparency in publication and verification of transaction in</w:t>
      </w:r>
      <w:r w:rsidR="00DF0C65">
        <w:rPr>
          <w:rFonts w:cstheme="minorBidi"/>
          <w:szCs w:val="25"/>
          <w:lang w:val="en-US" w:bidi="th-TH"/>
        </w:rPr>
        <w:t xml:space="preserve"> </w:t>
      </w:r>
      <w:r w:rsidR="00902FC5">
        <w:rPr>
          <w:rFonts w:cstheme="minorBidi"/>
          <w:szCs w:val="25"/>
          <w:lang w:val="en-US" w:bidi="th-TH"/>
        </w:rPr>
        <w:t>Blockchain</w:t>
      </w:r>
      <w:r w:rsidR="004E6164">
        <w:rPr>
          <w:rFonts w:cstheme="minorBidi"/>
          <w:szCs w:val="25"/>
          <w:lang w:val="en-US" w:bidi="th-TH"/>
        </w:rPr>
        <w:t>.</w:t>
      </w:r>
      <w:r w:rsidR="00706B5F">
        <w:rPr>
          <w:rFonts w:cstheme="minorBidi"/>
          <w:szCs w:val="25"/>
          <w:lang w:val="en-US" w:bidi="th-TH"/>
        </w:rPr>
        <w:t xml:space="preserve"> </w:t>
      </w:r>
      <w:r w:rsidR="002B7A64">
        <w:rPr>
          <w:rFonts w:cstheme="minorBidi"/>
          <w:szCs w:val="25"/>
          <w:lang w:val="en-US" w:bidi="th-TH"/>
        </w:rPr>
        <w:t xml:space="preserve">Additionally, the network also needs compatible </w:t>
      </w:r>
      <w:r w:rsidR="00091E4D">
        <w:rPr>
          <w:rFonts w:cstheme="minorBidi"/>
          <w:szCs w:val="25"/>
          <w:lang w:val="en-US" w:bidi="th-TH"/>
        </w:rPr>
        <w:t>permission model</w:t>
      </w:r>
      <w:r w:rsidR="002B7A64">
        <w:rPr>
          <w:rFonts w:cstheme="minorBidi"/>
          <w:szCs w:val="25"/>
          <w:lang w:val="en-US" w:bidi="th-TH"/>
        </w:rPr>
        <w:t xml:space="preserve"> </w:t>
      </w:r>
      <w:r w:rsidR="00091E4D">
        <w:rPr>
          <w:rFonts w:cstheme="minorBidi"/>
          <w:szCs w:val="25"/>
          <w:lang w:val="en-US" w:bidi="th-TH"/>
        </w:rPr>
        <w:t>for</w:t>
      </w:r>
      <w:r w:rsidR="002B7A64">
        <w:rPr>
          <w:rFonts w:cstheme="minorBidi"/>
          <w:szCs w:val="25"/>
          <w:lang w:val="en-US" w:bidi="th-TH"/>
        </w:rPr>
        <w:t xml:space="preserve"> its member</w:t>
      </w:r>
      <w:r w:rsidR="002E114C">
        <w:rPr>
          <w:rFonts w:cstheme="minorBidi"/>
          <w:szCs w:val="25"/>
          <w:lang w:val="en-US" w:bidi="th-TH"/>
        </w:rPr>
        <w:t xml:space="preserve"> to maximize effectiveness of consensus mechanism</w:t>
      </w:r>
      <w:r w:rsidR="002B7A64">
        <w:rPr>
          <w:rFonts w:cstheme="minorBidi"/>
          <w:szCs w:val="25"/>
          <w:lang w:val="en-US" w:bidi="th-TH"/>
        </w:rPr>
        <w:t>.</w:t>
      </w:r>
      <w:r w:rsidR="00E633CE">
        <w:rPr>
          <w:rFonts w:cstheme="minorBidi"/>
          <w:szCs w:val="25"/>
          <w:lang w:val="en-US" w:bidi="th-TH"/>
        </w:rPr>
        <w:t xml:space="preserve"> According to </w:t>
      </w:r>
      <w:r w:rsidR="00E633CE">
        <w:rPr>
          <w:rFonts w:cstheme="minorBidi"/>
          <w:szCs w:val="25"/>
          <w:lang w:val="en-US" w:bidi="th-TH"/>
        </w:rPr>
        <w:fldChar w:fldCharType="begin" w:fldLock="1"/>
      </w:r>
      <w:r w:rsidR="00E633CE">
        <w:rPr>
          <w:rFonts w:cstheme="minorBidi"/>
          <w:szCs w:val="25"/>
          <w:lang w:val="en-US" w:bidi="th-TH"/>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[20]","plainTextFormattedCitation":"[20]"},"properties":{"noteIndex":0},"schema":"https://github.com/citation-style-language/schema/raw/master/csl-citation.json"}</w:instrText>
      </w:r>
      <w:r w:rsidR="00E633CE">
        <w:rPr>
          <w:rFonts w:cstheme="minorBidi"/>
          <w:szCs w:val="25"/>
          <w:lang w:val="en-US" w:bidi="th-TH"/>
        </w:rPr>
        <w:fldChar w:fldCharType="separate"/>
      </w:r>
      <w:r w:rsidR="00E633CE" w:rsidRPr="00E633CE">
        <w:rPr>
          <w:rFonts w:cstheme="minorBidi"/>
          <w:noProof/>
          <w:szCs w:val="25"/>
          <w:lang w:val="en-US" w:bidi="th-TH"/>
        </w:rPr>
        <w:t>[20]</w:t>
      </w:r>
      <w:r w:rsidR="00E633CE">
        <w:rPr>
          <w:rFonts w:cstheme="minorBidi"/>
          <w:szCs w:val="25"/>
          <w:lang w:val="en-US" w:bidi="th-TH"/>
        </w:rPr>
        <w:fldChar w:fldCharType="end"/>
      </w:r>
      <w:r w:rsidR="00E633CE">
        <w:rPr>
          <w:rFonts w:cstheme="minorBidi"/>
          <w:szCs w:val="25"/>
          <w:lang w:val="en-US" w:bidi="th-TH"/>
        </w:rPr>
        <w:t xml:space="preserve">, Blockchain can be categorized into two main types based on its permission model which </w:t>
      </w:r>
      <w:r w:rsidR="0003356C">
        <w:rPr>
          <w:rFonts w:cstheme="minorBidi"/>
          <w:szCs w:val="25"/>
          <w:lang w:val="en-US" w:bidi="th-TH"/>
        </w:rPr>
        <w:t>determines who can maintain blockchain ledger (i.e. publish block)</w:t>
      </w:r>
      <w:r w:rsidR="00E633CE">
        <w:rPr>
          <w:rFonts w:cstheme="minorBidi"/>
          <w:szCs w:val="25"/>
          <w:lang w:val="en-US" w:bidi="th-TH"/>
        </w:rPr>
        <w:t>.</w:t>
      </w:r>
      <w:r w:rsidR="0003356C">
        <w:rPr>
          <w:rFonts w:cstheme="minorBidi"/>
          <w:szCs w:val="25"/>
          <w:lang w:val="en-US" w:bidi="th-TH"/>
        </w:rPr>
        <w:t xml:space="preserve"> Permissionless blockchain networks </w:t>
      </w:r>
      <w:r w:rsidR="002C5CD3">
        <w:rPr>
          <w:rFonts w:cstheme="minorBidi"/>
          <w:szCs w:val="25"/>
          <w:lang w:val="en-US" w:bidi="th-TH"/>
        </w:rPr>
        <w:t xml:space="preserve">provide simplicity in </w:t>
      </w:r>
      <w:r w:rsidR="002C5CD3">
        <w:rPr>
          <w:rFonts w:cstheme="minorBidi"/>
          <w:szCs w:val="25"/>
          <w:lang w:val="en-US" w:bidi="th-TH"/>
        </w:rPr>
        <w:t xml:space="preserve">scalability of the network by </w:t>
      </w:r>
      <w:r w:rsidR="0003356C">
        <w:rPr>
          <w:rFonts w:cstheme="minorBidi"/>
          <w:szCs w:val="25"/>
          <w:lang w:val="en-US" w:bidi="th-TH"/>
        </w:rPr>
        <w:t>allow</w:t>
      </w:r>
      <w:r w:rsidR="002C5CD3">
        <w:rPr>
          <w:rFonts w:cstheme="minorBidi"/>
          <w:szCs w:val="25"/>
          <w:lang w:val="en-US" w:bidi="th-TH"/>
        </w:rPr>
        <w:t>ing</w:t>
      </w:r>
      <w:r w:rsidR="0003356C">
        <w:rPr>
          <w:rFonts w:cstheme="minorBidi"/>
          <w:szCs w:val="25"/>
          <w:lang w:val="en-US" w:bidi="th-TH"/>
        </w:rPr>
        <w:t xml:space="preserve"> anyone in the network to maintain blockchain ledger</w:t>
      </w:r>
      <w:r w:rsidR="002C5CD3">
        <w:rPr>
          <w:rFonts w:cstheme="minorBidi"/>
          <w:szCs w:val="25"/>
          <w:lang w:val="en-US" w:bidi="th-TH"/>
        </w:rPr>
        <w:t>.</w:t>
      </w:r>
      <w:r w:rsidR="000F5BB4">
        <w:rPr>
          <w:rFonts w:cstheme="minorBidi"/>
          <w:szCs w:val="25"/>
          <w:lang w:val="en-US" w:bidi="th-TH"/>
        </w:rPr>
        <w:t xml:space="preserve"> </w:t>
      </w:r>
      <w:r w:rsidR="002C5CD3">
        <w:rPr>
          <w:rFonts w:cstheme="minorBidi"/>
          <w:szCs w:val="25"/>
          <w:lang w:val="en-US" w:bidi="th-TH"/>
        </w:rPr>
        <w:t>At the same time,</w:t>
      </w:r>
      <w:r w:rsidR="000F5BB4">
        <w:rPr>
          <w:rFonts w:cstheme="minorBidi"/>
          <w:szCs w:val="25"/>
          <w:lang w:val="en-US" w:bidi="th-TH"/>
        </w:rPr>
        <w:t xml:space="preserve"> permissioned </w:t>
      </w:r>
      <w:r w:rsidR="002C5CD3">
        <w:rPr>
          <w:rFonts w:cstheme="minorBidi"/>
          <w:szCs w:val="25"/>
          <w:lang w:val="en-US" w:bidi="th-TH"/>
        </w:rPr>
        <w:t>chain</w:t>
      </w:r>
      <w:r w:rsidR="000F5BB4">
        <w:rPr>
          <w:rFonts w:cstheme="minorBidi"/>
          <w:szCs w:val="25"/>
          <w:lang w:val="en-US" w:bidi="th-TH"/>
        </w:rPr>
        <w:t xml:space="preserve"> </w:t>
      </w:r>
      <w:r w:rsidR="00DE6DA8">
        <w:rPr>
          <w:rFonts w:cstheme="minorBidi"/>
          <w:szCs w:val="25"/>
          <w:lang w:val="en-US" w:bidi="th-TH"/>
        </w:rPr>
        <w:t>allows</w:t>
      </w:r>
      <w:r w:rsidR="000F5BB4">
        <w:rPr>
          <w:rFonts w:cstheme="minorBidi"/>
          <w:szCs w:val="25"/>
          <w:lang w:val="en-US" w:bidi="th-TH"/>
        </w:rPr>
        <w:t xml:space="preserve"> only selected member </w:t>
      </w:r>
      <w:r w:rsidR="002C5CD3">
        <w:rPr>
          <w:rFonts w:cstheme="minorBidi"/>
          <w:szCs w:val="25"/>
          <w:lang w:val="en-US" w:bidi="th-TH"/>
        </w:rPr>
        <w:t>to maintain or even just to participate in the network which allow</w:t>
      </w:r>
      <w:ins w:id="191" w:author="Pat Mongkolwat" w:date="2020-11-15T14:36:00Z">
        <w:r w:rsidR="00495EFE">
          <w:rPr>
            <w:rFonts w:cstheme="minorBidi"/>
            <w:szCs w:val="25"/>
            <w:lang w:val="en-US" w:bidi="th-TH"/>
          </w:rPr>
          <w:t>s</w:t>
        </w:r>
      </w:ins>
      <w:r w:rsidR="002C5CD3">
        <w:rPr>
          <w:rFonts w:cstheme="minorBidi"/>
          <w:szCs w:val="25"/>
          <w:lang w:val="en-US" w:bidi="th-TH"/>
        </w:rPr>
        <w:t xml:space="preserve"> accountability and auditability of the network in exchange for simplicity in scalability</w:t>
      </w:r>
      <w:r w:rsidR="0003356C">
        <w:rPr>
          <w:rFonts w:cstheme="minorBidi"/>
          <w:szCs w:val="25"/>
          <w:lang w:val="en-US" w:bidi="th-TH"/>
        </w:rPr>
        <w:t>.</w:t>
      </w:r>
      <w:r w:rsidR="003A0425">
        <w:rPr>
          <w:rFonts w:cstheme="minorBidi"/>
          <w:szCs w:val="25"/>
          <w:lang w:val="en-US" w:bidi="th-TH"/>
        </w:rPr>
        <w:t xml:space="preserve"> Permissioned blockchain networks may also be used by organizations that wish to work together but may not fully trust one another. They can establish a permissioned blockchain network and invite business partners to record their transactions on a shared distributed ledger. </w:t>
      </w:r>
      <w:r w:rsidR="002B7A64">
        <w:rPr>
          <w:rFonts w:cstheme="minorBidi"/>
          <w:szCs w:val="25"/>
          <w:lang w:val="en-US" w:bidi="th-TH"/>
        </w:rPr>
        <w:t xml:space="preserve"> </w:t>
      </w:r>
      <w:r w:rsidR="004E6164">
        <w:rPr>
          <w:rFonts w:cstheme="minorBidi"/>
          <w:szCs w:val="25"/>
          <w:lang w:val="en-US" w:bidi="th-TH"/>
        </w:rPr>
        <w:t>The transparency</w:t>
      </w:r>
      <w:r w:rsidR="003A0425">
        <w:rPr>
          <w:rFonts w:cstheme="minorBidi"/>
          <w:szCs w:val="25"/>
          <w:lang w:val="en-US" w:bidi="th-TH"/>
        </w:rPr>
        <w:t xml:space="preserve"> provide</w:t>
      </w:r>
      <w:ins w:id="192" w:author="Pat Mongkolwat" w:date="2020-11-15T14:36:00Z">
        <w:r w:rsidR="00495EFE">
          <w:rPr>
            <w:rFonts w:cstheme="minorBidi"/>
            <w:szCs w:val="25"/>
            <w:lang w:val="en-US" w:bidi="th-TH"/>
          </w:rPr>
          <w:t>s</w:t>
        </w:r>
      </w:ins>
      <w:del w:id="193" w:author="Pat Mongkolwat" w:date="2020-11-15T14:36:00Z">
        <w:r w:rsidR="003A0425" w:rsidDel="00495EFE">
          <w:rPr>
            <w:rFonts w:cstheme="minorBidi"/>
            <w:szCs w:val="25"/>
            <w:lang w:val="en-US" w:bidi="th-TH"/>
          </w:rPr>
          <w:delText>d</w:delText>
        </w:r>
      </w:del>
      <w:r w:rsidR="003A0425">
        <w:rPr>
          <w:rFonts w:cstheme="minorBidi"/>
          <w:szCs w:val="25"/>
          <w:lang w:val="en-US" w:bidi="th-TH"/>
        </w:rPr>
        <w:t xml:space="preserve"> by Blockchain and con</w:t>
      </w:r>
      <w:r w:rsidR="00D07D90">
        <w:rPr>
          <w:rFonts w:cstheme="minorBidi"/>
          <w:szCs w:val="25"/>
          <w:lang w:val="en-US" w:bidi="th-TH"/>
        </w:rPr>
        <w:t>s</w:t>
      </w:r>
      <w:r w:rsidR="003A0425">
        <w:rPr>
          <w:rFonts w:cstheme="minorBidi"/>
          <w:szCs w:val="25"/>
          <w:lang w:val="en-US" w:bidi="th-TH"/>
        </w:rPr>
        <w:t>ensus</w:t>
      </w:r>
      <w:r w:rsidR="004E6164">
        <w:rPr>
          <w:rFonts w:cstheme="minorBidi"/>
          <w:szCs w:val="25"/>
          <w:lang w:val="en-US" w:bidi="th-TH"/>
        </w:rPr>
        <w:t xml:space="preserve"> </w:t>
      </w:r>
      <w:r w:rsidR="00A9143B">
        <w:rPr>
          <w:rFonts w:cstheme="minorBidi"/>
          <w:szCs w:val="25"/>
          <w:lang w:val="en-US" w:bidi="th-TH"/>
        </w:rPr>
        <w:t xml:space="preserve">with suitable permission model </w:t>
      </w:r>
      <w:r w:rsidR="004E6164">
        <w:rPr>
          <w:rFonts w:cstheme="minorBidi"/>
          <w:szCs w:val="25"/>
          <w:lang w:val="en-US" w:bidi="th-TH"/>
        </w:rPr>
        <w:t xml:space="preserve">then </w:t>
      </w:r>
      <w:r w:rsidR="00706B5F">
        <w:rPr>
          <w:rFonts w:cstheme="minorBidi"/>
          <w:szCs w:val="25"/>
          <w:lang w:val="en-US" w:bidi="th-TH"/>
        </w:rPr>
        <w:t xml:space="preserve">create a passive </w:t>
      </w:r>
      <w:r w:rsidR="00C15A2F">
        <w:rPr>
          <w:rFonts w:cstheme="minorBidi"/>
          <w:szCs w:val="25"/>
          <w:lang w:val="en-US" w:bidi="th-TH"/>
        </w:rPr>
        <w:t>“</w:t>
      </w:r>
      <w:r w:rsidR="00706B5F">
        <w:rPr>
          <w:rFonts w:cstheme="minorBidi"/>
          <w:szCs w:val="25"/>
          <w:lang w:val="en-US" w:bidi="th-TH"/>
        </w:rPr>
        <w:t>trust</w:t>
      </w:r>
      <w:r w:rsidR="00C15A2F">
        <w:rPr>
          <w:rFonts w:cstheme="minorBidi"/>
          <w:szCs w:val="25"/>
          <w:lang w:val="en-US" w:bidi="th-TH"/>
        </w:rPr>
        <w:t>”</w:t>
      </w:r>
      <w:r w:rsidR="00706B5F">
        <w:rPr>
          <w:rFonts w:cstheme="minorBidi"/>
          <w:szCs w:val="25"/>
          <w:lang w:val="en-US" w:bidi="th-TH"/>
        </w:rPr>
        <w:t xml:space="preserve"> amongst the network as no one in the network have</w:t>
      </w:r>
      <w:r w:rsidR="0019172D">
        <w:rPr>
          <w:rFonts w:cstheme="minorBidi"/>
          <w:szCs w:val="25"/>
          <w:lang w:val="en-US" w:bidi="th-TH"/>
        </w:rPr>
        <w:t xml:space="preserve"> absolute</w:t>
      </w:r>
      <w:r w:rsidR="00706B5F">
        <w:rPr>
          <w:rFonts w:cstheme="minorBidi"/>
          <w:szCs w:val="25"/>
          <w:lang w:val="en-US" w:bidi="th-TH"/>
        </w:rPr>
        <w:t xml:space="preserve"> right to rules and manipulate the network and its content at their own will </w:t>
      </w:r>
      <w:r w:rsidR="00706B5F">
        <w:rPr>
          <w:rFonts w:cstheme="minorBidi"/>
          <w:szCs w:val="25"/>
          <w:lang w:val="en-US" w:bidi="th-TH"/>
        </w:rPr>
        <w:fldChar w:fldCharType="begin" w:fldLock="1"/>
      </w:r>
      <w:r w:rsidR="007F2EDF">
        <w:rPr>
          <w:rFonts w:cstheme="minorBidi"/>
          <w:szCs w:val="25"/>
          <w:lang w:val="en-US" w:bidi="th-TH"/>
        </w:rPr>
        <w:instrText>ADDIN CSL_CITATION {"citationItems":[{"id":"ITEM-1","itemData":{"ISBN":"9781484226032","author":[{"dropping-particle":"","family":"Drescher","given":"Daniel","non-dropping-particle":"","parse-names":false,"suffix":""}],"id":"ITEM-1","issued":{"date-parts":[["0"]]},"publisher":"Apress, Berkeley, CA","title":"Blockchainbasics","type":"book"},"uris":["http://www.mendeley.com/documents/?uuid=915151e3-974a-4ddf-80b7-77381e460128"]}],"mendeley":{"formattedCitation":"[32]","plainTextFormattedCitation":"[32]","previouslyFormattedCitation":"[32]"},"properties":{"noteIndex":0},"schema":"https://github.com/citation-style-language/schema/raw/master/csl-citation.json"}</w:instrText>
      </w:r>
      <w:r w:rsidR="00706B5F">
        <w:rPr>
          <w:rFonts w:cstheme="minorBidi"/>
          <w:szCs w:val="25"/>
          <w:lang w:val="en-US" w:bidi="th-TH"/>
        </w:rPr>
        <w:fldChar w:fldCharType="separate"/>
      </w:r>
      <w:r w:rsidR="007F1A70" w:rsidRPr="007F1A70">
        <w:rPr>
          <w:rFonts w:cstheme="minorBidi"/>
          <w:noProof/>
          <w:szCs w:val="25"/>
          <w:lang w:val="en-US" w:bidi="th-TH"/>
        </w:rPr>
        <w:t>[32]</w:t>
      </w:r>
      <w:r w:rsidR="00706B5F">
        <w:rPr>
          <w:rFonts w:cstheme="minorBidi"/>
          <w:szCs w:val="25"/>
          <w:lang w:val="en-US" w:bidi="th-TH"/>
        </w:rPr>
        <w:fldChar w:fldCharType="end"/>
      </w:r>
      <w:r w:rsidR="001D5618">
        <w:rPr>
          <w:rFonts w:cstheme="minorBidi"/>
          <w:szCs w:val="25"/>
          <w:lang w:val="en-US" w:bidi="th-TH"/>
        </w:rPr>
        <w:t>.</w:t>
      </w:r>
      <w:r w:rsidR="00656EFE">
        <w:rPr>
          <w:rFonts w:cstheme="minorBidi"/>
          <w:szCs w:val="25"/>
          <w:lang w:val="en-US" w:bidi="th-TH"/>
        </w:rPr>
        <w:t xml:space="preserve"> </w:t>
      </w:r>
    </w:p>
    <w:p w14:paraId="26F60D67" w14:textId="458AFCB3" w:rsidR="00C54F4D" w:rsidRPr="005B520E" w:rsidRDefault="00C54F4D" w:rsidP="00C54F4D">
      <w:pPr>
        <w:pStyle w:val="Heading2"/>
        <w:jc w:val="both"/>
      </w:pPr>
      <w:r>
        <w:t>Ethereum</w:t>
      </w:r>
      <w:r w:rsidR="000F3406">
        <w:t xml:space="preserve"> and smartcontract</w:t>
      </w:r>
    </w:p>
    <w:p w14:paraId="486CE868" w14:textId="1B276738" w:rsidR="00C54F4D" w:rsidRDefault="00C54F4D" w:rsidP="00C54F4D">
      <w:pPr>
        <w:pStyle w:val="BodyText"/>
        <w:rPr>
          <w:lang w:val="en-US"/>
        </w:rPr>
      </w:pPr>
      <w:r w:rsidRPr="008C621E">
        <w:rPr>
          <w:lang w:val="en-US"/>
        </w:rPr>
        <w:t xml:space="preserve">Ethereum </w:t>
      </w:r>
      <w:del w:id="194" w:author="Pat Mongkolwat" w:date="2020-11-15T14:36:00Z">
        <w:r w:rsidRPr="008C621E" w:rsidDel="00B051B1">
          <w:rPr>
            <w:lang w:val="en-US"/>
          </w:rPr>
          <w:delText xml:space="preserve">are </w:delText>
        </w:r>
      </w:del>
      <w:ins w:id="195" w:author="Pat Mongkolwat" w:date="2020-11-15T14:36:00Z">
        <w:r w:rsidR="00B051B1">
          <w:rPr>
            <w:lang w:val="en-US"/>
          </w:rPr>
          <w:t>is</w:t>
        </w:r>
        <w:r w:rsidR="00B051B1" w:rsidRPr="008C621E">
          <w:rPr>
            <w:lang w:val="en-US"/>
          </w:rPr>
          <w:t xml:space="preserve"> </w:t>
        </w:r>
      </w:ins>
      <w:r w:rsidRPr="008C621E">
        <w:rPr>
          <w:lang w:val="en-US"/>
        </w:rPr>
        <w:t>one of well-known open source Blockchain platform. The platform initially invented by</w:t>
      </w:r>
      <w:r>
        <w:rPr>
          <w:lang w:val="en-US"/>
        </w:rPr>
        <w:t xml:space="preserve"> a</w:t>
      </w:r>
      <w:r w:rsidRPr="008C621E">
        <w:rPr>
          <w:lang w:val="en-US"/>
        </w:rPr>
        <w:t xml:space="preserve"> developer named Vitalik Buterin and further develop</w:t>
      </w:r>
      <w:r w:rsidR="0016754C">
        <w:rPr>
          <w:lang w:val="en-US"/>
        </w:rPr>
        <w:t>ed</w:t>
      </w:r>
      <w:r w:rsidRPr="008C621E">
        <w:rPr>
          <w:lang w:val="en-US"/>
        </w:rPr>
        <w:t xml:space="preserve"> by Ethereum community. Main approach of Ethereum Blockchain is about us</w:t>
      </w:r>
      <w:r>
        <w:rPr>
          <w:lang w:val="en-US"/>
        </w:rPr>
        <w:t>ing</w:t>
      </w:r>
      <w:r w:rsidRPr="008C621E">
        <w:rPr>
          <w:lang w:val="en-US"/>
        </w:rPr>
        <w:t xml:space="preserve"> Blockchain technology for </w:t>
      </w:r>
      <w:commentRangeStart w:id="196"/>
      <w:r w:rsidRPr="008C621E">
        <w:rPr>
          <w:lang w:val="en-US"/>
        </w:rPr>
        <w:t>application</w:t>
      </w:r>
      <w:r>
        <w:rPr>
          <w:lang w:val="en-US"/>
        </w:rPr>
        <w:t>s</w:t>
      </w:r>
      <w:r w:rsidRPr="008C621E">
        <w:rPr>
          <w:lang w:val="en-US"/>
        </w:rPr>
        <w:t xml:space="preserve"> </w:t>
      </w:r>
      <w:commentRangeEnd w:id="196"/>
      <w:r w:rsidR="00C73CFF">
        <w:rPr>
          <w:rStyle w:val="CommentReference"/>
          <w:spacing w:val="0"/>
          <w:lang w:val="en-US" w:eastAsia="en-US"/>
        </w:rPr>
        <w:commentReference w:id="196"/>
      </w:r>
      <w:r w:rsidRPr="008C621E">
        <w:rPr>
          <w:lang w:val="en-US"/>
        </w:rPr>
        <w:t xml:space="preserve">other than cryptocurrency. The platform proposed concept about </w:t>
      </w:r>
      <w:r w:rsidR="007F2EDF">
        <w:rPr>
          <w:lang w:val="en-US"/>
        </w:rPr>
        <w:t>“</w:t>
      </w:r>
      <w:r w:rsidRPr="008C621E">
        <w:rPr>
          <w:lang w:val="en-US"/>
        </w:rPr>
        <w:t>smart contract</w:t>
      </w:r>
      <w:r w:rsidR="007F2EDF">
        <w:rPr>
          <w:lang w:val="en-US"/>
        </w:rPr>
        <w:t xml:space="preserve">” </w:t>
      </w:r>
      <w:r w:rsidR="007F2EDF">
        <w:rPr>
          <w:lang w:val="en-US"/>
        </w:rPr>
        <w:fldChar w:fldCharType="begin" w:fldLock="1"/>
      </w:r>
      <w:r w:rsidR="007F2EDF">
        <w:rPr>
          <w:lang w:val="en-US"/>
        </w:rPr>
        <w:instrText>ADDIN CSL_CITATION {"citationItems":[{"id":"ITEM-1","itemData":{"author":[{"dropping-particle":"","family":"Buterin","given":"Vitalik","non-dropping-particle":"","parse-names":false,"suffix":""}],"id":"ITEM-1","issued":{"date-parts":[["0"]]},"title":"A NEXT GENERATION SMART CONTRACT &amp; DECENTRALIZED APPLICATION PLATFORM","type":"report"},"uris":["http://www.mendeley.com/documents/?uuid=2055d22d-807f-36dc-8870-83e851633f29"]},{"id":"ITEM-2","itemData":{"URL":"https://github.com/ethereumbook/ethereumbook/blob/develop/07smart-contracts-solidity.asciidoc#what-is-a-smart-contract","accessed":{"date-parts":[["2020","8","23"]]},"author":[{"dropping-particle":"","family":"henriquegaia","given":"","non-dropping-particle":"","parse-names":false,"suffix":""}],"id":"ITEM-2","issued":{"date-parts":[["0"]]},"title":"ethereumbook/07smart-contracts-solidity.asciidoc at develop · ethereumbook/ethereumbook · GitHub","type":"webpage"},"uris":["http://www.mendeley.com/documents/?uuid=af0258be-3e46-329f-a2d1-52d7b80b182c"]}],"mendeley":{"formattedCitation":"[21], [22]","plainTextFormattedCitation":"[21], [22]","previouslyFormattedCitation":"[21], [22]"},"properties":{"noteIndex":0},"schema":"https://github.com/citation-style-language/schema/raw/master/csl-citation.json"}</w:instrText>
      </w:r>
      <w:r w:rsidR="007F2EDF">
        <w:rPr>
          <w:lang w:val="en-US"/>
        </w:rPr>
        <w:fldChar w:fldCharType="separate"/>
      </w:r>
      <w:r w:rsidR="007F2EDF" w:rsidRPr="007F2EDF">
        <w:rPr>
          <w:noProof/>
          <w:lang w:val="en-US"/>
        </w:rPr>
        <w:t>[21</w:t>
      </w:r>
      <w:ins w:id="197" w:author="Pat Mongkolwat" w:date="2020-11-15T14:37:00Z">
        <w:r w:rsidR="00C73CFF">
          <w:rPr>
            <w:noProof/>
            <w:lang w:val="en-US"/>
          </w:rPr>
          <w:t>,</w:t>
        </w:r>
      </w:ins>
      <w:del w:id="198" w:author="Pat Mongkolwat" w:date="2020-11-15T14:37:00Z">
        <w:r w:rsidR="007F2EDF" w:rsidRPr="007F2EDF" w:rsidDel="00C73CFF">
          <w:rPr>
            <w:noProof/>
            <w:lang w:val="en-US"/>
          </w:rPr>
          <w:delText>], [</w:delText>
        </w:r>
      </w:del>
      <w:r w:rsidR="007F2EDF" w:rsidRPr="007F2EDF">
        <w:rPr>
          <w:noProof/>
          <w:lang w:val="en-US"/>
        </w:rPr>
        <w:t>22]</w:t>
      </w:r>
      <w:r w:rsidR="007F2EDF">
        <w:rPr>
          <w:lang w:val="en-US"/>
        </w:rPr>
        <w:fldChar w:fldCharType="end"/>
      </w:r>
      <w:r w:rsidR="0060401F">
        <w:rPr>
          <w:lang w:val="en-US"/>
        </w:rPr>
        <w:t xml:space="preserve">. </w:t>
      </w:r>
      <w:r w:rsidR="00A9715C">
        <w:rPr>
          <w:lang w:val="en-US"/>
        </w:rPr>
        <w:t>Smartcontract allow</w:t>
      </w:r>
      <w:ins w:id="199" w:author="Pat Mongkolwat" w:date="2020-11-15T14:37:00Z">
        <w:r w:rsidR="00CC0C26">
          <w:rPr>
            <w:lang w:val="en-US"/>
          </w:rPr>
          <w:t>s</w:t>
        </w:r>
      </w:ins>
      <w:r w:rsidR="00A9715C">
        <w:rPr>
          <w:lang w:val="en-US"/>
        </w:rPr>
        <w:t xml:space="preserve"> developer</w:t>
      </w:r>
      <w:ins w:id="200" w:author="Pat Mongkolwat" w:date="2020-11-15T14:37:00Z">
        <w:r w:rsidR="00CC0C26">
          <w:rPr>
            <w:lang w:val="en-US"/>
          </w:rPr>
          <w:t>s</w:t>
        </w:r>
      </w:ins>
      <w:r w:rsidR="00A9715C">
        <w:rPr>
          <w:lang w:val="en-US"/>
        </w:rPr>
        <w:t xml:space="preserve"> to integrate their small size of computation algorithm</w:t>
      </w:r>
      <w:ins w:id="201" w:author="Pat Mongkolwat" w:date="2020-11-15T14:38:00Z">
        <w:r w:rsidR="00CC0C26">
          <w:rPr>
            <w:lang w:val="en-US"/>
          </w:rPr>
          <w:t>s</w:t>
        </w:r>
      </w:ins>
      <w:r w:rsidR="00A9715C">
        <w:rPr>
          <w:lang w:val="en-US"/>
        </w:rPr>
        <w:t xml:space="preserve"> or snippet of logic into Blockchain.</w:t>
      </w:r>
      <w:r w:rsidR="006D073A">
        <w:rPr>
          <w:lang w:val="en-US"/>
        </w:rPr>
        <w:t xml:space="preserve"> This give</w:t>
      </w:r>
      <w:ins w:id="202" w:author="Pat Mongkolwat" w:date="2020-11-15T14:37:00Z">
        <w:r w:rsidR="00C73CFF">
          <w:rPr>
            <w:lang w:val="en-US"/>
          </w:rPr>
          <w:t>s</w:t>
        </w:r>
      </w:ins>
      <w:r w:rsidR="006D073A">
        <w:rPr>
          <w:lang w:val="en-US"/>
        </w:rPr>
        <w:t xml:space="preserve"> Blockchain characteristics </w:t>
      </w:r>
      <w:r w:rsidR="00A87D1C">
        <w:rPr>
          <w:lang w:val="en-US"/>
        </w:rPr>
        <w:fldChar w:fldCharType="begin" w:fldLock="1"/>
      </w:r>
      <w:r w:rsidR="00E633CE">
        <w:rPr>
          <w:lang w:val="en-US"/>
        </w:rPr>
        <w:instrText>ADDIN CSL_CITATION {"citationItems":[{"id":"ITEM-1","itemData":{"author":[{"dropping-particle":"","family":"Deloitte","given":"","non-dropping-particle":"","parse-names":false,"suffix":""}],"id":"ITEM-1","issued":{"date-parts":[["0"]]},"title":"Key Characteristics of the Blockchain","type":"article-journal"},"uris":["http://www.mendeley.com/documents/?uuid=1ce51707-be74-35b2-8bae-1f88e2b21969"]}],"mendeley":{"formattedCitation":"[17]","plainTextFormattedCitation":"[17]","previouslyFormattedCitation":"[17]"},"properties":{"noteIndex":0},"schema":"https://github.com/citation-style-language/schema/raw/master/csl-citation.json"}</w:instrText>
      </w:r>
      <w:r w:rsidR="00A87D1C">
        <w:rPr>
          <w:lang w:val="en-US"/>
        </w:rPr>
        <w:fldChar w:fldCharType="separate"/>
      </w:r>
      <w:r w:rsidR="00A87D1C" w:rsidRPr="00A87D1C">
        <w:rPr>
          <w:noProof/>
          <w:lang w:val="en-US"/>
        </w:rPr>
        <w:t>[17]</w:t>
      </w:r>
      <w:r w:rsidR="00A87D1C">
        <w:rPr>
          <w:lang w:val="en-US"/>
        </w:rPr>
        <w:fldChar w:fldCharType="end"/>
      </w:r>
      <w:r w:rsidR="009E7625">
        <w:rPr>
          <w:lang w:val="en-US"/>
        </w:rPr>
        <w:t xml:space="preserve"> to those code.</w:t>
      </w:r>
      <w:r w:rsidR="007D07A8">
        <w:rPr>
          <w:lang w:val="en-US"/>
        </w:rPr>
        <w:t xml:space="preserve"> Enable wide variety of applications to work with Blockchain. The concept of smartcontract later </w:t>
      </w:r>
      <w:ins w:id="203" w:author="Pat Mongkolwat" w:date="2020-11-15T14:38:00Z">
        <w:r w:rsidR="00CC0C26">
          <w:rPr>
            <w:lang w:val="en-US"/>
          </w:rPr>
          <w:t xml:space="preserve">was </w:t>
        </w:r>
      </w:ins>
      <w:r w:rsidR="007D07A8">
        <w:rPr>
          <w:lang w:val="en-US"/>
        </w:rPr>
        <w:t xml:space="preserve">adopted by other Blockchain platform, created infinite possibilities of Blockchain application </w:t>
      </w:r>
      <w:r w:rsidR="00E65113">
        <w:rPr>
          <w:lang w:val="en-US"/>
        </w:rPr>
        <w:t>suitable with variety of computational environment and usage</w:t>
      </w:r>
      <w:r w:rsidR="007D07A8">
        <w:rPr>
          <w:lang w:val="en-US"/>
        </w:rPr>
        <w:t xml:space="preserve">. </w:t>
      </w:r>
      <w:r w:rsidR="00BE1F98">
        <w:rPr>
          <w:lang w:val="en-US"/>
        </w:rPr>
        <w:t>While each Blockchain platforms have their own technical method</w:t>
      </w:r>
      <w:ins w:id="204" w:author="Pat Mongkolwat" w:date="2020-11-15T14:38:00Z">
        <w:r w:rsidR="00F43B3E">
          <w:rPr>
            <w:lang w:val="en-US"/>
          </w:rPr>
          <w:t>s</w:t>
        </w:r>
      </w:ins>
      <w:r w:rsidR="00BE1F98">
        <w:rPr>
          <w:lang w:val="en-US"/>
        </w:rPr>
        <w:t xml:space="preserve"> for implementation, Ethereum’s smartcontract rel</w:t>
      </w:r>
      <w:ins w:id="205" w:author="Pat Mongkolwat" w:date="2020-11-15T14:38:00Z">
        <w:r w:rsidR="00F43B3E">
          <w:rPr>
            <w:lang w:val="en-US"/>
          </w:rPr>
          <w:t>ies</w:t>
        </w:r>
      </w:ins>
      <w:del w:id="206" w:author="Pat Mongkolwat" w:date="2020-11-15T14:38:00Z">
        <w:r w:rsidR="00BE1F98" w:rsidDel="00F43B3E">
          <w:rPr>
            <w:lang w:val="en-US"/>
          </w:rPr>
          <w:delText>y</w:delText>
        </w:r>
      </w:del>
      <w:r w:rsidR="00BE1F98">
        <w:rPr>
          <w:lang w:val="en-US"/>
        </w:rPr>
        <w:t xml:space="preserve"> on Javascript-like language called ‘Solidity’. The language invented to allow codification of human-understandable logic into </w:t>
      </w:r>
      <w:r w:rsidR="00267F37">
        <w:rPr>
          <w:lang w:val="en-US"/>
        </w:rPr>
        <w:t>programming language format</w:t>
      </w:r>
      <w:r w:rsidR="00BE1F98">
        <w:rPr>
          <w:lang w:val="en-US"/>
        </w:rPr>
        <w:t xml:space="preserve"> </w:t>
      </w:r>
      <w:r w:rsidR="003409D5">
        <w:rPr>
          <w:lang w:val="en-US"/>
        </w:rPr>
        <w:t>understandable by</w:t>
      </w:r>
      <w:r w:rsidR="00BE1F98">
        <w:rPr>
          <w:lang w:val="en-US"/>
        </w:rPr>
        <w:t xml:space="preserve"> ‘Ethereum Virtual Machine</w:t>
      </w:r>
      <w:r w:rsidR="0016700F">
        <w:rPr>
          <w:lang w:val="en-US"/>
        </w:rPr>
        <w:t xml:space="preserve"> (EVM)</w:t>
      </w:r>
      <w:r w:rsidR="00BE1F98">
        <w:rPr>
          <w:lang w:val="en-US"/>
        </w:rPr>
        <w:t>’</w:t>
      </w:r>
      <w:r w:rsidR="003409D5">
        <w:rPr>
          <w:lang w:val="en-US"/>
        </w:rPr>
        <w:t xml:space="preserve"> named ‘JSON-RPC’</w:t>
      </w:r>
      <w:r w:rsidR="00BE1F98">
        <w:rPr>
          <w:lang w:val="en-US"/>
        </w:rPr>
        <w:t>.</w:t>
      </w:r>
      <w:r w:rsidR="0016700F">
        <w:rPr>
          <w:lang w:val="en-US"/>
        </w:rPr>
        <w:t xml:space="preserve"> EVM </w:t>
      </w:r>
      <w:r w:rsidR="00B82102">
        <w:rPr>
          <w:lang w:val="en-US"/>
        </w:rPr>
        <w:t>represent</w:t>
      </w:r>
      <w:ins w:id="207" w:author="Pat Mongkolwat" w:date="2020-11-15T14:38:00Z">
        <w:r w:rsidR="00F43B3E">
          <w:rPr>
            <w:lang w:val="en-US"/>
          </w:rPr>
          <w:t>s</w:t>
        </w:r>
      </w:ins>
      <w:r w:rsidR="0016700F">
        <w:rPr>
          <w:lang w:val="en-US"/>
        </w:rPr>
        <w:t xml:space="preserve"> a </w:t>
      </w:r>
      <w:r w:rsidR="00267F37">
        <w:rPr>
          <w:lang w:val="en-US"/>
        </w:rPr>
        <w:t>computational resource</w:t>
      </w:r>
      <w:r w:rsidR="00615DCD">
        <w:rPr>
          <w:lang w:val="en-US"/>
        </w:rPr>
        <w:t xml:space="preserve"> that</w:t>
      </w:r>
      <w:r w:rsidR="0016700F">
        <w:rPr>
          <w:lang w:val="en-US"/>
        </w:rPr>
        <w:t xml:space="preserve"> </w:t>
      </w:r>
      <w:del w:id="208" w:author="Pat Mongkolwat" w:date="2020-11-15T14:38:00Z">
        <w:r w:rsidR="0016700F" w:rsidDel="00F43B3E">
          <w:rPr>
            <w:lang w:val="en-US"/>
          </w:rPr>
          <w:delText xml:space="preserve">shared </w:delText>
        </w:r>
      </w:del>
      <w:ins w:id="209" w:author="Pat Mongkolwat" w:date="2020-11-15T14:38:00Z">
        <w:r w:rsidR="00F43B3E">
          <w:rPr>
            <w:lang w:val="en-US"/>
          </w:rPr>
          <w:t>share</w:t>
        </w:r>
        <w:r w:rsidR="00F43B3E">
          <w:rPr>
            <w:lang w:val="en-US"/>
          </w:rPr>
          <w:t>s</w:t>
        </w:r>
        <w:r w:rsidR="00F43B3E">
          <w:rPr>
            <w:lang w:val="en-US"/>
          </w:rPr>
          <w:t xml:space="preserve"> </w:t>
        </w:r>
      </w:ins>
      <w:r w:rsidR="0016700F">
        <w:rPr>
          <w:lang w:val="en-US"/>
        </w:rPr>
        <w:t>amongst Ethereum network which allow</w:t>
      </w:r>
      <w:ins w:id="210" w:author="Pat Mongkolwat" w:date="2020-11-15T14:38:00Z">
        <w:r w:rsidR="00F43B3E">
          <w:rPr>
            <w:lang w:val="en-US"/>
          </w:rPr>
          <w:t>s</w:t>
        </w:r>
      </w:ins>
      <w:r w:rsidR="0016700F">
        <w:rPr>
          <w:lang w:val="en-US"/>
        </w:rPr>
        <w:t xml:space="preserve"> machines with different environment</w:t>
      </w:r>
      <w:ins w:id="211" w:author="Pat Mongkolwat" w:date="2020-11-15T14:39:00Z">
        <w:r w:rsidR="00F43B3E">
          <w:rPr>
            <w:lang w:val="en-US"/>
          </w:rPr>
          <w:t>s</w:t>
        </w:r>
      </w:ins>
      <w:r w:rsidR="0016700F">
        <w:rPr>
          <w:lang w:val="en-US"/>
        </w:rPr>
        <w:t xml:space="preserve"> to interact with Ethereum Blockchain</w:t>
      </w:r>
      <w:r w:rsidR="00D23516">
        <w:rPr>
          <w:lang w:val="en-US"/>
        </w:rPr>
        <w:t xml:space="preserve"> without the need for specific computational environment or hardware</w:t>
      </w:r>
      <w:r w:rsidR="0016700F">
        <w:rPr>
          <w:lang w:val="en-US"/>
        </w:rPr>
        <w:t>.</w:t>
      </w:r>
      <w:r w:rsidR="001A75A7">
        <w:rPr>
          <w:lang w:val="en-US"/>
        </w:rPr>
        <w:t xml:space="preserve"> </w:t>
      </w:r>
      <w:r w:rsidR="00491017">
        <w:rPr>
          <w:lang w:val="en-US"/>
        </w:rPr>
        <w:t>This allow</w:t>
      </w:r>
      <w:ins w:id="212" w:author="Pat Mongkolwat" w:date="2020-11-15T14:39:00Z">
        <w:r w:rsidR="00F43B3E">
          <w:rPr>
            <w:lang w:val="en-US"/>
          </w:rPr>
          <w:t>s</w:t>
        </w:r>
      </w:ins>
      <w:r w:rsidR="00491017">
        <w:rPr>
          <w:lang w:val="en-US"/>
        </w:rPr>
        <w:t xml:space="preserve"> Ethereum network to formed by wide variety of machines with different operation system and internal environment.</w:t>
      </w:r>
      <w:r w:rsidR="00E9142E">
        <w:rPr>
          <w:lang w:val="en-US"/>
        </w:rPr>
        <w:t xml:space="preserve"> At the same time, Ethereum Blockchain can adopt variety of consensus mechanism. The main Ethereum Blockchain initially adopted </w:t>
      </w:r>
      <w:r w:rsidR="00A87212">
        <w:rPr>
          <w:lang w:val="en-US"/>
        </w:rPr>
        <w:t>PoW</w:t>
      </w:r>
      <w:r w:rsidR="00E9142E">
        <w:rPr>
          <w:lang w:val="en-US"/>
        </w:rPr>
        <w:t>. Due to limitation</w:t>
      </w:r>
      <w:r w:rsidR="00A87212">
        <w:rPr>
          <w:lang w:val="en-US"/>
        </w:rPr>
        <w:t xml:space="preserve"> as it requires huge amount of computational resource to stay active</w:t>
      </w:r>
      <w:r w:rsidR="00E9142E">
        <w:rPr>
          <w:lang w:val="en-US"/>
        </w:rPr>
        <w:t>, Ethereum network later forked the Blockchain line into several chain line</w:t>
      </w:r>
      <w:r w:rsidR="00A87212">
        <w:rPr>
          <w:lang w:val="en-US"/>
        </w:rPr>
        <w:t>s</w:t>
      </w:r>
      <w:r w:rsidR="00E9142E">
        <w:rPr>
          <w:lang w:val="en-US"/>
        </w:rPr>
        <w:t xml:space="preserve"> with different consensus</w:t>
      </w:r>
      <w:r w:rsidR="00A87212">
        <w:rPr>
          <w:lang w:val="en-US"/>
        </w:rPr>
        <w:t xml:space="preserve">. i.e. Proof of Stake and PBFT which adopt voting-like mechanism to allow reduction of computational resources consumption. </w:t>
      </w:r>
      <w:r w:rsidR="00607702">
        <w:rPr>
          <w:lang w:val="en-US"/>
        </w:rPr>
        <w:t xml:space="preserve">As time passed, </w:t>
      </w:r>
      <w:del w:id="213" w:author="Pat Mongkolwat" w:date="2020-11-15T14:39:00Z">
        <w:r w:rsidR="00607702" w:rsidDel="00C30630">
          <w:rPr>
            <w:lang w:val="en-US"/>
          </w:rPr>
          <w:delText xml:space="preserve">with </w:delText>
        </w:r>
      </w:del>
      <w:r w:rsidR="00607702">
        <w:rPr>
          <w:lang w:val="en-US"/>
        </w:rPr>
        <w:t>Ethereum community keep</w:t>
      </w:r>
      <w:ins w:id="214" w:author="Pat Mongkolwat" w:date="2020-11-15T14:39:00Z">
        <w:r w:rsidR="00C30630">
          <w:rPr>
            <w:lang w:val="en-US"/>
          </w:rPr>
          <w:t>s on</w:t>
        </w:r>
      </w:ins>
      <w:r w:rsidR="00607702">
        <w:rPr>
          <w:lang w:val="en-US"/>
        </w:rPr>
        <w:t xml:space="preserve"> growing, now there are wide variety of consensus mechanism proposed to suit with different application and network environment.</w:t>
      </w:r>
      <w:r w:rsidR="00CD6805">
        <w:rPr>
          <w:lang w:val="en-US"/>
        </w:rPr>
        <w:t xml:space="preserve"> </w:t>
      </w:r>
      <w:r w:rsidR="0016754C">
        <w:rPr>
          <w:lang w:val="en-US"/>
        </w:rPr>
        <w:t xml:space="preserve"> </w:t>
      </w:r>
    </w:p>
    <w:p w14:paraId="5DFA2627" w14:textId="0E9AE55A" w:rsidR="009303D9" w:rsidRDefault="000410E8" w:rsidP="006B6B66">
      <w:pPr>
        <w:pStyle w:val="Heading1"/>
      </w:pPr>
      <w:r>
        <w:rPr>
          <w:rFonts w:cstheme="minorBidi"/>
          <w:szCs w:val="25"/>
          <w:lang w:bidi="th-TH"/>
        </w:rPr>
        <w:t>METHOD</w:t>
      </w:r>
    </w:p>
    <w:p w14:paraId="0BADB364" w14:textId="2AE5293A" w:rsidR="009303D9" w:rsidRPr="002D6233" w:rsidRDefault="000410E8" w:rsidP="00E7596C">
      <w:pPr>
        <w:pStyle w:val="BodyText"/>
        <w:rPr>
          <w:color w:val="000000" w:themeColor="text1"/>
          <w:lang w:val="en-US"/>
        </w:rPr>
      </w:pPr>
      <w:r w:rsidRPr="002D6233">
        <w:rPr>
          <w:color w:val="000000" w:themeColor="text1"/>
          <w:lang w:val="en-US"/>
        </w:rPr>
        <w:t xml:space="preserve">This </w:t>
      </w:r>
      <w:r w:rsidR="005C41ED" w:rsidRPr="002D6233">
        <w:rPr>
          <w:color w:val="000000" w:themeColor="text1"/>
          <w:lang w:val="en-US"/>
        </w:rPr>
        <w:t>section</w:t>
      </w:r>
      <w:r w:rsidRPr="002D6233">
        <w:rPr>
          <w:color w:val="000000" w:themeColor="text1"/>
          <w:lang w:val="en-US"/>
        </w:rPr>
        <w:t xml:space="preserve"> </w:t>
      </w:r>
      <w:r w:rsidR="00EA3ABA" w:rsidRPr="002D6233">
        <w:rPr>
          <w:color w:val="000000" w:themeColor="text1"/>
          <w:lang w:val="en-US"/>
        </w:rPr>
        <w:t>describes</w:t>
      </w:r>
      <w:r w:rsidRPr="002D6233">
        <w:rPr>
          <w:color w:val="000000" w:themeColor="text1"/>
          <w:lang w:val="en-US"/>
        </w:rPr>
        <w:t xml:space="preserve"> </w:t>
      </w:r>
      <w:r w:rsidR="00EA3ABA" w:rsidRPr="002D6233">
        <w:rPr>
          <w:color w:val="000000" w:themeColor="text1"/>
          <w:lang w:val="en-US"/>
        </w:rPr>
        <w:t xml:space="preserve">a </w:t>
      </w:r>
      <w:r w:rsidRPr="002D6233">
        <w:rPr>
          <w:color w:val="000000" w:themeColor="text1"/>
          <w:lang w:val="en-US"/>
        </w:rPr>
        <w:t xml:space="preserve">method of how </w:t>
      </w:r>
      <w:r w:rsidR="00CC39E0" w:rsidRPr="002D6233">
        <w:rPr>
          <w:color w:val="000000" w:themeColor="text1"/>
          <w:lang w:val="en-US"/>
        </w:rPr>
        <w:t>we implement XDS.b Profile based on Blockchain technology. Start with a general use case scenario following with top view of the Blockchain network</w:t>
      </w:r>
      <w:r w:rsidR="009D1298">
        <w:rPr>
          <w:color w:val="000000" w:themeColor="text1"/>
          <w:lang w:val="en-US"/>
        </w:rPr>
        <w:t xml:space="preserve"> and</w:t>
      </w:r>
      <w:r w:rsidR="00CC39E0" w:rsidRPr="002D6233">
        <w:rPr>
          <w:color w:val="000000" w:themeColor="text1"/>
          <w:lang w:val="en-US"/>
        </w:rPr>
        <w:t xml:space="preserve"> consecutively narrowing into the design of XDS Blockchain, its components, and Smartcontract which took the main role to adapt the profile into the chain. </w:t>
      </w:r>
    </w:p>
    <w:p w14:paraId="21C7C9FD" w14:textId="5529D9FD" w:rsidR="009303D9" w:rsidRDefault="00D711DF" w:rsidP="00ED0149">
      <w:pPr>
        <w:pStyle w:val="Heading2"/>
      </w:pPr>
      <w:r>
        <w:lastRenderedPageBreak/>
        <w:t>A Use Case</w:t>
      </w:r>
      <w:r w:rsidR="00E06694">
        <w:t xml:space="preserve"> Scenario</w:t>
      </w:r>
    </w:p>
    <w:p w14:paraId="77292D38" w14:textId="517CA386" w:rsidR="00794B3A" w:rsidRDefault="00B43DF2" w:rsidP="00E7596C">
      <w:pPr>
        <w:pStyle w:val="BodyText"/>
        <w:rPr>
          <w:lang w:val="en-US"/>
        </w:rPr>
      </w:pPr>
      <w:r>
        <w:rPr>
          <w:lang w:val="en-US"/>
        </w:rPr>
        <w:t xml:space="preserve">As shown in </w:t>
      </w:r>
      <w:r>
        <w:rPr>
          <w:lang w:val="en-US"/>
        </w:rPr>
        <w:fldChar w:fldCharType="begin"/>
      </w:r>
      <w:r>
        <w:rPr>
          <w:lang w:val="en-US"/>
        </w:rPr>
        <w:instrText xml:space="preserve"> REF _Ref53534448 \h </w:instrText>
      </w:r>
      <w:r>
        <w:rPr>
          <w:lang w:val="en-US"/>
        </w:rPr>
      </w:r>
      <w:r>
        <w:rPr>
          <w:lang w:val="en-US"/>
        </w:rPr>
        <w:fldChar w:fldCharType="separate"/>
      </w:r>
      <w:r w:rsidRPr="00EB4202">
        <w:rPr>
          <w:color w:val="000000" w:themeColor="text1"/>
        </w:rPr>
        <w:t xml:space="preserve">Figure </w:t>
      </w:r>
      <w:r>
        <w:rPr>
          <w:noProof/>
          <w:color w:val="000000" w:themeColor="text1"/>
        </w:rPr>
        <w:t>2</w:t>
      </w:r>
      <w:r>
        <w:rPr>
          <w:lang w:val="en-US"/>
        </w:rPr>
        <w:fldChar w:fldCharType="end"/>
      </w:r>
      <w:r>
        <w:rPr>
          <w:lang w:val="en-US"/>
        </w:rPr>
        <w:t>, u</w:t>
      </w:r>
      <w:r w:rsidR="000410E8" w:rsidRPr="000410E8">
        <w:rPr>
          <w:lang w:val="en-US"/>
        </w:rPr>
        <w:t xml:space="preserve">ser at Hospital </w:t>
      </w:r>
      <w:r w:rsidR="0050684C">
        <w:rPr>
          <w:lang w:val="en-US"/>
        </w:rPr>
        <w:t>(</w:t>
      </w:r>
      <w:r w:rsidR="000410E8" w:rsidRPr="000410E8">
        <w:rPr>
          <w:lang w:val="en-US"/>
        </w:rPr>
        <w:t>A</w:t>
      </w:r>
      <w:r w:rsidR="0050684C">
        <w:rPr>
          <w:lang w:val="en-US"/>
        </w:rPr>
        <w:t>)</w:t>
      </w:r>
      <w:r w:rsidR="000410E8" w:rsidRPr="000410E8">
        <w:rPr>
          <w:lang w:val="en-US"/>
        </w:rPr>
        <w:t xml:space="preserve"> need</w:t>
      </w:r>
      <w:ins w:id="215" w:author="Pat Mongkolwat" w:date="2020-11-15T14:40:00Z">
        <w:r w:rsidR="003C5208">
          <w:rPr>
            <w:lang w:val="en-US"/>
          </w:rPr>
          <w:t>s</w:t>
        </w:r>
      </w:ins>
      <w:r w:rsidR="000410E8" w:rsidRPr="000410E8">
        <w:rPr>
          <w:lang w:val="en-US"/>
        </w:rPr>
        <w:t xml:space="preserve"> to start with specify</w:t>
      </w:r>
      <w:r w:rsidR="00712E68">
        <w:rPr>
          <w:lang w:val="en-US"/>
        </w:rPr>
        <w:t>ing</w:t>
      </w:r>
      <w:r w:rsidR="000410E8" w:rsidRPr="000410E8">
        <w:rPr>
          <w:lang w:val="en-US"/>
        </w:rPr>
        <w:t xml:space="preserve"> </w:t>
      </w:r>
      <w:r w:rsidR="0090458B">
        <w:rPr>
          <w:lang w:val="en-US"/>
        </w:rPr>
        <w:t>value corresponding to XDS META-</w:t>
      </w:r>
      <w:r w:rsidR="005F2CCD">
        <w:rPr>
          <w:lang w:val="en-US"/>
        </w:rPr>
        <w:t>d</w:t>
      </w:r>
      <w:r w:rsidR="0090458B">
        <w:rPr>
          <w:lang w:val="en-US"/>
        </w:rPr>
        <w:t>ata attributes (Patient name, ID, etc.)</w:t>
      </w:r>
      <w:r w:rsidR="000410E8" w:rsidRPr="000410E8">
        <w:rPr>
          <w:lang w:val="en-US"/>
        </w:rPr>
        <w:t xml:space="preserve"> that unique to</w:t>
      </w:r>
      <w:r w:rsidR="00E161A7">
        <w:rPr>
          <w:lang w:val="en-US"/>
        </w:rPr>
        <w:t xml:space="preserve"> the event specific for</w:t>
      </w:r>
      <w:r w:rsidR="000410E8" w:rsidRPr="000410E8">
        <w:rPr>
          <w:lang w:val="en-US"/>
        </w:rPr>
        <w:t xml:space="preserve"> Mr.Bob and use it to search for associated registry using Document Registry Searcher </w:t>
      </w:r>
      <w:r w:rsidR="001D1FCE">
        <w:rPr>
          <w:lang w:val="en-US"/>
        </w:rPr>
        <w:t>program</w:t>
      </w:r>
      <w:r w:rsidR="000410E8" w:rsidRPr="000410E8">
        <w:rPr>
          <w:lang w:val="en-US"/>
        </w:rPr>
        <w:t>. Document Registry Searcher use</w:t>
      </w:r>
      <w:r w:rsidR="00787D20">
        <w:rPr>
          <w:lang w:val="en-US"/>
        </w:rPr>
        <w:t>s</w:t>
      </w:r>
      <w:r w:rsidR="000410E8" w:rsidRPr="000410E8">
        <w:rPr>
          <w:lang w:val="en-US"/>
        </w:rPr>
        <w:t xml:space="preserve"> specified </w:t>
      </w:r>
      <w:r w:rsidR="005F2CCD">
        <w:rPr>
          <w:lang w:val="en-US"/>
        </w:rPr>
        <w:t>values</w:t>
      </w:r>
      <w:r w:rsidR="000410E8" w:rsidRPr="000410E8">
        <w:rPr>
          <w:lang w:val="en-US"/>
        </w:rPr>
        <w:t xml:space="preserve"> to find for regist</w:t>
      </w:r>
      <w:r w:rsidR="005F2CCD">
        <w:rPr>
          <w:lang w:val="en-US"/>
        </w:rPr>
        <w:t>ered META-data attributes set</w:t>
      </w:r>
      <w:r w:rsidR="000410E8" w:rsidRPr="000410E8">
        <w:rPr>
          <w:lang w:val="en-US"/>
        </w:rPr>
        <w:t xml:space="preserve"> </w:t>
      </w:r>
      <w:r w:rsidR="005F2CCD">
        <w:rPr>
          <w:lang w:val="en-US"/>
        </w:rPr>
        <w:t>in smartcontract</w:t>
      </w:r>
      <w:r w:rsidR="000410E8" w:rsidRPr="000410E8">
        <w:rPr>
          <w:lang w:val="en-US"/>
        </w:rPr>
        <w:t>. When match</w:t>
      </w:r>
      <w:r w:rsidR="00BC3B77">
        <w:rPr>
          <w:lang w:val="en-US"/>
        </w:rPr>
        <w:t>ed</w:t>
      </w:r>
      <w:r w:rsidR="000410E8" w:rsidRPr="000410E8">
        <w:rPr>
          <w:lang w:val="en-US"/>
        </w:rPr>
        <w:t>, Document Registry Searcher return</w:t>
      </w:r>
      <w:r w:rsidR="00787D20">
        <w:rPr>
          <w:lang w:val="en-US"/>
        </w:rPr>
        <w:t>s</w:t>
      </w:r>
      <w:r w:rsidR="000410E8" w:rsidRPr="000410E8">
        <w:rPr>
          <w:lang w:val="en-US"/>
        </w:rPr>
        <w:t xml:space="preserve"> </w:t>
      </w:r>
      <w:r w:rsidR="007015CE">
        <w:rPr>
          <w:lang w:val="en-US"/>
        </w:rPr>
        <w:t xml:space="preserve">the whole META-data attributes set of those matched one </w:t>
      </w:r>
      <w:r w:rsidR="000410E8" w:rsidRPr="000410E8">
        <w:rPr>
          <w:lang w:val="en-US"/>
        </w:rPr>
        <w:t xml:space="preserve">to </w:t>
      </w:r>
      <w:r w:rsidR="007015CE">
        <w:rPr>
          <w:lang w:val="en-US"/>
        </w:rPr>
        <w:t xml:space="preserve">the </w:t>
      </w:r>
      <w:r w:rsidR="000410E8" w:rsidRPr="000410E8">
        <w:rPr>
          <w:lang w:val="en-US"/>
        </w:rPr>
        <w:t xml:space="preserve">user at Hospital </w:t>
      </w:r>
      <w:r w:rsidR="0050684C">
        <w:rPr>
          <w:lang w:val="en-US"/>
        </w:rPr>
        <w:t>(</w:t>
      </w:r>
      <w:r w:rsidR="000410E8" w:rsidRPr="000410E8">
        <w:rPr>
          <w:lang w:val="en-US"/>
        </w:rPr>
        <w:t>A</w:t>
      </w:r>
      <w:r w:rsidR="0050684C">
        <w:rPr>
          <w:lang w:val="en-US"/>
        </w:rPr>
        <w:t>)</w:t>
      </w:r>
      <w:r w:rsidR="000410E8" w:rsidRPr="000410E8">
        <w:rPr>
          <w:lang w:val="en-US"/>
        </w:rPr>
        <w:t>. In this case, it may return more than one registry</w:t>
      </w:r>
      <w:r w:rsidR="00F54D51">
        <w:rPr>
          <w:lang w:val="en-US"/>
        </w:rPr>
        <w:t xml:space="preserve"> set</w:t>
      </w:r>
      <w:r w:rsidR="000410E8" w:rsidRPr="000410E8">
        <w:rPr>
          <w:lang w:val="en-US"/>
        </w:rPr>
        <w:t xml:space="preserve"> that associated with Mr.Bob. User at Hospital </w:t>
      </w:r>
      <w:r w:rsidR="0050684C">
        <w:rPr>
          <w:lang w:val="en-US"/>
        </w:rPr>
        <w:t>(</w:t>
      </w:r>
      <w:r w:rsidR="000410E8" w:rsidRPr="000410E8">
        <w:rPr>
          <w:lang w:val="en-US"/>
        </w:rPr>
        <w:t>A</w:t>
      </w:r>
      <w:r w:rsidR="0050684C">
        <w:rPr>
          <w:lang w:val="en-US"/>
        </w:rPr>
        <w:t>)</w:t>
      </w:r>
      <w:r w:rsidR="000410E8" w:rsidRPr="000410E8">
        <w:rPr>
          <w:lang w:val="en-US"/>
        </w:rPr>
        <w:t xml:space="preserve"> may need to seek for the one with latest timestamp</w:t>
      </w:r>
      <w:r w:rsidR="0050684C">
        <w:rPr>
          <w:lang w:val="en-US"/>
        </w:rPr>
        <w:t xml:space="preserve"> or the one they needed</w:t>
      </w:r>
      <w:r w:rsidR="00003D44">
        <w:rPr>
          <w:lang w:val="en-US"/>
        </w:rPr>
        <w:t xml:space="preserve"> to use</w:t>
      </w:r>
      <w:r w:rsidR="000410E8" w:rsidRPr="000410E8">
        <w:rPr>
          <w:lang w:val="en-US"/>
        </w:rPr>
        <w:t xml:space="preserve">. When the registry </w:t>
      </w:r>
      <w:r w:rsidR="00393720">
        <w:rPr>
          <w:lang w:val="en-US"/>
        </w:rPr>
        <w:t xml:space="preserve">set </w:t>
      </w:r>
      <w:r w:rsidR="000410E8" w:rsidRPr="000410E8">
        <w:rPr>
          <w:lang w:val="en-US"/>
        </w:rPr>
        <w:t xml:space="preserve">was </w:t>
      </w:r>
      <w:r w:rsidR="00393720">
        <w:rPr>
          <w:lang w:val="en-US"/>
        </w:rPr>
        <w:t>picked</w:t>
      </w:r>
      <w:r w:rsidR="000410E8" w:rsidRPr="000410E8">
        <w:rPr>
          <w:lang w:val="en-US"/>
        </w:rPr>
        <w:t xml:space="preserve">, </w:t>
      </w:r>
      <w:r w:rsidR="00B51D63">
        <w:rPr>
          <w:lang w:val="en-US"/>
        </w:rPr>
        <w:t xml:space="preserve">they may need to use repository URI included in META-data attributes set to request for actual document in </w:t>
      </w:r>
      <w:r w:rsidR="00C3310B">
        <w:rPr>
          <w:lang w:val="en-US"/>
        </w:rPr>
        <w:t>Hospital (B)</w:t>
      </w:r>
      <w:r w:rsidR="00B51D63">
        <w:rPr>
          <w:lang w:val="en-US"/>
        </w:rPr>
        <w:t xml:space="preserve">. </w:t>
      </w:r>
      <w:r w:rsidR="000410E8" w:rsidRPr="000410E8">
        <w:rPr>
          <w:lang w:val="en-US"/>
        </w:rPr>
        <w:t xml:space="preserve">After that, </w:t>
      </w:r>
      <w:r w:rsidR="00C3310B">
        <w:rPr>
          <w:lang w:val="en-US"/>
        </w:rPr>
        <w:t>Hospital (B)</w:t>
      </w:r>
      <w:r w:rsidR="000410E8" w:rsidRPr="000410E8">
        <w:rPr>
          <w:lang w:val="en-US"/>
        </w:rPr>
        <w:t xml:space="preserve"> will response by allow Hospital </w:t>
      </w:r>
      <w:r w:rsidR="0050684C">
        <w:rPr>
          <w:lang w:val="en-US"/>
        </w:rPr>
        <w:t>(</w:t>
      </w:r>
      <w:r w:rsidR="000410E8" w:rsidRPr="000410E8">
        <w:rPr>
          <w:lang w:val="en-US"/>
        </w:rPr>
        <w:t>A</w:t>
      </w:r>
      <w:r w:rsidR="0050684C">
        <w:rPr>
          <w:lang w:val="en-US"/>
        </w:rPr>
        <w:t>)</w:t>
      </w:r>
      <w:r w:rsidR="000410E8" w:rsidRPr="000410E8">
        <w:rPr>
          <w:lang w:val="en-US"/>
        </w:rPr>
        <w:t xml:space="preserve"> to access </w:t>
      </w:r>
      <w:r w:rsidR="00C3310B">
        <w:rPr>
          <w:lang w:val="en-US"/>
        </w:rPr>
        <w:t>content of the document</w:t>
      </w:r>
      <w:r w:rsidR="000410E8" w:rsidRPr="000410E8">
        <w:rPr>
          <w:lang w:val="en-US"/>
        </w:rPr>
        <w:t xml:space="preserve">. </w:t>
      </w:r>
    </w:p>
    <w:p w14:paraId="089CAD67" w14:textId="04B39C3F" w:rsidR="009303D9" w:rsidRDefault="00705892" w:rsidP="00E7596C">
      <w:pPr>
        <w:pStyle w:val="BodyText"/>
        <w:rPr>
          <w:rFonts w:cstheme="minorBidi"/>
          <w:szCs w:val="25"/>
          <w:lang w:val="en-US" w:bidi="th-TH"/>
        </w:rPr>
      </w:pPr>
      <w:r>
        <w:rPr>
          <w:lang w:val="en-US"/>
        </w:rPr>
        <w:t>D</w:t>
      </w:r>
      <w:r w:rsidR="00F20C4C" w:rsidRPr="00C618CB">
        <w:rPr>
          <w:rFonts w:cstheme="minorBidi"/>
          <w:szCs w:val="25"/>
          <w:lang w:val="en-US" w:bidi="th-TH"/>
        </w:rPr>
        <w:t>ue to unique nature of healthcare environment that emphasize</w:t>
      </w:r>
      <w:ins w:id="216" w:author="Pat Mongkolwat" w:date="2020-11-15T14:43:00Z">
        <w:r w:rsidR="00646052">
          <w:rPr>
            <w:rFonts w:cstheme="minorBidi"/>
            <w:szCs w:val="25"/>
            <w:lang w:val="en-US" w:bidi="th-TH"/>
          </w:rPr>
          <w:t>s</w:t>
        </w:r>
      </w:ins>
      <w:r w:rsidR="00F20C4C" w:rsidRPr="00C618CB">
        <w:rPr>
          <w:rFonts w:cstheme="minorBidi"/>
          <w:szCs w:val="25"/>
          <w:lang w:val="en-US" w:bidi="th-TH"/>
        </w:rPr>
        <w:t xml:space="preserve"> on confidentiality of data</w:t>
      </w:r>
      <w:r>
        <w:rPr>
          <w:rFonts w:cstheme="minorBidi"/>
          <w:szCs w:val="25"/>
          <w:lang w:val="en-US" w:bidi="th-TH"/>
        </w:rPr>
        <w:t>, this</w:t>
      </w:r>
      <w:r w:rsidR="00F20C4C" w:rsidRPr="00C618CB">
        <w:rPr>
          <w:rFonts w:cstheme="minorBidi"/>
          <w:szCs w:val="25"/>
          <w:lang w:val="en-US" w:bidi="th-TH"/>
        </w:rPr>
        <w:t xml:space="preserve"> cause limit in implementation of the technology</w:t>
      </w:r>
      <w:r w:rsidR="00DB5907">
        <w:rPr>
          <w:rFonts w:cstheme="minorBidi"/>
          <w:szCs w:val="25"/>
          <w:lang w:val="en-US" w:bidi="th-TH"/>
        </w:rPr>
        <w:t xml:space="preserve"> in the environment</w:t>
      </w:r>
      <w:r w:rsidR="00F20C4C" w:rsidRPr="00C618CB">
        <w:rPr>
          <w:rFonts w:cstheme="minorBidi"/>
          <w:szCs w:val="25"/>
          <w:lang w:val="en-US" w:bidi="th-TH"/>
        </w:rPr>
        <w:t xml:space="preserve">. Patient data cannot be put directly into Blockchain as it will become persistent by decentralization of Blockchain network as well as it will become more difficult to ensure confidentiality of data when its replica are distributed over the entire network </w:t>
      </w:r>
      <w:r w:rsidR="00F20C4C" w:rsidRPr="00C618CB">
        <w:rPr>
          <w:rFonts w:cstheme="minorBidi"/>
          <w:szCs w:val="25"/>
          <w:lang w:val="en-US" w:bidi="th-TH"/>
        </w:rPr>
        <w:fldChar w:fldCharType="begin" w:fldLock="1"/>
      </w:r>
      <w:r w:rsidR="007F2EDF">
        <w:rPr>
          <w:rFonts w:cstheme="minorBidi"/>
          <w:szCs w:val="25"/>
          <w:lang w:val="en-US" w:bidi="th-TH"/>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APPLICATIONS","type":"book"},"uris":["http://www.mendeley.com/documents/?uuid=52786f4a-7129-3f01-af66-0b0ae413d1ac"]}],"mendeley":{"formattedCitation":"[20], [33], [34]","plainTextFormattedCitation":"[20], [33], [34]","previouslyFormattedCitation":"[20], [33], [34]"},"properties":{"noteIndex":0},"schema":"https://github.com/citation-style-language/schema/raw/master/csl-citation.json"}</w:instrText>
      </w:r>
      <w:r w:rsidR="00F20C4C" w:rsidRPr="00C618CB">
        <w:rPr>
          <w:rFonts w:cstheme="minorBidi"/>
          <w:szCs w:val="25"/>
          <w:lang w:val="en-US" w:bidi="th-TH"/>
        </w:rPr>
        <w:fldChar w:fldCharType="separate"/>
      </w:r>
      <w:r w:rsidR="007F1A70" w:rsidRPr="007F1A70">
        <w:rPr>
          <w:rFonts w:cstheme="minorBidi"/>
          <w:noProof/>
          <w:szCs w:val="25"/>
          <w:lang w:val="en-US" w:bidi="th-TH"/>
        </w:rPr>
        <w:t>[20], [33], [34]</w:t>
      </w:r>
      <w:r w:rsidR="00F20C4C" w:rsidRPr="00C618CB">
        <w:rPr>
          <w:rFonts w:cstheme="minorBidi"/>
          <w:szCs w:val="25"/>
          <w:lang w:val="en-US" w:bidi="th-TH"/>
        </w:rPr>
        <w:fldChar w:fldCharType="end"/>
      </w:r>
      <w:r w:rsidR="00F20C4C" w:rsidRPr="00C618CB">
        <w:rPr>
          <w:rFonts w:cstheme="minorBidi"/>
          <w:szCs w:val="25"/>
          <w:lang w:val="en-US" w:bidi="th-TH"/>
        </w:rPr>
        <w:t>.</w:t>
      </w:r>
      <w:r w:rsidR="000945DC">
        <w:rPr>
          <w:rFonts w:cstheme="minorBidi"/>
          <w:szCs w:val="25"/>
          <w:lang w:val="en-US" w:bidi="th-TH"/>
        </w:rPr>
        <w:t xml:space="preserve"> </w:t>
      </w:r>
      <w:del w:id="217" w:author="Pat Mongkolwat" w:date="2020-11-15T14:43:00Z">
        <w:r w:rsidR="00323839" w:rsidDel="00437363">
          <w:rPr>
            <w:rFonts w:cstheme="minorBidi"/>
            <w:szCs w:val="25"/>
            <w:lang w:val="en-US" w:bidi="th-TH"/>
          </w:rPr>
          <w:delText>So, in this work w</w:delText>
        </w:r>
      </w:del>
      <w:ins w:id="218" w:author="Pat Mongkolwat" w:date="2020-11-15T14:43:00Z">
        <w:r w:rsidR="00437363">
          <w:rPr>
            <w:rFonts w:cstheme="minorBidi"/>
            <w:szCs w:val="25"/>
            <w:lang w:val="en-US" w:bidi="th-TH"/>
          </w:rPr>
          <w:t>W</w:t>
        </w:r>
      </w:ins>
      <w:r w:rsidR="00323839">
        <w:rPr>
          <w:rFonts w:cstheme="minorBidi"/>
          <w:szCs w:val="25"/>
          <w:lang w:val="en-US" w:bidi="th-TH"/>
        </w:rPr>
        <w:t>e propose another approach to make the technology more compatible with implementation on healthcare information.</w:t>
      </w:r>
      <w:r w:rsidR="00323839">
        <w:rPr>
          <w:rFonts w:cstheme="minorBidi" w:hint="cs"/>
          <w:szCs w:val="25"/>
          <w:cs/>
          <w:lang w:val="en-US" w:bidi="th-TH"/>
        </w:rPr>
        <w:t xml:space="preserve"> </w:t>
      </w:r>
      <w:r w:rsidR="00323839">
        <w:rPr>
          <w:rFonts w:cstheme="minorBidi"/>
          <w:szCs w:val="25"/>
          <w:lang w:val="en-US" w:bidi="th-TH"/>
        </w:rPr>
        <w:t>IHE XDS.b Profile serve</w:t>
      </w:r>
      <w:ins w:id="219" w:author="Pat Mongkolwat" w:date="2020-11-15T14:44:00Z">
        <w:r w:rsidR="00B5615C">
          <w:rPr>
            <w:rFonts w:cstheme="minorBidi"/>
            <w:szCs w:val="25"/>
            <w:lang w:val="en-US" w:bidi="th-TH"/>
          </w:rPr>
          <w:t>s</w:t>
        </w:r>
      </w:ins>
      <w:r w:rsidR="00323839">
        <w:rPr>
          <w:rFonts w:cstheme="minorBidi"/>
          <w:szCs w:val="25"/>
          <w:lang w:val="en-US" w:bidi="th-TH"/>
        </w:rPr>
        <w:t xml:space="preserve"> its purpose as central hub for health document exchange between different enterprises. This make</w:t>
      </w:r>
      <w:ins w:id="220" w:author="Pat Mongkolwat" w:date="2020-11-15T14:44:00Z">
        <w:r w:rsidR="00B5615C">
          <w:rPr>
            <w:rFonts w:cstheme="minorBidi"/>
            <w:szCs w:val="25"/>
            <w:lang w:val="en-US" w:bidi="th-TH"/>
          </w:rPr>
          <w:t>s</w:t>
        </w:r>
      </w:ins>
      <w:r w:rsidR="00323839">
        <w:rPr>
          <w:rFonts w:cstheme="minorBidi"/>
          <w:szCs w:val="25"/>
          <w:lang w:val="en-US" w:bidi="th-TH"/>
        </w:rPr>
        <w:t xml:space="preserve"> the profile best compatible with Blockchain technology as it will secure availability of health information exchange while increase the survival chance of medical operation continuity when one organization compromised by ransomware as they may have replica </w:t>
      </w:r>
      <w:commentRangeStart w:id="221"/>
      <w:r w:rsidR="00323839">
        <w:rPr>
          <w:rFonts w:cstheme="minorBidi"/>
          <w:szCs w:val="25"/>
          <w:lang w:val="en-US" w:bidi="th-TH"/>
        </w:rPr>
        <w:t>of data available on other in the network</w:t>
      </w:r>
      <w:commentRangeEnd w:id="221"/>
      <w:r w:rsidR="00BE1FFB">
        <w:rPr>
          <w:rStyle w:val="CommentReference"/>
          <w:spacing w:val="0"/>
          <w:lang w:val="en-US" w:eastAsia="en-US"/>
        </w:rPr>
        <w:commentReference w:id="221"/>
      </w:r>
      <w:r w:rsidR="00323839">
        <w:rPr>
          <w:rFonts w:cstheme="minorBidi"/>
          <w:szCs w:val="25"/>
          <w:lang w:val="en-US" w:bidi="th-TH"/>
        </w:rPr>
        <w:t>.</w:t>
      </w:r>
    </w:p>
    <w:p w14:paraId="1E79B0DC" w14:textId="77777777" w:rsidR="00006F34" w:rsidRDefault="00006F34" w:rsidP="00E7596C">
      <w:pPr>
        <w:pStyle w:val="BodyText"/>
        <w:rPr>
          <w:rtl/>
          <w:lang w:val="en-US"/>
        </w:rPr>
      </w:pPr>
    </w:p>
    <w:p w14:paraId="031F21C1" w14:textId="45E26C50" w:rsidR="00EB4202" w:rsidRDefault="00EB4202" w:rsidP="00EB4202">
      <w:pPr>
        <w:pStyle w:val="BodyText"/>
        <w:keepNext/>
        <w:ind w:firstLine="0"/>
      </w:pPr>
      <w:r>
        <w:rPr>
          <w:noProof/>
          <w:lang w:val="en-US" w:eastAsia="en-US" w:bidi="th-TH"/>
        </w:rPr>
        <mc:AlternateContent>
          <mc:Choice Requires="wpg">
            <w:drawing>
              <wp:inline distT="0" distB="0" distL="0" distR="0" wp14:anchorId="6005893F" wp14:editId="424D7921">
                <wp:extent cx="2828925" cy="1866900"/>
                <wp:effectExtent l="0" t="0" r="0" b="0"/>
                <wp:docPr id="36" name="Group 36"/>
                <wp:cNvGraphicFramePr/>
                <a:graphic xmlns:a="http://schemas.openxmlformats.org/drawingml/2006/main">
                  <a:graphicData uri="http://schemas.microsoft.com/office/word/2010/wordprocessingGroup">
                    <wpg:wgp>
                      <wpg:cNvGrpSpPr/>
                      <wpg:grpSpPr>
                        <a:xfrm>
                          <a:off x="0" y="0"/>
                          <a:ext cx="2828925" cy="1866900"/>
                          <a:chOff x="0" y="0"/>
                          <a:chExt cx="2828925" cy="1885950"/>
                        </a:xfrm>
                      </wpg:grpSpPr>
                      <wpg:grpSp>
                        <wpg:cNvPr id="19" name="Group 19"/>
                        <wpg:cNvGrpSpPr/>
                        <wpg:grpSpPr>
                          <a:xfrm>
                            <a:off x="0" y="38100"/>
                            <a:ext cx="495300" cy="1695449"/>
                            <a:chOff x="0" y="0"/>
                            <a:chExt cx="495300" cy="1695449"/>
                          </a:xfrm>
                        </wpg:grpSpPr>
                        <wpg:grpSp>
                          <wpg:cNvPr id="5" name="Group 5"/>
                          <wpg:cNvGrpSpPr/>
                          <wpg:grpSpPr>
                            <a:xfrm>
                              <a:off x="0" y="0"/>
                              <a:ext cx="495300" cy="390525"/>
                              <a:chOff x="0" y="0"/>
                              <a:chExt cx="495300" cy="390525"/>
                            </a:xfrm>
                          </wpg:grpSpPr>
                          <wps:wsp>
                            <wps:cNvPr id="3" name="Oval 3"/>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169939" w14:textId="71087EDE" w:rsidR="00514B60" w:rsidRPr="00E416C0" w:rsidRDefault="00514B60" w:rsidP="00E416C0">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7D93E" w14:textId="59C39CFF" w:rsidR="00514B60" w:rsidRPr="008E18E8" w:rsidRDefault="00514B60" w:rsidP="008E18E8">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7" name="Group 27"/>
                        <wpg:cNvGrpSpPr/>
                        <wpg:grpSpPr>
                          <a:xfrm>
                            <a:off x="1076325" y="0"/>
                            <a:ext cx="847725" cy="1247775"/>
                            <a:chOff x="0" y="0"/>
                            <a:chExt cx="847725" cy="1247775"/>
                          </a:xfrm>
                        </wpg:grpSpPr>
                        <wps:wsp>
                          <wps:cNvPr id="9" name="Rectangle 9"/>
                          <wps:cNvSpPr/>
                          <wps:spPr>
                            <a:xfrm>
                              <a:off x="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0C609" w14:textId="466D4B4F" w:rsidR="00514B60" w:rsidRPr="008E18E8" w:rsidRDefault="00514B60"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419100" y="400050"/>
                              <a:ext cx="9525" cy="847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2333625" y="19050"/>
                            <a:ext cx="495300" cy="1676400"/>
                            <a:chOff x="0" y="0"/>
                            <a:chExt cx="495300" cy="1676400"/>
                          </a:xfrm>
                        </wpg:grpSpPr>
                        <wpg:grpSp>
                          <wpg:cNvPr id="6" name="Group 6"/>
                          <wpg:cNvGrpSpPr/>
                          <wpg:grpSpPr>
                            <a:xfrm>
                              <a:off x="0" y="0"/>
                              <a:ext cx="495300" cy="390525"/>
                              <a:chOff x="0" y="0"/>
                              <a:chExt cx="495300" cy="390525"/>
                            </a:xfrm>
                          </wpg:grpSpPr>
                          <wps:wsp>
                            <wps:cNvPr id="7" name="Oval 7"/>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8868B3" w14:textId="77777777" w:rsidR="00514B60" w:rsidRPr="00E416C0" w:rsidRDefault="00514B60" w:rsidP="008E18E8">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0CB9CD" w14:textId="31BA4F5F" w:rsidR="00514B60" w:rsidRPr="008E18E8" w:rsidRDefault="00514B60" w:rsidP="008E18E8">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C493B5" w14:textId="66675D00" w:rsidR="00514B60" w:rsidRPr="008E18E8" w:rsidRDefault="00514B60" w:rsidP="008E18E8">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171450" y="514350"/>
                            <a:ext cx="1409700" cy="314325"/>
                            <a:chOff x="0" y="0"/>
                            <a:chExt cx="1409700" cy="314325"/>
                          </a:xfrm>
                        </wpg:grpSpPr>
                        <wps:wsp>
                          <wps:cNvPr id="18" name="Rectangle 18"/>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897172" w14:textId="7657C251" w:rsidR="00514B60" w:rsidRPr="008E18E8" w:rsidRDefault="00514B60" w:rsidP="008E18E8">
                                <w:pPr>
                                  <w:rPr>
                                    <w:color w:val="000000" w:themeColor="text1"/>
                                  </w:rPr>
                                </w:pPr>
                                <w:r>
                                  <w:rPr>
                                    <w:color w:val="000000" w:themeColor="text1"/>
                                  </w:rPr>
                                  <w:t>Search Mr.Bob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85725" y="47625"/>
                              <a:ext cx="1238250"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171450" y="857250"/>
                            <a:ext cx="1409700" cy="314325"/>
                            <a:chOff x="0" y="0"/>
                            <a:chExt cx="1409700" cy="314325"/>
                          </a:xfrm>
                        </wpg:grpSpPr>
                        <wps:wsp>
                          <wps:cNvPr id="21" name="Straight Arrow Connector 21"/>
                          <wps:cNvCnPr/>
                          <wps:spPr>
                            <a:xfrm>
                              <a:off x="85725" y="57150"/>
                              <a:ext cx="1238250" cy="0"/>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7CEBD9" w14:textId="50E1309B" w:rsidR="00514B60" w:rsidRPr="008E18E8" w:rsidRDefault="00514B60" w:rsidP="00850234">
                                <w:pPr>
                                  <w:rPr>
                                    <w:color w:val="000000" w:themeColor="text1"/>
                                  </w:rPr>
                                </w:pPr>
                                <w:r>
                                  <w:rPr>
                                    <w:color w:val="000000" w:themeColor="text1"/>
                                  </w:rPr>
                                  <w:t>Return Mr.Bob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276225" y="1209675"/>
                            <a:ext cx="2305050" cy="409575"/>
                            <a:chOff x="0" y="-28575"/>
                            <a:chExt cx="2305050" cy="409575"/>
                          </a:xfrm>
                        </wpg:grpSpPr>
                        <wps:wsp>
                          <wps:cNvPr id="23" name="Straight Arrow Connector 23"/>
                          <wps:cNvCnPr/>
                          <wps:spPr>
                            <a:xfrm>
                              <a:off x="0" y="0"/>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38100" y="-28575"/>
                              <a:ext cx="22574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67C1A" w14:textId="74B4D8D0" w:rsidR="00514B60" w:rsidRPr="00526367" w:rsidRDefault="00514B60" w:rsidP="00C178A9">
                                <w:pPr>
                                  <w:rPr>
                                    <w:rFonts w:cs="Angsana New"/>
                                    <w:color w:val="000000" w:themeColor="text1"/>
                                    <w:szCs w:val="25"/>
                                    <w:lang w:bidi="th-TH"/>
                                  </w:rPr>
                                </w:pPr>
                                <w:r w:rsidRPr="00526367">
                                  <w:rPr>
                                    <w:rFonts w:cs="Angsana New"/>
                                    <w:color w:val="000000" w:themeColor="text1"/>
                                    <w:szCs w:val="25"/>
                                    <w:lang w:bidi="th-TH"/>
                                  </w:rPr>
                                  <w:t>Request Mr.Bob’s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 name="Group 35"/>
                        <wpg:cNvGrpSpPr/>
                        <wpg:grpSpPr>
                          <a:xfrm>
                            <a:off x="257175" y="1590675"/>
                            <a:ext cx="2305050" cy="295275"/>
                            <a:chOff x="0" y="-66675"/>
                            <a:chExt cx="2305050" cy="295275"/>
                          </a:xfrm>
                        </wpg:grpSpPr>
                        <wps:wsp>
                          <wps:cNvPr id="25" name="Straight Arrow Connector 25"/>
                          <wps:cNvCnPr/>
                          <wps:spPr>
                            <a:xfrm>
                              <a:off x="0" y="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19050" y="-66675"/>
                              <a:ext cx="225742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9E97BE" w14:textId="0F0E1158" w:rsidR="00514B60" w:rsidRPr="00526367" w:rsidRDefault="00514B60" w:rsidP="003C556E">
                                <w:pPr>
                                  <w:rPr>
                                    <w:rFonts w:cs="Angsana New"/>
                                    <w:color w:val="000000" w:themeColor="text1"/>
                                    <w:szCs w:val="25"/>
                                    <w:lang w:bidi="th-TH"/>
                                  </w:rPr>
                                </w:pPr>
                                <w:r>
                                  <w:rPr>
                                    <w:rFonts w:cs="Angsana New"/>
                                    <w:color w:val="000000" w:themeColor="text1"/>
                                    <w:szCs w:val="25"/>
                                    <w:lang w:bidi="th-TH"/>
                                  </w:rPr>
                                  <w:t>Return Mr.Bob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005893F" id="Group 36" o:spid="_x0000_s1029" style="width:222.75pt;height:147pt;mso-position-horizontal-relative:char;mso-position-vertical-relative:line" coordsize="28289,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">
                <v:group id="Group 19" o:spid="_x0000_s1030"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5" o:spid="_x0000_s1031"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3" o:spid="_x0000_s1032"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" fillcolor="white [3212]" strokecolor="black [3213]" strokeweight="1.75pt">
                      <v:stroke joinstyle="miter"/>
                      <v:textbox>
                        <w:txbxContent>
                          <w:p w14:paraId="6D169939" w14:textId="71087EDE" w:rsidR="00514B60" w:rsidRPr="00E416C0" w:rsidRDefault="00514B60" w:rsidP="00E416C0">
                            <w:pPr>
                              <w:ind w:right="-37"/>
                              <w:rPr>
                                <w:color w:val="000000" w:themeColor="text1"/>
                                <w14:textOutline w14:w="9525" w14:cap="rnd" w14:cmpd="sng" w14:algn="ctr">
                                  <w14:noFill/>
                                  <w14:prstDash w14:val="solid"/>
                                  <w14:bevel/>
                                </w14:textOutline>
                              </w:rPr>
                            </w:pPr>
                          </w:p>
                        </w:txbxContent>
                      </v:textbox>
                    </v:oval>
                    <v:rect id="Rectangle 4" o:spid="_x0000_s1033"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3F47D93E" w14:textId="59C39CFF" w:rsidR="00514B60" w:rsidRPr="008E18E8" w:rsidRDefault="00514B60" w:rsidP="008E18E8">
                            <w:pPr>
                              <w:rPr>
                                <w:color w:val="000000" w:themeColor="text1"/>
                              </w:rPr>
                            </w:pPr>
                            <w:r w:rsidRPr="008E18E8">
                              <w:rPr>
                                <w:color w:val="000000" w:themeColor="text1"/>
                              </w:rPr>
                              <w:t>A</w:t>
                            </w:r>
                          </w:p>
                        </w:txbxContent>
                      </v:textbox>
                    </v:rect>
                  </v:group>
                  <v:line id="Straight Connector 10" o:spid="_x0000_s1034"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" strokecolor="black [3213]" strokeweight="1.5pt">
                    <v:stroke joinstyle="miter"/>
                  </v:line>
                </v:group>
                <v:group id="Group 27" o:spid="_x0000_s1035" style="position:absolute;left:10763;width:8477;height:12477" coordsize="8477,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9" o:spid="_x0000_s1036" style="position:absolute;width:8477;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" filled="f" strokecolor="black [3213]" strokeweight="2pt">
                    <v:textbox>
                      <w:txbxContent>
                        <w:p w14:paraId="6D40C609" w14:textId="466D4B4F" w:rsidR="00514B60" w:rsidRPr="008E18E8" w:rsidRDefault="00514B60"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11" o:spid="_x0000_s1037" style="position:absolute;flip:x;visibility:visible;mso-wrap-style:square" from="4191,4000" to="4286,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" strokecolor="black [3213]" strokeweight="1.5pt">
                    <v:stroke joinstyle="miter"/>
                  </v:line>
                </v:group>
                <v:group id="Group 28" o:spid="_x0000_s1038"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6" o:spid="_x0000_s1039"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7" o:spid="_x0000_s1040"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" fillcolor="white [3212]" strokecolor="black [3213]" strokeweight="1.75pt">
                      <v:stroke joinstyle="miter"/>
                      <v:textbox>
                        <w:txbxContent>
                          <w:p w14:paraId="2F8868B3" w14:textId="77777777" w:rsidR="00514B60" w:rsidRPr="00E416C0" w:rsidRDefault="00514B60" w:rsidP="008E18E8">
                            <w:pPr>
                              <w:ind w:right="-37"/>
                              <w:rPr>
                                <w:color w:val="000000" w:themeColor="text1"/>
                                <w14:textOutline w14:w="9525" w14:cap="rnd" w14:cmpd="sng" w14:algn="ctr">
                                  <w14:noFill/>
                                  <w14:prstDash w14:val="solid"/>
                                  <w14:bevel/>
                                </w14:textOutline>
                              </w:rPr>
                            </w:pPr>
                          </w:p>
                        </w:txbxContent>
                      </v:textbox>
                    </v:oval>
                    <v:rect id="Rectangle 8" o:spid="_x0000_s1041"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14:paraId="7B0CB9CD" w14:textId="31BA4F5F" w:rsidR="00514B60" w:rsidRPr="008E18E8" w:rsidRDefault="00514B60" w:rsidP="008E18E8">
                            <w:pPr>
                              <w:rPr>
                                <w:color w:val="000000" w:themeColor="text1"/>
                              </w:rPr>
                            </w:pPr>
                            <w:r>
                              <w:rPr>
                                <w:color w:val="000000" w:themeColor="text1"/>
                              </w:rPr>
                              <w:t>B</w:t>
                            </w:r>
                          </w:p>
                        </w:txbxContent>
                      </v:textbox>
                    </v:rect>
                  </v:group>
                  <v:line id="Straight Connector 12" o:spid="_x0000_s1042"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" strokecolor="black [3213]" strokeweight="1.5pt">
                    <v:stroke joinstyle="miter"/>
                  </v:line>
                  <v:rect id="Rectangle 16" o:spid="_x0000_s1043"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" filled="f" stroked="f" strokeweight="1pt">
                    <v:textbox>
                      <w:txbxContent>
                        <w:p w14:paraId="3AC493B5" w14:textId="66675D00" w:rsidR="00514B60" w:rsidRPr="008E18E8" w:rsidRDefault="00514B60" w:rsidP="008E18E8">
                          <w:pPr>
                            <w:rPr>
                              <w:color w:val="000000" w:themeColor="text1"/>
                            </w:rPr>
                          </w:pPr>
                          <w:r w:rsidRPr="008E18E8">
                            <w:rPr>
                              <w:color w:val="000000" w:themeColor="text1"/>
                            </w:rPr>
                            <w:t>Timeline</w:t>
                          </w:r>
                        </w:p>
                      </w:txbxContent>
                    </v:textbox>
                  </v:rect>
                </v:group>
                <v:group id="Group 29" o:spid="_x0000_s1044" style="position:absolute;left:1714;top:5143;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8" o:spid="_x0000_s1045"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textbox>
                      <w:txbxContent>
                        <w:p w14:paraId="17897172" w14:textId="7657C251" w:rsidR="00514B60" w:rsidRPr="008E18E8" w:rsidRDefault="00514B60" w:rsidP="008E18E8">
                          <w:pPr>
                            <w:rPr>
                              <w:color w:val="000000" w:themeColor="text1"/>
                            </w:rPr>
                          </w:pPr>
                          <w:r>
                            <w:rPr>
                              <w:color w:val="000000" w:themeColor="text1"/>
                            </w:rPr>
                            <w:t>Search Mr.Bob registry</w:t>
                          </w:r>
                        </w:p>
                      </w:txbxContent>
                    </v:textbox>
                  </v:rect>
                  <v:shapetype id="_x0000_t32" coordsize="21600,21600" o:spt="32" o:oned="t" path="m,l21600,21600e" filled="f">
                    <v:path arrowok="t" fillok="f" o:connecttype="none"/>
                    <o:lock v:ext="edit" shapetype="t"/>
                  </v:shapetype>
                  <v:shape id="Straight Arrow Connector 20" o:spid="_x0000_s1046" type="#_x0000_t32" style="position:absolute;left:857;top:476;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" strokecolor="black [3213]" strokeweight="1.75pt">
                    <v:stroke endarrow="block" joinstyle="miter"/>
                  </v:shape>
                </v:group>
                <v:group id="Group 30" o:spid="_x0000_s1047" style="position:absolute;left:1714;top:8572;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Straight Arrow Connector 21" o:spid="_x0000_s1048" type="#_x0000_t32" style="position:absolute;left:857;top:571;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" strokecolor="black [3213]" strokeweight="1.75pt">
                    <v:stroke startarrow="block" joinstyle="miter"/>
                  </v:shape>
                  <v:rect id="Rectangle 22" o:spid="_x0000_s1049"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777CEBD9" w14:textId="50E1309B" w:rsidR="00514B60" w:rsidRPr="008E18E8" w:rsidRDefault="00514B60" w:rsidP="00850234">
                          <w:pPr>
                            <w:rPr>
                              <w:color w:val="000000" w:themeColor="text1"/>
                            </w:rPr>
                          </w:pPr>
                          <w:r>
                            <w:rPr>
                              <w:color w:val="000000" w:themeColor="text1"/>
                            </w:rPr>
                            <w:t>Return Mr.Bob registry</w:t>
                          </w:r>
                        </w:p>
                      </w:txbxContent>
                    </v:textbox>
                  </v:rect>
                </v:group>
                <v:group id="Group 34" o:spid="_x0000_s1050" style="position:absolute;left:2762;top:12096;width:23050;height:4096" coordorigin=",-285" coordsize="23050,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Straight Arrow Connector 23" o:spid="_x0000_s1051"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" strokecolor="black [3213]" strokeweight="1.5pt">
                    <v:stroke endarrow="block" joinstyle="miter"/>
                  </v:shape>
                  <v:rect id="Rectangle 24" o:spid="_x0000_s1052" style="position:absolute;left:381;top:-285;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14:paraId="46F67C1A" w14:textId="74B4D8D0" w:rsidR="00514B60" w:rsidRPr="00526367" w:rsidRDefault="00514B60" w:rsidP="00C178A9">
                          <w:pPr>
                            <w:rPr>
                              <w:rFonts w:cs="Angsana New"/>
                              <w:color w:val="000000" w:themeColor="text1"/>
                              <w:szCs w:val="25"/>
                              <w:lang w:bidi="th-TH"/>
                            </w:rPr>
                          </w:pPr>
                          <w:r w:rsidRPr="00526367">
                            <w:rPr>
                              <w:rFonts w:cs="Angsana New"/>
                              <w:color w:val="000000" w:themeColor="text1"/>
                              <w:szCs w:val="25"/>
                              <w:lang w:bidi="th-TH"/>
                            </w:rPr>
                            <w:t>Request Mr.Bob’s document via contact info. provided by META in registry.</w:t>
                          </w:r>
                        </w:p>
                      </w:txbxContent>
                    </v:textbox>
                  </v:rect>
                </v:group>
                <v:group id="Group 35" o:spid="_x0000_s1053" style="position:absolute;left:2571;top:15906;width:23051;height:2953" coordorigin=",-666" coordsize="23050,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Straight Arrow Connector 25" o:spid="_x0000_s1054"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" strokecolor="black [3213]" strokeweight="1.5pt">
                    <v:stroke startarrow="block" joinstyle="miter"/>
                  </v:shape>
                  <v:rect id="Rectangle 26" o:spid="_x0000_s1055" style="position:absolute;left:190;top:-666;width:22574;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14:paraId="249E97BE" w14:textId="0F0E1158" w:rsidR="00514B60" w:rsidRPr="00526367" w:rsidRDefault="00514B60" w:rsidP="003C556E">
                          <w:pPr>
                            <w:rPr>
                              <w:rFonts w:cs="Angsana New"/>
                              <w:color w:val="000000" w:themeColor="text1"/>
                              <w:szCs w:val="25"/>
                              <w:lang w:bidi="th-TH"/>
                            </w:rPr>
                          </w:pPr>
                          <w:r>
                            <w:rPr>
                              <w:rFonts w:cs="Angsana New"/>
                              <w:color w:val="000000" w:themeColor="text1"/>
                              <w:szCs w:val="25"/>
                              <w:lang w:bidi="th-TH"/>
                            </w:rPr>
                            <w:t>Return Mr.Bob document</w:t>
                          </w:r>
                        </w:p>
                      </w:txbxContent>
                    </v:textbox>
                  </v:rect>
                </v:group>
                <w10:anchorlock/>
              </v:group>
            </w:pict>
          </mc:Fallback>
        </mc:AlternateContent>
      </w:r>
    </w:p>
    <w:p w14:paraId="3EEB30E0" w14:textId="77D6C124" w:rsidR="00E416C0" w:rsidRDefault="00EB4202" w:rsidP="00EB4202">
      <w:pPr>
        <w:pStyle w:val="Caption"/>
        <w:rPr>
          <w:color w:val="000000" w:themeColor="text1"/>
        </w:rPr>
      </w:pPr>
      <w:bookmarkStart w:id="222" w:name="_Ref53534448"/>
      <w:r w:rsidRPr="00EB4202">
        <w:rPr>
          <w:color w:val="000000" w:themeColor="text1"/>
        </w:rPr>
        <w:t xml:space="preserve">Figure </w:t>
      </w:r>
      <w:r w:rsidRPr="00EB4202">
        <w:rPr>
          <w:color w:val="000000" w:themeColor="text1"/>
        </w:rPr>
        <w:fldChar w:fldCharType="begin"/>
      </w:r>
      <w:r w:rsidRPr="00EB4202">
        <w:rPr>
          <w:color w:val="000000" w:themeColor="text1"/>
        </w:rPr>
        <w:instrText xml:space="preserve"> SEQ Figure \* ARABIC </w:instrText>
      </w:r>
      <w:r w:rsidRPr="00EB4202">
        <w:rPr>
          <w:color w:val="000000" w:themeColor="text1"/>
        </w:rPr>
        <w:fldChar w:fldCharType="separate"/>
      </w:r>
      <w:r w:rsidR="00D32073">
        <w:rPr>
          <w:noProof/>
          <w:color w:val="000000" w:themeColor="text1"/>
        </w:rPr>
        <w:t>2</w:t>
      </w:r>
      <w:r w:rsidRPr="00EB4202">
        <w:rPr>
          <w:color w:val="000000" w:themeColor="text1"/>
        </w:rPr>
        <w:fldChar w:fldCharType="end"/>
      </w:r>
      <w:bookmarkEnd w:id="222"/>
      <w:r w:rsidRPr="00EB4202">
        <w:rPr>
          <w:color w:val="000000" w:themeColor="text1"/>
        </w:rPr>
        <w:t xml:space="preserve"> Use case scenario flow chart</w:t>
      </w:r>
    </w:p>
    <w:p w14:paraId="28D99CD8" w14:textId="021DF794" w:rsidR="009D6270" w:rsidRDefault="005B0B4C" w:rsidP="009D6270">
      <w:pPr>
        <w:pStyle w:val="Heading2"/>
      </w:pPr>
      <w:r>
        <w:t>Network</w:t>
      </w:r>
      <w:r w:rsidR="009D6270">
        <w:t xml:space="preserve"> Design</w:t>
      </w:r>
    </w:p>
    <w:p w14:paraId="0CEE30FA" w14:textId="65B431FF" w:rsidR="009D6270" w:rsidRDefault="00E54B59" w:rsidP="009D6270">
      <w:pPr>
        <w:ind w:firstLine="284"/>
        <w:jc w:val="both"/>
      </w:pPr>
      <w:r>
        <w:rPr>
          <w:noProof/>
        </w:rPr>
        <mc:AlternateContent>
          <mc:Choice Requires="wpg">
            <w:drawing>
              <wp:anchor distT="0" distB="0" distL="114300" distR="114300" simplePos="0" relativeHeight="251669504" behindDoc="0" locked="0" layoutInCell="1" allowOverlap="1" wp14:anchorId="68AB7AC8" wp14:editId="0EB19BD3">
                <wp:simplePos x="0" y="0"/>
                <wp:positionH relativeFrom="column">
                  <wp:posOffset>662305</wp:posOffset>
                </wp:positionH>
                <wp:positionV relativeFrom="paragraph">
                  <wp:posOffset>1323975</wp:posOffset>
                </wp:positionV>
                <wp:extent cx="5078095" cy="2363470"/>
                <wp:effectExtent l="0" t="0" r="8255" b="0"/>
                <wp:wrapTopAndBottom/>
                <wp:docPr id="63" name="Group 63"/>
                <wp:cNvGraphicFramePr/>
                <a:graphic xmlns:a="http://schemas.openxmlformats.org/drawingml/2006/main">
                  <a:graphicData uri="http://schemas.microsoft.com/office/word/2010/wordprocessingGroup">
                    <wpg:wgp>
                      <wpg:cNvGrpSpPr/>
                      <wpg:grpSpPr>
                        <a:xfrm>
                          <a:off x="0" y="0"/>
                          <a:ext cx="5078095" cy="2363470"/>
                          <a:chOff x="0" y="0"/>
                          <a:chExt cx="4658995" cy="2087245"/>
                        </a:xfrm>
                      </wpg:grpSpPr>
                      <wps:wsp>
                        <wps:cNvPr id="62" name="Text Box 62"/>
                        <wps:cNvSpPr txBox="1"/>
                        <wps:spPr>
                          <a:xfrm>
                            <a:off x="0" y="1828800"/>
                            <a:ext cx="4658995" cy="258445"/>
                          </a:xfrm>
                          <a:prstGeom prst="rect">
                            <a:avLst/>
                          </a:prstGeom>
                          <a:solidFill>
                            <a:prstClr val="white"/>
                          </a:solidFill>
                          <a:ln>
                            <a:noFill/>
                          </a:ln>
                        </wps:spPr>
                        <wps:txbx>
                          <w:txbxContent>
                            <w:p w14:paraId="403F371E" w14:textId="096A8ADB" w:rsidR="00D32073" w:rsidRPr="00D32073" w:rsidRDefault="00D32073" w:rsidP="00D32073">
                              <w:pPr>
                                <w:pStyle w:val="Caption"/>
                                <w:rPr>
                                  <w:noProof/>
                                  <w:color w:val="auto"/>
                                  <w:sz w:val="20"/>
                                  <w:szCs w:val="20"/>
                                </w:rPr>
                              </w:pPr>
                              <w:bookmarkStart w:id="223" w:name="_Ref53537031"/>
                              <w:r w:rsidRPr="00D32073">
                                <w:rPr>
                                  <w:color w:val="auto"/>
                                </w:rPr>
                                <w:t xml:space="preserve">Figure </w:t>
                              </w:r>
                              <w:r w:rsidRPr="00D32073">
                                <w:rPr>
                                  <w:color w:val="auto"/>
                                </w:rPr>
                                <w:fldChar w:fldCharType="begin"/>
                              </w:r>
                              <w:r w:rsidRPr="00D32073">
                                <w:rPr>
                                  <w:color w:val="auto"/>
                                </w:rPr>
                                <w:instrText xml:space="preserve"> SEQ Figure \* ARABIC </w:instrText>
                              </w:r>
                              <w:r w:rsidRPr="00D32073">
                                <w:rPr>
                                  <w:color w:val="auto"/>
                                </w:rPr>
                                <w:fldChar w:fldCharType="separate"/>
                              </w:r>
                              <w:r w:rsidRPr="00D32073">
                                <w:rPr>
                                  <w:noProof/>
                                  <w:color w:val="auto"/>
                                </w:rPr>
                                <w:t>3</w:t>
                              </w:r>
                              <w:r w:rsidRPr="00D32073">
                                <w:rPr>
                                  <w:color w:val="auto"/>
                                </w:rPr>
                                <w:fldChar w:fldCharType="end"/>
                              </w:r>
                              <w:bookmarkEnd w:id="223"/>
                              <w:r w:rsidRPr="00D32073">
                                <w:rPr>
                                  <w:color w:val="auto"/>
                                </w:rPr>
                                <w:t xml:space="preserve"> Replacing Document Registry Actor with XDS Registry Blockchain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61" name="Picture 61"/>
                          <pic:cNvPicPr>
                            <a:picLocks noChangeAspect="1"/>
                          </pic:cNvPicPr>
                        </pic:nvPicPr>
                        <pic:blipFill>
                          <a:blip r:embed="rId17"/>
                          <a:stretch>
                            <a:fillRect/>
                          </a:stretch>
                        </pic:blipFill>
                        <pic:spPr>
                          <a:xfrm>
                            <a:off x="0" y="0"/>
                            <a:ext cx="4658995" cy="17716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8AB7AC8" id="Group 63" o:spid="_x0000_s1056" style="position:absolute;left:0;text-align:left;margin-left:52.15pt;margin-top:104.25pt;width:399.85pt;height:186.1pt;z-index:251669504;mso-position-horizontal-relative:text;mso-position-vertical-relative:text;mso-width-relative:margin;mso-height-relative:margin" coordsize="46589,20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">
                <v:shape id="Text Box 62" o:spid="_x0000_s1057" type="#_x0000_t202" style="position:absolute;top:18288;width:4658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" stroked="f">
                  <v:textbox inset="0,0,0,0">
                    <w:txbxContent>
                      <w:p w14:paraId="403F371E" w14:textId="096A8ADB" w:rsidR="00D32073" w:rsidRPr="00D32073" w:rsidRDefault="00D32073" w:rsidP="00D32073">
                        <w:pPr>
                          <w:pStyle w:val="Caption"/>
                          <w:rPr>
                            <w:noProof/>
                            <w:color w:val="auto"/>
                            <w:sz w:val="20"/>
                            <w:szCs w:val="20"/>
                          </w:rPr>
                        </w:pPr>
                        <w:bookmarkStart w:id="224" w:name="_Ref53537031"/>
                        <w:r w:rsidRPr="00D32073">
                          <w:rPr>
                            <w:color w:val="auto"/>
                          </w:rPr>
                          <w:t xml:space="preserve">Figure </w:t>
                        </w:r>
                        <w:r w:rsidRPr="00D32073">
                          <w:rPr>
                            <w:color w:val="auto"/>
                          </w:rPr>
                          <w:fldChar w:fldCharType="begin"/>
                        </w:r>
                        <w:r w:rsidRPr="00D32073">
                          <w:rPr>
                            <w:color w:val="auto"/>
                          </w:rPr>
                          <w:instrText xml:space="preserve"> SEQ Figure \* ARABIC </w:instrText>
                        </w:r>
                        <w:r w:rsidRPr="00D32073">
                          <w:rPr>
                            <w:color w:val="auto"/>
                          </w:rPr>
                          <w:fldChar w:fldCharType="separate"/>
                        </w:r>
                        <w:r w:rsidRPr="00D32073">
                          <w:rPr>
                            <w:noProof/>
                            <w:color w:val="auto"/>
                          </w:rPr>
                          <w:t>3</w:t>
                        </w:r>
                        <w:r w:rsidRPr="00D32073">
                          <w:rPr>
                            <w:color w:val="auto"/>
                          </w:rPr>
                          <w:fldChar w:fldCharType="end"/>
                        </w:r>
                        <w:bookmarkEnd w:id="224"/>
                        <w:r w:rsidRPr="00D32073">
                          <w:rPr>
                            <w:color w:val="auto"/>
                          </w:rPr>
                          <w:t xml:space="preserve"> Replacing Document Registry Actor with XDS Registry Blockchain</w:t>
                        </w:r>
                      </w:p>
                    </w:txbxContent>
                  </v:textbox>
                </v:shape>
                <v:shape id="Picture 61" o:spid="_x0000_s1058" type="#_x0000_t75" style="position:absolute;width:46589;height:17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">
                  <v:imagedata r:id="rId18" o:title=""/>
                </v:shape>
                <w10:wrap type="topAndBottom"/>
              </v:group>
            </w:pict>
          </mc:Fallback>
        </mc:AlternateContent>
      </w:r>
      <w:r w:rsidR="001A0257" w:rsidRPr="001A0257">
        <w:t>In our scenario, we declare that participant</w:t>
      </w:r>
      <w:ins w:id="225" w:author="Pat Mongkolwat" w:date="2020-11-15T14:47:00Z">
        <w:r w:rsidR="008D3627">
          <w:t>s</w:t>
        </w:r>
      </w:ins>
      <w:r w:rsidR="00272E32">
        <w:t xml:space="preserve"> of the network</w:t>
      </w:r>
      <w:r w:rsidR="001A0257" w:rsidRPr="001A0257">
        <w:t xml:space="preserve"> </w:t>
      </w:r>
      <w:del w:id="226" w:author="Pat Mongkolwat" w:date="2020-11-15T14:47:00Z">
        <w:r w:rsidR="001A0257" w:rsidRPr="001A0257" w:rsidDel="003D1AD5">
          <w:delText xml:space="preserve">is </w:delText>
        </w:r>
      </w:del>
      <w:ins w:id="227" w:author="Pat Mongkolwat" w:date="2020-11-15T14:47:00Z">
        <w:r w:rsidR="003D1AD5">
          <w:t>are</w:t>
        </w:r>
        <w:r w:rsidR="003D1AD5" w:rsidRPr="001A0257">
          <w:t xml:space="preserve"> </w:t>
        </w:r>
      </w:ins>
      <w:r w:rsidR="001A0257" w:rsidRPr="001A0257">
        <w:t>members of XDS Affinity Domain which assume</w:t>
      </w:r>
      <w:ins w:id="228" w:author="Pat Mongkolwat" w:date="2020-11-15T14:47:00Z">
        <w:r w:rsidR="003D1AD5">
          <w:t>s</w:t>
        </w:r>
      </w:ins>
      <w:r w:rsidR="001A0257" w:rsidRPr="001A0257">
        <w:t xml:space="preserve"> to be hospital</w:t>
      </w:r>
      <w:r w:rsidR="00106EAF">
        <w:t xml:space="preserve">s and healthcare </w:t>
      </w:r>
      <w:r w:rsidR="00C9354C">
        <w:t>institutions</w:t>
      </w:r>
      <w:r w:rsidR="001A0257" w:rsidRPr="001A0257">
        <w:t>.</w:t>
      </w:r>
      <w:r w:rsidR="00272E32">
        <w:t xml:space="preserve"> Each member will need at least one computational machine to keep</w:t>
      </w:r>
      <w:del w:id="229" w:author="Pat Mongkolwat" w:date="2020-11-15T14:47:00Z">
        <w:r w:rsidR="004D1066" w:rsidDel="003D1AD5">
          <w:rPr>
            <w:rFonts w:cstheme="minorBidi"/>
            <w:szCs w:val="25"/>
            <w:lang w:bidi="th-TH"/>
          </w:rPr>
          <w:delText>,</w:delText>
        </w:r>
      </w:del>
      <w:r w:rsidR="004D1066">
        <w:rPr>
          <w:rFonts w:cstheme="minorBidi"/>
          <w:szCs w:val="25"/>
          <w:lang w:bidi="th-TH"/>
        </w:rPr>
        <w:t xml:space="preserve"> operate</w:t>
      </w:r>
      <w:del w:id="230" w:author="Pat Mongkolwat" w:date="2020-11-15T14:47:00Z">
        <w:r w:rsidR="004D1066" w:rsidDel="003D1AD5">
          <w:rPr>
            <w:rFonts w:cstheme="minorBidi"/>
            <w:szCs w:val="25"/>
            <w:lang w:bidi="th-TH"/>
          </w:rPr>
          <w:delText>,</w:delText>
        </w:r>
      </w:del>
      <w:r w:rsidR="00272E32">
        <w:t xml:space="preserve"> and maintain Blockchain ledger, </w:t>
      </w:r>
      <w:r w:rsidR="004D1066">
        <w:t xml:space="preserve">thus </w:t>
      </w:r>
      <w:r w:rsidR="00272E32">
        <w:t>becoming ‘Blockchain Node’.</w:t>
      </w:r>
      <w:r w:rsidR="00745437">
        <w:t xml:space="preserve"> </w:t>
      </w:r>
      <w:r w:rsidR="001A0257" w:rsidRPr="001A0257">
        <w:t xml:space="preserve">As the Blockchain allows only XDS Affinity Domain members to participate as node, </w:t>
      </w:r>
      <w:r w:rsidR="003820C4">
        <w:t xml:space="preserve">so </w:t>
      </w:r>
      <w:r w:rsidR="001A0257" w:rsidRPr="001A0257">
        <w:t>this</w:t>
      </w:r>
      <w:r w:rsidR="003820C4">
        <w:t xml:space="preserve"> </w:t>
      </w:r>
      <w:r w:rsidR="001A0257" w:rsidRPr="001A0257">
        <w:t>Blockchain</w:t>
      </w:r>
      <w:r w:rsidR="003820C4">
        <w:t xml:space="preserve"> will be</w:t>
      </w:r>
      <w:r w:rsidR="001A0257" w:rsidRPr="001A0257">
        <w:t xml:space="preserve"> classified as </w:t>
      </w:r>
      <w:r w:rsidR="001A0257" w:rsidRPr="002D555E">
        <w:t>permissioned chain</w:t>
      </w:r>
      <w:r w:rsidR="001A0257" w:rsidRPr="001A0257">
        <w:t>.</w:t>
      </w:r>
      <w:r w:rsidR="009C416F">
        <w:t xml:space="preserve"> And for networking protocol between each node</w:t>
      </w:r>
      <w:r w:rsidR="00D27446">
        <w:t xml:space="preserve"> in</w:t>
      </w:r>
      <w:r w:rsidR="009C416F">
        <w:t xml:space="preserve"> the network, it </w:t>
      </w:r>
      <w:r w:rsidR="00A05542">
        <w:t>relies</w:t>
      </w:r>
      <w:r w:rsidR="009C416F">
        <w:t xml:space="preserve"> on the adopted Blockchain platform invented by provider or community.</w:t>
      </w:r>
      <w:r w:rsidR="00A05542">
        <w:t xml:space="preserve"> </w:t>
      </w:r>
    </w:p>
    <w:p w14:paraId="78DEF387" w14:textId="532A9DAD" w:rsidR="00585EB5" w:rsidRDefault="00585EB5" w:rsidP="00585EB5">
      <w:pPr>
        <w:pStyle w:val="Heading2"/>
      </w:pPr>
      <w:r>
        <w:t xml:space="preserve">Blockchain </w:t>
      </w:r>
      <w:r w:rsidR="00E90755">
        <w:t>C</w:t>
      </w:r>
      <w:r>
        <w:t>omponents and</w:t>
      </w:r>
      <w:r w:rsidR="00E90755">
        <w:t xml:space="preserve"> C</w:t>
      </w:r>
      <w:r>
        <w:t>onsensus</w:t>
      </w:r>
    </w:p>
    <w:p w14:paraId="7B12D86C" w14:textId="7BD744BE" w:rsidR="00AF171B" w:rsidRDefault="002C7A7B" w:rsidP="00585EB5">
      <w:pPr>
        <w:pStyle w:val="BodyText"/>
        <w:rPr>
          <w:lang w:val="en-US"/>
        </w:rPr>
      </w:pPr>
      <w:r>
        <w:rPr>
          <w:lang w:val="en-US"/>
        </w:rPr>
        <w:t>The main components of Blockchain comprise of the backbone engine which allow</w:t>
      </w:r>
      <w:ins w:id="231" w:author="Pat Mongkolwat" w:date="2020-11-15T14:48:00Z">
        <w:r w:rsidR="0062380A">
          <w:rPr>
            <w:lang w:val="en-US"/>
          </w:rPr>
          <w:t>s</w:t>
        </w:r>
      </w:ins>
      <w:r>
        <w:rPr>
          <w:lang w:val="en-US"/>
        </w:rPr>
        <w:t xml:space="preserve"> the network to form, operate, and maintain Blockchain ledger addition with consensus mechanism which maintain integrity of the network. In this work, we adopt Ethereum Blockchain platform as engine to operate components regarding cryptographical components</w:t>
      </w:r>
      <w:r w:rsidR="00366D5E">
        <w:rPr>
          <w:lang w:val="en-US"/>
        </w:rPr>
        <w:t xml:space="preserve"> forming ‘Block’ and ‘Chain’</w:t>
      </w:r>
      <w:r>
        <w:rPr>
          <w:lang w:val="en-US"/>
        </w:rPr>
        <w:t xml:space="preserve">, Blockchain networking, </w:t>
      </w:r>
      <w:r w:rsidR="00366D5E">
        <w:rPr>
          <w:lang w:val="en-US"/>
        </w:rPr>
        <w:t>actor identifying, transaction mapping, and maintaining the ledger.</w:t>
      </w:r>
      <w:r w:rsidR="006D5091">
        <w:rPr>
          <w:rFonts w:cstheme="minorBidi" w:hint="cs"/>
          <w:szCs w:val="25"/>
          <w:cs/>
          <w:lang w:val="en-US" w:bidi="th-TH"/>
        </w:rPr>
        <w:t xml:space="preserve"> </w:t>
      </w:r>
      <w:r w:rsidR="006D5091">
        <w:rPr>
          <w:rFonts w:cstheme="minorBidi"/>
          <w:szCs w:val="25"/>
          <w:lang w:val="en-US" w:bidi="th-TH"/>
        </w:rPr>
        <w:t>By ensure integrity of every ‘Block’ and ‘Chain’ identified by its hash value, this guarantee</w:t>
      </w:r>
      <w:ins w:id="232" w:author="Pat Mongkolwat" w:date="2020-11-15T14:48:00Z">
        <w:r w:rsidR="00C457DF">
          <w:rPr>
            <w:rFonts w:cstheme="minorBidi"/>
            <w:szCs w:val="25"/>
            <w:lang w:val="en-US" w:bidi="th-TH"/>
          </w:rPr>
          <w:t>s</w:t>
        </w:r>
      </w:ins>
      <w:r w:rsidR="006D5091">
        <w:rPr>
          <w:rFonts w:cstheme="minorBidi"/>
          <w:szCs w:val="25"/>
          <w:lang w:val="en-US" w:bidi="th-TH"/>
        </w:rPr>
        <w:t xml:space="preserve"> that no one can ever be able to modify anything published to Blockchain. This made all data within Blockchain to become persistent</w:t>
      </w:r>
      <w:r w:rsidR="0035791C">
        <w:rPr>
          <w:rFonts w:cstheme="minorBidi"/>
          <w:szCs w:val="25"/>
          <w:lang w:val="en-US" w:bidi="th-TH"/>
        </w:rPr>
        <w:t xml:space="preserve"> and always available</w:t>
      </w:r>
      <w:r w:rsidR="000F1ECD">
        <w:rPr>
          <w:rFonts w:cstheme="minorBidi"/>
          <w:szCs w:val="25"/>
          <w:lang w:val="en-US" w:bidi="th-TH"/>
        </w:rPr>
        <w:t xml:space="preserve"> to access</w:t>
      </w:r>
      <w:r w:rsidR="006D5091">
        <w:rPr>
          <w:rFonts w:cstheme="minorBidi"/>
          <w:szCs w:val="25"/>
          <w:lang w:val="en-US" w:bidi="th-TH"/>
        </w:rPr>
        <w:t xml:space="preserve"> </w:t>
      </w:r>
      <w:r w:rsidR="00C93505">
        <w:rPr>
          <w:rFonts w:cstheme="minorBidi"/>
          <w:szCs w:val="25"/>
          <w:lang w:val="en-US" w:bidi="th-TH"/>
        </w:rPr>
        <w:t>if</w:t>
      </w:r>
      <w:r w:rsidR="006D5091">
        <w:rPr>
          <w:rFonts w:cstheme="minorBidi"/>
          <w:szCs w:val="25"/>
          <w:lang w:val="en-US" w:bidi="th-TH"/>
        </w:rPr>
        <w:t xml:space="preserve"> </w:t>
      </w:r>
      <w:r w:rsidR="00732A8A">
        <w:rPr>
          <w:rFonts w:cstheme="minorBidi"/>
          <w:szCs w:val="25"/>
          <w:lang w:val="en-US" w:bidi="th-TH"/>
        </w:rPr>
        <w:t>most of</w:t>
      </w:r>
      <w:r w:rsidR="006D5091">
        <w:rPr>
          <w:rFonts w:cstheme="minorBidi"/>
          <w:szCs w:val="25"/>
          <w:lang w:val="en-US" w:bidi="th-TH"/>
        </w:rPr>
        <w:t xml:space="preserve"> the network still exist.</w:t>
      </w:r>
      <w:r w:rsidR="00085632">
        <w:rPr>
          <w:rFonts w:cstheme="minorBidi"/>
          <w:szCs w:val="25"/>
          <w:lang w:val="en-US" w:bidi="th-TH"/>
        </w:rPr>
        <w:t xml:space="preserve"> </w:t>
      </w:r>
      <w:commentRangeStart w:id="233"/>
      <w:r w:rsidR="00085632">
        <w:rPr>
          <w:rFonts w:cstheme="minorBidi"/>
          <w:szCs w:val="25"/>
          <w:lang w:val="en-US" w:bidi="th-TH"/>
        </w:rPr>
        <w:t>That mean</w:t>
      </w:r>
      <w:ins w:id="234" w:author="Pat Mongkolwat" w:date="2020-11-15T14:49:00Z">
        <w:r w:rsidR="00A83697">
          <w:rPr>
            <w:rFonts w:cstheme="minorBidi"/>
            <w:szCs w:val="25"/>
            <w:lang w:val="en-US" w:bidi="th-TH"/>
          </w:rPr>
          <w:t>s</w:t>
        </w:r>
      </w:ins>
      <w:r w:rsidR="00085632">
        <w:rPr>
          <w:rFonts w:cstheme="minorBidi"/>
          <w:szCs w:val="25"/>
          <w:lang w:val="en-US" w:bidi="th-TH"/>
        </w:rPr>
        <w:t xml:space="preserve"> even if there are incident happened to one node, it will have no effect on the chain</w:t>
      </w:r>
      <w:r w:rsidR="009B4A10">
        <w:rPr>
          <w:rFonts w:cstheme="minorBidi"/>
          <w:szCs w:val="25"/>
          <w:lang w:val="en-US" w:bidi="th-TH"/>
        </w:rPr>
        <w:t xml:space="preserve"> which is an advantage gaining from Blockchain compared to centralized </w:t>
      </w:r>
      <w:r w:rsidR="00ED7EA5">
        <w:rPr>
          <w:rFonts w:cstheme="minorBidi"/>
          <w:szCs w:val="25"/>
          <w:lang w:val="en-US" w:bidi="th-TH"/>
        </w:rPr>
        <w:t>database.</w:t>
      </w:r>
      <w:commentRangeEnd w:id="233"/>
      <w:r w:rsidR="00A83697">
        <w:rPr>
          <w:rStyle w:val="CommentReference"/>
          <w:spacing w:val="0"/>
          <w:lang w:val="en-US" w:eastAsia="en-US"/>
        </w:rPr>
        <w:commentReference w:id="233"/>
      </w:r>
      <w:r>
        <w:rPr>
          <w:lang w:val="en-US"/>
        </w:rPr>
        <w:t xml:space="preserve"> </w:t>
      </w:r>
    </w:p>
    <w:p w14:paraId="6C93B04A" w14:textId="0E712943" w:rsidR="00585EB5" w:rsidRPr="00D20F0D" w:rsidRDefault="00585EB5" w:rsidP="00585EB5">
      <w:pPr>
        <w:pStyle w:val="BodyText"/>
        <w:rPr>
          <w:rFonts w:cstheme="minorBidi"/>
          <w:szCs w:val="25"/>
          <w:lang w:val="en-US" w:bidi="th-TH"/>
        </w:rPr>
      </w:pPr>
      <w:r w:rsidRPr="000410E8">
        <w:rPr>
          <w:lang w:val="en-US"/>
        </w:rPr>
        <w:t xml:space="preserve">For consensus, </w:t>
      </w:r>
      <w:r>
        <w:rPr>
          <w:lang w:val="en-US"/>
        </w:rPr>
        <w:t xml:space="preserve">it </w:t>
      </w:r>
      <w:r w:rsidR="007423B4">
        <w:rPr>
          <w:lang w:val="en-US"/>
        </w:rPr>
        <w:t>needs</w:t>
      </w:r>
      <w:r>
        <w:rPr>
          <w:lang w:val="en-US"/>
        </w:rPr>
        <w:t xml:space="preserve"> to be the consensus that can process large amount of Blockchain transaction</w:t>
      </w:r>
      <w:ins w:id="235" w:author="Pat Mongkolwat" w:date="2020-11-15T14:50:00Z">
        <w:r w:rsidR="007365DF">
          <w:rPr>
            <w:lang w:val="en-US"/>
          </w:rPr>
          <w:t>s</w:t>
        </w:r>
      </w:ins>
      <w:r>
        <w:rPr>
          <w:lang w:val="en-US"/>
        </w:rPr>
        <w:t xml:space="preserve"> at certain time due to continuous nature of medical operation</w:t>
      </w:r>
      <w:r w:rsidR="007423B4">
        <w:rPr>
          <w:lang w:val="en-US"/>
        </w:rPr>
        <w:t xml:space="preserve"> and </w:t>
      </w:r>
      <w:r w:rsidR="004D7BFE">
        <w:rPr>
          <w:lang w:val="en-US"/>
        </w:rPr>
        <w:t xml:space="preserve">the </w:t>
      </w:r>
      <w:r w:rsidR="007423B4">
        <w:rPr>
          <w:lang w:val="en-US"/>
        </w:rPr>
        <w:t>loss of</w:t>
      </w:r>
      <w:r w:rsidR="00CF0BCD">
        <w:rPr>
          <w:lang w:val="en-US"/>
        </w:rPr>
        <w:t xml:space="preserve"> even single</w:t>
      </w:r>
      <w:r w:rsidR="007423B4">
        <w:rPr>
          <w:lang w:val="en-US"/>
        </w:rPr>
        <w:t xml:space="preserve"> transaction is un</w:t>
      </w:r>
      <w:r w:rsidR="00A84270">
        <w:rPr>
          <w:lang w:val="en-US"/>
        </w:rPr>
        <w:t>a</w:t>
      </w:r>
      <w:r w:rsidR="007423B4">
        <w:rPr>
          <w:lang w:val="en-US"/>
        </w:rPr>
        <w:t>ffor</w:t>
      </w:r>
      <w:r w:rsidR="00703CA4">
        <w:rPr>
          <w:lang w:val="en-US"/>
        </w:rPr>
        <w:t>d</w:t>
      </w:r>
      <w:r w:rsidR="007423B4">
        <w:rPr>
          <w:lang w:val="en-US"/>
        </w:rPr>
        <w:t>able</w:t>
      </w:r>
      <w:r w:rsidRPr="000410E8">
        <w:rPr>
          <w:lang w:val="en-US"/>
        </w:rPr>
        <w:t>.</w:t>
      </w:r>
      <w:r w:rsidR="00616EBA">
        <w:rPr>
          <w:lang w:val="en-US"/>
        </w:rPr>
        <w:t xml:space="preserve"> At the same time, it cannot be those mechanism</w:t>
      </w:r>
      <w:ins w:id="236" w:author="Pat Mongkolwat" w:date="2020-11-15T14:50:00Z">
        <w:r w:rsidR="007365DF">
          <w:rPr>
            <w:lang w:val="en-US"/>
          </w:rPr>
          <w:t>s</w:t>
        </w:r>
      </w:ins>
      <w:r w:rsidR="00616EBA">
        <w:rPr>
          <w:lang w:val="en-US"/>
        </w:rPr>
        <w:t xml:space="preserve"> that consume excessive amount of computational resources</w:t>
      </w:r>
      <w:r w:rsidR="00DF23CB">
        <w:rPr>
          <w:lang w:val="en-US"/>
        </w:rPr>
        <w:t xml:space="preserve"> from each node</w:t>
      </w:r>
      <w:r w:rsidR="00616EBA">
        <w:rPr>
          <w:lang w:val="en-US"/>
        </w:rPr>
        <w:t xml:space="preserve"> as most of participant will have limited resource to invest in Blockchain network.</w:t>
      </w:r>
      <w:r>
        <w:rPr>
          <w:lang w:val="en-US"/>
        </w:rPr>
        <w:t xml:space="preserve"> </w:t>
      </w:r>
      <w:r w:rsidR="00876D7A">
        <w:rPr>
          <w:lang w:val="en-US"/>
        </w:rPr>
        <w:t xml:space="preserve">Combined with nature of permissioned chain which allow only selected participant to participate as node, this </w:t>
      </w:r>
      <w:r w:rsidR="00D20F0D">
        <w:rPr>
          <w:lang w:val="en-US"/>
        </w:rPr>
        <w:t>led</w:t>
      </w:r>
      <w:r w:rsidR="00876D7A">
        <w:rPr>
          <w:lang w:val="en-US"/>
        </w:rPr>
        <w:t xml:space="preserve"> the design to rely on consensus that based on majority of participant nodes</w:t>
      </w:r>
      <w:r w:rsidR="00002428">
        <w:rPr>
          <w:lang w:val="en-US"/>
        </w:rPr>
        <w:t xml:space="preserve"> are</w:t>
      </w:r>
      <w:r w:rsidR="00876D7A">
        <w:rPr>
          <w:lang w:val="en-US"/>
        </w:rPr>
        <w:t xml:space="preserve"> </w:t>
      </w:r>
      <w:r w:rsidR="00123456">
        <w:rPr>
          <w:lang w:val="en-US"/>
        </w:rPr>
        <w:t>being</w:t>
      </w:r>
      <w:r w:rsidR="00876D7A">
        <w:rPr>
          <w:lang w:val="en-US"/>
        </w:rPr>
        <w:t xml:space="preserve"> reliable.</w:t>
      </w:r>
      <w:r w:rsidR="00D20F0D">
        <w:rPr>
          <w:lang w:val="en-US"/>
        </w:rPr>
        <w:t xml:space="preserve"> i.e. PBFT. This kind of consensus require at least 2/3 of participant node to approve</w:t>
      </w:r>
      <w:r w:rsidR="00D20F0D">
        <w:rPr>
          <w:rFonts w:cstheme="minorBidi"/>
          <w:szCs w:val="25"/>
          <w:lang w:val="en-US" w:bidi="th-TH"/>
        </w:rPr>
        <w:t xml:space="preserve"> authenticity of transactions block being publish into the chain</w:t>
      </w:r>
      <w:r w:rsidR="00123456">
        <w:rPr>
          <w:rFonts w:cstheme="minorBidi"/>
          <w:szCs w:val="25"/>
          <w:lang w:val="en-US" w:bidi="th-TH"/>
        </w:rPr>
        <w:t>.</w:t>
      </w:r>
      <w:r w:rsidR="004C7765">
        <w:rPr>
          <w:rFonts w:cstheme="minorBidi"/>
          <w:szCs w:val="25"/>
          <w:lang w:val="en-US" w:bidi="th-TH"/>
        </w:rPr>
        <w:t xml:space="preserve"> The mechanism took the key role which guarantee</w:t>
      </w:r>
      <w:ins w:id="237" w:author="Pat Mongkolwat" w:date="2020-11-15T14:51:00Z">
        <w:r w:rsidR="00435BC9">
          <w:rPr>
            <w:rFonts w:cstheme="minorBidi"/>
            <w:szCs w:val="25"/>
            <w:lang w:val="en-US" w:bidi="th-TH"/>
          </w:rPr>
          <w:t>s</w:t>
        </w:r>
      </w:ins>
      <w:r w:rsidR="004C7765">
        <w:rPr>
          <w:rFonts w:cstheme="minorBidi"/>
          <w:szCs w:val="25"/>
          <w:lang w:val="en-US" w:bidi="th-TH"/>
        </w:rPr>
        <w:t xml:space="preserve"> that no one </w:t>
      </w:r>
      <w:r w:rsidR="00691E6B">
        <w:rPr>
          <w:rFonts w:cstheme="minorBidi"/>
          <w:szCs w:val="25"/>
          <w:lang w:val="en-US" w:bidi="th-TH"/>
        </w:rPr>
        <w:t>will be</w:t>
      </w:r>
      <w:r w:rsidR="004C7765">
        <w:rPr>
          <w:rFonts w:cstheme="minorBidi"/>
          <w:szCs w:val="25"/>
          <w:lang w:val="en-US" w:bidi="th-TH"/>
        </w:rPr>
        <w:t xml:space="preserve"> able to attempt modifying any publishing transaction before it entered th</w:t>
      </w:r>
      <w:r w:rsidR="000E2EAC">
        <w:rPr>
          <w:rFonts w:cstheme="minorBidi"/>
          <w:szCs w:val="25"/>
          <w:lang w:val="en-US" w:bidi="th-TH"/>
        </w:rPr>
        <w:t>e</w:t>
      </w:r>
      <w:r w:rsidR="004C7765">
        <w:rPr>
          <w:rFonts w:cstheme="minorBidi"/>
          <w:szCs w:val="25"/>
          <w:lang w:val="en-US" w:bidi="th-TH"/>
        </w:rPr>
        <w:t xml:space="preserve"> chain.</w:t>
      </w:r>
      <w:r w:rsidR="00023739">
        <w:rPr>
          <w:rFonts w:cstheme="minorBidi"/>
          <w:szCs w:val="25"/>
          <w:lang w:val="en-US" w:bidi="th-TH"/>
        </w:rPr>
        <w:t xml:space="preserve"> Th</w:t>
      </w:r>
      <w:r w:rsidR="00697591">
        <w:rPr>
          <w:rFonts w:cstheme="minorBidi"/>
          <w:szCs w:val="25"/>
          <w:lang w:val="en-US" w:bidi="th-TH"/>
        </w:rPr>
        <w:t>e</w:t>
      </w:r>
      <w:r w:rsidR="00023739">
        <w:rPr>
          <w:rFonts w:cstheme="minorBidi"/>
          <w:szCs w:val="25"/>
          <w:lang w:val="en-US" w:bidi="th-TH"/>
        </w:rPr>
        <w:t xml:space="preserve"> concept passively ensure</w:t>
      </w:r>
      <w:ins w:id="238" w:author="Pat Mongkolwat" w:date="2020-11-15T14:53:00Z">
        <w:r w:rsidR="00A222FA">
          <w:rPr>
            <w:rFonts w:cstheme="minorBidi"/>
            <w:szCs w:val="25"/>
            <w:lang w:val="en-US" w:bidi="th-TH"/>
          </w:rPr>
          <w:t>s</w:t>
        </w:r>
      </w:ins>
      <w:r w:rsidR="00023739">
        <w:rPr>
          <w:rFonts w:cstheme="minorBidi"/>
          <w:szCs w:val="25"/>
          <w:lang w:val="en-US" w:bidi="th-TH"/>
        </w:rPr>
        <w:t xml:space="preserve"> that every data published in the chain was not </w:t>
      </w:r>
      <w:r w:rsidR="004433FD">
        <w:rPr>
          <w:rFonts w:cstheme="minorBidi"/>
          <w:szCs w:val="25"/>
          <w:lang w:val="en-US" w:bidi="th-TH"/>
        </w:rPr>
        <w:t>differ</w:t>
      </w:r>
      <w:r w:rsidR="00426F86">
        <w:rPr>
          <w:rFonts w:cstheme="minorBidi"/>
          <w:szCs w:val="25"/>
          <w:lang w:val="en-US" w:bidi="th-TH"/>
        </w:rPr>
        <w:t>ed</w:t>
      </w:r>
      <w:r w:rsidR="00023739">
        <w:rPr>
          <w:rFonts w:cstheme="minorBidi"/>
          <w:szCs w:val="25"/>
          <w:lang w:val="en-US" w:bidi="th-TH"/>
        </w:rPr>
        <w:t xml:space="preserve"> from the original</w:t>
      </w:r>
      <w:r w:rsidR="00842735">
        <w:rPr>
          <w:rFonts w:cstheme="minorBidi"/>
          <w:szCs w:val="25"/>
          <w:lang w:val="en-US" w:bidi="th-TH"/>
        </w:rPr>
        <w:t xml:space="preserve"> version</w:t>
      </w:r>
      <w:r w:rsidR="00023739">
        <w:rPr>
          <w:rFonts w:cstheme="minorBidi"/>
          <w:szCs w:val="25"/>
          <w:lang w:val="en-US" w:bidi="th-TH"/>
        </w:rPr>
        <w:t xml:space="preserve"> introduced to the network by its owner.</w:t>
      </w:r>
      <w:r w:rsidR="00660B6F">
        <w:rPr>
          <w:rFonts w:cstheme="minorBidi"/>
          <w:szCs w:val="25"/>
          <w:lang w:val="en-US" w:bidi="th-TH"/>
        </w:rPr>
        <w:t xml:space="preserve"> With these main components of Blockchain combined, it guarantees integrity of data from the moment it was introduced to the network until it successfully published into the chain as transaction</w:t>
      </w:r>
      <w:r w:rsidR="00370C72">
        <w:rPr>
          <w:rFonts w:cstheme="minorBidi"/>
          <w:szCs w:val="25"/>
          <w:lang w:val="en-US" w:bidi="th-TH"/>
        </w:rPr>
        <w:t xml:space="preserve"> and remain there as it became</w:t>
      </w:r>
      <w:r w:rsidR="00660B6F">
        <w:rPr>
          <w:rFonts w:cstheme="minorBidi"/>
          <w:szCs w:val="25"/>
          <w:lang w:val="en-US" w:bidi="th-TH"/>
        </w:rPr>
        <w:t xml:space="preserve"> persistent and </w:t>
      </w:r>
      <w:r w:rsidR="00660B6F">
        <w:rPr>
          <w:rFonts w:cstheme="minorBidi"/>
          <w:szCs w:val="25"/>
          <w:lang w:val="en-US" w:bidi="th-TH"/>
        </w:rPr>
        <w:lastRenderedPageBreak/>
        <w:t>immutable in the network</w:t>
      </w:r>
      <w:r w:rsidR="00760F78">
        <w:rPr>
          <w:rFonts w:cstheme="minorBidi"/>
          <w:szCs w:val="25"/>
          <w:lang w:val="en-US" w:bidi="th-TH"/>
        </w:rPr>
        <w:t>.</w:t>
      </w:r>
      <w:r w:rsidR="00660B6F">
        <w:rPr>
          <w:rFonts w:cstheme="minorBidi"/>
          <w:szCs w:val="25"/>
          <w:lang w:val="en-US" w:bidi="th-TH"/>
        </w:rPr>
        <w:t xml:space="preserve"> </w:t>
      </w:r>
      <w:r w:rsidR="00E96590">
        <w:rPr>
          <w:rFonts w:cstheme="minorBidi"/>
          <w:szCs w:val="25"/>
          <w:lang w:val="en-US" w:bidi="th-TH"/>
        </w:rPr>
        <w:t>All</w:t>
      </w:r>
      <w:r w:rsidR="00760F78">
        <w:rPr>
          <w:rFonts w:cstheme="minorBidi"/>
          <w:szCs w:val="25"/>
          <w:lang w:val="en-US" w:bidi="th-TH"/>
        </w:rPr>
        <w:t xml:space="preserve"> </w:t>
      </w:r>
      <w:r w:rsidR="00E96590">
        <w:rPr>
          <w:rFonts w:cstheme="minorBidi"/>
          <w:szCs w:val="25"/>
          <w:lang w:val="en-US" w:bidi="th-TH"/>
        </w:rPr>
        <w:t>these mechanisms</w:t>
      </w:r>
      <w:r w:rsidR="00760F78">
        <w:rPr>
          <w:rFonts w:cstheme="minorBidi"/>
          <w:szCs w:val="25"/>
          <w:lang w:val="en-US" w:bidi="th-TH"/>
        </w:rPr>
        <w:t xml:space="preserve"> gave </w:t>
      </w:r>
      <w:r w:rsidR="00660B6F">
        <w:rPr>
          <w:rFonts w:cstheme="minorBidi"/>
          <w:szCs w:val="25"/>
          <w:lang w:val="en-US" w:bidi="th-TH"/>
        </w:rPr>
        <w:t>transparency</w:t>
      </w:r>
      <w:r w:rsidR="00760F78">
        <w:rPr>
          <w:rFonts w:cstheme="minorBidi"/>
          <w:szCs w:val="25"/>
          <w:lang w:val="en-US" w:bidi="th-TH"/>
        </w:rPr>
        <w:t xml:space="preserve"> in process of publishing data and keep it in the Blockchain</w:t>
      </w:r>
      <w:r w:rsidR="003B0812">
        <w:rPr>
          <w:rFonts w:cstheme="minorBidi"/>
          <w:szCs w:val="25"/>
          <w:lang w:val="en-US" w:bidi="th-TH"/>
        </w:rPr>
        <w:t>, generate ‘trust by design</w:t>
      </w:r>
      <w:r w:rsidR="003D544D">
        <w:rPr>
          <w:rFonts w:cstheme="minorBidi"/>
          <w:szCs w:val="25"/>
          <w:lang w:val="en-US" w:bidi="th-TH"/>
        </w:rPr>
        <w:t>’</w:t>
      </w:r>
      <w:r w:rsidR="003B0812">
        <w:rPr>
          <w:rFonts w:cstheme="minorBidi"/>
          <w:szCs w:val="25"/>
          <w:lang w:val="en-US" w:bidi="th-TH"/>
        </w:rPr>
        <w:t xml:space="preserve"> for the network</w:t>
      </w:r>
      <w:r w:rsidR="00760F78">
        <w:rPr>
          <w:rFonts w:cstheme="minorBidi"/>
          <w:szCs w:val="25"/>
          <w:lang w:val="en-US" w:bidi="th-TH"/>
        </w:rPr>
        <w:t>.</w:t>
      </w:r>
    </w:p>
    <w:p w14:paraId="76E4424C" w14:textId="6AFDD796" w:rsidR="004A450A" w:rsidRDefault="004A450A" w:rsidP="005B0B4C">
      <w:pPr>
        <w:pStyle w:val="Heading2"/>
      </w:pPr>
      <w:r>
        <w:t>Establish foundation of trust</w:t>
      </w:r>
      <w:r w:rsidR="008631F8">
        <w:t xml:space="preserve"> amongst the network</w:t>
      </w:r>
    </w:p>
    <w:p w14:paraId="27447CAC" w14:textId="11D4DBE8" w:rsidR="008631F8" w:rsidRPr="008631F8" w:rsidRDefault="006C31CB" w:rsidP="008631F8">
      <w:pPr>
        <w:ind w:firstLine="284"/>
        <w:jc w:val="both"/>
      </w:pPr>
      <w:r>
        <w:t>F</w:t>
      </w:r>
      <w:r w:rsidR="008631F8">
        <w:t xml:space="preserve">oundation of </w:t>
      </w:r>
      <w:r w:rsidR="004B1D28">
        <w:t>‘</w:t>
      </w:r>
      <w:r w:rsidR="008631F8">
        <w:t>trust</w:t>
      </w:r>
      <w:r w:rsidR="004B1D28">
        <w:t>’</w:t>
      </w:r>
      <w:r w:rsidR="008631F8">
        <w:t xml:space="preserve"> was formed from its core components</w:t>
      </w:r>
      <w:r>
        <w:t xml:space="preserve"> in Blockchain</w:t>
      </w:r>
      <w:r w:rsidR="008631F8">
        <w:t>.</w:t>
      </w:r>
      <w:r w:rsidR="008631F8" w:rsidRPr="001A0257">
        <w:t xml:space="preserve"> </w:t>
      </w:r>
      <w:r w:rsidR="00032362">
        <w:t xml:space="preserve">However, as strength of Blockchain rely on number of </w:t>
      </w:r>
      <w:r w:rsidR="00682593">
        <w:t>participants</w:t>
      </w:r>
      <w:r w:rsidR="00032362">
        <w:t xml:space="preserve"> being reliable node, there still need a method to recruit new participant</w:t>
      </w:r>
      <w:ins w:id="239" w:author="Pat Mongkolwat" w:date="2020-11-15T14:54:00Z">
        <w:r w:rsidR="00BA69C6">
          <w:t>s</w:t>
        </w:r>
      </w:ins>
      <w:r w:rsidR="00032362">
        <w:t xml:space="preserve"> into the network. </w:t>
      </w:r>
      <w:r w:rsidR="008631F8" w:rsidRPr="001A0257">
        <w:t>Blockchain participant node</w:t>
      </w:r>
      <w:ins w:id="240" w:author="Pat Mongkolwat" w:date="2020-11-15T14:54:00Z">
        <w:r w:rsidR="00BA69C6">
          <w:t>s</w:t>
        </w:r>
      </w:ins>
      <w:r w:rsidR="00537681">
        <w:t xml:space="preserve"> must be verified by </w:t>
      </w:r>
      <w:r w:rsidR="007705EF">
        <w:t xml:space="preserve">member of </w:t>
      </w:r>
      <w:r w:rsidR="00537681">
        <w:t>the network before allowed to participate and interact with Blockchain</w:t>
      </w:r>
      <w:r w:rsidR="00FE2AE2">
        <w:t>. This can be done by establishing agreement or policy that require</w:t>
      </w:r>
      <w:ins w:id="241" w:author="Pat Mongkolwat" w:date="2020-11-15T14:54:00Z">
        <w:r w:rsidR="00BA69C6">
          <w:t>s</w:t>
        </w:r>
      </w:ins>
      <w:r w:rsidR="00FE2AE2">
        <w:t xml:space="preserve"> the applicant to comply. It will vary depend on business model and common of interest amongst potential participant of the network. With </w:t>
      </w:r>
      <w:r w:rsidR="00F12A41">
        <w:t xml:space="preserve">an </w:t>
      </w:r>
      <w:r w:rsidR="003D544D">
        <w:t>aid of ‘trust by design’</w:t>
      </w:r>
      <w:r w:rsidR="002D7E38">
        <w:t>, there are less factors to consider for joining the network in technical term.</w:t>
      </w:r>
      <w:r w:rsidR="00613A65">
        <w:t xml:space="preserve"> In this work, we assume that common of interest of the network is to be able to share their health document with each other using XDS.b Profile while ensure that the central registry created by the profile cannot be compromised by any kind of incident as if majority of the network was not affected.</w:t>
      </w:r>
      <w:r w:rsidR="00341276">
        <w:t xml:space="preserve"> Then this allow</w:t>
      </w:r>
      <w:ins w:id="242" w:author="Pat Mongkolwat" w:date="2020-11-15T14:54:00Z">
        <w:r w:rsidR="00430938">
          <w:t>s</w:t>
        </w:r>
      </w:ins>
      <w:r w:rsidR="00341276">
        <w:t xml:space="preserve"> the network to have health document sharing available even some amount of its member</w:t>
      </w:r>
      <w:ins w:id="243" w:author="Pat Mongkolwat" w:date="2020-11-15T14:55:00Z">
        <w:r w:rsidR="00430938">
          <w:t>s</w:t>
        </w:r>
      </w:ins>
      <w:r w:rsidR="00341276">
        <w:t xml:space="preserve"> became victim </w:t>
      </w:r>
      <w:r w:rsidR="00D837EE">
        <w:t>to</w:t>
      </w:r>
      <w:r w:rsidR="00341276">
        <w:t xml:space="preserve"> cyber incident</w:t>
      </w:r>
      <w:ins w:id="244" w:author="Pat Mongkolwat" w:date="2020-11-15T14:55:00Z">
        <w:r w:rsidR="00430938">
          <w:t>s</w:t>
        </w:r>
      </w:ins>
      <w:r w:rsidR="00341276">
        <w:t>.</w:t>
      </w:r>
    </w:p>
    <w:p w14:paraId="47CFF863" w14:textId="1DB8CC1B" w:rsidR="005B0B4C" w:rsidRDefault="005B0B4C" w:rsidP="005B0B4C">
      <w:pPr>
        <w:pStyle w:val="Heading2"/>
      </w:pPr>
      <w:r>
        <w:t>Integrati</w:t>
      </w:r>
      <w:r w:rsidR="00BB2B04">
        <w:t>ng Blockchain with XDS.b</w:t>
      </w:r>
    </w:p>
    <w:p w14:paraId="51046932" w14:textId="134F735F" w:rsidR="009B4F07" w:rsidRDefault="00721681" w:rsidP="009B4F07">
      <w:pPr>
        <w:ind w:firstLine="284"/>
        <w:jc w:val="both"/>
      </w:pPr>
      <w:r>
        <w:t>In IHE ITI Technical Framework, they specified that XDS Document Registry actor who act as hub that registered all essential information about all health document</w:t>
      </w:r>
      <w:ins w:id="245" w:author="Pat Mongkolwat" w:date="2020-11-15T14:55:00Z">
        <w:r w:rsidR="002B17C1">
          <w:t>s</w:t>
        </w:r>
      </w:ins>
      <w:r>
        <w:t xml:space="preserve"> generated and kept by XDS Affinity Domain</w:t>
      </w:r>
      <w:r w:rsidR="00CA6C6C">
        <w:t>, should be a database that allow</w:t>
      </w:r>
      <w:ins w:id="246" w:author="Pat Mongkolwat" w:date="2020-11-15T14:55:00Z">
        <w:r w:rsidR="002B17C1">
          <w:t>s</w:t>
        </w:r>
      </w:ins>
      <w:r w:rsidR="00CA6C6C">
        <w:t xml:space="preserve"> Document User to query for information of health Document they seek.</w:t>
      </w:r>
      <w:r w:rsidR="00232F36">
        <w:t xml:space="preserve"> The existing solution for the database is utilization of SQL or non-SQL centralized database.</w:t>
      </w:r>
      <w:r w:rsidR="005D5662">
        <w:t xml:space="preserve"> In this work, we propose replacing of </w:t>
      </w:r>
      <w:r w:rsidR="007D339D">
        <w:t>these centralized databases</w:t>
      </w:r>
      <w:r w:rsidR="005D5662">
        <w:t xml:space="preserve"> with Blockchain ledger</w:t>
      </w:r>
      <w:r w:rsidR="00004443">
        <w:t xml:space="preserve"> as shown in </w:t>
      </w:r>
      <w:r w:rsidR="00004443">
        <w:fldChar w:fldCharType="begin"/>
      </w:r>
      <w:r w:rsidR="00004443">
        <w:instrText xml:space="preserve"> REF _Ref53537031 \h </w:instrText>
      </w:r>
      <w:r w:rsidR="00004443">
        <w:fldChar w:fldCharType="separate"/>
      </w:r>
      <w:r w:rsidR="00004443" w:rsidRPr="00D32073">
        <w:t xml:space="preserve">Figure </w:t>
      </w:r>
      <w:r w:rsidR="00004443" w:rsidRPr="00D32073">
        <w:rPr>
          <w:noProof/>
        </w:rPr>
        <w:t>3</w:t>
      </w:r>
      <w:r w:rsidR="00004443">
        <w:fldChar w:fldCharType="end"/>
      </w:r>
      <w:r w:rsidR="005D5662">
        <w:t>.</w:t>
      </w:r>
      <w:r w:rsidR="007D339D">
        <w:t xml:space="preserve"> According to </w:t>
      </w:r>
      <w:r w:rsidR="007D339D">
        <w:fldChar w:fldCharType="begin"/>
      </w:r>
      <w:r w:rsidR="007D339D">
        <w:instrText xml:space="preserve"> REF _Ref50397485 \h </w:instrText>
      </w:r>
      <w:r w:rsidR="007D339D">
        <w:fldChar w:fldCharType="separate"/>
      </w:r>
      <w:r w:rsidR="007D339D" w:rsidRPr="00AC43BC">
        <w:t xml:space="preserve">Figure </w:t>
      </w:r>
      <w:r w:rsidR="007D339D">
        <w:rPr>
          <w:noProof/>
        </w:rPr>
        <w:t>1</w:t>
      </w:r>
      <w:r w:rsidR="007D339D">
        <w:fldChar w:fldCharType="end"/>
      </w:r>
      <w:r w:rsidR="007D339D">
        <w:t xml:space="preserve">, our Blockchain design will take </w:t>
      </w:r>
      <w:r w:rsidR="004E5CFA">
        <w:t xml:space="preserve">the </w:t>
      </w:r>
      <w:r w:rsidR="004E5CFA">
        <w:rPr>
          <w:noProof/>
        </w:rPr>
        <w:t>role</w:t>
      </w:r>
      <w:r w:rsidR="007D339D">
        <w:t xml:space="preserve"> of Document Registry. That mean</w:t>
      </w:r>
      <w:ins w:id="247" w:author="Pat Mongkolwat" w:date="2020-11-15T14:56:00Z">
        <w:r w:rsidR="00F03D13">
          <w:t>s</w:t>
        </w:r>
      </w:ins>
      <w:r w:rsidR="007D339D">
        <w:t xml:space="preserve"> each Blockchain node will keep, operate, and maintain copy of Blockchain ledger that contain</w:t>
      </w:r>
      <w:ins w:id="248" w:author="Pat Mongkolwat" w:date="2020-11-15T14:56:00Z">
        <w:r w:rsidR="00555F31">
          <w:t>s</w:t>
        </w:r>
      </w:ins>
      <w:r w:rsidR="007D339D">
        <w:t xml:space="preserve"> entire health document registry entry. Following guideline provided by IHE ITI Technical Framework, all node will receive ITI-42 transaction from its local Document Repository. The node then </w:t>
      </w:r>
      <w:r w:rsidR="00D6223F">
        <w:t>interprets</w:t>
      </w:r>
      <w:r w:rsidR="007D339D">
        <w:t xml:space="preserve"> the transaction and convert it into Blockchain transaction before </w:t>
      </w:r>
      <w:r w:rsidR="00D6223F">
        <w:t>broadcasting</w:t>
      </w:r>
      <w:r w:rsidR="007D339D">
        <w:t xml:space="preserve"> it to all nodes in the network via Blockchain protocol.</w:t>
      </w:r>
      <w:r w:rsidR="00D6223F">
        <w:t xml:space="preserve"> At the same time, every node will </w:t>
      </w:r>
      <w:r w:rsidR="00747DB0">
        <w:t>interpret</w:t>
      </w:r>
      <w:r w:rsidR="00D6223F">
        <w:t xml:space="preserve"> ITI-18 </w:t>
      </w:r>
      <w:r w:rsidR="00E440F8">
        <w:t xml:space="preserve">transaction </w:t>
      </w:r>
      <w:r w:rsidR="00D6223F">
        <w:t>from Document Consumer</w:t>
      </w:r>
      <w:r w:rsidR="00E440F8">
        <w:t xml:space="preserve"> and query for information of health document via Smartcontract.</w:t>
      </w:r>
      <w:r w:rsidR="00747DB0">
        <w:t xml:space="preserve"> For</w:t>
      </w:r>
      <w:r w:rsidR="00D6223F">
        <w:t xml:space="preserve"> </w:t>
      </w:r>
      <w:r w:rsidR="00747DB0">
        <w:t>current work, we assume that ITI-61 transaction will be further implement</w:t>
      </w:r>
      <w:r w:rsidR="002F47EE">
        <w:t xml:space="preserve"> to</w:t>
      </w:r>
      <w:r w:rsidR="00747DB0">
        <w:t xml:space="preserve"> the Blockchain concept in the future</w:t>
      </w:r>
      <w:r w:rsidR="002F47EE">
        <w:t>.</w:t>
      </w:r>
      <w:r w:rsidR="00747DB0">
        <w:t xml:space="preserve"> </w:t>
      </w:r>
      <w:r w:rsidR="002F47EE">
        <w:t>Additionally,</w:t>
      </w:r>
      <w:r w:rsidR="00747DB0">
        <w:t xml:space="preserve"> </w:t>
      </w:r>
      <w:r w:rsidR="002F47EE">
        <w:t xml:space="preserve">we assume that </w:t>
      </w:r>
      <w:r w:rsidR="00747DB0">
        <w:t xml:space="preserve">patient identification was standardized amongst all the network </w:t>
      </w:r>
      <w:r w:rsidR="002F47EE">
        <w:t>beforehand,</w:t>
      </w:r>
      <w:r w:rsidR="00747DB0">
        <w:t xml:space="preserve"> so it </w:t>
      </w:r>
      <w:r w:rsidR="002F47EE">
        <w:t>eliminates</w:t>
      </w:r>
      <w:r w:rsidR="00747DB0">
        <w:t xml:space="preserve"> the need of ITI-44</w:t>
      </w:r>
      <w:r w:rsidR="003668EE">
        <w:t xml:space="preserve"> transaction</w:t>
      </w:r>
      <w:r w:rsidR="008D4E85">
        <w:t xml:space="preserve"> in our </w:t>
      </w:r>
      <w:r w:rsidR="008D4E85">
        <w:t>implementation</w:t>
      </w:r>
      <w:r w:rsidR="00747DB0">
        <w:t>.</w:t>
      </w:r>
      <w:r w:rsidR="00555242">
        <w:t xml:space="preserve"> </w:t>
      </w:r>
      <w:del w:id="249" w:author="Pat Mongkolwat" w:date="2020-11-15T14:57:00Z">
        <w:r w:rsidR="00555242" w:rsidDel="00C166B9">
          <w:delText>For summarize</w:delText>
        </w:r>
      </w:del>
      <w:ins w:id="250" w:author="Pat Mongkolwat" w:date="2020-11-15T14:57:00Z">
        <w:r w:rsidR="00C166B9">
          <w:t>In summary</w:t>
        </w:r>
      </w:ins>
      <w:r w:rsidR="00555242">
        <w:t>, data content that going to be published into Blockchain is META-data attributes of available health document which specified information essential for health information sharing software complied with IHE XDS.b Profile to discover and retrieve document in other enterprise.</w:t>
      </w:r>
    </w:p>
    <w:p w14:paraId="61E5CC00" w14:textId="76C25480" w:rsidR="005B0B4C" w:rsidRDefault="002C4EAF" w:rsidP="009D6270">
      <w:pPr>
        <w:ind w:firstLine="284"/>
        <w:jc w:val="both"/>
      </w:pPr>
      <w:r>
        <w:t>Compare to original Cross-Enterprise Document Sharing Framework</w:t>
      </w:r>
      <w:r w:rsidR="001F4039">
        <w:t xml:space="preserve"> (XDS Framework)</w:t>
      </w:r>
      <w:r>
        <w:t>, we replace</w:t>
      </w:r>
      <w:r w:rsidR="00806A5E">
        <w:t>d</w:t>
      </w:r>
      <w:r>
        <w:t xml:space="preserve"> traditional database for XDS Registry Actor with blockchain ledger</w:t>
      </w:r>
      <w:r w:rsidR="00B958BD">
        <w:t xml:space="preserve">. </w:t>
      </w:r>
      <w:r w:rsidR="006E2056">
        <w:t>With blockchain applied, this new XDS Registry now gained blockchain characteristics</w:t>
      </w:r>
      <w:r w:rsidR="00EE5E5C">
        <w:t>. Immutability keep XDS Registry persist</w:t>
      </w:r>
      <w:r w:rsidR="00554D81">
        <w:t xml:space="preserve"> as the network still exist. All members within XDS Affinity Domain always have up-to-date version of XDS Registry as distributed characteristics of blockchain </w:t>
      </w:r>
      <w:r w:rsidR="00C2244C">
        <w:t>force</w:t>
      </w:r>
      <w:r w:rsidR="00554D81">
        <w:t xml:space="preserve"> every member to maintain the same copy of ledger at all time. </w:t>
      </w:r>
      <w:r w:rsidR="00C2244C">
        <w:t xml:space="preserve">With decentralization and consensus mechanism deployed, the blockchain network now gain transparency in </w:t>
      </w:r>
      <w:r w:rsidR="00CC6F8F">
        <w:t>Block addition process and can be guaranteed that no one have absolute right to manipulate transaction in blockchain at their own will. This given the foundation of “trust” which allow</w:t>
      </w:r>
      <w:ins w:id="251" w:author="Pat Mongkolwat" w:date="2020-11-15T14:58:00Z">
        <w:r w:rsidR="00810047">
          <w:t>s</w:t>
        </w:r>
      </w:ins>
      <w:r w:rsidR="00CC6F8F">
        <w:t xml:space="preserve"> different healthcare enterprise</w:t>
      </w:r>
      <w:ins w:id="252" w:author="Pat Mongkolwat" w:date="2020-11-15T14:58:00Z">
        <w:r w:rsidR="00810047">
          <w:t>s</w:t>
        </w:r>
      </w:ins>
      <w:r w:rsidR="00CC6F8F">
        <w:t xml:space="preserve"> to share their document</w:t>
      </w:r>
      <w:ins w:id="253" w:author="Pat Mongkolwat" w:date="2020-11-15T14:58:00Z">
        <w:r w:rsidR="00810047">
          <w:t>s</w:t>
        </w:r>
      </w:ins>
      <w:r w:rsidR="00CC6F8F">
        <w:t xml:space="preserve"> with each other even they are not fully trust one another.</w:t>
      </w:r>
      <w:r w:rsidR="002A3708">
        <w:t xml:space="preserve"> Additionally, to allow compatibility of new XDS Registry to be able to operate with existing XDS transaction of </w:t>
      </w:r>
      <w:r w:rsidR="001F4039">
        <w:t xml:space="preserve">XDS </w:t>
      </w:r>
      <w:r w:rsidR="002A3708">
        <w:t>Framework</w:t>
      </w:r>
      <w:r w:rsidR="001F4039">
        <w:t>, we also implemented XDS transactions interpreter to act as the middle between original framework and blockchain. This allow our new XDS registry</w:t>
      </w:r>
      <w:r w:rsidR="00E6750F">
        <w:t xml:space="preserve"> blockchain</w:t>
      </w:r>
      <w:r w:rsidR="001F4039">
        <w:t xml:space="preserve"> to work almost seamlessly with existing system currently compl</w:t>
      </w:r>
      <w:r w:rsidR="008F772E">
        <w:t>ied</w:t>
      </w:r>
      <w:r w:rsidR="001F4039">
        <w:t xml:space="preserve"> to XDS Framework.</w:t>
      </w:r>
    </w:p>
    <w:p w14:paraId="5AD6E522" w14:textId="3B3169D0" w:rsidR="00BE1773" w:rsidRDefault="008D7730" w:rsidP="00BE1773">
      <w:pPr>
        <w:pStyle w:val="Heading2"/>
      </w:pPr>
      <w:r>
        <w:t xml:space="preserve">XDS Blockchain and </w:t>
      </w:r>
      <w:r w:rsidR="009D6270">
        <w:t>Smartcontract Design</w:t>
      </w:r>
    </w:p>
    <w:p w14:paraId="1837584C" w14:textId="1B668160" w:rsidR="00AB3F8F" w:rsidRPr="009D6270" w:rsidRDefault="00695F91" w:rsidP="00AB3F8F">
      <w:pPr>
        <w:ind w:firstLine="284"/>
        <w:jc w:val="both"/>
      </w:pPr>
      <w:r>
        <w:rPr>
          <w:noProof/>
        </w:rPr>
        <mc:AlternateContent>
          <mc:Choice Requires="wpg">
            <w:drawing>
              <wp:anchor distT="0" distB="0" distL="114300" distR="114300" simplePos="0" relativeHeight="251666432" behindDoc="0" locked="0" layoutInCell="1" allowOverlap="1" wp14:anchorId="5A0F0521" wp14:editId="729F5232">
                <wp:simplePos x="0" y="0"/>
                <wp:positionH relativeFrom="column">
                  <wp:posOffset>-2227580</wp:posOffset>
                </wp:positionH>
                <wp:positionV relativeFrom="paragraph">
                  <wp:posOffset>4540250</wp:posOffset>
                </wp:positionV>
                <wp:extent cx="4219575" cy="2228850"/>
                <wp:effectExtent l="0" t="0" r="9525" b="0"/>
                <wp:wrapTopAndBottom/>
                <wp:docPr id="60" name="Group 60"/>
                <wp:cNvGraphicFramePr/>
                <a:graphic xmlns:a="http://schemas.openxmlformats.org/drawingml/2006/main">
                  <a:graphicData uri="http://schemas.microsoft.com/office/word/2010/wordprocessingGroup">
                    <wpg:wgp>
                      <wpg:cNvGrpSpPr/>
                      <wpg:grpSpPr>
                        <a:xfrm>
                          <a:off x="0" y="0"/>
                          <a:ext cx="4219575" cy="2188383"/>
                          <a:chOff x="0" y="44814"/>
                          <a:chExt cx="4638675" cy="2423431"/>
                        </a:xfrm>
                      </wpg:grpSpPr>
                      <wps:wsp>
                        <wps:cNvPr id="59" name="Text Box 59"/>
                        <wps:cNvSpPr txBox="1"/>
                        <wps:spPr>
                          <a:xfrm>
                            <a:off x="0" y="2209800"/>
                            <a:ext cx="4638675" cy="258445"/>
                          </a:xfrm>
                          <a:prstGeom prst="rect">
                            <a:avLst/>
                          </a:prstGeom>
                          <a:solidFill>
                            <a:prstClr val="white"/>
                          </a:solidFill>
                          <a:ln>
                            <a:noFill/>
                          </a:ln>
                        </wps:spPr>
                        <wps:txbx>
                          <w:txbxContent>
                            <w:p w14:paraId="103A259C" w14:textId="1BD29BD4" w:rsidR="008E5301" w:rsidRPr="008E5301" w:rsidRDefault="008E5301" w:rsidP="008E5301">
                              <w:pPr>
                                <w:pStyle w:val="Caption"/>
                                <w:rPr>
                                  <w:color w:val="auto"/>
                                  <w:sz w:val="20"/>
                                  <w:szCs w:val="20"/>
                                </w:rPr>
                              </w:pPr>
                              <w:bookmarkStart w:id="254" w:name="_Ref53535658"/>
                              <w:r w:rsidRPr="008E5301">
                                <w:rPr>
                                  <w:color w:val="auto"/>
                                </w:rPr>
                                <w:t xml:space="preserve">Figure </w:t>
                              </w:r>
                              <w:r w:rsidRPr="008E5301">
                                <w:rPr>
                                  <w:color w:val="auto"/>
                                </w:rPr>
                                <w:fldChar w:fldCharType="begin"/>
                              </w:r>
                              <w:r w:rsidRPr="008E5301">
                                <w:rPr>
                                  <w:color w:val="auto"/>
                                </w:rPr>
                                <w:instrText xml:space="preserve"> SEQ Figure \* ARABIC </w:instrText>
                              </w:r>
                              <w:r w:rsidRPr="008E5301">
                                <w:rPr>
                                  <w:color w:val="auto"/>
                                </w:rPr>
                                <w:fldChar w:fldCharType="separate"/>
                              </w:r>
                              <w:r w:rsidR="00D32073">
                                <w:rPr>
                                  <w:noProof/>
                                  <w:color w:val="auto"/>
                                </w:rPr>
                                <w:t>4</w:t>
                              </w:r>
                              <w:r w:rsidRPr="008E5301">
                                <w:rPr>
                                  <w:color w:val="auto"/>
                                </w:rPr>
                                <w:fldChar w:fldCharType="end"/>
                              </w:r>
                              <w:bookmarkEnd w:id="254"/>
                              <w:r w:rsidRPr="008E5301">
                                <w:rPr>
                                  <w:color w:val="auto"/>
                                </w:rPr>
                                <w:t xml:space="preserve"> Overview of the design to integrating Blockchain with XDS.b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58" name="Picture 58"/>
                          <pic:cNvPicPr>
                            <a:picLocks noChangeAspect="1"/>
                          </pic:cNvPicPr>
                        </pic:nvPicPr>
                        <pic:blipFill>
                          <a:blip r:embed="rId19"/>
                          <a:srcRect/>
                          <a:stretch/>
                        </pic:blipFill>
                        <pic:spPr>
                          <a:xfrm>
                            <a:off x="0" y="44814"/>
                            <a:ext cx="4638675" cy="206492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A0F0521" id="Group 60" o:spid="_x0000_s1059" style="position:absolute;left:0;text-align:left;margin-left:-175.4pt;margin-top:357.5pt;width:332.25pt;height:175.5pt;z-index:251666432;mso-position-horizontal-relative:text;mso-position-vertical-relative:text;mso-width-relative:margin;mso-height-relative:margin" coordorigin=",448" coordsize="46386,24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">
                <v:shape id="Text Box 59" o:spid="_x0000_s1060" type="#_x0000_t202" style="position:absolute;top:22098;width:4638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sQDxQAAANsAAAAPAAAAZHJzL2Rvd25yZXYueG1sRI9Pa8JA&#10;FMTvBb/D8oReim4aqN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CecsQDxQAAANsAAAAP&#10;AAAAAAAAAAAAAAAAAAcCAABkcnMvZG93bnJldi54bWxQSwUGAAAAAAMAAwC3AAAA+QIAAAAA&#10;" stroked="f">
                  <v:textbox inset="0,0,0,0">
                    <w:txbxContent>
                      <w:p w14:paraId="103A259C" w14:textId="1BD29BD4" w:rsidR="008E5301" w:rsidRPr="008E5301" w:rsidRDefault="008E5301" w:rsidP="008E5301">
                        <w:pPr>
                          <w:pStyle w:val="Caption"/>
                          <w:rPr>
                            <w:color w:val="auto"/>
                            <w:sz w:val="20"/>
                            <w:szCs w:val="20"/>
                          </w:rPr>
                        </w:pPr>
                        <w:bookmarkStart w:id="255" w:name="_Ref53535658"/>
                        <w:r w:rsidRPr="008E5301">
                          <w:rPr>
                            <w:color w:val="auto"/>
                          </w:rPr>
                          <w:t xml:space="preserve">Figure </w:t>
                        </w:r>
                        <w:r w:rsidRPr="008E5301">
                          <w:rPr>
                            <w:color w:val="auto"/>
                          </w:rPr>
                          <w:fldChar w:fldCharType="begin"/>
                        </w:r>
                        <w:r w:rsidRPr="008E5301">
                          <w:rPr>
                            <w:color w:val="auto"/>
                          </w:rPr>
                          <w:instrText xml:space="preserve"> SEQ Figure \* ARABIC </w:instrText>
                        </w:r>
                        <w:r w:rsidRPr="008E5301">
                          <w:rPr>
                            <w:color w:val="auto"/>
                          </w:rPr>
                          <w:fldChar w:fldCharType="separate"/>
                        </w:r>
                        <w:r w:rsidR="00D32073">
                          <w:rPr>
                            <w:noProof/>
                            <w:color w:val="auto"/>
                          </w:rPr>
                          <w:t>4</w:t>
                        </w:r>
                        <w:r w:rsidRPr="008E5301">
                          <w:rPr>
                            <w:color w:val="auto"/>
                          </w:rPr>
                          <w:fldChar w:fldCharType="end"/>
                        </w:r>
                        <w:bookmarkEnd w:id="255"/>
                        <w:r w:rsidRPr="008E5301">
                          <w:rPr>
                            <w:color w:val="auto"/>
                          </w:rPr>
                          <w:t xml:space="preserve"> Overview of the design to integrating Blockchain with XDS.b Framework</w:t>
                        </w:r>
                      </w:p>
                    </w:txbxContent>
                  </v:textbox>
                </v:shape>
                <v:shape id="Picture 58" o:spid="_x0000_s1061" type="#_x0000_t75" style="position:absolute;top:448;width:46386;height:20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">
                  <v:imagedata r:id="rId20" o:title=""/>
                </v:shape>
                <w10:wrap type="topAndBottom"/>
              </v:group>
            </w:pict>
          </mc:Fallback>
        </mc:AlternateContent>
      </w:r>
      <w:r w:rsidR="00E17287">
        <w:t xml:space="preserve">As shown in </w:t>
      </w:r>
      <w:r w:rsidR="00E17287">
        <w:fldChar w:fldCharType="begin"/>
      </w:r>
      <w:r w:rsidR="00E17287">
        <w:instrText xml:space="preserve"> REF _Ref53535658 \h </w:instrText>
      </w:r>
      <w:r w:rsidR="00E17287">
        <w:fldChar w:fldCharType="separate"/>
      </w:r>
      <w:r w:rsidR="00D32073" w:rsidRPr="008E5301">
        <w:t xml:space="preserve">Figure </w:t>
      </w:r>
      <w:r w:rsidR="00D32073">
        <w:rPr>
          <w:noProof/>
        </w:rPr>
        <w:t>4</w:t>
      </w:r>
      <w:r w:rsidR="00E17287">
        <w:fldChar w:fldCharType="end"/>
      </w:r>
      <w:r w:rsidR="00E17287">
        <w:t xml:space="preserve">, </w:t>
      </w:r>
      <w:r w:rsidR="000746A6">
        <w:t>S</w:t>
      </w:r>
      <w:r w:rsidR="00616EBA">
        <w:t>martcontract will be the main component that takes the role to keep all set of META-data attributes</w:t>
      </w:r>
      <w:r w:rsidR="0020479F">
        <w:t xml:space="preserve"> containing information of existing health document in the network</w:t>
      </w:r>
      <w:r w:rsidR="00616EBA">
        <w:t xml:space="preserve"> </w:t>
      </w:r>
      <w:r w:rsidR="0020479F">
        <w:t xml:space="preserve">Each set of information </w:t>
      </w:r>
      <w:r w:rsidR="00DE5A36">
        <w:t>differentiated</w:t>
      </w:r>
      <w:r w:rsidR="00616EBA">
        <w:t xml:space="preserve"> by </w:t>
      </w:r>
      <w:r w:rsidR="00DE5A36">
        <w:t>characteristics of its original</w:t>
      </w:r>
      <w:r w:rsidR="00616EBA">
        <w:t xml:space="preserve"> document</w:t>
      </w:r>
      <w:r w:rsidR="00F5358D">
        <w:t>,</w:t>
      </w:r>
      <w:r w:rsidR="00DE5A36">
        <w:t xml:space="preserve"> </w:t>
      </w:r>
      <w:r w:rsidR="00616EBA">
        <w:t xml:space="preserve">within Blockchain ledger. When Document Registry Searcher program was triggered by </w:t>
      </w:r>
      <w:r w:rsidR="00F5358D">
        <w:t>ITI-18 transaction</w:t>
      </w:r>
      <w:r w:rsidR="00616EBA">
        <w:t xml:space="preserve">, </w:t>
      </w:r>
      <w:r w:rsidR="00F5358D">
        <w:t>it</w:t>
      </w:r>
      <w:r w:rsidR="00616EBA">
        <w:t xml:space="preserve"> will perform iteration search on all META-data attributes set existing on the chain. All matched set will return </w:t>
      </w:r>
      <w:r w:rsidR="00500F30">
        <w:t>as query result to</w:t>
      </w:r>
      <w:r w:rsidR="00616EBA">
        <w:t xml:space="preserve"> </w:t>
      </w:r>
      <w:r w:rsidR="00500F30">
        <w:t>Document Consumer</w:t>
      </w:r>
      <w:r w:rsidR="00616EBA">
        <w:t xml:space="preserve"> as</w:t>
      </w:r>
      <w:r w:rsidR="00500F30">
        <w:t xml:space="preserve"> a</w:t>
      </w:r>
      <w:r w:rsidR="00616EBA">
        <w:t xml:space="preserve"> list for </w:t>
      </w:r>
      <w:r w:rsidR="0012764E">
        <w:t>its</w:t>
      </w:r>
      <w:r w:rsidR="00616EBA">
        <w:t xml:space="preserve"> user to pick the one they needed. After the user picked the set they needed, user-side program</w:t>
      </w:r>
      <w:r w:rsidR="00020A32">
        <w:t xml:space="preserve"> within Document Consumer</w:t>
      </w:r>
      <w:r w:rsidR="00616EBA">
        <w:t xml:space="preserve"> will trigger </w:t>
      </w:r>
      <w:r w:rsidR="002B5E54">
        <w:t>S</w:t>
      </w:r>
      <w:r w:rsidR="00616EBA">
        <w:t xml:space="preserve">martcontract to return the whole set of META-data attributes of the selected set. Eventually, user-side program will use </w:t>
      </w:r>
      <w:r w:rsidR="00314E46">
        <w:t xml:space="preserve">information provided by </w:t>
      </w:r>
      <w:r w:rsidR="00616EBA">
        <w:t xml:space="preserve">retrieved META-data attributes to access actual document in its repository in </w:t>
      </w:r>
      <w:r w:rsidR="00AE0EDC">
        <w:t>document owner</w:t>
      </w:r>
      <w:r w:rsidR="00616EBA">
        <w:t xml:space="preserve"> hospital.</w:t>
      </w:r>
    </w:p>
    <w:p w14:paraId="1E431635" w14:textId="0D4140FA" w:rsidR="00AB3F8F" w:rsidRDefault="00AB3F8F" w:rsidP="00AB3F8F">
      <w:pPr>
        <w:pStyle w:val="Heading2"/>
      </w:pPr>
      <w:r>
        <w:t>An augmentation to mitigate data-corruption incident</w:t>
      </w:r>
    </w:p>
    <w:p w14:paraId="3E352774" w14:textId="1098CBB6" w:rsidR="00AB3F8F" w:rsidRDefault="00AB3F8F" w:rsidP="00BE1773">
      <w:pPr>
        <w:ind w:firstLine="284"/>
        <w:jc w:val="both"/>
      </w:pPr>
      <w:r>
        <w:t xml:space="preserve">In original XDS Framework, the sole purpose of the framework is to allow health document sharing between </w:t>
      </w:r>
      <w:r>
        <w:lastRenderedPageBreak/>
        <w:t>different enterprise</w:t>
      </w:r>
      <w:ins w:id="256" w:author="Pat Mongkolwat" w:date="2020-11-15T15:00:00Z">
        <w:r w:rsidR="00F152D7">
          <w:t>s</w:t>
        </w:r>
      </w:ins>
      <w:r>
        <w:t xml:space="preserve">. In this work we also propose utilization of Blockchain technology to further help in mitigation </w:t>
      </w:r>
      <w:commentRangeStart w:id="257"/>
      <w:r>
        <w:t>against data-corruption incident like ransomware or wipe-ware</w:t>
      </w:r>
      <w:commentRangeEnd w:id="257"/>
      <w:r w:rsidR="00C21E49">
        <w:rPr>
          <w:rStyle w:val="CommentReference"/>
        </w:rPr>
        <w:commentReference w:id="257"/>
      </w:r>
      <w:r>
        <w:t xml:space="preserve">. </w:t>
      </w:r>
      <w:r w:rsidR="003F1EAE">
        <w:t xml:space="preserve">This can be done by requiring </w:t>
      </w:r>
      <w:r w:rsidR="00DE1B52">
        <w:t>those members</w:t>
      </w:r>
      <w:r w:rsidR="003F1EAE">
        <w:t xml:space="preserve"> node to use their XDS Repository to act partially as data-backup for one another in the </w:t>
      </w:r>
      <w:r w:rsidR="003200E6">
        <w:t xml:space="preserve">blockchain </w:t>
      </w:r>
      <w:r w:rsidR="003F1EAE">
        <w:t>network.</w:t>
      </w:r>
      <w:r w:rsidR="00665B0F">
        <w:t xml:space="preserve"> </w:t>
      </w:r>
      <w:r w:rsidR="00DE1B52">
        <w:t>After certain node have retrieved copy of health document from another node using information provided in XDS Registry. XDS Repository of the node simply need to update additional access pathway for the copy into the registry of the original document within XDS Registry</w:t>
      </w:r>
      <w:r w:rsidR="00A36CA9">
        <w:t xml:space="preserve"> (shown in </w:t>
      </w:r>
      <w:r w:rsidR="00924AA2">
        <w:fldChar w:fldCharType="begin"/>
      </w:r>
      <w:r w:rsidR="00924AA2">
        <w:instrText xml:space="preserve"> REF _Ref53534343 \h </w:instrText>
      </w:r>
      <w:r w:rsidR="00924AA2">
        <w:fldChar w:fldCharType="separate"/>
      </w:r>
      <w:r w:rsidR="00D32073" w:rsidRPr="001D3241">
        <w:t xml:space="preserve">Figure </w:t>
      </w:r>
      <w:r w:rsidR="00D32073">
        <w:rPr>
          <w:noProof/>
        </w:rPr>
        <w:t>5</w:t>
      </w:r>
      <w:r w:rsidR="00924AA2">
        <w:fldChar w:fldCharType="end"/>
      </w:r>
      <w:r w:rsidR="00A36CA9">
        <w:t>)</w:t>
      </w:r>
      <w:r w:rsidR="00292520">
        <w:t xml:space="preserve"> as to provide alternative pathway to access the document</w:t>
      </w:r>
      <w:r w:rsidR="00DE1B52">
        <w:t>.</w:t>
      </w:r>
      <w:r w:rsidR="00292520">
        <w:t xml:space="preserve"> </w:t>
      </w:r>
      <w:commentRangeStart w:id="258"/>
      <w:r w:rsidR="00614C05">
        <w:t>By doing so, even the original repository affected by data-corruption incident and lost data of the original document, there still have alternative pathway to access copy of the document available.</w:t>
      </w:r>
      <w:commentRangeEnd w:id="258"/>
      <w:r w:rsidR="00D370EE">
        <w:rPr>
          <w:rStyle w:val="CommentReference"/>
        </w:rPr>
        <w:commentReference w:id="258"/>
      </w:r>
      <w:r w:rsidR="00C404F1">
        <w:t xml:space="preserve"> </w:t>
      </w:r>
      <w:r w:rsidR="005F2B5C">
        <w:t>Consider healthcare</w:t>
      </w:r>
      <w:r w:rsidR="004D6DB3">
        <w:t xml:space="preserve"> operation which require</w:t>
      </w:r>
      <w:ins w:id="259" w:author="Pat Mongkolwat" w:date="2020-11-15T15:02:00Z">
        <w:r w:rsidR="00AF4627">
          <w:t>s</w:t>
        </w:r>
      </w:ins>
      <w:r w:rsidR="004D6DB3">
        <w:t xml:space="preserve"> huge amount of health information sharing</w:t>
      </w:r>
      <w:r w:rsidR="004F6107">
        <w:t xml:space="preserve"> by nature</w:t>
      </w:r>
      <w:r w:rsidR="004D6DB3">
        <w:t>,</w:t>
      </w:r>
      <w:r w:rsidR="00C404F1">
        <w:t xml:space="preserve"> a lot of </w:t>
      </w:r>
      <w:r w:rsidR="0063385B">
        <w:t xml:space="preserve">available </w:t>
      </w:r>
      <w:r w:rsidR="00C404F1">
        <w:t xml:space="preserve">alternative pathway </w:t>
      </w:r>
      <w:r w:rsidR="00DE46EE">
        <w:t xml:space="preserve">for health document </w:t>
      </w:r>
      <w:r w:rsidR="004D6DB3">
        <w:t>can be expected</w:t>
      </w:r>
      <w:r w:rsidR="00F00BEA">
        <w:t xml:space="preserve"> in actual deployment</w:t>
      </w:r>
      <w:r w:rsidR="004D6DB3">
        <w:t>.</w:t>
      </w:r>
      <w:r w:rsidR="00C404F1">
        <w:t xml:space="preserve"> </w:t>
      </w:r>
      <w:r w:rsidR="004D6DB3">
        <w:t>T</w:t>
      </w:r>
      <w:r w:rsidR="00C404F1">
        <w:t>his concept will help member of the network</w:t>
      </w:r>
      <w:r w:rsidR="005F2B5C">
        <w:t xml:space="preserve"> in</w:t>
      </w:r>
      <w:r w:rsidR="00C404F1">
        <w:t xml:space="preserve"> better mitigat</w:t>
      </w:r>
      <w:r w:rsidR="005F2B5C">
        <w:t>ion</w:t>
      </w:r>
      <w:r w:rsidR="00C404F1">
        <w:t xml:space="preserve"> </w:t>
      </w:r>
      <w:r w:rsidR="005F2B5C">
        <w:t>against</w:t>
      </w:r>
      <w:r w:rsidR="00C404F1">
        <w:t xml:space="preserve"> raising cyber-incident that cause data-corruption.</w:t>
      </w:r>
      <w:r w:rsidR="00AC3FE1">
        <w:t xml:space="preserve"> The more they share their information with other, the more alternative copy of </w:t>
      </w:r>
      <w:r w:rsidR="00CE3D9D">
        <w:t xml:space="preserve">certain </w:t>
      </w:r>
      <w:r w:rsidR="00AC3FE1">
        <w:t>health document become available.</w:t>
      </w:r>
      <w:r w:rsidR="00D14D84">
        <w:t xml:space="preserve"> This concept further </w:t>
      </w:r>
      <w:r w:rsidR="00563F17">
        <w:t>motivates</w:t>
      </w:r>
      <w:r w:rsidR="00D14D84">
        <w:t xml:space="preserve"> the network to maintain XDS Blockchain and share their health document with one another</w:t>
      </w:r>
      <w:r w:rsidR="004C67F6">
        <w:t>, empowering healthcare industry</w:t>
      </w:r>
      <w:r w:rsidR="001C6775">
        <w:t xml:space="preserve"> and its cyber-security performance</w:t>
      </w:r>
      <w:r w:rsidR="004C67F6">
        <w:t>.</w:t>
      </w:r>
    </w:p>
    <w:p w14:paraId="16FD3920" w14:textId="7FC76BB0" w:rsidR="00032D1A" w:rsidRDefault="00032D1A" w:rsidP="00BE1773">
      <w:pPr>
        <w:ind w:firstLine="284"/>
        <w:jc w:val="both"/>
      </w:pPr>
    </w:p>
    <w:p w14:paraId="575C36E7" w14:textId="07B33142" w:rsidR="00575B4C" w:rsidRDefault="00032D1A" w:rsidP="001D3241">
      <w:pPr>
        <w:keepNext/>
        <w:ind w:firstLine="284"/>
        <w:jc w:val="both"/>
      </w:pPr>
      <w:r>
        <w:rPr>
          <w:noProof/>
          <w:lang w:bidi="th-TH"/>
        </w:rPr>
        <mc:AlternateContent>
          <mc:Choice Requires="wpg">
            <w:drawing>
              <wp:inline distT="0" distB="0" distL="0" distR="0" wp14:anchorId="52D40737" wp14:editId="4732F253">
                <wp:extent cx="2828925" cy="1743075"/>
                <wp:effectExtent l="0" t="0" r="9525" b="28575"/>
                <wp:docPr id="14" name="Group 14"/>
                <wp:cNvGraphicFramePr/>
                <a:graphic xmlns:a="http://schemas.openxmlformats.org/drawingml/2006/main">
                  <a:graphicData uri="http://schemas.microsoft.com/office/word/2010/wordprocessingGroup">
                    <wpg:wgp>
                      <wpg:cNvGrpSpPr/>
                      <wpg:grpSpPr>
                        <a:xfrm>
                          <a:off x="0" y="0"/>
                          <a:ext cx="2828925" cy="1743075"/>
                          <a:chOff x="0" y="0"/>
                          <a:chExt cx="2828925" cy="1743075"/>
                        </a:xfrm>
                      </wpg:grpSpPr>
                      <wpg:grpSp>
                        <wpg:cNvPr id="15" name="Group 15"/>
                        <wpg:cNvGrpSpPr/>
                        <wpg:grpSpPr>
                          <a:xfrm>
                            <a:off x="0" y="38100"/>
                            <a:ext cx="495300" cy="1695450"/>
                            <a:chOff x="0" y="0"/>
                            <a:chExt cx="495300" cy="1695450"/>
                          </a:xfrm>
                        </wpg:grpSpPr>
                        <wpg:grpSp>
                          <wpg:cNvPr id="17" name="Group 17"/>
                          <wpg:cNvGrpSpPr/>
                          <wpg:grpSpPr>
                            <a:xfrm>
                              <a:off x="0" y="0"/>
                              <a:ext cx="495300" cy="390525"/>
                              <a:chOff x="0" y="0"/>
                              <a:chExt cx="495300" cy="390525"/>
                            </a:xfrm>
                          </wpg:grpSpPr>
                          <wps:wsp>
                            <wps:cNvPr id="31" name="Oval 31"/>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0A063A" w14:textId="77777777" w:rsidR="00514B60" w:rsidRPr="00E416C0" w:rsidRDefault="00514B60" w:rsidP="00032D1A">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6DDE4" w14:textId="77777777" w:rsidR="00514B60" w:rsidRPr="008E18E8" w:rsidRDefault="00514B60" w:rsidP="00032D1A">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 name="Straight Connector 33"/>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7" name="Group 37"/>
                        <wpg:cNvGrpSpPr/>
                        <wpg:grpSpPr>
                          <a:xfrm>
                            <a:off x="942975" y="0"/>
                            <a:ext cx="847725" cy="1733550"/>
                            <a:chOff x="-133350" y="0"/>
                            <a:chExt cx="847725" cy="1733550"/>
                          </a:xfrm>
                        </wpg:grpSpPr>
                        <wps:wsp>
                          <wps:cNvPr id="38" name="Rectangle 38"/>
                          <wps:cNvSpPr/>
                          <wps:spPr>
                            <a:xfrm>
                              <a:off x="-13335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B3B125" w14:textId="77777777" w:rsidR="00514B60" w:rsidRPr="008E18E8" w:rsidRDefault="00514B60" w:rsidP="00032D1A">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H="1">
                              <a:off x="238125" y="409575"/>
                              <a:ext cx="1"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0" name="Group 40"/>
                        <wpg:cNvGrpSpPr/>
                        <wpg:grpSpPr>
                          <a:xfrm>
                            <a:off x="2333625" y="19050"/>
                            <a:ext cx="495300" cy="1676400"/>
                            <a:chOff x="0" y="0"/>
                            <a:chExt cx="495300" cy="1676400"/>
                          </a:xfrm>
                        </wpg:grpSpPr>
                        <wpg:grpSp>
                          <wpg:cNvPr id="41" name="Group 41"/>
                          <wpg:cNvGrpSpPr/>
                          <wpg:grpSpPr>
                            <a:xfrm>
                              <a:off x="0" y="0"/>
                              <a:ext cx="495300" cy="390525"/>
                              <a:chOff x="0" y="0"/>
                              <a:chExt cx="495300" cy="390525"/>
                            </a:xfrm>
                          </wpg:grpSpPr>
                          <wps:wsp>
                            <wps:cNvPr id="42" name="Oval 42"/>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B325D2" w14:textId="77777777" w:rsidR="00514B60" w:rsidRPr="00E416C0" w:rsidRDefault="00514B60" w:rsidP="00032D1A">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4D8F48" w14:textId="77777777" w:rsidR="00514B60" w:rsidRPr="008E18E8" w:rsidRDefault="00514B60" w:rsidP="00032D1A">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Straight Connector 44"/>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C76516" w14:textId="77777777" w:rsidR="00514B60" w:rsidRPr="008E18E8" w:rsidRDefault="00514B60" w:rsidP="00032D1A">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Group 49"/>
                        <wpg:cNvGrpSpPr/>
                        <wpg:grpSpPr>
                          <a:xfrm>
                            <a:off x="1304925" y="1352550"/>
                            <a:ext cx="1276350" cy="390525"/>
                            <a:chOff x="1133475" y="495300"/>
                            <a:chExt cx="1276350" cy="390525"/>
                          </a:xfrm>
                        </wpg:grpSpPr>
                        <wps:wsp>
                          <wps:cNvPr id="50" name="Straight Arrow Connector 50"/>
                          <wps:cNvCnPr/>
                          <wps:spPr>
                            <a:xfrm>
                              <a:off x="1133475" y="542925"/>
                              <a:ext cx="1257300" cy="1"/>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 name="Rectangle 51"/>
                          <wps:cNvSpPr/>
                          <wps:spPr>
                            <a:xfrm>
                              <a:off x="1228725" y="495300"/>
                              <a:ext cx="11811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FA191C" w14:textId="2D321833" w:rsidR="00514B60" w:rsidRPr="008E18E8" w:rsidRDefault="00514B60" w:rsidP="00032D1A">
                                <w:pPr>
                                  <w:rPr>
                                    <w:color w:val="000000" w:themeColor="text1"/>
                                  </w:rPr>
                                </w:pPr>
                                <w:r>
                                  <w:rPr>
                                    <w:color w:val="000000" w:themeColor="text1"/>
                                  </w:rPr>
                                  <w:t>Update alternative access pathway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Group 52"/>
                        <wpg:cNvGrpSpPr/>
                        <wpg:grpSpPr>
                          <a:xfrm>
                            <a:off x="266700" y="523875"/>
                            <a:ext cx="2305050" cy="447675"/>
                            <a:chOff x="-9525" y="-714375"/>
                            <a:chExt cx="2305050" cy="447675"/>
                          </a:xfrm>
                        </wpg:grpSpPr>
                        <wps:wsp>
                          <wps:cNvPr id="53" name="Straight Arrow Connector 53"/>
                          <wps:cNvCnPr/>
                          <wps:spPr>
                            <a:xfrm>
                              <a:off x="-9525" y="-714375"/>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Rectangle 54"/>
                          <wps:cNvSpPr/>
                          <wps:spPr>
                            <a:xfrm>
                              <a:off x="38100" y="-676274"/>
                              <a:ext cx="2257425" cy="40957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C5A532" w14:textId="77777777" w:rsidR="00514B60" w:rsidRPr="00526367" w:rsidRDefault="00514B60" w:rsidP="00032D1A">
                                <w:pPr>
                                  <w:rPr>
                                    <w:rFonts w:cs="Angsana New"/>
                                    <w:color w:val="000000" w:themeColor="text1"/>
                                    <w:szCs w:val="25"/>
                                    <w:lang w:bidi="th-TH"/>
                                  </w:rPr>
                                </w:pPr>
                                <w:r w:rsidRPr="00526367">
                                  <w:rPr>
                                    <w:rFonts w:cs="Angsana New"/>
                                    <w:color w:val="000000" w:themeColor="text1"/>
                                    <w:szCs w:val="25"/>
                                    <w:lang w:bidi="th-TH"/>
                                  </w:rPr>
                                  <w:t>Request Mr.Bob’s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 name="Group 55"/>
                        <wpg:cNvGrpSpPr/>
                        <wpg:grpSpPr>
                          <a:xfrm>
                            <a:off x="285750" y="1047750"/>
                            <a:ext cx="2305050" cy="256540"/>
                            <a:chOff x="28575" y="-609600"/>
                            <a:chExt cx="2305050" cy="256540"/>
                          </a:xfrm>
                        </wpg:grpSpPr>
                        <wps:wsp>
                          <wps:cNvPr id="56" name="Straight Arrow Connector 56"/>
                          <wps:cNvCnPr/>
                          <wps:spPr>
                            <a:xfrm>
                              <a:off x="28575" y="-60960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7" name="Rectangle 57"/>
                          <wps:cNvSpPr/>
                          <wps:spPr>
                            <a:xfrm>
                              <a:off x="533400" y="-590550"/>
                              <a:ext cx="1524000" cy="2374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ED611B" w14:textId="77777777" w:rsidR="00514B60" w:rsidRPr="00526367" w:rsidRDefault="00514B60" w:rsidP="00032D1A">
                                <w:pPr>
                                  <w:rPr>
                                    <w:rFonts w:cs="Angsana New"/>
                                    <w:color w:val="000000" w:themeColor="text1"/>
                                    <w:szCs w:val="25"/>
                                    <w:lang w:bidi="th-TH"/>
                                  </w:rPr>
                                </w:pPr>
                                <w:r>
                                  <w:rPr>
                                    <w:rFonts w:cs="Angsana New"/>
                                    <w:color w:val="000000" w:themeColor="text1"/>
                                    <w:szCs w:val="25"/>
                                    <w:lang w:bidi="th-TH"/>
                                  </w:rPr>
                                  <w:t>Return Mr.Bob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2D40737" id="Group 14" o:spid="_x0000_s1062" style="width:222.75pt;height:137.25pt;mso-position-horizontal-relative:char;mso-position-vertical-relative:line" coordsize="28289,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">
                <v:group id="Group 15" o:spid="_x0000_s1063"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7" o:spid="_x0000_s1064"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31" o:spid="_x0000_s1065"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" fillcolor="white [3212]" strokecolor="black [3213]" strokeweight="1.75pt">
                      <v:stroke joinstyle="miter"/>
                      <v:textbox>
                        <w:txbxContent>
                          <w:p w14:paraId="4D0A063A" w14:textId="77777777" w:rsidR="00514B60" w:rsidRPr="00E416C0" w:rsidRDefault="00514B60" w:rsidP="00032D1A">
                            <w:pPr>
                              <w:ind w:right="-37"/>
                              <w:rPr>
                                <w:color w:val="000000" w:themeColor="text1"/>
                                <w14:textOutline w14:w="9525" w14:cap="rnd" w14:cmpd="sng" w14:algn="ctr">
                                  <w14:noFill/>
                                  <w14:prstDash w14:val="solid"/>
                                  <w14:bevel/>
                                </w14:textOutline>
                              </w:rPr>
                            </w:pPr>
                          </w:p>
                        </w:txbxContent>
                      </v:textbox>
                    </v:oval>
                    <v:rect id="Rectangle 32" o:spid="_x0000_s1066"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PkwwAAANsAAAAPAAAAZHJzL2Rvd25yZXYueG1sRI9PawIx&#10;FMTvBb9DeIK3mlWh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yP9z5MMAAADbAAAADwAA&#10;AAAAAAAAAAAAAAAHAgAAZHJzL2Rvd25yZXYueG1sUEsFBgAAAAADAAMAtwAAAPcCAAAAAA==&#10;" filled="f" stroked="f" strokeweight="1pt">
                      <v:textbox>
                        <w:txbxContent>
                          <w:p w14:paraId="00F6DDE4" w14:textId="77777777" w:rsidR="00514B60" w:rsidRPr="008E18E8" w:rsidRDefault="00514B60" w:rsidP="00032D1A">
                            <w:pPr>
                              <w:rPr>
                                <w:color w:val="000000" w:themeColor="text1"/>
                              </w:rPr>
                            </w:pPr>
                            <w:r w:rsidRPr="008E18E8">
                              <w:rPr>
                                <w:color w:val="000000" w:themeColor="text1"/>
                              </w:rPr>
                              <w:t>A</w:t>
                            </w:r>
                          </w:p>
                        </w:txbxContent>
                      </v:textbox>
                    </v:rect>
                  </v:group>
                  <v:line id="Straight Connector 33" o:spid="_x0000_s1067"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" strokecolor="black [3213]" strokeweight="1.5pt">
                    <v:stroke joinstyle="miter"/>
                  </v:line>
                </v:group>
                <v:group id="Group 37" o:spid="_x0000_s1068" style="position:absolute;left:9429;width:8478;height:17335" coordorigin="-1333" coordsize="8477,1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69" style="position:absolute;left:-1333;width:8476;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" filled="f" strokecolor="black [3213]" strokeweight="2pt">
                    <v:textbox>
                      <w:txbxContent>
                        <w:p w14:paraId="55B3B125" w14:textId="77777777" w:rsidR="00514B60" w:rsidRPr="008E18E8" w:rsidRDefault="00514B60" w:rsidP="00032D1A">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39" o:spid="_x0000_s1070" style="position:absolute;flip:x;visibility:visible;mso-wrap-style:square" from="2381,4095" to="2381,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" strokecolor="black [3213]" strokeweight="1.5pt">
                    <v:stroke joinstyle="miter"/>
                  </v:line>
                </v:group>
                <v:group id="Group 40" o:spid="_x0000_s1071"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41" o:spid="_x0000_s1072"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oval id="Oval 42" o:spid="_x0000_s1073"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" fillcolor="white [3212]" strokecolor="black [3213]" strokeweight="1.75pt">
                      <v:stroke joinstyle="miter"/>
                      <v:textbox>
                        <w:txbxContent>
                          <w:p w14:paraId="32B325D2" w14:textId="77777777" w:rsidR="00514B60" w:rsidRPr="00E416C0" w:rsidRDefault="00514B60" w:rsidP="00032D1A">
                            <w:pPr>
                              <w:ind w:right="-37"/>
                              <w:rPr>
                                <w:color w:val="000000" w:themeColor="text1"/>
                                <w14:textOutline w14:w="9525" w14:cap="rnd" w14:cmpd="sng" w14:algn="ctr">
                                  <w14:noFill/>
                                  <w14:prstDash w14:val="solid"/>
                                  <w14:bevel/>
                                </w14:textOutline>
                              </w:rPr>
                            </w:pPr>
                          </w:p>
                        </w:txbxContent>
                      </v:textbox>
                    </v:oval>
                    <v:rect id="Rectangle 43" o:spid="_x0000_s1074"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" filled="f" stroked="f" strokeweight="1pt">
                      <v:textbox>
                        <w:txbxContent>
                          <w:p w14:paraId="3B4D8F48" w14:textId="77777777" w:rsidR="00514B60" w:rsidRPr="008E18E8" w:rsidRDefault="00514B60" w:rsidP="00032D1A">
                            <w:pPr>
                              <w:rPr>
                                <w:color w:val="000000" w:themeColor="text1"/>
                              </w:rPr>
                            </w:pPr>
                            <w:r>
                              <w:rPr>
                                <w:color w:val="000000" w:themeColor="text1"/>
                              </w:rPr>
                              <w:t>B</w:t>
                            </w:r>
                          </w:p>
                        </w:txbxContent>
                      </v:textbox>
                    </v:rect>
                  </v:group>
                  <v:line id="Straight Connector 44" o:spid="_x0000_s1075"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" strokecolor="black [3213]" strokeweight="1.5pt">
                    <v:stroke joinstyle="miter"/>
                  </v:line>
                  <v:rect id="Rectangle 45" o:spid="_x0000_s1076"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" filled="f" stroked="f" strokeweight="1pt">
                    <v:textbox>
                      <w:txbxContent>
                        <w:p w14:paraId="75C76516" w14:textId="77777777" w:rsidR="00514B60" w:rsidRPr="008E18E8" w:rsidRDefault="00514B60" w:rsidP="00032D1A">
                          <w:pPr>
                            <w:rPr>
                              <w:color w:val="000000" w:themeColor="text1"/>
                            </w:rPr>
                          </w:pPr>
                          <w:r w:rsidRPr="008E18E8">
                            <w:rPr>
                              <w:color w:val="000000" w:themeColor="text1"/>
                            </w:rPr>
                            <w:t>Timeline</w:t>
                          </w:r>
                        </w:p>
                      </w:txbxContent>
                    </v:textbox>
                  </v:rect>
                </v:group>
                <v:group id="Group 49" o:spid="_x0000_s1077" style="position:absolute;left:13049;top:13525;width:12763;height:3905" coordorigin="11334,4953" coordsize="12763,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Straight Arrow Connector 50" o:spid="_x0000_s1078" type="#_x0000_t32" style="position:absolute;left:11334;top:5429;width:125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" strokecolor="black [3213]" strokeweight="1.75pt">
                    <v:stroke startarrow="block" joinstyle="miter"/>
                  </v:shape>
                  <v:rect id="Rectangle 51" o:spid="_x0000_s1079" style="position:absolute;left:12287;top:4953;width:11811;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" filled="f" stroked="f" strokeweight="1pt">
                    <v:textbox>
                      <w:txbxContent>
                        <w:p w14:paraId="3DFA191C" w14:textId="2D321833" w:rsidR="00514B60" w:rsidRPr="008E18E8" w:rsidRDefault="00514B60" w:rsidP="00032D1A">
                          <w:pPr>
                            <w:rPr>
                              <w:color w:val="000000" w:themeColor="text1"/>
                            </w:rPr>
                          </w:pPr>
                          <w:r>
                            <w:rPr>
                              <w:color w:val="000000" w:themeColor="text1"/>
                            </w:rPr>
                            <w:t>Update alternative access pathway</w:t>
                          </w:r>
                        </w:p>
                      </w:txbxContent>
                    </v:textbox>
                  </v:rect>
                </v:group>
                <v:group id="Group 52" o:spid="_x0000_s1080" style="position:absolute;left:2667;top:5238;width:23050;height:4477" coordorigin="-95,-7143" coordsize="23050,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Straight Arrow Connector 53" o:spid="_x0000_s1081" type="#_x0000_t32" style="position:absolute;left:-95;top:-7143;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" strokecolor="black [3213]" strokeweight="1.5pt">
                    <v:stroke endarrow="block" joinstyle="miter"/>
                  </v:shape>
                  <v:rect id="Rectangle 54" o:spid="_x0000_s1082" style="position:absolute;left:381;top:-6762;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Z2h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" fillcolor="white [3212]" stroked="f" strokeweight="1pt">
                    <v:textbox>
                      <w:txbxContent>
                        <w:p w14:paraId="69C5A532" w14:textId="77777777" w:rsidR="00514B60" w:rsidRPr="00526367" w:rsidRDefault="00514B60" w:rsidP="00032D1A">
                          <w:pPr>
                            <w:rPr>
                              <w:rFonts w:cs="Angsana New"/>
                              <w:color w:val="000000" w:themeColor="text1"/>
                              <w:szCs w:val="25"/>
                              <w:lang w:bidi="th-TH"/>
                            </w:rPr>
                          </w:pPr>
                          <w:r w:rsidRPr="00526367">
                            <w:rPr>
                              <w:rFonts w:cs="Angsana New"/>
                              <w:color w:val="000000" w:themeColor="text1"/>
                              <w:szCs w:val="25"/>
                              <w:lang w:bidi="th-TH"/>
                            </w:rPr>
                            <w:t>Request Mr.Bob’s document via contact info. provided by META in registry.</w:t>
                          </w:r>
                        </w:p>
                      </w:txbxContent>
                    </v:textbox>
                  </v:rect>
                </v:group>
                <v:group id="Group 55" o:spid="_x0000_s1083" style="position:absolute;left:2857;top:10477;width:23051;height:2565" coordorigin="285,-6096" coordsize="2305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traight Arrow Connector 56" o:spid="_x0000_s1084" type="#_x0000_t32" style="position:absolute;left:285;top:-6096;width:23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" strokecolor="black [3213]" strokeweight="1.5pt">
                    <v:stroke startarrow="block" joinstyle="miter"/>
                  </v:shape>
                  <v:rect id="Rectangle 57" o:spid="_x0000_s1085" style="position:absolute;left:5334;top:-5905;width:15240;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" fillcolor="white [3212]" stroked="f" strokeweight="1pt">
                    <v:textbox>
                      <w:txbxContent>
                        <w:p w14:paraId="0AED611B" w14:textId="77777777" w:rsidR="00514B60" w:rsidRPr="00526367" w:rsidRDefault="00514B60" w:rsidP="00032D1A">
                          <w:pPr>
                            <w:rPr>
                              <w:rFonts w:cs="Angsana New"/>
                              <w:color w:val="000000" w:themeColor="text1"/>
                              <w:szCs w:val="25"/>
                              <w:lang w:bidi="th-TH"/>
                            </w:rPr>
                          </w:pPr>
                          <w:r>
                            <w:rPr>
                              <w:rFonts w:cs="Angsana New"/>
                              <w:color w:val="000000" w:themeColor="text1"/>
                              <w:szCs w:val="25"/>
                              <w:lang w:bidi="th-TH"/>
                            </w:rPr>
                            <w:t>Return Mr.Bob document</w:t>
                          </w:r>
                        </w:p>
                      </w:txbxContent>
                    </v:textbox>
                  </v:rect>
                </v:group>
                <w10:anchorlock/>
              </v:group>
            </w:pict>
          </mc:Fallback>
        </mc:AlternateContent>
      </w:r>
    </w:p>
    <w:p w14:paraId="2E039A49" w14:textId="0B5C2E4D" w:rsidR="00514B60" w:rsidRPr="00514B60" w:rsidRDefault="001D3241" w:rsidP="00514B60">
      <w:pPr>
        <w:pStyle w:val="Caption"/>
        <w:rPr>
          <w:color w:val="auto"/>
        </w:rPr>
      </w:pPr>
      <w:bookmarkStart w:id="260" w:name="_Ref53534343"/>
      <w:r w:rsidRPr="001D3241">
        <w:rPr>
          <w:color w:val="auto"/>
        </w:rPr>
        <w:t xml:space="preserve">Figure </w:t>
      </w:r>
      <w:r w:rsidRPr="001D3241">
        <w:rPr>
          <w:color w:val="auto"/>
        </w:rPr>
        <w:fldChar w:fldCharType="begin"/>
      </w:r>
      <w:r w:rsidRPr="001D3241">
        <w:rPr>
          <w:color w:val="auto"/>
        </w:rPr>
        <w:instrText xml:space="preserve"> SEQ Figure \* ARABIC </w:instrText>
      </w:r>
      <w:r w:rsidRPr="001D3241">
        <w:rPr>
          <w:color w:val="auto"/>
        </w:rPr>
        <w:fldChar w:fldCharType="separate"/>
      </w:r>
      <w:r w:rsidR="00D32073">
        <w:rPr>
          <w:noProof/>
          <w:color w:val="auto"/>
        </w:rPr>
        <w:t>5</w:t>
      </w:r>
      <w:r w:rsidRPr="001D3241">
        <w:rPr>
          <w:color w:val="auto"/>
        </w:rPr>
        <w:fldChar w:fldCharType="end"/>
      </w:r>
      <w:bookmarkEnd w:id="260"/>
      <w:r w:rsidRPr="001D3241">
        <w:rPr>
          <w:color w:val="auto"/>
        </w:rPr>
        <w:t xml:space="preserve"> Augmentation from original framework</w:t>
      </w:r>
    </w:p>
    <w:p w14:paraId="0298F4BB" w14:textId="7F966C75" w:rsidR="009303D9" w:rsidRDefault="0016198E" w:rsidP="006B6B66">
      <w:pPr>
        <w:pStyle w:val="Heading1"/>
      </w:pPr>
      <w:commentRangeStart w:id="261"/>
      <w:r>
        <w:t>IMPLEMENTATION</w:t>
      </w:r>
      <w:commentRangeEnd w:id="261"/>
      <w:r w:rsidR="00614C49">
        <w:rPr>
          <w:rStyle w:val="CommentReference"/>
          <w:smallCaps w:val="0"/>
          <w:noProof w:val="0"/>
        </w:rPr>
        <w:commentReference w:id="261"/>
      </w:r>
    </w:p>
    <w:p w14:paraId="40F14DE6" w14:textId="7843754B" w:rsidR="009303D9" w:rsidRPr="005B520E" w:rsidRDefault="00136090" w:rsidP="00E7596C">
      <w:pPr>
        <w:pStyle w:val="BodyText"/>
      </w:pPr>
      <w:r w:rsidRPr="00136090">
        <w:rPr>
          <w:lang w:val="en-US"/>
        </w:rPr>
        <w:t xml:space="preserve">This </w:t>
      </w:r>
      <w:r w:rsidR="00825606">
        <w:rPr>
          <w:lang w:val="en-US"/>
        </w:rPr>
        <w:t>section</w:t>
      </w:r>
      <w:r w:rsidRPr="00136090">
        <w:rPr>
          <w:lang w:val="en-US"/>
        </w:rPr>
        <w:t xml:space="preserve"> </w:t>
      </w:r>
      <w:r w:rsidR="00D57DC6">
        <w:rPr>
          <w:lang w:val="en-US"/>
        </w:rPr>
        <w:t>explains about our implementation to demonstrate the proposing concept.</w:t>
      </w:r>
    </w:p>
    <w:p w14:paraId="04465198" w14:textId="669B1A76" w:rsidR="009303D9" w:rsidRDefault="00D57DC6" w:rsidP="00ED0149">
      <w:pPr>
        <w:pStyle w:val="Heading2"/>
      </w:pPr>
      <w:r>
        <w:t>XDS.b Profile review, requirement gathering, and transaction analysis</w:t>
      </w:r>
    </w:p>
    <w:p w14:paraId="07390AEF" w14:textId="48A08E08" w:rsidR="006F6D3D" w:rsidRPr="00136090" w:rsidRDefault="00D57DC6" w:rsidP="00136090">
      <w:pPr>
        <w:pStyle w:val="BodyText"/>
        <w:rPr>
          <w:bCs/>
        </w:rPr>
      </w:pPr>
      <w:r>
        <w:rPr>
          <w:bCs/>
          <w:lang w:val="en-US"/>
        </w:rPr>
        <w:t xml:space="preserve">In IHE ITI Technical Framework specified that … There is </w:t>
      </w:r>
      <w:r w:rsidR="00136090" w:rsidRPr="00136090">
        <w:rPr>
          <w:bCs/>
          <w:lang w:val="en-US"/>
        </w:rPr>
        <w:t>XDS Toolkit was provided by United States National Institute of Standards and Technology (NIST) [40]. The toolkit was developed to allow developer</w:t>
      </w:r>
      <w:r w:rsidR="000D228A">
        <w:rPr>
          <w:bCs/>
          <w:lang w:val="en-US"/>
        </w:rPr>
        <w:t>s</w:t>
      </w:r>
      <w:r w:rsidR="00136090" w:rsidRPr="00136090">
        <w:rPr>
          <w:bCs/>
          <w:lang w:val="en-US"/>
        </w:rPr>
        <w:t xml:space="preserve"> to test their software if it </w:t>
      </w:r>
      <w:r w:rsidR="00353330" w:rsidRPr="00136090">
        <w:rPr>
          <w:bCs/>
          <w:lang w:val="en-US"/>
        </w:rPr>
        <w:t>complies</w:t>
      </w:r>
      <w:r w:rsidR="00136090" w:rsidRPr="00136090">
        <w:rPr>
          <w:bCs/>
          <w:lang w:val="en-US"/>
        </w:rPr>
        <w:t xml:space="preserve"> with IHE XDS.b profile and can communicate with other system. </w:t>
      </w:r>
      <w:r>
        <w:rPr>
          <w:bCs/>
          <w:lang w:val="en-US"/>
        </w:rPr>
        <w:t>In this work we use the toolkit to generate sample transaction</w:t>
      </w:r>
      <w:ins w:id="262" w:author="Pat Mongkolwat" w:date="2020-11-15T15:03:00Z">
        <w:r w:rsidR="00614C49">
          <w:rPr>
            <w:bCs/>
            <w:lang w:val="en-US"/>
          </w:rPr>
          <w:t>s</w:t>
        </w:r>
      </w:ins>
      <w:r>
        <w:rPr>
          <w:bCs/>
          <w:lang w:val="en-US"/>
        </w:rPr>
        <w:t xml:space="preserve"> to test with our transaction interpreter program</w:t>
      </w:r>
      <w:r w:rsidR="00BC3FBF">
        <w:rPr>
          <w:bCs/>
          <w:lang w:val="en-US"/>
        </w:rPr>
        <w:t xml:space="preserve"> and verify that </w:t>
      </w:r>
      <w:r w:rsidR="001E6DB4">
        <w:rPr>
          <w:bCs/>
          <w:lang w:val="en-US"/>
        </w:rPr>
        <w:t>XDS Blockchain node</w:t>
      </w:r>
      <w:r w:rsidR="00BC3FBF">
        <w:rPr>
          <w:bCs/>
          <w:lang w:val="en-US"/>
        </w:rPr>
        <w:t xml:space="preserve"> can work with common XDS.b complied system</w:t>
      </w:r>
      <w:r w:rsidR="00136090" w:rsidRPr="00136090">
        <w:rPr>
          <w:bCs/>
          <w:lang w:val="en-US"/>
        </w:rPr>
        <w:t>.</w:t>
      </w:r>
    </w:p>
    <w:p w14:paraId="3265294C" w14:textId="1CA444D5" w:rsidR="009303D9" w:rsidRDefault="00136090" w:rsidP="00ED0149">
      <w:pPr>
        <w:pStyle w:val="Heading2"/>
      </w:pPr>
      <w:r>
        <w:t>Blockchain</w:t>
      </w:r>
      <w:r w:rsidR="00721BA3">
        <w:t xml:space="preserve"> Network</w:t>
      </w:r>
      <w:r>
        <w:t xml:space="preserve"> Setup</w:t>
      </w:r>
    </w:p>
    <w:p w14:paraId="0976AB4B" w14:textId="05C687A7" w:rsidR="009303D9" w:rsidRPr="005B520E" w:rsidRDefault="00136090" w:rsidP="00E7596C">
      <w:pPr>
        <w:pStyle w:val="BodyText"/>
      </w:pPr>
      <w:r w:rsidRPr="00136090">
        <w:rPr>
          <w:lang w:val="en-US"/>
        </w:rPr>
        <w:t>To directly command behavior of each Blockchain node, we require Geth client which allow</w:t>
      </w:r>
      <w:r w:rsidR="00C4079E">
        <w:rPr>
          <w:lang w:val="en-US"/>
        </w:rPr>
        <w:t>s</w:t>
      </w:r>
      <w:r w:rsidRPr="00136090">
        <w:rPr>
          <w:lang w:val="en-US"/>
        </w:rPr>
        <w:t xml:space="preserve"> user to issue command to the node like start-stop mining and start sync Blockchain </w:t>
      </w:r>
      <w:r w:rsidRPr="00136090">
        <w:rPr>
          <w:lang w:val="en-US"/>
        </w:rPr>
        <w:t>data with other node. For programming smart contract, Ethereum providing IDE for Solidity language that can compile and deploy smart contract to local Ethereum node. To interface our program to Ethereum smart contract, we can use Ethereum API tools like Web3js [38] as a middle. Web3js allow</w:t>
      </w:r>
      <w:r w:rsidR="00C4079E">
        <w:rPr>
          <w:lang w:val="en-US"/>
        </w:rPr>
        <w:t>s</w:t>
      </w:r>
      <w:r w:rsidRPr="00136090">
        <w:rPr>
          <w:lang w:val="en-US"/>
        </w:rPr>
        <w:t xml:space="preserve"> smart contract control through </w:t>
      </w:r>
      <w:r w:rsidR="00CB331A">
        <w:rPr>
          <w:lang w:val="en-US"/>
        </w:rPr>
        <w:t>J</w:t>
      </w:r>
      <w:r w:rsidRPr="00136090">
        <w:rPr>
          <w:lang w:val="en-US"/>
        </w:rPr>
        <w:t xml:space="preserve">avascript language and transition variable from </w:t>
      </w:r>
      <w:r w:rsidR="006D496F">
        <w:rPr>
          <w:lang w:val="en-US"/>
        </w:rPr>
        <w:t>J</w:t>
      </w:r>
      <w:r w:rsidRPr="00136090">
        <w:rPr>
          <w:lang w:val="en-US"/>
        </w:rPr>
        <w:t>av</w:t>
      </w:r>
      <w:r w:rsidR="00BD1D73">
        <w:rPr>
          <w:lang w:val="en-US"/>
        </w:rPr>
        <w:t>a</w:t>
      </w:r>
      <w:r w:rsidRPr="00136090">
        <w:rPr>
          <w:lang w:val="en-US"/>
        </w:rPr>
        <w:t>script to Solidity. Then, Blockchain platform is ready for smart contract design and implementation of XDS.b profile.</w:t>
      </w:r>
    </w:p>
    <w:p w14:paraId="20B7D471" w14:textId="548B7A2D" w:rsidR="00136090" w:rsidRDefault="002B68A5" w:rsidP="00136090">
      <w:pPr>
        <w:pStyle w:val="Heading2"/>
      </w:pPr>
      <w:r>
        <w:t>Implement</w:t>
      </w:r>
      <w:r w:rsidR="00405954">
        <w:t>ing</w:t>
      </w:r>
      <w:r>
        <w:t xml:space="preserve"> </w:t>
      </w:r>
      <w:r w:rsidR="00136090">
        <w:t>XDS Document Registry Actor</w:t>
      </w:r>
    </w:p>
    <w:p w14:paraId="692E9631" w14:textId="6E4A374F" w:rsidR="00136090" w:rsidRDefault="00136090" w:rsidP="00136090">
      <w:pPr>
        <w:pStyle w:val="BodyText"/>
        <w:rPr>
          <w:lang w:val="en-US"/>
        </w:rPr>
      </w:pPr>
      <w:r w:rsidRPr="00136090">
        <w:rPr>
          <w:lang w:val="en-US"/>
        </w:rPr>
        <w:t>In the implementation of this work, XDS Document Registry actor will be the main actor that will be converted from using common database to use Blockchain ledger to keep associated data. The software program must be able to communicate with XDS Document Repository actor and XDS Document Consumer actor. At the same time, the software will need to act as the middle between XDS system and Blockchain. Then, Blockchain platform is ready for smart contract design and implementation of XDS.b profile.</w:t>
      </w:r>
    </w:p>
    <w:p w14:paraId="22851D43" w14:textId="2CEC533F" w:rsidR="00961E28" w:rsidRDefault="002B68A5" w:rsidP="00961E28">
      <w:pPr>
        <w:pStyle w:val="Heading2"/>
      </w:pPr>
      <w:r>
        <w:t>Implement</w:t>
      </w:r>
      <w:r w:rsidR="00405954">
        <w:t>ing</w:t>
      </w:r>
      <w:r>
        <w:t xml:space="preserve"> </w:t>
      </w:r>
      <w:r w:rsidR="00961E28">
        <w:t>Document Registry Smart Contract</w:t>
      </w:r>
    </w:p>
    <w:p w14:paraId="67C06AA1" w14:textId="1195BCFD" w:rsidR="00961E28" w:rsidRDefault="002A7358" w:rsidP="00961E28">
      <w:pPr>
        <w:pStyle w:val="BodyText"/>
        <w:rPr>
          <w:lang w:val="en-US"/>
        </w:rPr>
      </w:pPr>
      <w:r>
        <w:rPr>
          <w:lang w:val="en-US"/>
        </w:rPr>
        <w:t>S</w:t>
      </w:r>
      <w:r w:rsidR="00961E28" w:rsidRPr="00961E28">
        <w:rPr>
          <w:lang w:val="en-US"/>
        </w:rPr>
        <w:t xml:space="preserve">martcontract </w:t>
      </w:r>
      <w:r w:rsidR="008E1979">
        <w:rPr>
          <w:lang w:val="en-US"/>
        </w:rPr>
        <w:t>was</w:t>
      </w:r>
      <w:r w:rsidR="00961E28" w:rsidRPr="00961E28">
        <w:rPr>
          <w:lang w:val="en-US"/>
        </w:rPr>
        <w:t xml:space="preserve"> </w:t>
      </w:r>
      <w:r w:rsidR="008E1979">
        <w:rPr>
          <w:lang w:val="en-US"/>
        </w:rPr>
        <w:t>developed</w:t>
      </w:r>
      <w:r w:rsidR="00961E28" w:rsidRPr="00961E28">
        <w:rPr>
          <w:lang w:val="en-US"/>
        </w:rPr>
        <w:t xml:space="preserve"> to store </w:t>
      </w:r>
      <w:r w:rsidR="004A1602">
        <w:rPr>
          <w:lang w:val="en-US"/>
        </w:rPr>
        <w:t>programming logic or algorithm as blockchain transaction</w:t>
      </w:r>
      <w:r w:rsidR="00961E28" w:rsidRPr="00961E28">
        <w:rPr>
          <w:lang w:val="en-US"/>
        </w:rPr>
        <w:t>.</w:t>
      </w:r>
      <w:r w:rsidR="004A1602">
        <w:rPr>
          <w:lang w:val="en-US"/>
        </w:rPr>
        <w:t xml:space="preserve"> These smartcontract transaction</w:t>
      </w:r>
      <w:ins w:id="263" w:author="Pat Mongkolwat" w:date="2020-11-15T15:05:00Z">
        <w:r w:rsidR="00922308">
          <w:rPr>
            <w:lang w:val="en-US"/>
          </w:rPr>
          <w:t>s</w:t>
        </w:r>
      </w:ins>
      <w:r w:rsidR="004A1602">
        <w:rPr>
          <w:lang w:val="en-US"/>
        </w:rPr>
        <w:t xml:space="preserve"> can be </w:t>
      </w:r>
      <w:r w:rsidR="001961A9">
        <w:rPr>
          <w:lang w:val="en-US"/>
        </w:rPr>
        <w:t xml:space="preserve">compiled </w:t>
      </w:r>
      <w:r w:rsidR="004A1602">
        <w:rPr>
          <w:lang w:val="en-US"/>
        </w:rPr>
        <w:t>by Ethereum client</w:t>
      </w:r>
      <w:r w:rsidR="001961A9">
        <w:rPr>
          <w:lang w:val="en-US"/>
        </w:rPr>
        <w:t xml:space="preserve"> which will give the result of its script or code (i.e. read or return specific value).</w:t>
      </w:r>
      <w:r w:rsidR="00961E28" w:rsidRPr="00961E28">
        <w:rPr>
          <w:lang w:val="en-US"/>
        </w:rPr>
        <w:t xml:space="preserve"> So, we design smart contract which when executed, it will spawn smart contract that store</w:t>
      </w:r>
      <w:ins w:id="264" w:author="Pat Mongkolwat" w:date="2020-11-15T15:05:00Z">
        <w:r w:rsidR="00410B2F">
          <w:rPr>
            <w:lang w:val="en-US"/>
          </w:rPr>
          <w:t>s</w:t>
        </w:r>
      </w:ins>
      <w:r w:rsidR="00961E28" w:rsidRPr="00961E28">
        <w:rPr>
          <w:lang w:val="en-US"/>
        </w:rPr>
        <w:t xml:space="preserve"> given document </w:t>
      </w:r>
      <w:r w:rsidR="00F84920">
        <w:rPr>
          <w:lang w:val="en-US"/>
        </w:rPr>
        <w:t>META-data</w:t>
      </w:r>
      <w:r w:rsidR="00961E28" w:rsidRPr="00961E28">
        <w:rPr>
          <w:lang w:val="en-US"/>
        </w:rPr>
        <w:t xml:space="preserve"> attributes value within </w:t>
      </w:r>
      <w:r w:rsidR="00F84920">
        <w:rPr>
          <w:lang w:val="en-US"/>
        </w:rPr>
        <w:t>number labeled smartcontract instances which encode</w:t>
      </w:r>
      <w:r w:rsidR="00FC3CDE">
        <w:rPr>
          <w:lang w:val="en-US"/>
        </w:rPr>
        <w:t>d</w:t>
      </w:r>
      <w:r w:rsidR="00F84920">
        <w:rPr>
          <w:lang w:val="en-US"/>
        </w:rPr>
        <w:t xml:space="preserve"> in Blockchain transaction</w:t>
      </w:r>
      <w:r w:rsidR="00961E28" w:rsidRPr="00961E28">
        <w:rPr>
          <w:lang w:val="en-US"/>
        </w:rPr>
        <w:t xml:space="preserve">. When </w:t>
      </w:r>
      <w:r w:rsidR="00FC3CDE">
        <w:rPr>
          <w:lang w:val="en-US"/>
        </w:rPr>
        <w:t>these instances</w:t>
      </w:r>
      <w:r w:rsidR="00961E28" w:rsidRPr="00961E28">
        <w:rPr>
          <w:lang w:val="en-US"/>
        </w:rPr>
        <w:t xml:space="preserve"> </w:t>
      </w:r>
      <w:r w:rsidR="00FC3CDE" w:rsidRPr="00961E28">
        <w:rPr>
          <w:lang w:val="en-US"/>
        </w:rPr>
        <w:t>were</w:t>
      </w:r>
      <w:r w:rsidR="00961E28" w:rsidRPr="00961E28">
        <w:rPr>
          <w:lang w:val="en-US"/>
        </w:rPr>
        <w:t xml:space="preserve"> called, it will return the stored metadata attributes value back. </w:t>
      </w:r>
      <w:r w:rsidR="00FC3CDE">
        <w:rPr>
          <w:lang w:val="en-US"/>
        </w:rPr>
        <w:t>Allow the search program to identify the set</w:t>
      </w:r>
      <w:r w:rsidR="00961E28" w:rsidRPr="00961E28">
        <w:rPr>
          <w:lang w:val="en-US"/>
        </w:rPr>
        <w:t xml:space="preserve">. At the same time, </w:t>
      </w:r>
      <w:r w:rsidR="00395EA1">
        <w:rPr>
          <w:lang w:val="en-US"/>
        </w:rPr>
        <w:t>this</w:t>
      </w:r>
      <w:r w:rsidR="00731C82">
        <w:rPr>
          <w:lang w:val="en-US"/>
        </w:rPr>
        <w:t xml:space="preserve"> </w:t>
      </w:r>
      <w:r w:rsidR="00961E28" w:rsidRPr="00961E28">
        <w:rPr>
          <w:lang w:val="en-US"/>
        </w:rPr>
        <w:t>allow</w:t>
      </w:r>
      <w:ins w:id="265" w:author="Pat Mongkolwat" w:date="2020-11-15T15:05:00Z">
        <w:r w:rsidR="00CB3147">
          <w:rPr>
            <w:lang w:val="en-US"/>
          </w:rPr>
          <w:t>s</w:t>
        </w:r>
      </w:ins>
      <w:r w:rsidR="00961E28" w:rsidRPr="00961E28">
        <w:rPr>
          <w:lang w:val="en-US"/>
        </w:rPr>
        <w:t xml:space="preserve"> document registry to store within Ethereum Blockchain. These composed to function as Document Registry Smart Contract.</w:t>
      </w:r>
    </w:p>
    <w:p w14:paraId="108E2922" w14:textId="4A2291DF" w:rsidR="002A70B2" w:rsidRDefault="002A70B2" w:rsidP="00C32204">
      <w:pPr>
        <w:pStyle w:val="Heading1"/>
      </w:pPr>
      <w:commentRangeStart w:id="266"/>
      <w:r>
        <w:t>C</w:t>
      </w:r>
      <w:r w:rsidR="003B0E7A">
        <w:t>onclusion</w:t>
      </w:r>
      <w:commentRangeEnd w:id="266"/>
      <w:r w:rsidR="00CB3147">
        <w:rPr>
          <w:rStyle w:val="CommentReference"/>
          <w:smallCaps w:val="0"/>
          <w:noProof w:val="0"/>
        </w:rPr>
        <w:commentReference w:id="266"/>
      </w:r>
    </w:p>
    <w:p w14:paraId="4AC61D3A" w14:textId="17220E60" w:rsidR="00C32204" w:rsidRDefault="00C32204" w:rsidP="00C32204">
      <w:pPr>
        <w:pStyle w:val="Heading1"/>
      </w:pPr>
      <w:r>
        <w:t>discussion</w:t>
      </w:r>
    </w:p>
    <w:p w14:paraId="273A7768" w14:textId="53E3DCB7" w:rsidR="0040443F" w:rsidRDefault="00C32204" w:rsidP="00961E28">
      <w:pPr>
        <w:pStyle w:val="BodyText"/>
        <w:rPr>
          <w:color w:val="7030A0"/>
          <w:lang w:val="en-US"/>
        </w:rPr>
      </w:pPr>
      <w:r>
        <w:rPr>
          <w:lang w:val="en-US"/>
        </w:rPr>
        <w:t>This work proposed the idea about implementing IHE XDS.b profile based on Blockchain technology in the goal to allow health document sharing between enterprises while reduce the friction that prevent</w:t>
      </w:r>
      <w:r w:rsidR="00FE456A">
        <w:rPr>
          <w:lang w:val="en-US"/>
        </w:rPr>
        <w:t>s</w:t>
      </w:r>
      <w:r>
        <w:rPr>
          <w:lang w:val="en-US"/>
        </w:rPr>
        <w:t xml:space="preserve"> </w:t>
      </w:r>
      <w:commentRangeStart w:id="267"/>
      <w:r>
        <w:rPr>
          <w:lang w:val="en-US"/>
        </w:rPr>
        <w:t xml:space="preserve">the scenario </w:t>
      </w:r>
      <w:commentRangeEnd w:id="267"/>
      <w:r w:rsidR="007741A6">
        <w:rPr>
          <w:rStyle w:val="CommentReference"/>
          <w:spacing w:val="0"/>
          <w:lang w:val="en-US" w:eastAsia="en-US"/>
        </w:rPr>
        <w:commentReference w:id="267"/>
      </w:r>
      <w:r>
        <w:rPr>
          <w:lang w:val="en-US"/>
        </w:rPr>
        <w:t>to make it to reality by addressing “trust” issue with Blockchain.</w:t>
      </w:r>
      <w:r w:rsidR="00C64B8E">
        <w:rPr>
          <w:lang w:val="en-US"/>
        </w:rPr>
        <w:t xml:space="preserve"> And with Blockchain implemented, it also </w:t>
      </w:r>
      <w:r w:rsidR="00EC27D7">
        <w:rPr>
          <w:lang w:val="en-US"/>
        </w:rPr>
        <w:t>helps</w:t>
      </w:r>
      <w:r w:rsidR="00C64B8E">
        <w:rPr>
          <w:lang w:val="en-US"/>
        </w:rPr>
        <w:t xml:space="preserve"> increase sustainability of health information network against cyber-attacks</w:t>
      </w:r>
      <w:r w:rsidR="00EC27D7">
        <w:rPr>
          <w:lang w:val="en-US"/>
        </w:rPr>
        <w:t>. For example, in the case that some hospital may be hit by ransomware and lose access to health document</w:t>
      </w:r>
      <w:r w:rsidR="00D31324">
        <w:rPr>
          <w:lang w:val="en-US"/>
        </w:rPr>
        <w:t>s</w:t>
      </w:r>
      <w:r w:rsidR="00EC27D7">
        <w:rPr>
          <w:lang w:val="en-US"/>
        </w:rPr>
        <w:t>, this proposed Blockchain concept may assist in retrieving lost document</w:t>
      </w:r>
      <w:r w:rsidR="00D31324">
        <w:rPr>
          <w:lang w:val="en-US"/>
        </w:rPr>
        <w:t>s</w:t>
      </w:r>
      <w:r w:rsidR="00EC27D7">
        <w:rPr>
          <w:lang w:val="en-US"/>
        </w:rPr>
        <w:t xml:space="preserve"> from other network member</w:t>
      </w:r>
      <w:r w:rsidR="00D31324">
        <w:rPr>
          <w:lang w:val="en-US"/>
        </w:rPr>
        <w:t>s</w:t>
      </w:r>
      <w:r w:rsidR="00EC27D7">
        <w:rPr>
          <w:lang w:val="en-US"/>
        </w:rPr>
        <w:t xml:space="preserve"> who share</w:t>
      </w:r>
      <w:r w:rsidR="007C42D1">
        <w:rPr>
          <w:lang w:val="en-US"/>
        </w:rPr>
        <w:t>d</w:t>
      </w:r>
      <w:r w:rsidR="00EC27D7">
        <w:rPr>
          <w:lang w:val="en-US"/>
        </w:rPr>
        <w:t xml:space="preserve"> the document</w:t>
      </w:r>
      <w:r w:rsidR="00D31324">
        <w:rPr>
          <w:lang w:val="en-US"/>
        </w:rPr>
        <w:t>s</w:t>
      </w:r>
      <w:r w:rsidR="00EC27D7">
        <w:rPr>
          <w:lang w:val="en-US"/>
        </w:rPr>
        <w:t xml:space="preserve">. </w:t>
      </w:r>
    </w:p>
    <w:p w14:paraId="0BACAD00" w14:textId="4C5F87EB" w:rsidR="009303D9" w:rsidRPr="005B520E" w:rsidRDefault="005C30C9" w:rsidP="005C30C9">
      <w:pPr>
        <w:pStyle w:val="Heading1"/>
      </w:pPr>
      <w:r>
        <w:t>References</w:t>
      </w:r>
    </w:p>
    <w:p w14:paraId="555F7A5D" w14:textId="38C58B11" w:rsidR="00E633CE" w:rsidRPr="00E633CE" w:rsidRDefault="00A578E5" w:rsidP="00B34F56">
      <w:pPr>
        <w:widowControl w:val="0"/>
        <w:autoSpaceDE w:val="0"/>
        <w:autoSpaceDN w:val="0"/>
        <w:adjustRightInd w:val="0"/>
        <w:ind w:left="640" w:hanging="640"/>
        <w:jc w:val="left"/>
        <w:rPr>
          <w:noProof/>
          <w:sz w:val="16"/>
          <w:szCs w:val="24"/>
        </w:rPr>
      </w:pPr>
      <w:r w:rsidRPr="007035BE">
        <w:rPr>
          <w:rFonts w:eastAsiaTheme="minorHAnsi"/>
          <w:color w:val="FF0000"/>
          <w:sz w:val="16"/>
          <w:szCs w:val="16"/>
        </w:rPr>
        <w:fldChar w:fldCharType="begin" w:fldLock="1"/>
      </w:r>
      <w:r w:rsidRPr="007035BE">
        <w:rPr>
          <w:color w:val="FF0000"/>
          <w:sz w:val="16"/>
          <w:szCs w:val="16"/>
        </w:rPr>
        <w:instrText xml:space="preserve">ADDIN Mendeley Bibliography CSL_BIBLIOGRAPHY </w:instrText>
      </w:r>
      <w:r w:rsidRPr="007035BE">
        <w:rPr>
          <w:rFonts w:eastAsiaTheme="minorHAnsi"/>
          <w:color w:val="FF0000"/>
          <w:sz w:val="16"/>
          <w:szCs w:val="16"/>
        </w:rPr>
        <w:fldChar w:fldCharType="separate"/>
      </w:r>
      <w:r w:rsidR="00E633CE" w:rsidRPr="00E633CE">
        <w:rPr>
          <w:noProof/>
          <w:sz w:val="16"/>
          <w:szCs w:val="24"/>
        </w:rPr>
        <w:t>[1]</w:t>
      </w:r>
      <w:r w:rsidR="00E633CE" w:rsidRPr="00E633CE">
        <w:rPr>
          <w:noProof/>
          <w:sz w:val="16"/>
          <w:szCs w:val="24"/>
        </w:rPr>
        <w:tab/>
        <w:t xml:space="preserve">B. Meskó, Z. Drobni, É. Bényei, B. Gergely, and Z. Győrffy, “Digital health is a cultural transformation of traditional healthcare,” </w:t>
      </w:r>
      <w:r w:rsidR="00E633CE" w:rsidRPr="00E633CE">
        <w:rPr>
          <w:i/>
          <w:iCs/>
          <w:noProof/>
          <w:sz w:val="16"/>
          <w:szCs w:val="24"/>
        </w:rPr>
        <w:t>mHealth</w:t>
      </w:r>
      <w:r w:rsidR="00E633CE" w:rsidRPr="00E633CE">
        <w:rPr>
          <w:noProof/>
          <w:sz w:val="16"/>
          <w:szCs w:val="24"/>
        </w:rPr>
        <w:t>, vol. 3, pp. 38–38, 2017, doi: 10.21037/mhealth.2017.08.07.</w:t>
      </w:r>
    </w:p>
    <w:p w14:paraId="4AE6122F"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[2]</w:t>
      </w:r>
      <w:r w:rsidRPr="00E633CE">
        <w:rPr>
          <w:noProof/>
          <w:sz w:val="16"/>
          <w:szCs w:val="24"/>
        </w:rPr>
        <w:tab/>
        <w:t>Practice Fusion, “Benefits of Switching to an Electronic Health Record (EHR).” https://www.practicefusion.com/health-informatics-practical-guide-page-1/ (accessed Sep. 22, 2018).</w:t>
      </w:r>
    </w:p>
    <w:p w14:paraId="77546B17"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[3]</w:t>
      </w:r>
      <w:r w:rsidRPr="00E633CE">
        <w:rPr>
          <w:noProof/>
          <w:sz w:val="16"/>
          <w:szCs w:val="24"/>
        </w:rPr>
        <w:tab/>
        <w:t xml:space="preserve">G. Bullhound, </w:t>
      </w:r>
      <w:r w:rsidRPr="00E633CE">
        <w:rPr>
          <w:i/>
          <w:iCs/>
          <w:noProof/>
          <w:sz w:val="16"/>
          <w:szCs w:val="24"/>
        </w:rPr>
        <w:t>Digital healthcare</w:t>
      </w:r>
      <w:r w:rsidRPr="00E633CE">
        <w:rPr>
          <w:noProof/>
          <w:sz w:val="16"/>
          <w:szCs w:val="24"/>
        </w:rPr>
        <w:t>, no. November. 2015.</w:t>
      </w:r>
    </w:p>
    <w:p w14:paraId="7C9D3F46"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[4]</w:t>
      </w:r>
      <w:r w:rsidRPr="00E633CE">
        <w:rPr>
          <w:noProof/>
          <w:sz w:val="16"/>
          <w:szCs w:val="24"/>
        </w:rPr>
        <w:tab/>
        <w:t xml:space="preserve">A. Marcelo, D. Medeiros, K. Ramesh, S. Roth, and P. Wyatt, “Transforming Health Systems Through Good Digital Health Governance,” </w:t>
      </w:r>
      <w:r w:rsidRPr="00E633CE">
        <w:rPr>
          <w:i/>
          <w:iCs/>
          <w:noProof/>
          <w:sz w:val="16"/>
          <w:szCs w:val="24"/>
        </w:rPr>
        <w:t>adb Sustain. Dev. Work. Pap. Ser.</w:t>
      </w:r>
      <w:r w:rsidRPr="00E633CE">
        <w:rPr>
          <w:noProof/>
          <w:sz w:val="16"/>
          <w:szCs w:val="24"/>
        </w:rPr>
        <w:t>, no. 51, pp. 1–15, 2018.</w:t>
      </w:r>
    </w:p>
    <w:p w14:paraId="37914C41"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[5]</w:t>
      </w:r>
      <w:r w:rsidRPr="00E633CE">
        <w:rPr>
          <w:noProof/>
          <w:sz w:val="16"/>
          <w:szCs w:val="24"/>
        </w:rPr>
        <w:tab/>
        <w:t xml:space="preserve">Cisco, “The Digitization of the Healthcare Industry: Using </w:t>
      </w:r>
      <w:r w:rsidRPr="00E633CE">
        <w:rPr>
          <w:noProof/>
          <w:sz w:val="16"/>
          <w:szCs w:val="24"/>
        </w:rPr>
        <w:lastRenderedPageBreak/>
        <w:t xml:space="preserve">Technology to Transform Care,” </w:t>
      </w:r>
      <w:r w:rsidRPr="00E633CE">
        <w:rPr>
          <w:i/>
          <w:iCs/>
          <w:noProof/>
          <w:sz w:val="16"/>
          <w:szCs w:val="24"/>
        </w:rPr>
        <w:t>Cisco</w:t>
      </w:r>
      <w:r w:rsidRPr="00E633CE">
        <w:rPr>
          <w:noProof/>
          <w:sz w:val="16"/>
          <w:szCs w:val="24"/>
        </w:rPr>
        <w:t>, vol. 1, p. 12, 2017, doi: 10.1057/978-1-349-95173-4.</w:t>
      </w:r>
    </w:p>
    <w:p w14:paraId="5C271BC6"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[6]</w:t>
      </w:r>
      <w:r w:rsidRPr="00E633CE">
        <w:rPr>
          <w:noProof/>
          <w:sz w:val="16"/>
          <w:szCs w:val="24"/>
        </w:rPr>
        <w:tab/>
        <w:t>AIMS EDUCATION, “The Impact of Technology on Healthcare.” https://www.aimseducation.edu/blog/the-impact-of-technology-on-healthcare/ (accessed Sep. 22, 2018).</w:t>
      </w:r>
    </w:p>
    <w:p w14:paraId="636163AD"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[7]</w:t>
      </w:r>
      <w:r w:rsidRPr="00E633CE">
        <w:rPr>
          <w:noProof/>
          <w:sz w:val="16"/>
          <w:szCs w:val="24"/>
        </w:rPr>
        <w:tab/>
        <w:t xml:space="preserve">T. Shaw, M. Hines, and C. Kielly, </w:t>
      </w:r>
      <w:r w:rsidRPr="00E633CE">
        <w:rPr>
          <w:i/>
          <w:iCs/>
          <w:noProof/>
          <w:sz w:val="16"/>
          <w:szCs w:val="24"/>
        </w:rPr>
        <w:t>Impact of Digital Health on the Safety and Quality of Health Care</w:t>
      </w:r>
      <w:r w:rsidRPr="00E633CE">
        <w:rPr>
          <w:noProof/>
          <w:sz w:val="16"/>
          <w:szCs w:val="24"/>
        </w:rPr>
        <w:t>, vol. 5, no. January. 2000.</w:t>
      </w:r>
    </w:p>
    <w:p w14:paraId="2A39E181"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[8]</w:t>
      </w:r>
      <w:r w:rsidRPr="00E633CE">
        <w:rPr>
          <w:noProof/>
          <w:sz w:val="16"/>
          <w:szCs w:val="24"/>
        </w:rPr>
        <w:tab/>
        <w:t>B. Weinelt, “Digital Transformation of Industries. Logistics Industry,” no. January, 2016, [Online]. Available: http://reports.weforum.org/digital-transformation/wp-content/blogs.dir/94/mp/files/pages/files/digital-enterprise-narrative-final-january-2016.pdf.</w:t>
      </w:r>
    </w:p>
    <w:p w14:paraId="098CDCCC" w14:textId="519DE795"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[9]</w:t>
      </w:r>
      <w:r w:rsidRPr="00E633CE">
        <w:rPr>
          <w:noProof/>
          <w:sz w:val="16"/>
          <w:szCs w:val="24"/>
        </w:rPr>
        <w:tab/>
        <w:t>“FHIR v4.0.1.” https://www.hl7.org/fhir/ (accessed Oct. 13, 2020).</w:t>
      </w:r>
    </w:p>
    <w:p w14:paraId="7BFF23CC"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[10]</w:t>
      </w:r>
      <w:r w:rsidRPr="00E633CE">
        <w:rPr>
          <w:noProof/>
          <w:sz w:val="16"/>
          <w:szCs w:val="24"/>
        </w:rPr>
        <w:tab/>
        <w:t xml:space="preserve">W. E. Hammond and J. J. Cimino, </w:t>
      </w:r>
      <w:r w:rsidRPr="00E633CE">
        <w:rPr>
          <w:i/>
          <w:iCs/>
          <w:noProof/>
          <w:sz w:val="16"/>
          <w:szCs w:val="24"/>
        </w:rPr>
        <w:t>Standards in Medical Informatics</w:t>
      </w:r>
      <w:r w:rsidRPr="00E633CE">
        <w:rPr>
          <w:noProof/>
          <w:sz w:val="16"/>
          <w:szCs w:val="24"/>
        </w:rPr>
        <w:t>, no. December. 2001.</w:t>
      </w:r>
    </w:p>
    <w:p w14:paraId="060D30F7"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[11]</w:t>
      </w:r>
      <w:r w:rsidRPr="00E633CE">
        <w:rPr>
          <w:noProof/>
          <w:sz w:val="16"/>
          <w:szCs w:val="24"/>
        </w:rPr>
        <w:tab/>
        <w:t>The Royal College of Radiologists Board of the Faculty of Clinical Radiology, “DICOM and HL7 standards.”</w:t>
      </w:r>
    </w:p>
    <w:p w14:paraId="431C1DEA"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[12]</w:t>
      </w:r>
      <w:r w:rsidRPr="00E633CE">
        <w:rPr>
          <w:noProof/>
          <w:sz w:val="16"/>
          <w:szCs w:val="24"/>
        </w:rPr>
        <w:tab/>
        <w:t>Healthcare IT News, “The biggest healthcare data breaches of 2018 (so far).” https://www.healthcareitnews.com/projects/biggest-healthcare-data-breaches-2018-so-far (accessed Apr. 27, 2019).</w:t>
      </w:r>
    </w:p>
    <w:p w14:paraId="28B47DF7"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[13]</w:t>
      </w:r>
      <w:r w:rsidRPr="00E633CE">
        <w:rPr>
          <w:noProof/>
          <w:sz w:val="16"/>
          <w:szCs w:val="24"/>
        </w:rPr>
        <w:tab/>
        <w:t>HIPAA Journal, “Largest Healthcare Data Breaches of 2018.” https://www.hipaajournal.com/largest-healthcare-data-breaches-of-2018/ (accessed Apr. 27, 2019).</w:t>
      </w:r>
    </w:p>
    <w:p w14:paraId="2F512C0C"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[14]</w:t>
      </w:r>
      <w:r w:rsidRPr="00E633CE">
        <w:rPr>
          <w:noProof/>
          <w:sz w:val="16"/>
          <w:szCs w:val="24"/>
        </w:rPr>
        <w:tab/>
        <w:t>Healthcare IT News, “The biggest healthcare breaches of 2017.” https://www.healthcareitnews.com/slideshow/biggest-healthcare-breaches-2017-so-far?page=1 (accessed Sep. 11, 2018).</w:t>
      </w:r>
    </w:p>
    <w:p w14:paraId="58138E7E"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[15]</w:t>
      </w:r>
      <w:r w:rsidRPr="00E633CE">
        <w:rPr>
          <w:noProof/>
          <w:sz w:val="16"/>
          <w:szCs w:val="24"/>
        </w:rPr>
        <w:tab/>
        <w:t xml:space="preserve">A. Le Bris and W. El Asri, “STATE OF CYBERSECURITY &amp;amp; CYBER THREATS IN HEALTHCARE ORGANIZATIONS Applied Cybersecurity Strategy for Managers,” </w:t>
      </w:r>
      <w:r w:rsidRPr="00E633CE">
        <w:rPr>
          <w:i/>
          <w:iCs/>
          <w:noProof/>
          <w:sz w:val="16"/>
          <w:szCs w:val="24"/>
        </w:rPr>
        <w:t>ESSEC Bus. Sch.</w:t>
      </w:r>
      <w:r w:rsidRPr="00E633CE">
        <w:rPr>
          <w:noProof/>
          <w:sz w:val="16"/>
          <w:szCs w:val="24"/>
        </w:rPr>
        <w:t>, p. 13, 2017, [Online]. Available: http://blogs.harvard.edu/cybersecurity/files/2017/01/risks-and-threats-healthcare-strategic-report.pdf.</w:t>
      </w:r>
    </w:p>
    <w:p w14:paraId="014E5237"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[16]</w:t>
      </w:r>
      <w:r w:rsidRPr="00E633CE">
        <w:rPr>
          <w:noProof/>
          <w:sz w:val="16"/>
          <w:szCs w:val="24"/>
        </w:rPr>
        <w:tab/>
        <w:t>D. Cosset, “The 4 characteristics of a blockchain - DEV Community.” https://dev.to/damcosset/the-4-characteristics-of-a-blockchain-2c55 (accessed Oct. 29, 2018).</w:t>
      </w:r>
    </w:p>
    <w:p w14:paraId="34B4C4AC"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[17]</w:t>
      </w:r>
      <w:r w:rsidRPr="00E633CE">
        <w:rPr>
          <w:noProof/>
          <w:sz w:val="16"/>
          <w:szCs w:val="24"/>
        </w:rPr>
        <w:tab/>
        <w:t>Deloitte, “Key Characteristics of the Blockchain,” Accessed: Oct. 29, 2018. [Online]. Available: https://www2.deloitte.com/content/dam/Deloitte/in/Documents/industries/in-convergence-blockchain-key-characteristics-noexp.pdf.</w:t>
      </w:r>
    </w:p>
    <w:p w14:paraId="15E9D946"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[18]</w:t>
      </w:r>
      <w:r w:rsidRPr="00E633CE">
        <w:rPr>
          <w:noProof/>
          <w:sz w:val="16"/>
          <w:szCs w:val="24"/>
        </w:rPr>
        <w:tab/>
        <w:t>Data Flair, “6 Major Features Of Blockchain | Why Blockchain is Popular?” https://data-flair.training/blogs/features-of-blockchain/ (accessed Oct. 29, 2018).</w:t>
      </w:r>
    </w:p>
    <w:p w14:paraId="474108CA"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[19]</w:t>
      </w:r>
      <w:r w:rsidRPr="00E633CE">
        <w:rPr>
          <w:noProof/>
          <w:sz w:val="16"/>
          <w:szCs w:val="24"/>
        </w:rPr>
        <w:tab/>
        <w:t>Techracer-Medium, “4 Key Features of Blockchain – Techracers – Medium.” https://medium.com/techracers/4-key-features-of-blockchain-5a4aff025d38 (accessed Oct. 29, 2018).</w:t>
      </w:r>
    </w:p>
    <w:p w14:paraId="24FB11FA"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[20]</w:t>
      </w:r>
      <w:r w:rsidRPr="00E633CE">
        <w:rPr>
          <w:noProof/>
          <w:sz w:val="16"/>
          <w:szCs w:val="24"/>
        </w:rPr>
        <w:tab/>
        <w:t xml:space="preserve">D. Yaga, P. Mell, N. Roby, and K. Scarfone, “Blockchain Technology Overview (NISTIR-8202),” </w:t>
      </w:r>
      <w:r w:rsidRPr="00E633CE">
        <w:rPr>
          <w:i/>
          <w:iCs/>
          <w:noProof/>
          <w:sz w:val="16"/>
          <w:szCs w:val="24"/>
        </w:rPr>
        <w:t>Draft NISTIR</w:t>
      </w:r>
      <w:r w:rsidRPr="00E633CE">
        <w:rPr>
          <w:noProof/>
          <w:sz w:val="16"/>
          <w:szCs w:val="24"/>
        </w:rPr>
        <w:t xml:space="preserve">, p. 59, </w:t>
      </w:r>
      <w:r w:rsidRPr="00E633CE">
        <w:rPr>
          <w:noProof/>
          <w:sz w:val="16"/>
          <w:szCs w:val="24"/>
        </w:rPr>
        <w:t>2018, doi: 10.6028/NIST.IR.8202.</w:t>
      </w:r>
    </w:p>
    <w:p w14:paraId="4EED64DC"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[21]</w:t>
      </w:r>
      <w:r w:rsidRPr="00E633CE">
        <w:rPr>
          <w:noProof/>
          <w:sz w:val="16"/>
          <w:szCs w:val="24"/>
        </w:rPr>
        <w:tab/>
        <w:t>henriquegaia, “ethereumbook/07smart-contracts-solidity.asciidoc at develop · ethereumbook/ethereumbook · GitHub.” https://github.com/ethereumbook/ethereumbook/blob/develop/07smart-contracts-solidity.asciidoc#what-is-a-smart-contract (accessed Aug. 23, 2020).</w:t>
      </w:r>
    </w:p>
    <w:p w14:paraId="044318E1"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[22]</w:t>
      </w:r>
      <w:r w:rsidRPr="00E633CE">
        <w:rPr>
          <w:noProof/>
          <w:sz w:val="16"/>
          <w:szCs w:val="24"/>
        </w:rPr>
        <w:tab/>
        <w:t>V. Buterin, “A NEXT GENERATION SMART CONTRACT &amp; DECENTRALIZED APPLICATION PLATFORM.”</w:t>
      </w:r>
    </w:p>
    <w:p w14:paraId="1D1E11C2"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[23]</w:t>
      </w:r>
      <w:r w:rsidRPr="00E633CE">
        <w:rPr>
          <w:noProof/>
          <w:sz w:val="16"/>
          <w:szCs w:val="24"/>
        </w:rPr>
        <w:tab/>
        <w:t xml:space="preserve">K. Peterson, R. Deeduvanu, P. Kanjamala, and K. Boles, “A Blockchain-Based Approach to Health Information Exchange Networks,” </w:t>
      </w:r>
      <w:r w:rsidRPr="00E633CE">
        <w:rPr>
          <w:i/>
          <w:iCs/>
          <w:noProof/>
          <w:sz w:val="16"/>
          <w:szCs w:val="24"/>
        </w:rPr>
        <w:t>Mayo Clin.</w:t>
      </w:r>
      <w:r w:rsidRPr="00E633CE">
        <w:rPr>
          <w:noProof/>
          <w:sz w:val="16"/>
          <w:szCs w:val="24"/>
        </w:rPr>
        <w:t>, no. 1, p. 10, 2016, doi: 10.1016/j.procs.2015.08.363.</w:t>
      </w:r>
    </w:p>
    <w:p w14:paraId="259C04CA"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[24]</w:t>
      </w:r>
      <w:r w:rsidRPr="00E633CE">
        <w:rPr>
          <w:noProof/>
          <w:sz w:val="16"/>
          <w:szCs w:val="24"/>
        </w:rPr>
        <w:tab/>
        <w:t xml:space="preserve">A. Ekblaw, A. Azaria, J. D. Halamka, A. Lippman, I. Original, and T. Vieira, “A Case Study for Blockchain in Healthcare: " MedRec " prototype for electronic health records and medical research data,” </w:t>
      </w:r>
      <w:r w:rsidRPr="00E633CE">
        <w:rPr>
          <w:i/>
          <w:iCs/>
          <w:noProof/>
          <w:sz w:val="16"/>
          <w:szCs w:val="24"/>
        </w:rPr>
        <w:t>IEEE Technol. Soc. Mag.</w:t>
      </w:r>
      <w:r w:rsidRPr="00E633CE">
        <w:rPr>
          <w:noProof/>
          <w:sz w:val="16"/>
          <w:szCs w:val="24"/>
        </w:rPr>
        <w:t>, pp. 1–13, 2016, doi: 10.1109/OBD.ta b2016.11.</w:t>
      </w:r>
    </w:p>
    <w:p w14:paraId="6D706D88"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[25]</w:t>
      </w:r>
      <w:r w:rsidRPr="00E633CE">
        <w:rPr>
          <w:noProof/>
          <w:sz w:val="16"/>
          <w:szCs w:val="24"/>
        </w:rPr>
        <w:tab/>
        <w:t xml:space="preserve">G. Zyskind, O. Nathan, and A. S. Pentland, “Decentralizing privacy: Using Blockchain to Protect Personal Data,” </w:t>
      </w:r>
      <w:r w:rsidRPr="00E633CE">
        <w:rPr>
          <w:i/>
          <w:iCs/>
          <w:noProof/>
          <w:sz w:val="16"/>
          <w:szCs w:val="24"/>
        </w:rPr>
        <w:t>Proc. - 2015 IEEE Secur. Priv. Work. SPW 2015</w:t>
      </w:r>
      <w:r w:rsidRPr="00E633CE">
        <w:rPr>
          <w:noProof/>
          <w:sz w:val="16"/>
          <w:szCs w:val="24"/>
        </w:rPr>
        <w:t>, pp. 180–184, 2015, doi: 10.1109/SPW.2015.27.</w:t>
      </w:r>
    </w:p>
    <w:p w14:paraId="0D26E46F"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[26]</w:t>
      </w:r>
      <w:r w:rsidRPr="00E633CE">
        <w:rPr>
          <w:noProof/>
          <w:sz w:val="16"/>
          <w:szCs w:val="24"/>
        </w:rPr>
        <w:tab/>
        <w:t>IHE International Inc, “About IHE.” https://www.ihe.net/about_ihe/ (accessed Sep. 11, 2018).</w:t>
      </w:r>
    </w:p>
    <w:p w14:paraId="28162AB3"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[27]</w:t>
      </w:r>
      <w:r w:rsidRPr="00E633CE">
        <w:rPr>
          <w:noProof/>
          <w:sz w:val="16"/>
          <w:szCs w:val="24"/>
        </w:rPr>
        <w:tab/>
        <w:t xml:space="preserve">IHE International Inc, “IHE IT Infrastructure ( ITI ) Technical Framework Volume 1 Integration Profiles,” </w:t>
      </w:r>
      <w:r w:rsidRPr="00E633CE">
        <w:rPr>
          <w:i/>
          <w:iCs/>
          <w:noProof/>
          <w:sz w:val="16"/>
          <w:szCs w:val="24"/>
        </w:rPr>
        <w:t>Int. J. Healthc. Technol. Manag.</w:t>
      </w:r>
      <w:r w:rsidRPr="00E633CE">
        <w:rPr>
          <w:noProof/>
          <w:sz w:val="16"/>
          <w:szCs w:val="24"/>
        </w:rPr>
        <w:t>, vol. 1, no. 8.0, pp. 1–177, 2008, doi: 10.1504/IJHTM.2008.017371.</w:t>
      </w:r>
    </w:p>
    <w:p w14:paraId="7570ED97"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[28]</w:t>
      </w:r>
      <w:r w:rsidRPr="00E633CE">
        <w:rPr>
          <w:noProof/>
          <w:sz w:val="16"/>
          <w:szCs w:val="24"/>
        </w:rPr>
        <w:tab/>
        <w:t>“Blockchain Consensus: A Simple Explanation Anyone Can Understand.” https://blockgeeks.com/guides/blockchain-consensus/ (accessed Oct. 13, 2020).</w:t>
      </w:r>
    </w:p>
    <w:p w14:paraId="0857AE86"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[29]</w:t>
      </w:r>
      <w:r w:rsidRPr="00E633CE">
        <w:rPr>
          <w:noProof/>
          <w:sz w:val="16"/>
          <w:szCs w:val="24"/>
        </w:rPr>
        <w:tab/>
        <w:t xml:space="preserve">D. Mingxiao, M. Xiaofeng, Z. Zhe, W. Xiangwei, and C. Qijun, “A review on consensus algorithm of blockchain,” </w:t>
      </w:r>
      <w:r w:rsidRPr="00E633CE">
        <w:rPr>
          <w:i/>
          <w:iCs/>
          <w:noProof/>
          <w:sz w:val="16"/>
          <w:szCs w:val="24"/>
        </w:rPr>
        <w:t>2017 IEEE Int. Conf. Syst. Man, Cybern. SMC 2017</w:t>
      </w:r>
      <w:r w:rsidRPr="00E633CE">
        <w:rPr>
          <w:noProof/>
          <w:sz w:val="16"/>
          <w:szCs w:val="24"/>
        </w:rPr>
        <w:t>, vol. 2017-Janua, pp. 2567–2572, 2017, doi: 10.1109/SMC.2017.8123011.</w:t>
      </w:r>
    </w:p>
    <w:p w14:paraId="26CEF71D"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[30]</w:t>
      </w:r>
      <w:r w:rsidRPr="00E633CE">
        <w:rPr>
          <w:noProof/>
          <w:sz w:val="16"/>
          <w:szCs w:val="24"/>
        </w:rPr>
        <w:tab/>
        <w:t>“Proof-of-Work, Explained.” https://cointelegraph.com/explained/proof-of-work-explained (accessed Oct. 13, 2020).</w:t>
      </w:r>
    </w:p>
    <w:p w14:paraId="6CEAE25B"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[31]</w:t>
      </w:r>
      <w:r w:rsidRPr="00E633CE">
        <w:rPr>
          <w:noProof/>
          <w:sz w:val="16"/>
          <w:szCs w:val="24"/>
        </w:rPr>
        <w:tab/>
        <w:t xml:space="preserve">S. De Angelis, L. Aniello, R. Baldoni, F. Lombardi, A. Margheri, and V. Sassone, “PBFT vs proof-of-authority: Applying the CAP theorem to permissioned blockchain,” </w:t>
      </w:r>
      <w:r w:rsidRPr="00E633CE">
        <w:rPr>
          <w:i/>
          <w:iCs/>
          <w:noProof/>
          <w:sz w:val="16"/>
          <w:szCs w:val="24"/>
        </w:rPr>
        <w:t>CEUR Workshop Proc.</w:t>
      </w:r>
      <w:r w:rsidRPr="00E633CE">
        <w:rPr>
          <w:noProof/>
          <w:sz w:val="16"/>
          <w:szCs w:val="24"/>
        </w:rPr>
        <w:t>, vol. 2058, pp. 1–11, 2018.</w:t>
      </w:r>
    </w:p>
    <w:p w14:paraId="09FAC090"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[32]</w:t>
      </w:r>
      <w:r w:rsidRPr="00E633CE">
        <w:rPr>
          <w:noProof/>
          <w:sz w:val="16"/>
          <w:szCs w:val="24"/>
        </w:rPr>
        <w:tab/>
        <w:t xml:space="preserve">D. Drescher, </w:t>
      </w:r>
      <w:r w:rsidRPr="00E633CE">
        <w:rPr>
          <w:i/>
          <w:iCs/>
          <w:noProof/>
          <w:sz w:val="16"/>
          <w:szCs w:val="24"/>
        </w:rPr>
        <w:t>Blockchainbasics</w:t>
      </w:r>
      <w:r w:rsidRPr="00E633CE">
        <w:rPr>
          <w:noProof/>
          <w:sz w:val="16"/>
          <w:szCs w:val="24"/>
        </w:rPr>
        <w:t>. Apress, Berkeley, CA.</w:t>
      </w:r>
    </w:p>
    <w:p w14:paraId="73B9FF65" w14:textId="77777777" w:rsidR="00E633CE" w:rsidRPr="00E633CE" w:rsidRDefault="00E633CE" w:rsidP="00B34F56">
      <w:pPr>
        <w:widowControl w:val="0"/>
        <w:autoSpaceDE w:val="0"/>
        <w:autoSpaceDN w:val="0"/>
        <w:adjustRightInd w:val="0"/>
        <w:ind w:left="640" w:hanging="640"/>
        <w:jc w:val="left"/>
        <w:rPr>
          <w:noProof/>
          <w:sz w:val="16"/>
          <w:szCs w:val="24"/>
        </w:rPr>
      </w:pPr>
      <w:r w:rsidRPr="00E633CE">
        <w:rPr>
          <w:noProof/>
          <w:sz w:val="16"/>
          <w:szCs w:val="24"/>
        </w:rPr>
        <w:t>[33]</w:t>
      </w:r>
      <w:r w:rsidRPr="00E633CE">
        <w:rPr>
          <w:noProof/>
          <w:sz w:val="16"/>
          <w:szCs w:val="24"/>
        </w:rPr>
        <w:tab/>
        <w:t xml:space="preserve">Z. Zheng, S. Xie, H. Dai, X. Chen, and H. Wang, “An Overview of Blockchain Technology: Architecture, Consensus, and Future Trends,” </w:t>
      </w:r>
      <w:r w:rsidRPr="00E633CE">
        <w:rPr>
          <w:i/>
          <w:iCs/>
          <w:noProof/>
          <w:sz w:val="16"/>
          <w:szCs w:val="24"/>
        </w:rPr>
        <w:t>Proc. - 2017 IEEE 6th Int. Congr. Big Data, BigData Congr. 2017</w:t>
      </w:r>
      <w:r w:rsidRPr="00E633CE">
        <w:rPr>
          <w:noProof/>
          <w:sz w:val="16"/>
          <w:szCs w:val="24"/>
        </w:rPr>
        <w:t>, no. June, pp. 557–564, 2017, doi: 10.1109/BigDataCongress.2017.85.</w:t>
      </w:r>
    </w:p>
    <w:p w14:paraId="4187B08A" w14:textId="77777777" w:rsidR="00E633CE" w:rsidRPr="00E633CE" w:rsidRDefault="00E633CE" w:rsidP="00B34F56">
      <w:pPr>
        <w:widowControl w:val="0"/>
        <w:autoSpaceDE w:val="0"/>
        <w:autoSpaceDN w:val="0"/>
        <w:adjustRightInd w:val="0"/>
        <w:ind w:left="640" w:hanging="640"/>
        <w:jc w:val="left"/>
        <w:rPr>
          <w:noProof/>
          <w:sz w:val="16"/>
        </w:rPr>
      </w:pPr>
      <w:r w:rsidRPr="00E633CE">
        <w:rPr>
          <w:noProof/>
          <w:sz w:val="16"/>
          <w:szCs w:val="24"/>
        </w:rPr>
        <w:t>[34]</w:t>
      </w:r>
      <w:r w:rsidRPr="00E633CE">
        <w:rPr>
          <w:noProof/>
          <w:sz w:val="16"/>
          <w:szCs w:val="24"/>
        </w:rPr>
        <w:tab/>
        <w:t xml:space="preserve">K. Sultan, U. Ruhi, and R. Lakhani, </w:t>
      </w:r>
      <w:r w:rsidRPr="00E633CE">
        <w:rPr>
          <w:i/>
          <w:iCs/>
          <w:noProof/>
          <w:sz w:val="16"/>
          <w:szCs w:val="24"/>
        </w:rPr>
        <w:t>CONCEPTUALIZING BLOCKCHAINS: CHARACTERISTICS &amp; APPLICATIONS</w:t>
      </w:r>
      <w:r w:rsidRPr="00E633CE">
        <w:rPr>
          <w:noProof/>
          <w:sz w:val="16"/>
          <w:szCs w:val="24"/>
        </w:rPr>
        <w:t>. 2018.</w:t>
      </w:r>
    </w:p>
    <w:p w14:paraId="205F82CE" w14:textId="25351130" w:rsidR="00836367" w:rsidRPr="0056733C" w:rsidRDefault="00A578E5" w:rsidP="00193BFC">
      <w:pPr>
        <w:pStyle w:val="references"/>
        <w:numPr>
          <w:ilvl w:val="0"/>
          <w:numId w:val="0"/>
        </w:numPr>
        <w:spacing w:line="240" w:lineRule="auto"/>
        <w:ind w:left="360" w:hanging="360"/>
        <w:sectPr w:rsidR="00836367" w:rsidRPr="0056733C" w:rsidSect="003B4E04">
          <w:type w:val="continuous"/>
          <w:pgSz w:w="11906" w:h="16838" w:code="9"/>
          <w:pgMar w:top="1080" w:right="907" w:bottom="1440" w:left="907" w:header="720" w:footer="720" w:gutter="0"/>
          <w:cols w:num="2" w:space="360"/>
          <w:docGrid w:linePitch="360"/>
        </w:sectPr>
      </w:pPr>
      <w:r w:rsidRPr="007035BE">
        <w:rPr>
          <w:color w:val="FF0000"/>
        </w:rPr>
        <w:fldChar w:fldCharType="end"/>
      </w:r>
    </w:p>
    <w:p w14:paraId="30E1EDD3" w14:textId="77777777" w:rsidR="00807E13" w:rsidRDefault="00807E13" w:rsidP="00193BFC">
      <w:pPr>
        <w:jc w:val="both"/>
      </w:pPr>
    </w:p>
    <w:sectPr w:rsidR="00807E13"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1" w:author="Pat Mongkolwat" w:date="2020-11-15T13:52:00Z" w:initials="PM">
    <w:p w14:paraId="73D38B13" w14:textId="10F61881" w:rsidR="009879A5" w:rsidRDefault="009879A5">
      <w:pPr>
        <w:pStyle w:val="CommentText"/>
      </w:pPr>
      <w:r>
        <w:rPr>
          <w:rStyle w:val="CommentReference"/>
        </w:rPr>
        <w:annotationRef/>
      </w:r>
      <w:r>
        <w:t>Should update to 2020. Get more information here with references</w:t>
      </w:r>
    </w:p>
  </w:comment>
  <w:comment w:id="84" w:author="Pat Mongkolwat" w:date="2020-11-15T13:53:00Z" w:initials="PM">
    <w:p w14:paraId="24359B01" w14:textId="3E92EA4E" w:rsidR="00470198" w:rsidRDefault="00470198">
      <w:pPr>
        <w:pStyle w:val="CommentText"/>
      </w:pPr>
      <w:r>
        <w:rPr>
          <w:rStyle w:val="CommentReference"/>
        </w:rPr>
        <w:annotationRef/>
      </w:r>
      <w:r>
        <w:t>Again need 2020 or 2019</w:t>
      </w:r>
    </w:p>
  </w:comment>
  <w:comment w:id="85" w:author="Pat Mongkolwat" w:date="2020-11-15T13:56:00Z" w:initials="PM">
    <w:p w14:paraId="1B92C6C5" w14:textId="25EB72AE" w:rsidR="0051718A" w:rsidRDefault="0051718A">
      <w:pPr>
        <w:pStyle w:val="CommentText"/>
      </w:pPr>
      <w:r>
        <w:rPr>
          <w:rStyle w:val="CommentReference"/>
        </w:rPr>
        <w:annotationRef/>
      </w:r>
      <w:r>
        <w:t>References or what are the cases?</w:t>
      </w:r>
    </w:p>
  </w:comment>
  <w:comment w:id="95" w:author="Pat Mongkolwat" w:date="2020-11-15T13:55:00Z" w:initials="PM">
    <w:p w14:paraId="088EB83F" w14:textId="459E0814" w:rsidR="009C584A" w:rsidRDefault="009C584A">
      <w:pPr>
        <w:pStyle w:val="CommentText"/>
      </w:pPr>
      <w:r>
        <w:rPr>
          <w:rStyle w:val="CommentReference"/>
        </w:rPr>
        <w:annotationRef/>
      </w:r>
      <w:r>
        <w:t>Which application areas?</w:t>
      </w:r>
    </w:p>
  </w:comment>
  <w:comment w:id="136" w:author="Pat Mongkolwat" w:date="2020-11-15T14:15:00Z" w:initials="PM">
    <w:p w14:paraId="18FBC9DD" w14:textId="6CCADBC8" w:rsidR="0085774D" w:rsidRDefault="0085774D">
      <w:pPr>
        <w:pStyle w:val="CommentText"/>
      </w:pPr>
      <w:r>
        <w:rPr>
          <w:rStyle w:val="CommentReference"/>
        </w:rPr>
        <w:annotationRef/>
      </w:r>
      <w:r>
        <w:t xml:space="preserve">How can it be secure? I </w:t>
      </w:r>
      <w:proofErr w:type="gramStart"/>
      <w:r>
        <w:t>don’t</w:t>
      </w:r>
      <w:proofErr w:type="gramEnd"/>
      <w:r>
        <w:t xml:space="preserve"> </w:t>
      </w:r>
      <w:r w:rsidR="00662B0A">
        <w:t>see it.</w:t>
      </w:r>
    </w:p>
  </w:comment>
  <w:comment w:id="196" w:author="Pat Mongkolwat" w:date="2020-11-15T14:37:00Z" w:initials="PM">
    <w:p w14:paraId="4581AEFC" w14:textId="137A1499" w:rsidR="00C73CFF" w:rsidRDefault="00C73CFF">
      <w:pPr>
        <w:pStyle w:val="CommentText"/>
      </w:pPr>
      <w:r>
        <w:rPr>
          <w:rStyle w:val="CommentReference"/>
        </w:rPr>
        <w:annotationRef/>
      </w:r>
      <w:r>
        <w:t>Examples?</w:t>
      </w:r>
    </w:p>
  </w:comment>
  <w:comment w:id="221" w:author="Pat Mongkolwat" w:date="2020-11-15T14:44:00Z" w:initials="PM">
    <w:p w14:paraId="13BE3CB4" w14:textId="223519E9" w:rsidR="00BE1FFB" w:rsidRDefault="00BE1FFB">
      <w:pPr>
        <w:pStyle w:val="CommentText"/>
      </w:pPr>
      <w:r>
        <w:rPr>
          <w:rStyle w:val="CommentReference"/>
        </w:rPr>
        <w:annotationRef/>
      </w:r>
      <w:r>
        <w:t xml:space="preserve">The network does not have actual health documents, just </w:t>
      </w:r>
      <w:r w:rsidR="00B04112">
        <w:t xml:space="preserve">links to document. If ransomware were </w:t>
      </w:r>
      <w:r w:rsidR="008D3627">
        <w:t>able to encrypt a hospital database, what would happen here? You need to rewrite this part.</w:t>
      </w:r>
    </w:p>
  </w:comment>
  <w:comment w:id="233" w:author="Pat Mongkolwat" w:date="2020-11-15T14:49:00Z" w:initials="PM">
    <w:p w14:paraId="0C752D9B" w14:textId="34A0C7C2" w:rsidR="00A83697" w:rsidRDefault="00A83697">
      <w:pPr>
        <w:pStyle w:val="CommentText"/>
      </w:pPr>
      <w:r>
        <w:rPr>
          <w:rStyle w:val="CommentReference"/>
        </w:rPr>
        <w:annotationRef/>
      </w:r>
      <w:r>
        <w:t>What about the source of health documents?</w:t>
      </w:r>
    </w:p>
  </w:comment>
  <w:comment w:id="257" w:author="Pat Mongkolwat" w:date="2020-11-15T15:00:00Z" w:initials="PM">
    <w:p w14:paraId="2EAB52A4" w14:textId="77777777" w:rsidR="00C21E49" w:rsidRDefault="00C21E49">
      <w:pPr>
        <w:pStyle w:val="CommentText"/>
      </w:pPr>
      <w:r>
        <w:rPr>
          <w:rStyle w:val="CommentReference"/>
        </w:rPr>
        <w:annotationRef/>
      </w:r>
      <w:r>
        <w:t xml:space="preserve">See my comment above. You may have to offer security protection for the </w:t>
      </w:r>
      <w:r w:rsidR="00D370EE">
        <w:t>source of documents.</w:t>
      </w:r>
    </w:p>
    <w:p w14:paraId="7F3E46EA" w14:textId="4E730C4A" w:rsidR="00D370EE" w:rsidRDefault="00D370EE">
      <w:pPr>
        <w:pStyle w:val="CommentText"/>
      </w:pPr>
    </w:p>
  </w:comment>
  <w:comment w:id="258" w:author="Pat Mongkolwat" w:date="2020-11-15T15:02:00Z" w:initials="PM">
    <w:p w14:paraId="7D8E3CA9" w14:textId="68D05105" w:rsidR="00D370EE" w:rsidRDefault="00D370EE">
      <w:pPr>
        <w:pStyle w:val="CommentText"/>
      </w:pPr>
      <w:r>
        <w:rPr>
          <w:rStyle w:val="CommentReference"/>
        </w:rPr>
        <w:annotationRef/>
      </w:r>
      <w:r>
        <w:t>What and how?</w:t>
      </w:r>
    </w:p>
  </w:comment>
  <w:comment w:id="261" w:author="Pat Mongkolwat" w:date="2020-11-15T15:03:00Z" w:initials="PM">
    <w:p w14:paraId="5275A870" w14:textId="0E17B858" w:rsidR="00614C49" w:rsidRDefault="00614C49">
      <w:pPr>
        <w:pStyle w:val="CommentText"/>
      </w:pPr>
      <w:r>
        <w:rPr>
          <w:rStyle w:val="CommentReference"/>
        </w:rPr>
        <w:annotationRef/>
      </w:r>
      <w:r>
        <w:t>Need more information.</w:t>
      </w:r>
    </w:p>
  </w:comment>
  <w:comment w:id="266" w:author="Pat Mongkolwat" w:date="2020-11-15T15:05:00Z" w:initials="PM">
    <w:p w14:paraId="387FFA3F" w14:textId="390B0F0E" w:rsidR="00CB3147" w:rsidRDefault="00CB3147">
      <w:pPr>
        <w:pStyle w:val="CommentText"/>
      </w:pPr>
      <w:r>
        <w:rPr>
          <w:rStyle w:val="CommentReference"/>
        </w:rPr>
        <w:annotationRef/>
      </w:r>
      <w:r>
        <w:t>You should provide the Git location and instructions to install your work.</w:t>
      </w:r>
    </w:p>
  </w:comment>
  <w:comment w:id="267" w:author="Pat Mongkolwat" w:date="2020-11-15T15:06:00Z" w:initials="PM">
    <w:p w14:paraId="512995BE" w14:textId="123EDEFF" w:rsidR="007741A6" w:rsidRDefault="007741A6">
      <w:pPr>
        <w:pStyle w:val="CommentText"/>
      </w:pPr>
      <w:r>
        <w:rPr>
          <w:rStyle w:val="CommentReference"/>
        </w:rPr>
        <w:annotationRef/>
      </w:r>
      <w:r>
        <w:t>What?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D38B13" w15:done="0"/>
  <w15:commentEx w15:paraId="24359B01" w15:done="0"/>
  <w15:commentEx w15:paraId="1B92C6C5" w15:done="0"/>
  <w15:commentEx w15:paraId="088EB83F" w15:done="0"/>
  <w15:commentEx w15:paraId="18FBC9DD" w15:done="0"/>
  <w15:commentEx w15:paraId="4581AEFC" w15:done="0"/>
  <w15:commentEx w15:paraId="13BE3CB4" w15:done="0"/>
  <w15:commentEx w15:paraId="0C752D9B" w15:done="0"/>
  <w15:commentEx w15:paraId="7F3E46EA" w15:done="0"/>
  <w15:commentEx w15:paraId="7D8E3CA9" w15:done="0"/>
  <w15:commentEx w15:paraId="5275A870" w15:done="0"/>
  <w15:commentEx w15:paraId="387FFA3F" w15:done="0"/>
  <w15:commentEx w15:paraId="512995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BB119" w16cex:dateUtc="2020-11-15T06:52:00Z"/>
  <w16cex:commentExtensible w16cex:durableId="235BB168" w16cex:dateUtc="2020-11-15T06:53:00Z"/>
  <w16cex:commentExtensible w16cex:durableId="235BB211" w16cex:dateUtc="2020-11-15T06:56:00Z"/>
  <w16cex:commentExtensible w16cex:durableId="235BB1E1" w16cex:dateUtc="2020-11-15T06:55:00Z"/>
  <w16cex:commentExtensible w16cex:durableId="235BB68C" w16cex:dateUtc="2020-11-15T07:15:00Z"/>
  <w16cex:commentExtensible w16cex:durableId="235BBB91" w16cex:dateUtc="2020-11-15T07:37:00Z"/>
  <w16cex:commentExtensible w16cex:durableId="235BBD5F" w16cex:dateUtc="2020-11-15T07:44:00Z"/>
  <w16cex:commentExtensible w16cex:durableId="235BBE80" w16cex:dateUtc="2020-11-15T07:49:00Z"/>
  <w16cex:commentExtensible w16cex:durableId="235BC115" w16cex:dateUtc="2020-11-15T08:00:00Z"/>
  <w16cex:commentExtensible w16cex:durableId="235BC16C" w16cex:dateUtc="2020-11-15T08:02:00Z"/>
  <w16cex:commentExtensible w16cex:durableId="235BC1C8" w16cex:dateUtc="2020-11-15T08:03:00Z"/>
  <w16cex:commentExtensible w16cex:durableId="235BC255" w16cex:dateUtc="2020-11-15T08:05:00Z"/>
  <w16cex:commentExtensible w16cex:durableId="235BC288" w16cex:dateUtc="2020-11-15T08: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D38B13" w16cid:durableId="235BB119"/>
  <w16cid:commentId w16cid:paraId="24359B01" w16cid:durableId="235BB168"/>
  <w16cid:commentId w16cid:paraId="1B92C6C5" w16cid:durableId="235BB211"/>
  <w16cid:commentId w16cid:paraId="088EB83F" w16cid:durableId="235BB1E1"/>
  <w16cid:commentId w16cid:paraId="18FBC9DD" w16cid:durableId="235BB68C"/>
  <w16cid:commentId w16cid:paraId="4581AEFC" w16cid:durableId="235BBB91"/>
  <w16cid:commentId w16cid:paraId="13BE3CB4" w16cid:durableId="235BBD5F"/>
  <w16cid:commentId w16cid:paraId="0C752D9B" w16cid:durableId="235BBE80"/>
  <w16cid:commentId w16cid:paraId="7F3E46EA" w16cid:durableId="235BC115"/>
  <w16cid:commentId w16cid:paraId="7D8E3CA9" w16cid:durableId="235BC16C"/>
  <w16cid:commentId w16cid:paraId="5275A870" w16cid:durableId="235BC1C8"/>
  <w16cid:commentId w16cid:paraId="387FFA3F" w16cid:durableId="235BC255"/>
  <w16cid:commentId w16cid:paraId="512995BE" w16cid:durableId="235BC2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2D098" w14:textId="77777777" w:rsidR="00772F54" w:rsidRDefault="00772F54" w:rsidP="001A3B3D">
      <w:r>
        <w:separator/>
      </w:r>
    </w:p>
  </w:endnote>
  <w:endnote w:type="continuationSeparator" w:id="0">
    <w:p w14:paraId="00C769E9" w14:textId="77777777" w:rsidR="00772F54" w:rsidRDefault="00772F5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D9614" w14:textId="77777777" w:rsidR="00514B60" w:rsidRPr="006F6D3D" w:rsidRDefault="00514B60"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438BE" w14:textId="77777777" w:rsidR="00772F54" w:rsidRDefault="00772F54" w:rsidP="001A3B3D">
      <w:r>
        <w:separator/>
      </w:r>
    </w:p>
  </w:footnote>
  <w:footnote w:type="continuationSeparator" w:id="0">
    <w:p w14:paraId="411077E8" w14:textId="77777777" w:rsidR="00772F54" w:rsidRDefault="00772F5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t Mongkolwat">
    <w15:presenceInfo w15:providerId="Windows Live" w15:userId="46527818c11c59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trackRevisions/>
  <w:defaultTabStop w:val="720"/>
  <w:doNotHyphenateCaps/>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0576"/>
    <w:rsid w:val="00001838"/>
    <w:rsid w:val="00001D3B"/>
    <w:rsid w:val="00002237"/>
    <w:rsid w:val="00002428"/>
    <w:rsid w:val="00003C52"/>
    <w:rsid w:val="00003D44"/>
    <w:rsid w:val="00004443"/>
    <w:rsid w:val="00006F34"/>
    <w:rsid w:val="000119A7"/>
    <w:rsid w:val="0001316A"/>
    <w:rsid w:val="0001422F"/>
    <w:rsid w:val="000144F2"/>
    <w:rsid w:val="000179F5"/>
    <w:rsid w:val="00020A32"/>
    <w:rsid w:val="00020DEA"/>
    <w:rsid w:val="00021B22"/>
    <w:rsid w:val="00022876"/>
    <w:rsid w:val="00023739"/>
    <w:rsid w:val="000242CE"/>
    <w:rsid w:val="00024891"/>
    <w:rsid w:val="00024BC1"/>
    <w:rsid w:val="0002560C"/>
    <w:rsid w:val="00030330"/>
    <w:rsid w:val="000306E5"/>
    <w:rsid w:val="00032362"/>
    <w:rsid w:val="00032977"/>
    <w:rsid w:val="00032D1A"/>
    <w:rsid w:val="0003356C"/>
    <w:rsid w:val="000410E8"/>
    <w:rsid w:val="00042AB2"/>
    <w:rsid w:val="00045E93"/>
    <w:rsid w:val="00046451"/>
    <w:rsid w:val="0004781E"/>
    <w:rsid w:val="000500E9"/>
    <w:rsid w:val="0005100A"/>
    <w:rsid w:val="00051C49"/>
    <w:rsid w:val="0005757E"/>
    <w:rsid w:val="0006080A"/>
    <w:rsid w:val="00064D45"/>
    <w:rsid w:val="00066CD8"/>
    <w:rsid w:val="000713E3"/>
    <w:rsid w:val="00071AF8"/>
    <w:rsid w:val="000737EF"/>
    <w:rsid w:val="000746A6"/>
    <w:rsid w:val="000833B6"/>
    <w:rsid w:val="000836BE"/>
    <w:rsid w:val="00084741"/>
    <w:rsid w:val="00085632"/>
    <w:rsid w:val="0008758A"/>
    <w:rsid w:val="00087639"/>
    <w:rsid w:val="00091E4D"/>
    <w:rsid w:val="00091F67"/>
    <w:rsid w:val="000945DC"/>
    <w:rsid w:val="00097BC2"/>
    <w:rsid w:val="000A146C"/>
    <w:rsid w:val="000A2D04"/>
    <w:rsid w:val="000A50F9"/>
    <w:rsid w:val="000A5743"/>
    <w:rsid w:val="000A6808"/>
    <w:rsid w:val="000B1453"/>
    <w:rsid w:val="000B6A2E"/>
    <w:rsid w:val="000C1E68"/>
    <w:rsid w:val="000D228A"/>
    <w:rsid w:val="000D6140"/>
    <w:rsid w:val="000E2287"/>
    <w:rsid w:val="000E2EAC"/>
    <w:rsid w:val="000E65CA"/>
    <w:rsid w:val="000E73B3"/>
    <w:rsid w:val="000F1E06"/>
    <w:rsid w:val="000F1ECD"/>
    <w:rsid w:val="000F3406"/>
    <w:rsid w:val="000F5BB4"/>
    <w:rsid w:val="000F6C48"/>
    <w:rsid w:val="000F7BE4"/>
    <w:rsid w:val="00100CB0"/>
    <w:rsid w:val="001052E8"/>
    <w:rsid w:val="00106EAF"/>
    <w:rsid w:val="00112CA9"/>
    <w:rsid w:val="001204E8"/>
    <w:rsid w:val="001222C0"/>
    <w:rsid w:val="00123456"/>
    <w:rsid w:val="00125442"/>
    <w:rsid w:val="0012627F"/>
    <w:rsid w:val="0012764E"/>
    <w:rsid w:val="00127BFE"/>
    <w:rsid w:val="0013079C"/>
    <w:rsid w:val="00131450"/>
    <w:rsid w:val="00132738"/>
    <w:rsid w:val="00132B8B"/>
    <w:rsid w:val="00136090"/>
    <w:rsid w:val="0013631E"/>
    <w:rsid w:val="00140B9B"/>
    <w:rsid w:val="00141455"/>
    <w:rsid w:val="00141B23"/>
    <w:rsid w:val="00143AA5"/>
    <w:rsid w:val="00145007"/>
    <w:rsid w:val="001458BE"/>
    <w:rsid w:val="001509B0"/>
    <w:rsid w:val="00152380"/>
    <w:rsid w:val="00152DBD"/>
    <w:rsid w:val="00156106"/>
    <w:rsid w:val="00157033"/>
    <w:rsid w:val="00160F61"/>
    <w:rsid w:val="00161520"/>
    <w:rsid w:val="0016198E"/>
    <w:rsid w:val="0016700F"/>
    <w:rsid w:val="0016754C"/>
    <w:rsid w:val="00183AB6"/>
    <w:rsid w:val="001878BC"/>
    <w:rsid w:val="0019172D"/>
    <w:rsid w:val="00191F70"/>
    <w:rsid w:val="00191F77"/>
    <w:rsid w:val="00192185"/>
    <w:rsid w:val="00192A3F"/>
    <w:rsid w:val="00193BFC"/>
    <w:rsid w:val="001947B4"/>
    <w:rsid w:val="001961A9"/>
    <w:rsid w:val="00196B61"/>
    <w:rsid w:val="00197B87"/>
    <w:rsid w:val="001A0257"/>
    <w:rsid w:val="001A0C10"/>
    <w:rsid w:val="001A1A6D"/>
    <w:rsid w:val="001A2062"/>
    <w:rsid w:val="001A2EFD"/>
    <w:rsid w:val="001A3B3D"/>
    <w:rsid w:val="001A3E14"/>
    <w:rsid w:val="001A3F4A"/>
    <w:rsid w:val="001A6361"/>
    <w:rsid w:val="001A75A7"/>
    <w:rsid w:val="001B079E"/>
    <w:rsid w:val="001B62BA"/>
    <w:rsid w:val="001B67DC"/>
    <w:rsid w:val="001B7AC4"/>
    <w:rsid w:val="001C084F"/>
    <w:rsid w:val="001C16CD"/>
    <w:rsid w:val="001C6775"/>
    <w:rsid w:val="001C7410"/>
    <w:rsid w:val="001D1FCE"/>
    <w:rsid w:val="001D3241"/>
    <w:rsid w:val="001D5618"/>
    <w:rsid w:val="001D6252"/>
    <w:rsid w:val="001E2BF1"/>
    <w:rsid w:val="001E5758"/>
    <w:rsid w:val="001E68A8"/>
    <w:rsid w:val="001E6DB4"/>
    <w:rsid w:val="001F0AA6"/>
    <w:rsid w:val="001F1D32"/>
    <w:rsid w:val="001F4039"/>
    <w:rsid w:val="001F4ABE"/>
    <w:rsid w:val="00200C0A"/>
    <w:rsid w:val="002011D8"/>
    <w:rsid w:val="0020354F"/>
    <w:rsid w:val="0020479F"/>
    <w:rsid w:val="00210268"/>
    <w:rsid w:val="00210F3F"/>
    <w:rsid w:val="0021269E"/>
    <w:rsid w:val="00212751"/>
    <w:rsid w:val="002127FB"/>
    <w:rsid w:val="002141CC"/>
    <w:rsid w:val="002145B3"/>
    <w:rsid w:val="0021595C"/>
    <w:rsid w:val="002178C3"/>
    <w:rsid w:val="00223300"/>
    <w:rsid w:val="00223ECB"/>
    <w:rsid w:val="00224898"/>
    <w:rsid w:val="002254A9"/>
    <w:rsid w:val="00225F49"/>
    <w:rsid w:val="00232F36"/>
    <w:rsid w:val="00233D97"/>
    <w:rsid w:val="002347A2"/>
    <w:rsid w:val="00234FC8"/>
    <w:rsid w:val="00236037"/>
    <w:rsid w:val="0023645E"/>
    <w:rsid w:val="002415F1"/>
    <w:rsid w:val="00241DE8"/>
    <w:rsid w:val="00243BBE"/>
    <w:rsid w:val="00250C7B"/>
    <w:rsid w:val="00250D5F"/>
    <w:rsid w:val="00252F5E"/>
    <w:rsid w:val="002545A4"/>
    <w:rsid w:val="00254605"/>
    <w:rsid w:val="00256F77"/>
    <w:rsid w:val="00266EE1"/>
    <w:rsid w:val="00267F37"/>
    <w:rsid w:val="002719BC"/>
    <w:rsid w:val="00272E32"/>
    <w:rsid w:val="00272F86"/>
    <w:rsid w:val="00273873"/>
    <w:rsid w:val="00274455"/>
    <w:rsid w:val="00275B51"/>
    <w:rsid w:val="00281A9F"/>
    <w:rsid w:val="00284248"/>
    <w:rsid w:val="0028506C"/>
    <w:rsid w:val="002850E3"/>
    <w:rsid w:val="0028793C"/>
    <w:rsid w:val="00292520"/>
    <w:rsid w:val="00292F74"/>
    <w:rsid w:val="00294530"/>
    <w:rsid w:val="00295214"/>
    <w:rsid w:val="00295A21"/>
    <w:rsid w:val="002A148D"/>
    <w:rsid w:val="002A3023"/>
    <w:rsid w:val="002A3708"/>
    <w:rsid w:val="002A4811"/>
    <w:rsid w:val="002A5C3C"/>
    <w:rsid w:val="002A70B2"/>
    <w:rsid w:val="002A7358"/>
    <w:rsid w:val="002B0990"/>
    <w:rsid w:val="002B17C1"/>
    <w:rsid w:val="002B38A9"/>
    <w:rsid w:val="002B4899"/>
    <w:rsid w:val="002B5E54"/>
    <w:rsid w:val="002B68A5"/>
    <w:rsid w:val="002B7A64"/>
    <w:rsid w:val="002C0AAF"/>
    <w:rsid w:val="002C4EAF"/>
    <w:rsid w:val="002C5CD3"/>
    <w:rsid w:val="002C6957"/>
    <w:rsid w:val="002C720C"/>
    <w:rsid w:val="002C748E"/>
    <w:rsid w:val="002C7A7B"/>
    <w:rsid w:val="002D0403"/>
    <w:rsid w:val="002D0F01"/>
    <w:rsid w:val="002D555E"/>
    <w:rsid w:val="002D5A35"/>
    <w:rsid w:val="002D6233"/>
    <w:rsid w:val="002D7E38"/>
    <w:rsid w:val="002E114C"/>
    <w:rsid w:val="002E461B"/>
    <w:rsid w:val="002E4EBC"/>
    <w:rsid w:val="002E6E2C"/>
    <w:rsid w:val="002E6EC2"/>
    <w:rsid w:val="002E7F0D"/>
    <w:rsid w:val="002F12AC"/>
    <w:rsid w:val="002F2F94"/>
    <w:rsid w:val="002F47EE"/>
    <w:rsid w:val="002F73A1"/>
    <w:rsid w:val="00303E2F"/>
    <w:rsid w:val="0030529B"/>
    <w:rsid w:val="00306A89"/>
    <w:rsid w:val="00306C9A"/>
    <w:rsid w:val="00307FD6"/>
    <w:rsid w:val="003128C7"/>
    <w:rsid w:val="00313895"/>
    <w:rsid w:val="00314E46"/>
    <w:rsid w:val="00315E3D"/>
    <w:rsid w:val="00316D18"/>
    <w:rsid w:val="003200E6"/>
    <w:rsid w:val="00321856"/>
    <w:rsid w:val="00323801"/>
    <w:rsid w:val="00323839"/>
    <w:rsid w:val="00325BFE"/>
    <w:rsid w:val="00331755"/>
    <w:rsid w:val="00334B58"/>
    <w:rsid w:val="00334D32"/>
    <w:rsid w:val="00335D66"/>
    <w:rsid w:val="003409D5"/>
    <w:rsid w:val="00341276"/>
    <w:rsid w:val="00341727"/>
    <w:rsid w:val="00342BEE"/>
    <w:rsid w:val="0034403D"/>
    <w:rsid w:val="00346DFD"/>
    <w:rsid w:val="0035023C"/>
    <w:rsid w:val="00353330"/>
    <w:rsid w:val="00354762"/>
    <w:rsid w:val="00354FCF"/>
    <w:rsid w:val="0035791C"/>
    <w:rsid w:val="00360548"/>
    <w:rsid w:val="00362919"/>
    <w:rsid w:val="00365522"/>
    <w:rsid w:val="00365D76"/>
    <w:rsid w:val="003668C8"/>
    <w:rsid w:val="003668EE"/>
    <w:rsid w:val="00366D5E"/>
    <w:rsid w:val="00370C72"/>
    <w:rsid w:val="003800AF"/>
    <w:rsid w:val="003801B3"/>
    <w:rsid w:val="003820C4"/>
    <w:rsid w:val="003821C7"/>
    <w:rsid w:val="00382218"/>
    <w:rsid w:val="003920F8"/>
    <w:rsid w:val="003921E0"/>
    <w:rsid w:val="00392A63"/>
    <w:rsid w:val="00393720"/>
    <w:rsid w:val="00395EA1"/>
    <w:rsid w:val="0039632C"/>
    <w:rsid w:val="00396588"/>
    <w:rsid w:val="003A0425"/>
    <w:rsid w:val="003A05A4"/>
    <w:rsid w:val="003A19E2"/>
    <w:rsid w:val="003A397A"/>
    <w:rsid w:val="003B06FC"/>
    <w:rsid w:val="003B0812"/>
    <w:rsid w:val="003B0BD8"/>
    <w:rsid w:val="003B0E7A"/>
    <w:rsid w:val="003B1472"/>
    <w:rsid w:val="003B2B40"/>
    <w:rsid w:val="003B4E04"/>
    <w:rsid w:val="003B57C4"/>
    <w:rsid w:val="003C5208"/>
    <w:rsid w:val="003C556E"/>
    <w:rsid w:val="003C59FE"/>
    <w:rsid w:val="003C67B9"/>
    <w:rsid w:val="003D1AD5"/>
    <w:rsid w:val="003D5060"/>
    <w:rsid w:val="003D544D"/>
    <w:rsid w:val="003D5BC2"/>
    <w:rsid w:val="003D7F66"/>
    <w:rsid w:val="003E065B"/>
    <w:rsid w:val="003E0A9C"/>
    <w:rsid w:val="003E1BFE"/>
    <w:rsid w:val="003E3AD8"/>
    <w:rsid w:val="003F1EAE"/>
    <w:rsid w:val="003F44B9"/>
    <w:rsid w:val="003F56FC"/>
    <w:rsid w:val="003F5A08"/>
    <w:rsid w:val="003F6DE2"/>
    <w:rsid w:val="0040443F"/>
    <w:rsid w:val="00405954"/>
    <w:rsid w:val="00410B2F"/>
    <w:rsid w:val="0041542F"/>
    <w:rsid w:val="00415FB4"/>
    <w:rsid w:val="00416CE0"/>
    <w:rsid w:val="00420716"/>
    <w:rsid w:val="004215B0"/>
    <w:rsid w:val="00423CC4"/>
    <w:rsid w:val="0042523C"/>
    <w:rsid w:val="00426F86"/>
    <w:rsid w:val="00430938"/>
    <w:rsid w:val="004325FB"/>
    <w:rsid w:val="00435560"/>
    <w:rsid w:val="00435BC9"/>
    <w:rsid w:val="00437339"/>
    <w:rsid w:val="00437363"/>
    <w:rsid w:val="004432BA"/>
    <w:rsid w:val="004433FD"/>
    <w:rsid w:val="00443782"/>
    <w:rsid w:val="0044407E"/>
    <w:rsid w:val="00446A52"/>
    <w:rsid w:val="00447218"/>
    <w:rsid w:val="00447383"/>
    <w:rsid w:val="00447BB9"/>
    <w:rsid w:val="00453C10"/>
    <w:rsid w:val="00454531"/>
    <w:rsid w:val="00454B43"/>
    <w:rsid w:val="0046031D"/>
    <w:rsid w:val="0046043C"/>
    <w:rsid w:val="00463E07"/>
    <w:rsid w:val="00470198"/>
    <w:rsid w:val="00471B41"/>
    <w:rsid w:val="004720C8"/>
    <w:rsid w:val="00473AC9"/>
    <w:rsid w:val="00473BB5"/>
    <w:rsid w:val="00473D83"/>
    <w:rsid w:val="004779B0"/>
    <w:rsid w:val="004815C2"/>
    <w:rsid w:val="00482CF5"/>
    <w:rsid w:val="0048517F"/>
    <w:rsid w:val="004906FE"/>
    <w:rsid w:val="00491017"/>
    <w:rsid w:val="00494EAC"/>
    <w:rsid w:val="0049526F"/>
    <w:rsid w:val="00495EFE"/>
    <w:rsid w:val="0049757A"/>
    <w:rsid w:val="004A1602"/>
    <w:rsid w:val="004A450A"/>
    <w:rsid w:val="004A70F4"/>
    <w:rsid w:val="004A7EF0"/>
    <w:rsid w:val="004B1D28"/>
    <w:rsid w:val="004B393C"/>
    <w:rsid w:val="004C19C1"/>
    <w:rsid w:val="004C3BAC"/>
    <w:rsid w:val="004C4A92"/>
    <w:rsid w:val="004C67F6"/>
    <w:rsid w:val="004C6854"/>
    <w:rsid w:val="004C7765"/>
    <w:rsid w:val="004D1066"/>
    <w:rsid w:val="004D555A"/>
    <w:rsid w:val="004D6DB3"/>
    <w:rsid w:val="004D72B5"/>
    <w:rsid w:val="004D7BFE"/>
    <w:rsid w:val="004E124F"/>
    <w:rsid w:val="004E33F7"/>
    <w:rsid w:val="004E49E2"/>
    <w:rsid w:val="004E5CFA"/>
    <w:rsid w:val="004E6164"/>
    <w:rsid w:val="004E651F"/>
    <w:rsid w:val="004F07D1"/>
    <w:rsid w:val="004F13FB"/>
    <w:rsid w:val="004F1B9E"/>
    <w:rsid w:val="004F4394"/>
    <w:rsid w:val="004F515D"/>
    <w:rsid w:val="004F6107"/>
    <w:rsid w:val="00500F30"/>
    <w:rsid w:val="0050302E"/>
    <w:rsid w:val="005042C7"/>
    <w:rsid w:val="00505CE2"/>
    <w:rsid w:val="0050684C"/>
    <w:rsid w:val="0050728C"/>
    <w:rsid w:val="00510F1B"/>
    <w:rsid w:val="0051379D"/>
    <w:rsid w:val="00514384"/>
    <w:rsid w:val="00514B60"/>
    <w:rsid w:val="0051718A"/>
    <w:rsid w:val="00520473"/>
    <w:rsid w:val="00520D38"/>
    <w:rsid w:val="00521BC4"/>
    <w:rsid w:val="005261C9"/>
    <w:rsid w:val="00526367"/>
    <w:rsid w:val="00526E35"/>
    <w:rsid w:val="0053287C"/>
    <w:rsid w:val="00532881"/>
    <w:rsid w:val="00532A94"/>
    <w:rsid w:val="0053480D"/>
    <w:rsid w:val="00534BCE"/>
    <w:rsid w:val="00537681"/>
    <w:rsid w:val="00540E73"/>
    <w:rsid w:val="00540EC1"/>
    <w:rsid w:val="00542DEA"/>
    <w:rsid w:val="005447AD"/>
    <w:rsid w:val="005517D8"/>
    <w:rsid w:val="00551B7F"/>
    <w:rsid w:val="00554D81"/>
    <w:rsid w:val="00555242"/>
    <w:rsid w:val="00555F31"/>
    <w:rsid w:val="0055773A"/>
    <w:rsid w:val="00557F0D"/>
    <w:rsid w:val="00563F17"/>
    <w:rsid w:val="0056610F"/>
    <w:rsid w:val="0056733C"/>
    <w:rsid w:val="0057043F"/>
    <w:rsid w:val="0057136C"/>
    <w:rsid w:val="005718D8"/>
    <w:rsid w:val="00572028"/>
    <w:rsid w:val="00575A83"/>
    <w:rsid w:val="00575B4C"/>
    <w:rsid w:val="00575BCA"/>
    <w:rsid w:val="00577E8A"/>
    <w:rsid w:val="00581D71"/>
    <w:rsid w:val="00583B9E"/>
    <w:rsid w:val="00585432"/>
    <w:rsid w:val="00585EB5"/>
    <w:rsid w:val="00586E18"/>
    <w:rsid w:val="0059340D"/>
    <w:rsid w:val="00595DD8"/>
    <w:rsid w:val="005A0961"/>
    <w:rsid w:val="005A42A3"/>
    <w:rsid w:val="005A5A6C"/>
    <w:rsid w:val="005A5B6E"/>
    <w:rsid w:val="005A6AB6"/>
    <w:rsid w:val="005B0344"/>
    <w:rsid w:val="005B0B4C"/>
    <w:rsid w:val="005B2B08"/>
    <w:rsid w:val="005B2BB7"/>
    <w:rsid w:val="005B520E"/>
    <w:rsid w:val="005C0F45"/>
    <w:rsid w:val="005C30C9"/>
    <w:rsid w:val="005C41ED"/>
    <w:rsid w:val="005D0433"/>
    <w:rsid w:val="005D31E9"/>
    <w:rsid w:val="005D329C"/>
    <w:rsid w:val="005D5662"/>
    <w:rsid w:val="005E0E43"/>
    <w:rsid w:val="005E157E"/>
    <w:rsid w:val="005E1F98"/>
    <w:rsid w:val="005E2800"/>
    <w:rsid w:val="005E475B"/>
    <w:rsid w:val="005E743A"/>
    <w:rsid w:val="005F219D"/>
    <w:rsid w:val="005F2B5C"/>
    <w:rsid w:val="005F2CCD"/>
    <w:rsid w:val="005F4575"/>
    <w:rsid w:val="0060008D"/>
    <w:rsid w:val="00601116"/>
    <w:rsid w:val="0060401F"/>
    <w:rsid w:val="00604684"/>
    <w:rsid w:val="00605825"/>
    <w:rsid w:val="00606948"/>
    <w:rsid w:val="00606D7F"/>
    <w:rsid w:val="00607702"/>
    <w:rsid w:val="006100C3"/>
    <w:rsid w:val="00612112"/>
    <w:rsid w:val="006131BC"/>
    <w:rsid w:val="00613A65"/>
    <w:rsid w:val="00614C05"/>
    <w:rsid w:val="00614C49"/>
    <w:rsid w:val="00615172"/>
    <w:rsid w:val="00615880"/>
    <w:rsid w:val="00615DCD"/>
    <w:rsid w:val="006162D7"/>
    <w:rsid w:val="00616EBA"/>
    <w:rsid w:val="0062188F"/>
    <w:rsid w:val="0062380A"/>
    <w:rsid w:val="00627721"/>
    <w:rsid w:val="00632C50"/>
    <w:rsid w:val="0063385B"/>
    <w:rsid w:val="00633DCB"/>
    <w:rsid w:val="00637B90"/>
    <w:rsid w:val="0064311C"/>
    <w:rsid w:val="006432BA"/>
    <w:rsid w:val="0064555D"/>
    <w:rsid w:val="00645D22"/>
    <w:rsid w:val="00646052"/>
    <w:rsid w:val="0064778D"/>
    <w:rsid w:val="00647B42"/>
    <w:rsid w:val="00651A08"/>
    <w:rsid w:val="00654204"/>
    <w:rsid w:val="00654615"/>
    <w:rsid w:val="00656EFE"/>
    <w:rsid w:val="00657B02"/>
    <w:rsid w:val="00660B6F"/>
    <w:rsid w:val="00662B0A"/>
    <w:rsid w:val="00665B0F"/>
    <w:rsid w:val="00670434"/>
    <w:rsid w:val="00670FCD"/>
    <w:rsid w:val="006741B2"/>
    <w:rsid w:val="00681318"/>
    <w:rsid w:val="00682593"/>
    <w:rsid w:val="00682D2B"/>
    <w:rsid w:val="006835AC"/>
    <w:rsid w:val="00691E6B"/>
    <w:rsid w:val="006925CE"/>
    <w:rsid w:val="006954E7"/>
    <w:rsid w:val="00695A3B"/>
    <w:rsid w:val="00695F91"/>
    <w:rsid w:val="00697591"/>
    <w:rsid w:val="006A0C1B"/>
    <w:rsid w:val="006A4889"/>
    <w:rsid w:val="006A7E6F"/>
    <w:rsid w:val="006B02DA"/>
    <w:rsid w:val="006B3203"/>
    <w:rsid w:val="006B39F6"/>
    <w:rsid w:val="006B618D"/>
    <w:rsid w:val="006B6B66"/>
    <w:rsid w:val="006C001D"/>
    <w:rsid w:val="006C029F"/>
    <w:rsid w:val="006C07A5"/>
    <w:rsid w:val="006C10C6"/>
    <w:rsid w:val="006C1B51"/>
    <w:rsid w:val="006C31CB"/>
    <w:rsid w:val="006D073A"/>
    <w:rsid w:val="006D26A7"/>
    <w:rsid w:val="006D292D"/>
    <w:rsid w:val="006D496F"/>
    <w:rsid w:val="006D5091"/>
    <w:rsid w:val="006D7D5F"/>
    <w:rsid w:val="006E2056"/>
    <w:rsid w:val="006E67BA"/>
    <w:rsid w:val="006F4B49"/>
    <w:rsid w:val="006F4FDF"/>
    <w:rsid w:val="006F5B13"/>
    <w:rsid w:val="006F673A"/>
    <w:rsid w:val="006F6D3D"/>
    <w:rsid w:val="00700327"/>
    <w:rsid w:val="007004FB"/>
    <w:rsid w:val="00701449"/>
    <w:rsid w:val="007015CE"/>
    <w:rsid w:val="00702FBB"/>
    <w:rsid w:val="007035BE"/>
    <w:rsid w:val="00703CA4"/>
    <w:rsid w:val="00705892"/>
    <w:rsid w:val="00706AC8"/>
    <w:rsid w:val="00706B5F"/>
    <w:rsid w:val="00707221"/>
    <w:rsid w:val="00712E68"/>
    <w:rsid w:val="007145FC"/>
    <w:rsid w:val="00715BEA"/>
    <w:rsid w:val="00721681"/>
    <w:rsid w:val="00721BA3"/>
    <w:rsid w:val="007230F9"/>
    <w:rsid w:val="007262FA"/>
    <w:rsid w:val="007306E0"/>
    <w:rsid w:val="007312F0"/>
    <w:rsid w:val="00731C82"/>
    <w:rsid w:val="00731ED1"/>
    <w:rsid w:val="00732A8A"/>
    <w:rsid w:val="00732B62"/>
    <w:rsid w:val="007365DF"/>
    <w:rsid w:val="00740EEA"/>
    <w:rsid w:val="00741149"/>
    <w:rsid w:val="007423B4"/>
    <w:rsid w:val="00745041"/>
    <w:rsid w:val="00745390"/>
    <w:rsid w:val="00745437"/>
    <w:rsid w:val="007458CF"/>
    <w:rsid w:val="00747DB0"/>
    <w:rsid w:val="007555E5"/>
    <w:rsid w:val="0076086D"/>
    <w:rsid w:val="00760F78"/>
    <w:rsid w:val="0076380A"/>
    <w:rsid w:val="007658CA"/>
    <w:rsid w:val="007666AD"/>
    <w:rsid w:val="007705EF"/>
    <w:rsid w:val="00772F54"/>
    <w:rsid w:val="007741A6"/>
    <w:rsid w:val="00775AD0"/>
    <w:rsid w:val="00776D91"/>
    <w:rsid w:val="007809CA"/>
    <w:rsid w:val="00785656"/>
    <w:rsid w:val="00787D20"/>
    <w:rsid w:val="00787F49"/>
    <w:rsid w:val="00791F24"/>
    <w:rsid w:val="00794804"/>
    <w:rsid w:val="00794B3A"/>
    <w:rsid w:val="00794C01"/>
    <w:rsid w:val="007A2D5C"/>
    <w:rsid w:val="007A3C71"/>
    <w:rsid w:val="007B33F1"/>
    <w:rsid w:val="007B363C"/>
    <w:rsid w:val="007B4AF8"/>
    <w:rsid w:val="007B6DDA"/>
    <w:rsid w:val="007C0308"/>
    <w:rsid w:val="007C1DCF"/>
    <w:rsid w:val="007C2FF2"/>
    <w:rsid w:val="007C42D1"/>
    <w:rsid w:val="007C5BEE"/>
    <w:rsid w:val="007D07A8"/>
    <w:rsid w:val="007D19E3"/>
    <w:rsid w:val="007D339D"/>
    <w:rsid w:val="007D4A6A"/>
    <w:rsid w:val="007D6232"/>
    <w:rsid w:val="007D7353"/>
    <w:rsid w:val="007E15AB"/>
    <w:rsid w:val="007E2238"/>
    <w:rsid w:val="007E5B8A"/>
    <w:rsid w:val="007F1A70"/>
    <w:rsid w:val="007F1F99"/>
    <w:rsid w:val="007F2EDF"/>
    <w:rsid w:val="007F3D69"/>
    <w:rsid w:val="007F415B"/>
    <w:rsid w:val="007F4747"/>
    <w:rsid w:val="007F768F"/>
    <w:rsid w:val="008053B7"/>
    <w:rsid w:val="008066F8"/>
    <w:rsid w:val="00806A5E"/>
    <w:rsid w:val="008074F4"/>
    <w:rsid w:val="0080791D"/>
    <w:rsid w:val="00807E13"/>
    <w:rsid w:val="00810047"/>
    <w:rsid w:val="008104AA"/>
    <w:rsid w:val="008125C8"/>
    <w:rsid w:val="008126B5"/>
    <w:rsid w:val="00815708"/>
    <w:rsid w:val="008157EE"/>
    <w:rsid w:val="00815ACF"/>
    <w:rsid w:val="00816D71"/>
    <w:rsid w:val="00820C00"/>
    <w:rsid w:val="00821414"/>
    <w:rsid w:val="008220EF"/>
    <w:rsid w:val="00822671"/>
    <w:rsid w:val="00825606"/>
    <w:rsid w:val="008347FC"/>
    <w:rsid w:val="0083493C"/>
    <w:rsid w:val="00836367"/>
    <w:rsid w:val="008422B8"/>
    <w:rsid w:val="00842735"/>
    <w:rsid w:val="00844789"/>
    <w:rsid w:val="0084491D"/>
    <w:rsid w:val="00850234"/>
    <w:rsid w:val="00853D18"/>
    <w:rsid w:val="008556C3"/>
    <w:rsid w:val="008560F7"/>
    <w:rsid w:val="0085662B"/>
    <w:rsid w:val="0085774D"/>
    <w:rsid w:val="00862092"/>
    <w:rsid w:val="008627FA"/>
    <w:rsid w:val="008631F8"/>
    <w:rsid w:val="0086378E"/>
    <w:rsid w:val="00873603"/>
    <w:rsid w:val="00876D7A"/>
    <w:rsid w:val="0087779C"/>
    <w:rsid w:val="00880AEA"/>
    <w:rsid w:val="0088358F"/>
    <w:rsid w:val="00886346"/>
    <w:rsid w:val="00887B40"/>
    <w:rsid w:val="00893C7D"/>
    <w:rsid w:val="00894F7C"/>
    <w:rsid w:val="0089557C"/>
    <w:rsid w:val="008A2C7D"/>
    <w:rsid w:val="008A6B76"/>
    <w:rsid w:val="008A72F6"/>
    <w:rsid w:val="008B1B6B"/>
    <w:rsid w:val="008B3404"/>
    <w:rsid w:val="008B3A7D"/>
    <w:rsid w:val="008B5096"/>
    <w:rsid w:val="008B5D11"/>
    <w:rsid w:val="008B6524"/>
    <w:rsid w:val="008C36B9"/>
    <w:rsid w:val="008C4B23"/>
    <w:rsid w:val="008C621E"/>
    <w:rsid w:val="008C6257"/>
    <w:rsid w:val="008D16D5"/>
    <w:rsid w:val="008D3627"/>
    <w:rsid w:val="008D4E85"/>
    <w:rsid w:val="008D7730"/>
    <w:rsid w:val="008D79F6"/>
    <w:rsid w:val="008E160E"/>
    <w:rsid w:val="008E18E8"/>
    <w:rsid w:val="008E1979"/>
    <w:rsid w:val="008E2194"/>
    <w:rsid w:val="008E24E8"/>
    <w:rsid w:val="008E4614"/>
    <w:rsid w:val="008E5301"/>
    <w:rsid w:val="008E574D"/>
    <w:rsid w:val="008F01C1"/>
    <w:rsid w:val="008F02A0"/>
    <w:rsid w:val="008F1A27"/>
    <w:rsid w:val="008F2F42"/>
    <w:rsid w:val="008F3C0F"/>
    <w:rsid w:val="008F46D2"/>
    <w:rsid w:val="008F6E2C"/>
    <w:rsid w:val="008F772E"/>
    <w:rsid w:val="0090055C"/>
    <w:rsid w:val="00902FC5"/>
    <w:rsid w:val="0090458B"/>
    <w:rsid w:val="00907082"/>
    <w:rsid w:val="00907E5C"/>
    <w:rsid w:val="00911580"/>
    <w:rsid w:val="00915ABA"/>
    <w:rsid w:val="009177CF"/>
    <w:rsid w:val="00922308"/>
    <w:rsid w:val="00923C5A"/>
    <w:rsid w:val="00924AA2"/>
    <w:rsid w:val="00926B1B"/>
    <w:rsid w:val="00927B38"/>
    <w:rsid w:val="009303D9"/>
    <w:rsid w:val="0093118F"/>
    <w:rsid w:val="00933C64"/>
    <w:rsid w:val="00934F0F"/>
    <w:rsid w:val="00934FB5"/>
    <w:rsid w:val="0094166E"/>
    <w:rsid w:val="009426FB"/>
    <w:rsid w:val="0094388C"/>
    <w:rsid w:val="00944F8F"/>
    <w:rsid w:val="00945E7D"/>
    <w:rsid w:val="00946365"/>
    <w:rsid w:val="0095592E"/>
    <w:rsid w:val="00961E28"/>
    <w:rsid w:val="009631EF"/>
    <w:rsid w:val="009647F3"/>
    <w:rsid w:val="00964932"/>
    <w:rsid w:val="00970823"/>
    <w:rsid w:val="0097111C"/>
    <w:rsid w:val="00972203"/>
    <w:rsid w:val="00973ECC"/>
    <w:rsid w:val="00975E48"/>
    <w:rsid w:val="0097683C"/>
    <w:rsid w:val="0098216F"/>
    <w:rsid w:val="009832A2"/>
    <w:rsid w:val="009853EA"/>
    <w:rsid w:val="009879A5"/>
    <w:rsid w:val="0099533A"/>
    <w:rsid w:val="009A4DC0"/>
    <w:rsid w:val="009A59AD"/>
    <w:rsid w:val="009A7B1E"/>
    <w:rsid w:val="009B20A7"/>
    <w:rsid w:val="009B44A0"/>
    <w:rsid w:val="009B4A10"/>
    <w:rsid w:val="009B4F07"/>
    <w:rsid w:val="009B6459"/>
    <w:rsid w:val="009B79FC"/>
    <w:rsid w:val="009C17D5"/>
    <w:rsid w:val="009C224E"/>
    <w:rsid w:val="009C416F"/>
    <w:rsid w:val="009C584A"/>
    <w:rsid w:val="009C64A6"/>
    <w:rsid w:val="009C6FB1"/>
    <w:rsid w:val="009D1298"/>
    <w:rsid w:val="009D2E51"/>
    <w:rsid w:val="009D6270"/>
    <w:rsid w:val="009E0C94"/>
    <w:rsid w:val="009E0E84"/>
    <w:rsid w:val="009E2B42"/>
    <w:rsid w:val="009E358F"/>
    <w:rsid w:val="009E7625"/>
    <w:rsid w:val="009E7E19"/>
    <w:rsid w:val="009F1D79"/>
    <w:rsid w:val="00A01032"/>
    <w:rsid w:val="00A01AED"/>
    <w:rsid w:val="00A04E62"/>
    <w:rsid w:val="00A05542"/>
    <w:rsid w:val="00A059B3"/>
    <w:rsid w:val="00A07CA2"/>
    <w:rsid w:val="00A12C7A"/>
    <w:rsid w:val="00A12E60"/>
    <w:rsid w:val="00A17610"/>
    <w:rsid w:val="00A17DF3"/>
    <w:rsid w:val="00A20C0C"/>
    <w:rsid w:val="00A222FA"/>
    <w:rsid w:val="00A264E0"/>
    <w:rsid w:val="00A269D0"/>
    <w:rsid w:val="00A3403F"/>
    <w:rsid w:val="00A350CB"/>
    <w:rsid w:val="00A36029"/>
    <w:rsid w:val="00A36CA9"/>
    <w:rsid w:val="00A37B19"/>
    <w:rsid w:val="00A4082D"/>
    <w:rsid w:val="00A41C5E"/>
    <w:rsid w:val="00A43465"/>
    <w:rsid w:val="00A467AF"/>
    <w:rsid w:val="00A54292"/>
    <w:rsid w:val="00A55075"/>
    <w:rsid w:val="00A57262"/>
    <w:rsid w:val="00A578E5"/>
    <w:rsid w:val="00A66C53"/>
    <w:rsid w:val="00A81231"/>
    <w:rsid w:val="00A81E19"/>
    <w:rsid w:val="00A83697"/>
    <w:rsid w:val="00A83DEA"/>
    <w:rsid w:val="00A84270"/>
    <w:rsid w:val="00A86D54"/>
    <w:rsid w:val="00A87212"/>
    <w:rsid w:val="00A87D1C"/>
    <w:rsid w:val="00A9105F"/>
    <w:rsid w:val="00A9143B"/>
    <w:rsid w:val="00A95D30"/>
    <w:rsid w:val="00A96CFB"/>
    <w:rsid w:val="00A9715C"/>
    <w:rsid w:val="00AA4FF9"/>
    <w:rsid w:val="00AB09F9"/>
    <w:rsid w:val="00AB106B"/>
    <w:rsid w:val="00AB1124"/>
    <w:rsid w:val="00AB3F8F"/>
    <w:rsid w:val="00AC0AA0"/>
    <w:rsid w:val="00AC1532"/>
    <w:rsid w:val="00AC3FE1"/>
    <w:rsid w:val="00AC43BC"/>
    <w:rsid w:val="00AD143D"/>
    <w:rsid w:val="00AD523D"/>
    <w:rsid w:val="00AD6D78"/>
    <w:rsid w:val="00AE0EDC"/>
    <w:rsid w:val="00AE3409"/>
    <w:rsid w:val="00AE394E"/>
    <w:rsid w:val="00AE70F2"/>
    <w:rsid w:val="00AF03AE"/>
    <w:rsid w:val="00AF0644"/>
    <w:rsid w:val="00AF1621"/>
    <w:rsid w:val="00AF171B"/>
    <w:rsid w:val="00AF2B60"/>
    <w:rsid w:val="00AF2D06"/>
    <w:rsid w:val="00AF4627"/>
    <w:rsid w:val="00AF7C5F"/>
    <w:rsid w:val="00B04112"/>
    <w:rsid w:val="00B051B1"/>
    <w:rsid w:val="00B11A60"/>
    <w:rsid w:val="00B210A8"/>
    <w:rsid w:val="00B220A8"/>
    <w:rsid w:val="00B22613"/>
    <w:rsid w:val="00B22B51"/>
    <w:rsid w:val="00B26CBC"/>
    <w:rsid w:val="00B302D8"/>
    <w:rsid w:val="00B34F56"/>
    <w:rsid w:val="00B3698D"/>
    <w:rsid w:val="00B410C5"/>
    <w:rsid w:val="00B41B8A"/>
    <w:rsid w:val="00B4386D"/>
    <w:rsid w:val="00B43C90"/>
    <w:rsid w:val="00B43DF2"/>
    <w:rsid w:val="00B43EC6"/>
    <w:rsid w:val="00B44A76"/>
    <w:rsid w:val="00B51D63"/>
    <w:rsid w:val="00B54FBF"/>
    <w:rsid w:val="00B55A1F"/>
    <w:rsid w:val="00B5615C"/>
    <w:rsid w:val="00B625EE"/>
    <w:rsid w:val="00B6439B"/>
    <w:rsid w:val="00B64A7A"/>
    <w:rsid w:val="00B70CBF"/>
    <w:rsid w:val="00B768D1"/>
    <w:rsid w:val="00B769D2"/>
    <w:rsid w:val="00B770CB"/>
    <w:rsid w:val="00B82102"/>
    <w:rsid w:val="00B824D2"/>
    <w:rsid w:val="00B87F8F"/>
    <w:rsid w:val="00B922FA"/>
    <w:rsid w:val="00B953E9"/>
    <w:rsid w:val="00B958BD"/>
    <w:rsid w:val="00B97293"/>
    <w:rsid w:val="00B97594"/>
    <w:rsid w:val="00BA1025"/>
    <w:rsid w:val="00BA4BDE"/>
    <w:rsid w:val="00BA5BFD"/>
    <w:rsid w:val="00BA69C6"/>
    <w:rsid w:val="00BA6D7F"/>
    <w:rsid w:val="00BA7030"/>
    <w:rsid w:val="00BB0912"/>
    <w:rsid w:val="00BB1CB6"/>
    <w:rsid w:val="00BB2B04"/>
    <w:rsid w:val="00BC3420"/>
    <w:rsid w:val="00BC3B77"/>
    <w:rsid w:val="00BC3C84"/>
    <w:rsid w:val="00BC3FBF"/>
    <w:rsid w:val="00BD02A9"/>
    <w:rsid w:val="00BD1D73"/>
    <w:rsid w:val="00BD3542"/>
    <w:rsid w:val="00BD541C"/>
    <w:rsid w:val="00BD670B"/>
    <w:rsid w:val="00BD76FA"/>
    <w:rsid w:val="00BE1773"/>
    <w:rsid w:val="00BE1F98"/>
    <w:rsid w:val="00BE1FFB"/>
    <w:rsid w:val="00BE6E86"/>
    <w:rsid w:val="00BE7D3C"/>
    <w:rsid w:val="00BF17E5"/>
    <w:rsid w:val="00BF473E"/>
    <w:rsid w:val="00BF5900"/>
    <w:rsid w:val="00BF5B97"/>
    <w:rsid w:val="00BF5FF6"/>
    <w:rsid w:val="00C0207F"/>
    <w:rsid w:val="00C0361E"/>
    <w:rsid w:val="00C1079B"/>
    <w:rsid w:val="00C130E3"/>
    <w:rsid w:val="00C15A2F"/>
    <w:rsid w:val="00C16117"/>
    <w:rsid w:val="00C166B9"/>
    <w:rsid w:val="00C178A9"/>
    <w:rsid w:val="00C2109F"/>
    <w:rsid w:val="00C219B0"/>
    <w:rsid w:val="00C21E49"/>
    <w:rsid w:val="00C2244C"/>
    <w:rsid w:val="00C2304C"/>
    <w:rsid w:val="00C24501"/>
    <w:rsid w:val="00C27482"/>
    <w:rsid w:val="00C27BE2"/>
    <w:rsid w:val="00C30630"/>
    <w:rsid w:val="00C3075A"/>
    <w:rsid w:val="00C32204"/>
    <w:rsid w:val="00C3310B"/>
    <w:rsid w:val="00C345A8"/>
    <w:rsid w:val="00C348D1"/>
    <w:rsid w:val="00C36CC1"/>
    <w:rsid w:val="00C40065"/>
    <w:rsid w:val="00C404F1"/>
    <w:rsid w:val="00C4079E"/>
    <w:rsid w:val="00C40D48"/>
    <w:rsid w:val="00C457DF"/>
    <w:rsid w:val="00C46E99"/>
    <w:rsid w:val="00C50017"/>
    <w:rsid w:val="00C513EA"/>
    <w:rsid w:val="00C54F4D"/>
    <w:rsid w:val="00C559AA"/>
    <w:rsid w:val="00C60C9F"/>
    <w:rsid w:val="00C618CB"/>
    <w:rsid w:val="00C6370E"/>
    <w:rsid w:val="00C64B8E"/>
    <w:rsid w:val="00C64F0C"/>
    <w:rsid w:val="00C65810"/>
    <w:rsid w:val="00C66685"/>
    <w:rsid w:val="00C7370B"/>
    <w:rsid w:val="00C73CFF"/>
    <w:rsid w:val="00C76061"/>
    <w:rsid w:val="00C80645"/>
    <w:rsid w:val="00C919A4"/>
    <w:rsid w:val="00C91FFC"/>
    <w:rsid w:val="00C93505"/>
    <w:rsid w:val="00C9354C"/>
    <w:rsid w:val="00C97009"/>
    <w:rsid w:val="00C97231"/>
    <w:rsid w:val="00C975F5"/>
    <w:rsid w:val="00C976C5"/>
    <w:rsid w:val="00CA1E74"/>
    <w:rsid w:val="00CA2DCD"/>
    <w:rsid w:val="00CA4392"/>
    <w:rsid w:val="00CA489B"/>
    <w:rsid w:val="00CA498B"/>
    <w:rsid w:val="00CA4CB8"/>
    <w:rsid w:val="00CA5D9F"/>
    <w:rsid w:val="00CA6C6C"/>
    <w:rsid w:val="00CA764A"/>
    <w:rsid w:val="00CB209B"/>
    <w:rsid w:val="00CB3147"/>
    <w:rsid w:val="00CB331A"/>
    <w:rsid w:val="00CB5E74"/>
    <w:rsid w:val="00CB76EB"/>
    <w:rsid w:val="00CC0851"/>
    <w:rsid w:val="00CC0C26"/>
    <w:rsid w:val="00CC1A5C"/>
    <w:rsid w:val="00CC393F"/>
    <w:rsid w:val="00CC39E0"/>
    <w:rsid w:val="00CC6F8F"/>
    <w:rsid w:val="00CC743B"/>
    <w:rsid w:val="00CC774C"/>
    <w:rsid w:val="00CD0FD4"/>
    <w:rsid w:val="00CD46C6"/>
    <w:rsid w:val="00CD59FF"/>
    <w:rsid w:val="00CD5CB9"/>
    <w:rsid w:val="00CD6029"/>
    <w:rsid w:val="00CD6805"/>
    <w:rsid w:val="00CD77F5"/>
    <w:rsid w:val="00CE3015"/>
    <w:rsid w:val="00CE339C"/>
    <w:rsid w:val="00CE3D9D"/>
    <w:rsid w:val="00CE5AF7"/>
    <w:rsid w:val="00CE6F89"/>
    <w:rsid w:val="00CF0870"/>
    <w:rsid w:val="00CF0BCD"/>
    <w:rsid w:val="00CF13A0"/>
    <w:rsid w:val="00CF2CEE"/>
    <w:rsid w:val="00CF6349"/>
    <w:rsid w:val="00D04BCA"/>
    <w:rsid w:val="00D07D90"/>
    <w:rsid w:val="00D1070A"/>
    <w:rsid w:val="00D11B6E"/>
    <w:rsid w:val="00D13F81"/>
    <w:rsid w:val="00D14D84"/>
    <w:rsid w:val="00D16B87"/>
    <w:rsid w:val="00D17419"/>
    <w:rsid w:val="00D20F0D"/>
    <w:rsid w:val="00D2176E"/>
    <w:rsid w:val="00D21A46"/>
    <w:rsid w:val="00D23516"/>
    <w:rsid w:val="00D235CF"/>
    <w:rsid w:val="00D25EB2"/>
    <w:rsid w:val="00D27326"/>
    <w:rsid w:val="00D27446"/>
    <w:rsid w:val="00D27C00"/>
    <w:rsid w:val="00D31324"/>
    <w:rsid w:val="00D32073"/>
    <w:rsid w:val="00D353F3"/>
    <w:rsid w:val="00D370EE"/>
    <w:rsid w:val="00D40E8E"/>
    <w:rsid w:val="00D559C2"/>
    <w:rsid w:val="00D55C42"/>
    <w:rsid w:val="00D57C22"/>
    <w:rsid w:val="00D57DC6"/>
    <w:rsid w:val="00D57E9C"/>
    <w:rsid w:val="00D6060A"/>
    <w:rsid w:val="00D6223F"/>
    <w:rsid w:val="00D62FF6"/>
    <w:rsid w:val="00D632BE"/>
    <w:rsid w:val="00D63428"/>
    <w:rsid w:val="00D66CD0"/>
    <w:rsid w:val="00D711DF"/>
    <w:rsid w:val="00D717B0"/>
    <w:rsid w:val="00D72D06"/>
    <w:rsid w:val="00D7522C"/>
    <w:rsid w:val="00D7536F"/>
    <w:rsid w:val="00D76668"/>
    <w:rsid w:val="00D7700F"/>
    <w:rsid w:val="00D837EE"/>
    <w:rsid w:val="00D83E02"/>
    <w:rsid w:val="00D86500"/>
    <w:rsid w:val="00D87870"/>
    <w:rsid w:val="00D929AA"/>
    <w:rsid w:val="00D95EC4"/>
    <w:rsid w:val="00DA392D"/>
    <w:rsid w:val="00DA4CBC"/>
    <w:rsid w:val="00DA7F60"/>
    <w:rsid w:val="00DB123E"/>
    <w:rsid w:val="00DB19A2"/>
    <w:rsid w:val="00DB262F"/>
    <w:rsid w:val="00DB5907"/>
    <w:rsid w:val="00DB5F00"/>
    <w:rsid w:val="00DC0888"/>
    <w:rsid w:val="00DC2D1F"/>
    <w:rsid w:val="00DC5738"/>
    <w:rsid w:val="00DE15A8"/>
    <w:rsid w:val="00DE1B52"/>
    <w:rsid w:val="00DE1BD7"/>
    <w:rsid w:val="00DE400B"/>
    <w:rsid w:val="00DE46EE"/>
    <w:rsid w:val="00DE5A36"/>
    <w:rsid w:val="00DE6478"/>
    <w:rsid w:val="00DE6DA8"/>
    <w:rsid w:val="00DF048C"/>
    <w:rsid w:val="00DF0C65"/>
    <w:rsid w:val="00DF23CB"/>
    <w:rsid w:val="00DF7C53"/>
    <w:rsid w:val="00DF7EC9"/>
    <w:rsid w:val="00E01E9E"/>
    <w:rsid w:val="00E063FE"/>
    <w:rsid w:val="00E06694"/>
    <w:rsid w:val="00E07383"/>
    <w:rsid w:val="00E135BB"/>
    <w:rsid w:val="00E161A7"/>
    <w:rsid w:val="00E165BC"/>
    <w:rsid w:val="00E17287"/>
    <w:rsid w:val="00E21E5F"/>
    <w:rsid w:val="00E225DF"/>
    <w:rsid w:val="00E23159"/>
    <w:rsid w:val="00E238BB"/>
    <w:rsid w:val="00E2502A"/>
    <w:rsid w:val="00E26895"/>
    <w:rsid w:val="00E35C3C"/>
    <w:rsid w:val="00E374AB"/>
    <w:rsid w:val="00E37CEE"/>
    <w:rsid w:val="00E416C0"/>
    <w:rsid w:val="00E440F8"/>
    <w:rsid w:val="00E54B59"/>
    <w:rsid w:val="00E5554B"/>
    <w:rsid w:val="00E60B84"/>
    <w:rsid w:val="00E61E12"/>
    <w:rsid w:val="00E633CE"/>
    <w:rsid w:val="00E65113"/>
    <w:rsid w:val="00E6750F"/>
    <w:rsid w:val="00E7596C"/>
    <w:rsid w:val="00E7727E"/>
    <w:rsid w:val="00E81267"/>
    <w:rsid w:val="00E827F8"/>
    <w:rsid w:val="00E847D3"/>
    <w:rsid w:val="00E84E0F"/>
    <w:rsid w:val="00E856A3"/>
    <w:rsid w:val="00E878F2"/>
    <w:rsid w:val="00E90755"/>
    <w:rsid w:val="00E9142E"/>
    <w:rsid w:val="00E957C7"/>
    <w:rsid w:val="00E96590"/>
    <w:rsid w:val="00EA0623"/>
    <w:rsid w:val="00EA3ABA"/>
    <w:rsid w:val="00EA3D50"/>
    <w:rsid w:val="00EA5A05"/>
    <w:rsid w:val="00EA6834"/>
    <w:rsid w:val="00EA7181"/>
    <w:rsid w:val="00EA76AD"/>
    <w:rsid w:val="00EB4202"/>
    <w:rsid w:val="00EB46B6"/>
    <w:rsid w:val="00EB6CF9"/>
    <w:rsid w:val="00EC27D7"/>
    <w:rsid w:val="00EC4C95"/>
    <w:rsid w:val="00ED0149"/>
    <w:rsid w:val="00ED1D48"/>
    <w:rsid w:val="00ED3452"/>
    <w:rsid w:val="00ED3555"/>
    <w:rsid w:val="00ED36B1"/>
    <w:rsid w:val="00ED7EA5"/>
    <w:rsid w:val="00EE5414"/>
    <w:rsid w:val="00EE5E5C"/>
    <w:rsid w:val="00EE5F5C"/>
    <w:rsid w:val="00EE6F67"/>
    <w:rsid w:val="00EF5636"/>
    <w:rsid w:val="00EF7DE3"/>
    <w:rsid w:val="00F00BEA"/>
    <w:rsid w:val="00F0202E"/>
    <w:rsid w:val="00F02810"/>
    <w:rsid w:val="00F03103"/>
    <w:rsid w:val="00F03C8C"/>
    <w:rsid w:val="00F03D13"/>
    <w:rsid w:val="00F04C37"/>
    <w:rsid w:val="00F06690"/>
    <w:rsid w:val="00F07431"/>
    <w:rsid w:val="00F12A41"/>
    <w:rsid w:val="00F15211"/>
    <w:rsid w:val="00F152D7"/>
    <w:rsid w:val="00F15B10"/>
    <w:rsid w:val="00F20C4C"/>
    <w:rsid w:val="00F2187C"/>
    <w:rsid w:val="00F23C5E"/>
    <w:rsid w:val="00F240C2"/>
    <w:rsid w:val="00F24961"/>
    <w:rsid w:val="00F24C54"/>
    <w:rsid w:val="00F271DE"/>
    <w:rsid w:val="00F3191C"/>
    <w:rsid w:val="00F36DB2"/>
    <w:rsid w:val="00F36F48"/>
    <w:rsid w:val="00F413E0"/>
    <w:rsid w:val="00F434A4"/>
    <w:rsid w:val="00F43B3E"/>
    <w:rsid w:val="00F45699"/>
    <w:rsid w:val="00F45783"/>
    <w:rsid w:val="00F46298"/>
    <w:rsid w:val="00F47450"/>
    <w:rsid w:val="00F47B68"/>
    <w:rsid w:val="00F51213"/>
    <w:rsid w:val="00F5358D"/>
    <w:rsid w:val="00F54D51"/>
    <w:rsid w:val="00F6049A"/>
    <w:rsid w:val="00F627DA"/>
    <w:rsid w:val="00F63D1C"/>
    <w:rsid w:val="00F6673D"/>
    <w:rsid w:val="00F711A1"/>
    <w:rsid w:val="00F7184C"/>
    <w:rsid w:val="00F71BFC"/>
    <w:rsid w:val="00F725D2"/>
    <w:rsid w:val="00F7288F"/>
    <w:rsid w:val="00F729F2"/>
    <w:rsid w:val="00F73D05"/>
    <w:rsid w:val="00F750C3"/>
    <w:rsid w:val="00F80B8E"/>
    <w:rsid w:val="00F81E9A"/>
    <w:rsid w:val="00F836E6"/>
    <w:rsid w:val="00F847A6"/>
    <w:rsid w:val="00F84920"/>
    <w:rsid w:val="00F9133C"/>
    <w:rsid w:val="00F93A2B"/>
    <w:rsid w:val="00F9441B"/>
    <w:rsid w:val="00F96E2A"/>
    <w:rsid w:val="00F96F8B"/>
    <w:rsid w:val="00F9746E"/>
    <w:rsid w:val="00FA4C32"/>
    <w:rsid w:val="00FA7DFF"/>
    <w:rsid w:val="00FB2A8C"/>
    <w:rsid w:val="00FB46B6"/>
    <w:rsid w:val="00FC3CDE"/>
    <w:rsid w:val="00FC45D9"/>
    <w:rsid w:val="00FC7C45"/>
    <w:rsid w:val="00FC7D79"/>
    <w:rsid w:val="00FD0775"/>
    <w:rsid w:val="00FD1369"/>
    <w:rsid w:val="00FD2F4D"/>
    <w:rsid w:val="00FD373F"/>
    <w:rsid w:val="00FE2494"/>
    <w:rsid w:val="00FE2AE2"/>
    <w:rsid w:val="00FE456A"/>
    <w:rsid w:val="00FE7114"/>
    <w:rsid w:val="00FF0356"/>
    <w:rsid w:val="00FF09F4"/>
    <w:rsid w:val="00FF4F7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2B8F11E"/>
  <w15:docId w15:val="{66936B73-CA7D-44BC-AE29-46E21CF2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FootnoteReference">
    <w:name w:val="footnote reference"/>
    <w:basedOn w:val="DefaultParagraphFont"/>
    <w:uiPriority w:val="99"/>
    <w:semiHidden/>
    <w:unhideWhenUsed/>
    <w:rsid w:val="00A578E5"/>
    <w:rPr>
      <w:sz w:val="32"/>
      <w:szCs w:val="32"/>
      <w:vertAlign w:val="superscript"/>
    </w:rPr>
  </w:style>
  <w:style w:type="paragraph" w:styleId="BalloonText">
    <w:name w:val="Balloon Text"/>
    <w:basedOn w:val="Normal"/>
    <w:link w:val="BalloonTextChar"/>
    <w:semiHidden/>
    <w:unhideWhenUsed/>
    <w:rsid w:val="002C748E"/>
    <w:rPr>
      <w:rFonts w:ascii="Segoe UI" w:hAnsi="Segoe UI" w:cs="Segoe UI"/>
      <w:sz w:val="18"/>
      <w:szCs w:val="18"/>
    </w:rPr>
  </w:style>
  <w:style w:type="character" w:customStyle="1" w:styleId="BalloonTextChar">
    <w:name w:val="Balloon Text Char"/>
    <w:basedOn w:val="DefaultParagraphFont"/>
    <w:link w:val="BalloonText"/>
    <w:semiHidden/>
    <w:rsid w:val="002C748E"/>
    <w:rPr>
      <w:rFonts w:ascii="Segoe UI" w:hAnsi="Segoe UI" w:cs="Segoe UI"/>
      <w:sz w:val="18"/>
      <w:szCs w:val="18"/>
    </w:rPr>
  </w:style>
  <w:style w:type="character" w:styleId="CommentReference">
    <w:name w:val="annotation reference"/>
    <w:basedOn w:val="DefaultParagraphFont"/>
    <w:semiHidden/>
    <w:unhideWhenUsed/>
    <w:rsid w:val="00EE5414"/>
    <w:rPr>
      <w:sz w:val="16"/>
      <w:szCs w:val="16"/>
    </w:rPr>
  </w:style>
  <w:style w:type="paragraph" w:styleId="CommentText">
    <w:name w:val="annotation text"/>
    <w:basedOn w:val="Normal"/>
    <w:link w:val="CommentTextChar"/>
    <w:semiHidden/>
    <w:unhideWhenUsed/>
    <w:rsid w:val="00EE5414"/>
  </w:style>
  <w:style w:type="character" w:customStyle="1" w:styleId="CommentTextChar">
    <w:name w:val="Comment Text Char"/>
    <w:basedOn w:val="DefaultParagraphFont"/>
    <w:link w:val="CommentText"/>
    <w:semiHidden/>
    <w:rsid w:val="00EE5414"/>
  </w:style>
  <w:style w:type="paragraph" w:styleId="CommentSubject">
    <w:name w:val="annotation subject"/>
    <w:basedOn w:val="CommentText"/>
    <w:next w:val="CommentText"/>
    <w:link w:val="CommentSubjectChar"/>
    <w:semiHidden/>
    <w:unhideWhenUsed/>
    <w:rsid w:val="00EE5414"/>
    <w:rPr>
      <w:b/>
      <w:bCs/>
    </w:rPr>
  </w:style>
  <w:style w:type="character" w:customStyle="1" w:styleId="CommentSubjectChar">
    <w:name w:val="Comment Subject Char"/>
    <w:basedOn w:val="CommentTextChar"/>
    <w:link w:val="CommentSubject"/>
    <w:semiHidden/>
    <w:rsid w:val="00EE5414"/>
    <w:rPr>
      <w:b/>
      <w:bCs/>
    </w:rPr>
  </w:style>
  <w:style w:type="paragraph" w:styleId="Revision">
    <w:name w:val="Revision"/>
    <w:hidden/>
    <w:uiPriority w:val="99"/>
    <w:semiHidden/>
    <w:rsid w:val="003D5BC2"/>
  </w:style>
  <w:style w:type="paragraph" w:styleId="Caption">
    <w:name w:val="caption"/>
    <w:basedOn w:val="Normal"/>
    <w:next w:val="Normal"/>
    <w:unhideWhenUsed/>
    <w:qFormat/>
    <w:rsid w:val="00E238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ustomXml" Target="ink/ink1.xml"/><Relationship Id="rId14" Type="http://schemas.microsoft.com/office/2018/08/relationships/commentsExtensible" Target="commentsExtensible.xml"/><Relationship Id="rId22"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5T04:28:35.241"/>
    </inkml:context>
    <inkml:brush xml:id="br0">
      <inkml:brushProperty name="width" value="0.08577" units="cm"/>
      <inkml:brushProperty name="height" value="0.08577" units="cm"/>
    </inkml:brush>
  </inkml:definitions>
  <inkml:trace contextRef="#ctx0" brushRef="#br0">20 38 8230,'-5'-5'2436,"4"1"-1981,-7 4-465,7 0 282,-3 0-24,4-5-874,0 4-231,0-3 181,0 0 0,4 2 489,2-5 1,-1 5 186,2-1 0,-1 2 0,3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73A10-AACB-46C9-B815-21EB663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3282</TotalTime>
  <Pages>8</Pages>
  <Words>14280</Words>
  <Characters>81401</Characters>
  <Application>Microsoft Office Word</Application>
  <DocSecurity>0</DocSecurity>
  <Lines>678</Lines>
  <Paragraphs>190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Pattanasak Mongkolwat</cp:lastModifiedBy>
  <cp:revision>571</cp:revision>
  <cp:lastPrinted>2020-08-09T07:53:00Z</cp:lastPrinted>
  <dcterms:created xsi:type="dcterms:W3CDTF">2020-09-06T10:35:00Z</dcterms:created>
  <dcterms:modified xsi:type="dcterms:W3CDTF">2020-11-15T08:07:00Z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05e4d2d8-c212-3dcd-9c26-371e1ddf6c1f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